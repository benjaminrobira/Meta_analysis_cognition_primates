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39641" w14:textId="77777777" w:rsidR="003501C7" w:rsidRPr="003501C7" w:rsidRDefault="003501C7" w:rsidP="003501C7">
      <w:pPr>
        <w:rPr>
          <w:lang w:val="en-US"/>
        </w:rPr>
      </w:pPr>
      <w:r w:rsidRPr="003501C7">
        <w:rPr>
          <w:lang w:val="en-US"/>
        </w:rPr>
        <w:t>---</w:t>
      </w:r>
    </w:p>
    <w:p w14:paraId="15182A5C" w14:textId="77777777" w:rsidR="003501C7" w:rsidRPr="003501C7" w:rsidRDefault="003501C7" w:rsidP="003501C7">
      <w:pPr>
        <w:rPr>
          <w:lang w:val="en-US"/>
        </w:rPr>
      </w:pPr>
      <w:r w:rsidRPr="003501C7">
        <w:rPr>
          <w:lang w:val="en-US"/>
        </w:rPr>
        <w:t>title: \Huge \textbf{Species sympatry shapes brain size evolution in Primates}</w:t>
      </w:r>
    </w:p>
    <w:p w14:paraId="5B1DD0BB" w14:textId="77777777" w:rsidR="003501C7" w:rsidRPr="003501C7" w:rsidRDefault="003501C7" w:rsidP="003501C7">
      <w:pPr>
        <w:rPr>
          <w:lang w:val="en-US"/>
          <w:rPrChange w:id="0" w:author="Benoît Perez-Lamarque" w:date="2021-09-23T12:15:00Z">
            <w:rPr/>
          </w:rPrChange>
        </w:rPr>
      </w:pPr>
      <w:r w:rsidRPr="003501C7">
        <w:rPr>
          <w:lang w:val="en-US"/>
          <w:rPrChange w:id="1" w:author="Benoît Perez-Lamarque" w:date="2021-09-23T12:15:00Z">
            <w:rPr/>
          </w:rPrChange>
        </w:rPr>
        <w:t># date: "`r format(Sys.time(), '%B %d, %Y')`"</w:t>
      </w:r>
    </w:p>
    <w:p w14:paraId="21DD7073" w14:textId="77777777" w:rsidR="003501C7" w:rsidRPr="003501C7" w:rsidRDefault="003501C7" w:rsidP="003501C7">
      <w:pPr>
        <w:rPr>
          <w:lang w:val="en-US"/>
          <w:rPrChange w:id="2" w:author="Benoît Perez-Lamarque" w:date="2021-09-23T12:15:00Z">
            <w:rPr/>
          </w:rPrChange>
        </w:rPr>
      </w:pPr>
    </w:p>
    <w:p w14:paraId="472FAF70" w14:textId="77777777" w:rsidR="003501C7" w:rsidRPr="003501C7" w:rsidRDefault="003501C7" w:rsidP="003501C7">
      <w:pPr>
        <w:rPr>
          <w:lang w:val="en-US"/>
          <w:rPrChange w:id="3" w:author="Benoît Perez-Lamarque" w:date="2021-09-23T12:15:00Z">
            <w:rPr/>
          </w:rPrChange>
        </w:rPr>
      </w:pPr>
      <w:r w:rsidRPr="003501C7">
        <w:rPr>
          <w:lang w:val="en-US"/>
          <w:rPrChange w:id="4" w:author="Benoît Perez-Lamarque" w:date="2021-09-23T12:15:00Z">
            <w:rPr/>
          </w:rPrChange>
        </w:rPr>
        <w:t>#I follow: https://stackoverflow.com/questions/52918716/authors-and-affiliations-in-the-yaml-of-rmarkdown for author display</w:t>
      </w:r>
    </w:p>
    <w:p w14:paraId="0B6A365B" w14:textId="77777777" w:rsidR="003501C7" w:rsidRPr="003501C7" w:rsidRDefault="003501C7" w:rsidP="003501C7">
      <w:pPr>
        <w:rPr>
          <w:lang w:val="en-US"/>
          <w:rPrChange w:id="5" w:author="Benoît Perez-Lamarque" w:date="2021-09-23T12:15:00Z">
            <w:rPr/>
          </w:rPrChange>
        </w:rPr>
      </w:pPr>
      <w:r w:rsidRPr="003501C7">
        <w:rPr>
          <w:lang w:val="en-US"/>
          <w:rPrChange w:id="6" w:author="Benoît Perez-Lamarque" w:date="2021-09-23T12:15:00Z">
            <w:rPr/>
          </w:rPrChange>
        </w:rPr>
        <w:t xml:space="preserve">author: </w:t>
      </w:r>
    </w:p>
    <w:p w14:paraId="04B3EC4C" w14:textId="77777777" w:rsidR="003501C7" w:rsidRPr="003501C7" w:rsidRDefault="003501C7" w:rsidP="003501C7">
      <w:pPr>
        <w:rPr>
          <w:lang w:val="en-US"/>
          <w:rPrChange w:id="7" w:author="Benoît Perez-Lamarque" w:date="2021-09-23T12:15:00Z">
            <w:rPr/>
          </w:rPrChange>
        </w:rPr>
      </w:pPr>
      <w:r w:rsidRPr="003501C7">
        <w:rPr>
          <w:lang w:val="en-US"/>
          <w:rPrChange w:id="8" w:author="Benoît Perez-Lamarque" w:date="2021-09-23T12:15:00Z">
            <w:rPr/>
          </w:rPrChange>
        </w:rPr>
        <w:t xml:space="preserve">  - name: \textit{Benjamin Robira}</w:t>
      </w:r>
    </w:p>
    <w:p w14:paraId="057CCBAC" w14:textId="77777777" w:rsidR="003501C7" w:rsidRDefault="003501C7" w:rsidP="003501C7">
      <w:r w:rsidRPr="003501C7">
        <w:rPr>
          <w:lang w:val="en-US"/>
          <w:rPrChange w:id="9" w:author="Benoît Perez-Lamarque" w:date="2021-09-23T12:15:00Z">
            <w:rPr/>
          </w:rPrChange>
        </w:rPr>
        <w:t xml:space="preserve">    </w:t>
      </w:r>
      <w:r>
        <w:t>email: benjamin.robira@normalesup.org</w:t>
      </w:r>
    </w:p>
    <w:p w14:paraId="1F9E3178" w14:textId="77777777" w:rsidR="003501C7" w:rsidRDefault="003501C7" w:rsidP="003501C7">
      <w:r>
        <w:t xml:space="preserve">    institute: [CEFE, MH]</w:t>
      </w:r>
    </w:p>
    <w:p w14:paraId="12DC93FA" w14:textId="77777777" w:rsidR="003501C7" w:rsidRDefault="003501C7" w:rsidP="003501C7">
      <w:r>
        <w:t xml:space="preserve">    correspondence: true</w:t>
      </w:r>
    </w:p>
    <w:p w14:paraId="332586F5" w14:textId="77777777" w:rsidR="003501C7" w:rsidRDefault="003501C7" w:rsidP="003501C7">
      <w:r>
        <w:t xml:space="preserve">  - name: \textit{Benoit Perez-Lamarque}</w:t>
      </w:r>
    </w:p>
    <w:p w14:paraId="41B73421" w14:textId="77777777" w:rsidR="003501C7" w:rsidRDefault="003501C7" w:rsidP="003501C7">
      <w:r>
        <w:t xml:space="preserve">    email: benoit.perez@ens.psl.eu</w:t>
      </w:r>
    </w:p>
    <w:p w14:paraId="2C57A8A3" w14:textId="77777777" w:rsidR="003501C7" w:rsidRDefault="003501C7" w:rsidP="003501C7">
      <w:r>
        <w:t xml:space="preserve">    institute: [ENS, MNHN]</w:t>
      </w:r>
    </w:p>
    <w:p w14:paraId="39ED361A" w14:textId="77777777" w:rsidR="003501C7" w:rsidRDefault="003501C7" w:rsidP="003501C7">
      <w:r>
        <w:t>institute:</w:t>
      </w:r>
    </w:p>
    <w:p w14:paraId="5C4168D2" w14:textId="77777777" w:rsidR="003501C7" w:rsidRDefault="003501C7" w:rsidP="003501C7">
      <w:r>
        <w:t xml:space="preserve">  - CEFE: Centre d’Écologie Fonctionnelle et Évolutive, Université de Montpellier &amp; CNRS, Montpellier, France.</w:t>
      </w:r>
    </w:p>
    <w:p w14:paraId="545F3746" w14:textId="77777777" w:rsidR="003501C7" w:rsidRDefault="003501C7" w:rsidP="003501C7">
      <w:r>
        <w:t xml:space="preserve">  - MH: Anthropologie et Ethnobiologie, Centre National de la Recherche Scientifique/Muséum National d'Histoire Naturelle, University Paris Diderot, Sorbonne Paris Cité, Musée de l'Homme, Paris, France.</w:t>
      </w:r>
    </w:p>
    <w:p w14:paraId="63D8635A" w14:textId="77777777" w:rsidR="003501C7" w:rsidRDefault="003501C7" w:rsidP="003501C7">
      <w:r>
        <w:t xml:space="preserve">  - ENS: Institut de Biologie de l’École Normale Supérieure (IBENS), École Normale Supérieure, CNRS, INSERM, Université PSL, Paris, France.</w:t>
      </w:r>
    </w:p>
    <w:p w14:paraId="7F685540" w14:textId="77777777" w:rsidR="003501C7" w:rsidRDefault="003501C7" w:rsidP="003501C7">
      <w:r>
        <w:t xml:space="preserve">  - MNHN: Institut de Systématique, Évolution, Biodiversité (ISYEB), Muséum National d’Histoire Naturelle, CNRS, Sorbonne Université, EPHE, Université des Antilles, Paris, France.</w:t>
      </w:r>
    </w:p>
    <w:p w14:paraId="609B651F" w14:textId="77777777" w:rsidR="003501C7" w:rsidRDefault="003501C7" w:rsidP="003501C7"/>
    <w:p w14:paraId="44832D41" w14:textId="77777777" w:rsidR="003501C7" w:rsidRPr="003501C7" w:rsidRDefault="003501C7" w:rsidP="003501C7">
      <w:pPr>
        <w:rPr>
          <w:lang w:val="en-US"/>
          <w:rPrChange w:id="10" w:author="Benoît Perez-Lamarque" w:date="2021-09-23T12:15:00Z">
            <w:rPr/>
          </w:rPrChange>
        </w:rPr>
      </w:pPr>
      <w:r w:rsidRPr="003501C7">
        <w:rPr>
          <w:lang w:val="en-US"/>
          <w:rPrChange w:id="11" w:author="Benoît Perez-Lamarque" w:date="2021-09-23T12:15:00Z">
            <w:rPr/>
          </w:rPrChange>
        </w:rPr>
        <w:t xml:space="preserve"># output: </w:t>
      </w:r>
    </w:p>
    <w:p w14:paraId="776BEC07" w14:textId="77777777" w:rsidR="003501C7" w:rsidRPr="003501C7" w:rsidRDefault="003501C7" w:rsidP="003501C7">
      <w:pPr>
        <w:rPr>
          <w:lang w:val="en-US"/>
          <w:rPrChange w:id="12" w:author="Benoît Perez-Lamarque" w:date="2021-09-23T12:15:00Z">
            <w:rPr/>
          </w:rPrChange>
        </w:rPr>
      </w:pPr>
      <w:r w:rsidRPr="003501C7">
        <w:rPr>
          <w:lang w:val="en-US"/>
          <w:rPrChange w:id="13" w:author="Benoît Perez-Lamarque" w:date="2021-09-23T12:15:00Z">
            <w:rPr/>
          </w:rPrChange>
        </w:rPr>
        <w:t>#  #      - '--lua-filter=scholarly-metadata.lua'</w:t>
      </w:r>
    </w:p>
    <w:p w14:paraId="024ACB72" w14:textId="77777777" w:rsidR="003501C7" w:rsidRPr="003501C7" w:rsidRDefault="003501C7" w:rsidP="003501C7">
      <w:pPr>
        <w:rPr>
          <w:lang w:val="en-US"/>
          <w:rPrChange w:id="14" w:author="Benoît Perez-Lamarque" w:date="2021-09-23T12:15:00Z">
            <w:rPr/>
          </w:rPrChange>
        </w:rPr>
      </w:pPr>
      <w:r w:rsidRPr="003501C7">
        <w:rPr>
          <w:lang w:val="en-US"/>
          <w:rPrChange w:id="15" w:author="Benoît Perez-Lamarque" w:date="2021-09-23T12:15:00Z">
            <w:rPr/>
          </w:rPrChange>
        </w:rPr>
        <w:t>#  #      - '--lua-filter=author-info-blocks.lua'</w:t>
      </w:r>
    </w:p>
    <w:p w14:paraId="0A6B947B" w14:textId="77777777" w:rsidR="003501C7" w:rsidRPr="003501C7" w:rsidRDefault="003501C7" w:rsidP="003501C7">
      <w:pPr>
        <w:rPr>
          <w:lang w:val="en-US"/>
          <w:rPrChange w:id="16" w:author="Benoît Perez-Lamarque" w:date="2021-09-23T12:15:00Z">
            <w:rPr/>
          </w:rPrChange>
        </w:rPr>
      </w:pPr>
      <w:r w:rsidRPr="003501C7">
        <w:rPr>
          <w:lang w:val="en-US"/>
          <w:rPrChange w:id="17" w:author="Benoît Perez-Lamarque" w:date="2021-09-23T12:15:00Z">
            <w:rPr/>
          </w:rPrChange>
        </w:rPr>
        <w:t>#  bookdown::pdf_book:</w:t>
      </w:r>
    </w:p>
    <w:p w14:paraId="5C2BF1C6" w14:textId="77777777" w:rsidR="003501C7" w:rsidRPr="003501C7" w:rsidRDefault="003501C7" w:rsidP="003501C7">
      <w:pPr>
        <w:rPr>
          <w:lang w:val="en-US"/>
          <w:rPrChange w:id="18" w:author="Benoît Perez-Lamarque" w:date="2021-09-23T12:15:00Z">
            <w:rPr/>
          </w:rPrChange>
        </w:rPr>
      </w:pPr>
      <w:r w:rsidRPr="003501C7">
        <w:rPr>
          <w:lang w:val="en-US"/>
          <w:rPrChange w:id="19" w:author="Benoît Perez-Lamarque" w:date="2021-09-23T12:15:00Z">
            <w:rPr/>
          </w:rPrChange>
        </w:rPr>
        <w:t>#  #bookdown::word_document2:</w:t>
      </w:r>
    </w:p>
    <w:p w14:paraId="1CE72784" w14:textId="77777777" w:rsidR="003501C7" w:rsidRPr="003501C7" w:rsidRDefault="003501C7" w:rsidP="003501C7">
      <w:pPr>
        <w:rPr>
          <w:lang w:val="en-US"/>
          <w:rPrChange w:id="20" w:author="Benoît Perez-Lamarque" w:date="2021-09-23T12:15:00Z">
            <w:rPr/>
          </w:rPrChange>
        </w:rPr>
      </w:pPr>
      <w:r w:rsidRPr="003501C7">
        <w:rPr>
          <w:lang w:val="en-US"/>
          <w:rPrChange w:id="21" w:author="Benoît Perez-Lamarque" w:date="2021-09-23T12:15:00Z">
            <w:rPr/>
          </w:rPrChange>
        </w:rPr>
        <w:t>#    number_sections: false</w:t>
      </w:r>
    </w:p>
    <w:p w14:paraId="6AE3C167" w14:textId="77777777" w:rsidR="003501C7" w:rsidRPr="003501C7" w:rsidRDefault="003501C7" w:rsidP="003501C7">
      <w:pPr>
        <w:rPr>
          <w:lang w:val="en-US"/>
          <w:rPrChange w:id="22" w:author="Benoît Perez-Lamarque" w:date="2021-09-23T12:15:00Z">
            <w:rPr/>
          </w:rPrChange>
        </w:rPr>
      </w:pPr>
      <w:r w:rsidRPr="003501C7">
        <w:rPr>
          <w:lang w:val="en-US"/>
          <w:rPrChange w:id="23" w:author="Benoît Perez-Lamarque" w:date="2021-09-23T12:15:00Z">
            <w:rPr/>
          </w:rPrChange>
        </w:rPr>
        <w:t>#    toc: false</w:t>
      </w:r>
    </w:p>
    <w:p w14:paraId="3E7F6D13" w14:textId="77777777" w:rsidR="003501C7" w:rsidRPr="003501C7" w:rsidRDefault="003501C7" w:rsidP="003501C7">
      <w:pPr>
        <w:rPr>
          <w:lang w:val="en-US"/>
          <w:rPrChange w:id="24" w:author="Benoît Perez-Lamarque" w:date="2021-09-23T12:15:00Z">
            <w:rPr/>
          </w:rPrChange>
        </w:rPr>
      </w:pPr>
      <w:r w:rsidRPr="003501C7">
        <w:rPr>
          <w:lang w:val="en-US"/>
          <w:rPrChange w:id="25" w:author="Benoît Perez-Lamarque" w:date="2021-09-23T12:15:00Z">
            <w:rPr/>
          </w:rPrChange>
        </w:rPr>
        <w:t>#    #citation_package: natbib</w:t>
      </w:r>
    </w:p>
    <w:p w14:paraId="39885808" w14:textId="77777777" w:rsidR="003501C7" w:rsidRPr="003501C7" w:rsidRDefault="003501C7" w:rsidP="003501C7">
      <w:pPr>
        <w:rPr>
          <w:lang w:val="en-US"/>
          <w:rPrChange w:id="26" w:author="Benoît Perez-Lamarque" w:date="2021-09-23T12:15:00Z">
            <w:rPr/>
          </w:rPrChange>
        </w:rPr>
      </w:pPr>
      <w:r w:rsidRPr="003501C7">
        <w:rPr>
          <w:lang w:val="en-US"/>
          <w:rPrChange w:id="27" w:author="Benoît Perez-Lamarque" w:date="2021-09-23T12:15:00Z">
            <w:rPr/>
          </w:rPrChange>
        </w:rPr>
        <w:t>#    latex_engine: pdflatex</w:t>
      </w:r>
    </w:p>
    <w:p w14:paraId="3EA5F47C" w14:textId="77777777" w:rsidR="003501C7" w:rsidRPr="003501C7" w:rsidRDefault="003501C7" w:rsidP="003501C7">
      <w:pPr>
        <w:rPr>
          <w:lang w:val="en-US"/>
          <w:rPrChange w:id="28" w:author="Benoît Perez-Lamarque" w:date="2021-09-23T12:15:00Z">
            <w:rPr/>
          </w:rPrChange>
        </w:rPr>
      </w:pPr>
      <w:r w:rsidRPr="003501C7">
        <w:rPr>
          <w:lang w:val="en-US"/>
          <w:rPrChange w:id="29" w:author="Benoît Perez-Lamarque" w:date="2021-09-23T12:15:00Z">
            <w:rPr/>
          </w:rPrChange>
        </w:rPr>
        <w:t>#    fig_caption: true</w:t>
      </w:r>
    </w:p>
    <w:p w14:paraId="7FA1211E" w14:textId="77777777" w:rsidR="003501C7" w:rsidRPr="003501C7" w:rsidRDefault="003501C7" w:rsidP="003501C7">
      <w:pPr>
        <w:rPr>
          <w:lang w:val="en-US"/>
          <w:rPrChange w:id="30" w:author="Benoît Perez-Lamarque" w:date="2021-09-23T12:15:00Z">
            <w:rPr/>
          </w:rPrChange>
        </w:rPr>
      </w:pPr>
      <w:r w:rsidRPr="003501C7">
        <w:rPr>
          <w:lang w:val="en-US"/>
          <w:rPrChange w:id="31" w:author="Benoît Perez-Lamarque" w:date="2021-09-23T12:15:00Z">
            <w:rPr/>
          </w:rPrChange>
        </w:rPr>
        <w:t>#    pandoc_args:</w:t>
      </w:r>
    </w:p>
    <w:p w14:paraId="63808790" w14:textId="77777777" w:rsidR="003501C7" w:rsidRPr="003501C7" w:rsidRDefault="003501C7" w:rsidP="003501C7">
      <w:pPr>
        <w:rPr>
          <w:lang w:val="en-US"/>
          <w:rPrChange w:id="32" w:author="Benoît Perez-Lamarque" w:date="2021-09-23T12:15:00Z">
            <w:rPr/>
          </w:rPrChange>
        </w:rPr>
      </w:pPr>
      <w:r w:rsidRPr="003501C7">
        <w:rPr>
          <w:lang w:val="en-US"/>
          <w:rPrChange w:id="33" w:author="Benoît Perez-Lamarque" w:date="2021-09-23T12:15:00Z">
            <w:rPr/>
          </w:rPrChange>
        </w:rPr>
        <w:t>#      - '--lua-filter=scholarly-metadata.lua'</w:t>
      </w:r>
    </w:p>
    <w:p w14:paraId="54DD8F54" w14:textId="77777777" w:rsidR="003501C7" w:rsidRPr="003501C7" w:rsidRDefault="003501C7" w:rsidP="003501C7">
      <w:pPr>
        <w:rPr>
          <w:lang w:val="en-US"/>
          <w:rPrChange w:id="34" w:author="Benoît Perez-Lamarque" w:date="2021-09-23T12:15:00Z">
            <w:rPr/>
          </w:rPrChange>
        </w:rPr>
      </w:pPr>
      <w:r w:rsidRPr="003501C7">
        <w:rPr>
          <w:lang w:val="en-US"/>
          <w:rPrChange w:id="35" w:author="Benoît Perez-Lamarque" w:date="2021-09-23T12:15:00Z">
            <w:rPr/>
          </w:rPrChange>
        </w:rPr>
        <w:t>#      - '--lua-filter=author-info-blocks.lua'</w:t>
      </w:r>
    </w:p>
    <w:p w14:paraId="52D0788F" w14:textId="77777777" w:rsidR="003501C7" w:rsidRDefault="003501C7" w:rsidP="003501C7">
      <w:r>
        <w:t xml:space="preserve"># </w:t>
      </w:r>
    </w:p>
    <w:p w14:paraId="22ADE722" w14:textId="77777777" w:rsidR="003501C7" w:rsidRDefault="003501C7" w:rsidP="003501C7">
      <w:r>
        <w:t># bibliography: bibliographyarticlepackage.bib</w:t>
      </w:r>
    </w:p>
    <w:p w14:paraId="0488CD62" w14:textId="77777777" w:rsidR="003501C7" w:rsidRDefault="003501C7" w:rsidP="003501C7">
      <w:r>
        <w:t># csl: nature.csl</w:t>
      </w:r>
    </w:p>
    <w:p w14:paraId="0F3BEDC4" w14:textId="77777777" w:rsidR="003501C7" w:rsidRDefault="003501C7" w:rsidP="003501C7">
      <w:r>
        <w:t># #biblio-style: apa</w:t>
      </w:r>
    </w:p>
    <w:p w14:paraId="091D1E6C" w14:textId="77777777" w:rsidR="003501C7" w:rsidRPr="003501C7" w:rsidRDefault="003501C7" w:rsidP="003501C7">
      <w:pPr>
        <w:rPr>
          <w:lang w:val="en-US"/>
          <w:rPrChange w:id="36" w:author="Benoît Perez-Lamarque" w:date="2021-09-23T12:21:00Z">
            <w:rPr/>
          </w:rPrChange>
        </w:rPr>
      </w:pPr>
      <w:r w:rsidRPr="003501C7">
        <w:rPr>
          <w:lang w:val="en-US"/>
          <w:rPrChange w:id="37" w:author="Benoît Perez-Lamarque" w:date="2021-09-23T12:21:00Z">
            <w:rPr/>
          </w:rPrChange>
        </w:rPr>
        <w:t># always_allow_html: true</w:t>
      </w:r>
    </w:p>
    <w:p w14:paraId="3D24BAC6" w14:textId="77777777" w:rsidR="003501C7" w:rsidRPr="003501C7" w:rsidRDefault="003501C7" w:rsidP="003501C7">
      <w:pPr>
        <w:rPr>
          <w:lang w:val="en-US"/>
          <w:rPrChange w:id="38" w:author="Benoît Perez-Lamarque" w:date="2021-09-23T12:21:00Z">
            <w:rPr/>
          </w:rPrChange>
        </w:rPr>
      </w:pPr>
      <w:r w:rsidRPr="003501C7">
        <w:rPr>
          <w:lang w:val="en-US"/>
          <w:rPrChange w:id="39" w:author="Benoît Perez-Lamarque" w:date="2021-09-23T12:21:00Z">
            <w:rPr/>
          </w:rPrChange>
        </w:rPr>
        <w:t># link-citations: yes</w:t>
      </w:r>
    </w:p>
    <w:p w14:paraId="451E17D8" w14:textId="77777777" w:rsidR="003501C7" w:rsidRPr="003501C7" w:rsidRDefault="003501C7" w:rsidP="003501C7">
      <w:pPr>
        <w:rPr>
          <w:lang w:val="en-US"/>
          <w:rPrChange w:id="40" w:author="Benoît Perez-Lamarque" w:date="2021-09-23T12:21:00Z">
            <w:rPr/>
          </w:rPrChange>
        </w:rPr>
      </w:pPr>
    </w:p>
    <w:p w14:paraId="2E85921C" w14:textId="77777777" w:rsidR="003501C7" w:rsidRPr="003501C7" w:rsidRDefault="003501C7" w:rsidP="003501C7">
      <w:pPr>
        <w:rPr>
          <w:lang w:val="en-US"/>
          <w:rPrChange w:id="41" w:author="Benoît Perez-Lamarque" w:date="2021-09-23T12:21:00Z">
            <w:rPr/>
          </w:rPrChange>
        </w:rPr>
      </w:pPr>
      <w:r w:rsidRPr="003501C7">
        <w:rPr>
          <w:lang w:val="en-US"/>
          <w:rPrChange w:id="42" w:author="Benoît Perez-Lamarque" w:date="2021-09-23T12:21:00Z">
            <w:rPr/>
          </w:rPrChange>
        </w:rPr>
        <w:t xml:space="preserve">output: </w:t>
      </w:r>
    </w:p>
    <w:p w14:paraId="55431170" w14:textId="77777777" w:rsidR="003501C7" w:rsidRPr="003501C7" w:rsidRDefault="003501C7" w:rsidP="003501C7">
      <w:pPr>
        <w:rPr>
          <w:lang w:val="en-US"/>
          <w:rPrChange w:id="43" w:author="Benoît Perez-Lamarque" w:date="2021-09-23T12:21:00Z">
            <w:rPr/>
          </w:rPrChange>
        </w:rPr>
      </w:pPr>
      <w:r w:rsidRPr="003501C7">
        <w:rPr>
          <w:lang w:val="en-US"/>
          <w:rPrChange w:id="44" w:author="Benoît Perez-Lamarque" w:date="2021-09-23T12:21:00Z">
            <w:rPr/>
          </w:rPrChange>
        </w:rPr>
        <w:t xml:space="preserve"> #      - '--lua-filter=scholarly-metadata.lua'</w:t>
      </w:r>
    </w:p>
    <w:p w14:paraId="0900EAA7" w14:textId="77777777" w:rsidR="003501C7" w:rsidRPr="003501C7" w:rsidRDefault="003501C7" w:rsidP="003501C7">
      <w:pPr>
        <w:rPr>
          <w:lang w:val="en-US"/>
          <w:rPrChange w:id="45" w:author="Benoît Perez-Lamarque" w:date="2021-09-23T12:21:00Z">
            <w:rPr/>
          </w:rPrChange>
        </w:rPr>
      </w:pPr>
      <w:r w:rsidRPr="003501C7">
        <w:rPr>
          <w:lang w:val="en-US"/>
          <w:rPrChange w:id="46" w:author="Benoît Perez-Lamarque" w:date="2021-09-23T12:21:00Z">
            <w:rPr/>
          </w:rPrChange>
        </w:rPr>
        <w:lastRenderedPageBreak/>
        <w:t xml:space="preserve"> #      - '--lua-filter=author-info-blocks.lua'</w:t>
      </w:r>
    </w:p>
    <w:p w14:paraId="0336D0E7" w14:textId="77777777" w:rsidR="003501C7" w:rsidRPr="003501C7" w:rsidRDefault="003501C7" w:rsidP="003501C7">
      <w:pPr>
        <w:rPr>
          <w:lang w:val="en-US"/>
          <w:rPrChange w:id="47" w:author="Benoît Perez-Lamarque" w:date="2021-09-23T12:21:00Z">
            <w:rPr/>
          </w:rPrChange>
        </w:rPr>
      </w:pPr>
      <w:r w:rsidRPr="003501C7">
        <w:rPr>
          <w:lang w:val="en-US"/>
          <w:rPrChange w:id="48" w:author="Benoît Perez-Lamarque" w:date="2021-09-23T12:21:00Z">
            <w:rPr/>
          </w:rPrChange>
        </w:rPr>
        <w:t xml:space="preserve"> bookdown::pdf_book:</w:t>
      </w:r>
    </w:p>
    <w:p w14:paraId="68F8E54A" w14:textId="77777777" w:rsidR="003501C7" w:rsidRPr="003501C7" w:rsidRDefault="003501C7" w:rsidP="003501C7">
      <w:pPr>
        <w:rPr>
          <w:lang w:val="en-US"/>
          <w:rPrChange w:id="49" w:author="Benoît Perez-Lamarque" w:date="2021-09-23T12:21:00Z">
            <w:rPr/>
          </w:rPrChange>
        </w:rPr>
      </w:pPr>
      <w:r w:rsidRPr="003501C7">
        <w:rPr>
          <w:lang w:val="en-US"/>
          <w:rPrChange w:id="50" w:author="Benoît Perez-Lamarque" w:date="2021-09-23T12:21:00Z">
            <w:rPr/>
          </w:rPrChange>
        </w:rPr>
        <w:t xml:space="preserve"> #bookdown::word_document2:</w:t>
      </w:r>
    </w:p>
    <w:p w14:paraId="2F812AA4" w14:textId="77777777" w:rsidR="003501C7" w:rsidRPr="003501C7" w:rsidRDefault="003501C7" w:rsidP="003501C7">
      <w:pPr>
        <w:rPr>
          <w:lang w:val="en-US"/>
          <w:rPrChange w:id="51" w:author="Benoît Perez-Lamarque" w:date="2021-09-23T12:21:00Z">
            <w:rPr/>
          </w:rPrChange>
        </w:rPr>
      </w:pPr>
      <w:r w:rsidRPr="003501C7">
        <w:rPr>
          <w:lang w:val="en-US"/>
          <w:rPrChange w:id="52" w:author="Benoît Perez-Lamarque" w:date="2021-09-23T12:21:00Z">
            <w:rPr/>
          </w:rPrChange>
        </w:rPr>
        <w:t xml:space="preserve">   number_sections: false</w:t>
      </w:r>
    </w:p>
    <w:p w14:paraId="094DAF7F" w14:textId="77777777" w:rsidR="003501C7" w:rsidRPr="003501C7" w:rsidRDefault="003501C7" w:rsidP="003501C7">
      <w:pPr>
        <w:rPr>
          <w:lang w:val="en-US"/>
          <w:rPrChange w:id="53" w:author="Benoît Perez-Lamarque" w:date="2021-09-23T12:21:00Z">
            <w:rPr/>
          </w:rPrChange>
        </w:rPr>
      </w:pPr>
      <w:r w:rsidRPr="003501C7">
        <w:rPr>
          <w:lang w:val="en-US"/>
          <w:rPrChange w:id="54" w:author="Benoît Perez-Lamarque" w:date="2021-09-23T12:21:00Z">
            <w:rPr/>
          </w:rPrChange>
        </w:rPr>
        <w:t xml:space="preserve">   toc: false</w:t>
      </w:r>
    </w:p>
    <w:p w14:paraId="04524D6B" w14:textId="77777777" w:rsidR="003501C7" w:rsidRPr="003501C7" w:rsidRDefault="003501C7" w:rsidP="003501C7">
      <w:pPr>
        <w:rPr>
          <w:lang w:val="en-US"/>
          <w:rPrChange w:id="55" w:author="Benoît Perez-Lamarque" w:date="2021-09-23T12:21:00Z">
            <w:rPr/>
          </w:rPrChange>
        </w:rPr>
      </w:pPr>
      <w:r w:rsidRPr="003501C7">
        <w:rPr>
          <w:lang w:val="en-US"/>
          <w:rPrChange w:id="56" w:author="Benoît Perez-Lamarque" w:date="2021-09-23T12:21:00Z">
            <w:rPr/>
          </w:rPrChange>
        </w:rPr>
        <w:t xml:space="preserve">   citation_package: biblatex</w:t>
      </w:r>
    </w:p>
    <w:p w14:paraId="6470B0C6" w14:textId="77777777" w:rsidR="003501C7" w:rsidRPr="003501C7" w:rsidRDefault="003501C7" w:rsidP="003501C7">
      <w:pPr>
        <w:rPr>
          <w:lang w:val="en-US"/>
          <w:rPrChange w:id="57" w:author="Benoît Perez-Lamarque" w:date="2021-09-23T12:21:00Z">
            <w:rPr/>
          </w:rPrChange>
        </w:rPr>
      </w:pPr>
      <w:r w:rsidRPr="003501C7">
        <w:rPr>
          <w:lang w:val="en-US"/>
          <w:rPrChange w:id="58" w:author="Benoît Perez-Lamarque" w:date="2021-09-23T12:21:00Z">
            <w:rPr/>
          </w:rPrChange>
        </w:rPr>
        <w:t xml:space="preserve">   latex_engine: pdflatex</w:t>
      </w:r>
    </w:p>
    <w:p w14:paraId="523A90E4" w14:textId="77777777" w:rsidR="003501C7" w:rsidRPr="003501C7" w:rsidRDefault="003501C7" w:rsidP="003501C7">
      <w:pPr>
        <w:rPr>
          <w:lang w:val="en-US"/>
          <w:rPrChange w:id="59" w:author="Benoît Perez-Lamarque" w:date="2021-09-23T12:21:00Z">
            <w:rPr/>
          </w:rPrChange>
        </w:rPr>
      </w:pPr>
      <w:r w:rsidRPr="003501C7">
        <w:rPr>
          <w:lang w:val="en-US"/>
          <w:rPrChange w:id="60" w:author="Benoît Perez-Lamarque" w:date="2021-09-23T12:21:00Z">
            <w:rPr/>
          </w:rPrChange>
        </w:rPr>
        <w:t xml:space="preserve">   fig_caption: true</w:t>
      </w:r>
    </w:p>
    <w:p w14:paraId="2BD5696D" w14:textId="77777777" w:rsidR="003501C7" w:rsidRPr="003501C7" w:rsidRDefault="003501C7" w:rsidP="003501C7">
      <w:pPr>
        <w:rPr>
          <w:lang w:val="en-US"/>
          <w:rPrChange w:id="61" w:author="Benoît Perez-Lamarque" w:date="2021-09-23T12:21:00Z">
            <w:rPr/>
          </w:rPrChange>
        </w:rPr>
      </w:pPr>
      <w:r w:rsidRPr="003501C7">
        <w:rPr>
          <w:lang w:val="en-US"/>
          <w:rPrChange w:id="62" w:author="Benoît Perez-Lamarque" w:date="2021-09-23T12:21:00Z">
            <w:rPr/>
          </w:rPrChange>
        </w:rPr>
        <w:t xml:space="preserve">   pandoc_args:</w:t>
      </w:r>
    </w:p>
    <w:p w14:paraId="353A31F8" w14:textId="77777777" w:rsidR="003501C7" w:rsidRPr="003501C7" w:rsidRDefault="003501C7" w:rsidP="003501C7">
      <w:pPr>
        <w:rPr>
          <w:lang w:val="en-US"/>
          <w:rPrChange w:id="63" w:author="Benoît Perez-Lamarque" w:date="2021-09-23T12:21:00Z">
            <w:rPr/>
          </w:rPrChange>
        </w:rPr>
      </w:pPr>
      <w:r w:rsidRPr="003501C7">
        <w:rPr>
          <w:lang w:val="en-US"/>
          <w:rPrChange w:id="64" w:author="Benoît Perez-Lamarque" w:date="2021-09-23T12:21:00Z">
            <w:rPr/>
          </w:rPrChange>
        </w:rPr>
        <w:t xml:space="preserve">     - '--lua-filter=scholarly-metadata.lua'</w:t>
      </w:r>
    </w:p>
    <w:p w14:paraId="149BD9DA" w14:textId="77777777" w:rsidR="003501C7" w:rsidRPr="003501C7" w:rsidRDefault="003501C7" w:rsidP="003501C7">
      <w:pPr>
        <w:rPr>
          <w:lang w:val="en-US"/>
          <w:rPrChange w:id="65" w:author="Benoît Perez-Lamarque" w:date="2021-09-23T12:21:00Z">
            <w:rPr/>
          </w:rPrChange>
        </w:rPr>
      </w:pPr>
      <w:r w:rsidRPr="003501C7">
        <w:rPr>
          <w:lang w:val="en-US"/>
          <w:rPrChange w:id="66" w:author="Benoît Perez-Lamarque" w:date="2021-09-23T12:21:00Z">
            <w:rPr/>
          </w:rPrChange>
        </w:rPr>
        <w:t xml:space="preserve">     - '--lua-filter=author-info-blocks.lua'</w:t>
      </w:r>
    </w:p>
    <w:p w14:paraId="3A01431B" w14:textId="77777777" w:rsidR="003501C7" w:rsidRPr="003501C7" w:rsidRDefault="003501C7" w:rsidP="003501C7">
      <w:pPr>
        <w:rPr>
          <w:lang w:val="en-US"/>
          <w:rPrChange w:id="67" w:author="Benoît Perez-Lamarque" w:date="2021-09-23T12:21:00Z">
            <w:rPr/>
          </w:rPrChange>
        </w:rPr>
      </w:pPr>
      <w:r w:rsidRPr="003501C7">
        <w:rPr>
          <w:lang w:val="en-US"/>
          <w:rPrChange w:id="68" w:author="Benoît Perez-Lamarque" w:date="2021-09-23T12:21:00Z">
            <w:rPr/>
          </w:rPrChange>
        </w:rPr>
        <w:t>always_allow_html: true</w:t>
      </w:r>
    </w:p>
    <w:p w14:paraId="5D784483" w14:textId="77777777" w:rsidR="003501C7" w:rsidRPr="003501C7" w:rsidRDefault="003501C7" w:rsidP="003501C7">
      <w:pPr>
        <w:rPr>
          <w:lang w:val="en-US"/>
          <w:rPrChange w:id="69" w:author="Benoît Perez-Lamarque" w:date="2021-09-23T12:21:00Z">
            <w:rPr/>
          </w:rPrChange>
        </w:rPr>
      </w:pPr>
    </w:p>
    <w:p w14:paraId="69E95065" w14:textId="77777777" w:rsidR="003501C7" w:rsidRPr="003501C7" w:rsidRDefault="003501C7" w:rsidP="003501C7">
      <w:pPr>
        <w:rPr>
          <w:lang w:val="en-US"/>
          <w:rPrChange w:id="70" w:author="Benoît Perez-Lamarque" w:date="2021-09-23T12:21:00Z">
            <w:rPr/>
          </w:rPrChange>
        </w:rPr>
      </w:pPr>
      <w:r w:rsidRPr="003501C7">
        <w:rPr>
          <w:lang w:val="en-US"/>
          <w:rPrChange w:id="71" w:author="Benoît Perez-Lamarque" w:date="2021-09-23T12:21:00Z">
            <w:rPr/>
          </w:rPrChange>
        </w:rPr>
        <w:t>bibliography: bibliographyarticlepackage.bib</w:t>
      </w:r>
    </w:p>
    <w:p w14:paraId="36BE27BB" w14:textId="77777777" w:rsidR="003501C7" w:rsidRPr="003501C7" w:rsidRDefault="003501C7" w:rsidP="003501C7">
      <w:pPr>
        <w:rPr>
          <w:lang w:val="en-US"/>
          <w:rPrChange w:id="72" w:author="Benoît Perez-Lamarque" w:date="2021-09-23T12:21:00Z">
            <w:rPr/>
          </w:rPrChange>
        </w:rPr>
      </w:pPr>
      <w:r w:rsidRPr="003501C7">
        <w:rPr>
          <w:lang w:val="en-US"/>
          <w:rPrChange w:id="73" w:author="Benoît Perez-Lamarque" w:date="2021-09-23T12:21:00Z">
            <w:rPr/>
          </w:rPrChange>
        </w:rPr>
        <w:t>biblio-style: nature</w:t>
      </w:r>
    </w:p>
    <w:p w14:paraId="38070022" w14:textId="77777777" w:rsidR="003501C7" w:rsidRPr="003501C7" w:rsidRDefault="003501C7" w:rsidP="003501C7">
      <w:pPr>
        <w:rPr>
          <w:lang w:val="en-US"/>
          <w:rPrChange w:id="74" w:author="Benoît Perez-Lamarque" w:date="2021-09-23T12:21:00Z">
            <w:rPr/>
          </w:rPrChange>
        </w:rPr>
      </w:pPr>
      <w:r w:rsidRPr="003501C7">
        <w:rPr>
          <w:lang w:val="en-US"/>
          <w:rPrChange w:id="75" w:author="Benoît Perez-Lamarque" w:date="2021-09-23T12:21:00Z">
            <w:rPr/>
          </w:rPrChange>
        </w:rPr>
        <w:t>biblatexoptions: [natbib=true]</w:t>
      </w:r>
    </w:p>
    <w:p w14:paraId="7F9CF1F6" w14:textId="77777777" w:rsidR="003501C7" w:rsidRPr="003501C7" w:rsidRDefault="003501C7" w:rsidP="003501C7">
      <w:pPr>
        <w:rPr>
          <w:lang w:val="en-US"/>
          <w:rPrChange w:id="76" w:author="Benoît Perez-Lamarque" w:date="2021-09-23T12:21:00Z">
            <w:rPr/>
          </w:rPrChange>
        </w:rPr>
      </w:pPr>
    </w:p>
    <w:p w14:paraId="42FB73DC" w14:textId="77777777" w:rsidR="003501C7" w:rsidRPr="003501C7" w:rsidRDefault="003501C7" w:rsidP="003501C7">
      <w:pPr>
        <w:rPr>
          <w:lang w:val="en-US"/>
          <w:rPrChange w:id="77" w:author="Benoît Perez-Lamarque" w:date="2021-09-23T12:21:00Z">
            <w:rPr/>
          </w:rPrChange>
        </w:rPr>
      </w:pPr>
      <w:r w:rsidRPr="003501C7">
        <w:rPr>
          <w:lang w:val="en-US"/>
          <w:rPrChange w:id="78" w:author="Benoît Perez-Lamarque" w:date="2021-09-23T12:21:00Z">
            <w:rPr/>
          </w:rPrChange>
        </w:rPr>
        <w:t>urlcolor: blue</w:t>
      </w:r>
    </w:p>
    <w:p w14:paraId="4398A4C0" w14:textId="77777777" w:rsidR="003501C7" w:rsidRPr="003501C7" w:rsidRDefault="003501C7" w:rsidP="003501C7">
      <w:pPr>
        <w:rPr>
          <w:lang w:val="en-US"/>
          <w:rPrChange w:id="79" w:author="Benoît Perez-Lamarque" w:date="2021-09-23T12:21:00Z">
            <w:rPr/>
          </w:rPrChange>
        </w:rPr>
      </w:pPr>
      <w:r w:rsidRPr="003501C7">
        <w:rPr>
          <w:lang w:val="en-US"/>
          <w:rPrChange w:id="80" w:author="Benoît Perez-Lamarque" w:date="2021-09-23T12:21:00Z">
            <w:rPr/>
          </w:rPrChange>
        </w:rPr>
        <w:t>filecolor: blue</w:t>
      </w:r>
    </w:p>
    <w:p w14:paraId="51F52DD2" w14:textId="77777777" w:rsidR="003501C7" w:rsidRPr="003501C7" w:rsidRDefault="003501C7" w:rsidP="003501C7">
      <w:pPr>
        <w:rPr>
          <w:lang w:val="en-US"/>
          <w:rPrChange w:id="81" w:author="Benoît Perez-Lamarque" w:date="2021-09-23T12:21:00Z">
            <w:rPr/>
          </w:rPrChange>
        </w:rPr>
      </w:pPr>
      <w:r w:rsidRPr="003501C7">
        <w:rPr>
          <w:lang w:val="en-US"/>
          <w:rPrChange w:id="82" w:author="Benoît Perez-Lamarque" w:date="2021-09-23T12:21:00Z">
            <w:rPr/>
          </w:rPrChange>
        </w:rPr>
        <w:t>linkcolor: blue</w:t>
      </w:r>
    </w:p>
    <w:p w14:paraId="45EBA37C" w14:textId="77777777" w:rsidR="003501C7" w:rsidRPr="003501C7" w:rsidRDefault="003501C7" w:rsidP="003501C7">
      <w:pPr>
        <w:rPr>
          <w:lang w:val="en-US"/>
          <w:rPrChange w:id="83" w:author="Benoît Perez-Lamarque" w:date="2021-09-23T12:21:00Z">
            <w:rPr/>
          </w:rPrChange>
        </w:rPr>
      </w:pPr>
      <w:r w:rsidRPr="003501C7">
        <w:rPr>
          <w:lang w:val="en-US"/>
          <w:rPrChange w:id="84" w:author="Benoît Perez-Lamarque" w:date="2021-09-23T12:21:00Z">
            <w:rPr/>
          </w:rPrChange>
        </w:rPr>
        <w:t>fontsize: 12pt</w:t>
      </w:r>
    </w:p>
    <w:p w14:paraId="7BEBAFD9" w14:textId="77777777" w:rsidR="003501C7" w:rsidRPr="003501C7" w:rsidRDefault="003501C7" w:rsidP="003501C7">
      <w:pPr>
        <w:rPr>
          <w:lang w:val="en-US"/>
          <w:rPrChange w:id="85" w:author="Benoît Perez-Lamarque" w:date="2021-09-23T12:21:00Z">
            <w:rPr/>
          </w:rPrChange>
        </w:rPr>
      </w:pPr>
    </w:p>
    <w:p w14:paraId="1BC615F0" w14:textId="77777777" w:rsidR="003501C7" w:rsidRPr="003501C7" w:rsidRDefault="003501C7" w:rsidP="003501C7">
      <w:pPr>
        <w:rPr>
          <w:lang w:val="en-US"/>
          <w:rPrChange w:id="86" w:author="Benoît Perez-Lamarque" w:date="2021-09-23T12:21:00Z">
            <w:rPr/>
          </w:rPrChange>
        </w:rPr>
      </w:pPr>
      <w:r w:rsidRPr="003501C7">
        <w:rPr>
          <w:lang w:val="en-US"/>
          <w:rPrChange w:id="87" w:author="Benoît Perez-Lamarque" w:date="2021-09-23T12:21:00Z">
            <w:rPr/>
          </w:rPrChange>
        </w:rPr>
        <w:t>header-includes:</w:t>
      </w:r>
    </w:p>
    <w:p w14:paraId="194466A4" w14:textId="77777777" w:rsidR="003501C7" w:rsidRPr="003501C7" w:rsidRDefault="003501C7" w:rsidP="003501C7">
      <w:pPr>
        <w:rPr>
          <w:lang w:val="en-US"/>
          <w:rPrChange w:id="88" w:author="Benoît Perez-Lamarque" w:date="2021-09-23T12:21:00Z">
            <w:rPr/>
          </w:rPrChange>
        </w:rPr>
      </w:pPr>
      <w:r w:rsidRPr="003501C7">
        <w:rPr>
          <w:lang w:val="en-US"/>
          <w:rPrChange w:id="89" w:author="Benoît Perez-Lamarque" w:date="2021-09-23T12:21:00Z">
            <w:rPr/>
          </w:rPrChange>
        </w:rPr>
        <w:t xml:space="preserve">  - \usepackage{lettrine}</w:t>
      </w:r>
    </w:p>
    <w:p w14:paraId="70225BDF" w14:textId="77777777" w:rsidR="003501C7" w:rsidRPr="003501C7" w:rsidRDefault="003501C7" w:rsidP="003501C7">
      <w:pPr>
        <w:rPr>
          <w:lang w:val="en-US"/>
          <w:rPrChange w:id="90" w:author="Benoît Perez-Lamarque" w:date="2021-09-23T12:21:00Z">
            <w:rPr/>
          </w:rPrChange>
        </w:rPr>
      </w:pPr>
      <w:r w:rsidRPr="003501C7">
        <w:rPr>
          <w:lang w:val="en-US"/>
          <w:rPrChange w:id="91" w:author="Benoît Perez-Lamarque" w:date="2021-09-23T12:21:00Z">
            <w:rPr/>
          </w:rPrChange>
        </w:rPr>
        <w:t># - \usepackage[nolists, nomarkers,tablesfirst]{endfloat} # For figures and tables at end</w:t>
      </w:r>
    </w:p>
    <w:p w14:paraId="712B5FFD" w14:textId="77777777" w:rsidR="003501C7" w:rsidRPr="003501C7" w:rsidRDefault="003501C7" w:rsidP="003501C7">
      <w:pPr>
        <w:rPr>
          <w:lang w:val="en-US"/>
          <w:rPrChange w:id="92" w:author="Benoît Perez-Lamarque" w:date="2021-09-23T12:21:00Z">
            <w:rPr/>
          </w:rPrChange>
        </w:rPr>
      </w:pPr>
      <w:r w:rsidRPr="003501C7">
        <w:rPr>
          <w:lang w:val="en-US"/>
          <w:rPrChange w:id="93" w:author="Benoît Perez-Lamarque" w:date="2021-09-23T12:21:00Z">
            <w:rPr/>
          </w:rPrChange>
        </w:rPr>
        <w:t xml:space="preserve">  #- \usepackage{lineno} # For line numbering</w:t>
      </w:r>
    </w:p>
    <w:p w14:paraId="280E4EFE" w14:textId="77777777" w:rsidR="003501C7" w:rsidRPr="003501C7" w:rsidRDefault="003501C7" w:rsidP="003501C7">
      <w:pPr>
        <w:rPr>
          <w:lang w:val="en-US"/>
          <w:rPrChange w:id="94" w:author="Benoît Perez-Lamarque" w:date="2021-09-23T12:21:00Z">
            <w:rPr/>
          </w:rPrChange>
        </w:rPr>
      </w:pPr>
      <w:r w:rsidRPr="003501C7">
        <w:rPr>
          <w:lang w:val="en-US"/>
          <w:rPrChange w:id="95" w:author="Benoît Perez-Lamarque" w:date="2021-09-23T12:21:00Z">
            <w:rPr/>
          </w:rPrChange>
        </w:rPr>
        <w:t xml:space="preserve">  #- \linenumbers # For line numbering</w:t>
      </w:r>
    </w:p>
    <w:p w14:paraId="47F93745" w14:textId="77777777" w:rsidR="003501C7" w:rsidRPr="003501C7" w:rsidRDefault="003501C7" w:rsidP="003501C7">
      <w:pPr>
        <w:rPr>
          <w:lang w:val="en-US"/>
          <w:rPrChange w:id="96" w:author="Benoît Perez-Lamarque" w:date="2021-09-23T12:21:00Z">
            <w:rPr/>
          </w:rPrChange>
        </w:rPr>
      </w:pPr>
      <w:r w:rsidRPr="003501C7">
        <w:rPr>
          <w:lang w:val="en-US"/>
          <w:rPrChange w:id="97" w:author="Benoît Perez-Lamarque" w:date="2021-09-23T12:21:00Z">
            <w:rPr/>
          </w:rPrChange>
        </w:rPr>
        <w:t xml:space="preserve">  #- \usepackage{setspace}\doublespacing</w:t>
      </w:r>
    </w:p>
    <w:p w14:paraId="3ECA3978" w14:textId="77777777" w:rsidR="003501C7" w:rsidRPr="003501C7" w:rsidRDefault="003501C7" w:rsidP="003501C7">
      <w:pPr>
        <w:rPr>
          <w:lang w:val="en-US"/>
          <w:rPrChange w:id="98" w:author="Benoît Perez-Lamarque" w:date="2021-09-23T12:21:00Z">
            <w:rPr/>
          </w:rPrChange>
        </w:rPr>
      </w:pPr>
      <w:r w:rsidRPr="003501C7">
        <w:rPr>
          <w:lang w:val="en-US"/>
          <w:rPrChange w:id="99" w:author="Benoît Perez-Lamarque" w:date="2021-09-23T12:21:00Z">
            <w:rPr/>
          </w:rPrChange>
        </w:rPr>
        <w:t xml:space="preserve">  - \usepackage{fontawesome} #for fa symbols</w:t>
      </w:r>
    </w:p>
    <w:p w14:paraId="6F0B7D8B" w14:textId="77777777" w:rsidR="003501C7" w:rsidRPr="003501C7" w:rsidRDefault="003501C7" w:rsidP="003501C7">
      <w:pPr>
        <w:rPr>
          <w:lang w:val="en-US"/>
          <w:rPrChange w:id="100" w:author="Benoît Perez-Lamarque" w:date="2021-09-23T12:21:00Z">
            <w:rPr/>
          </w:rPrChange>
        </w:rPr>
      </w:pPr>
      <w:r w:rsidRPr="003501C7">
        <w:rPr>
          <w:lang w:val="en-US"/>
          <w:rPrChange w:id="101" w:author="Benoît Perez-Lamarque" w:date="2021-09-23T12:21:00Z">
            <w:rPr/>
          </w:rPrChange>
        </w:rPr>
        <w:t xml:space="preserve">  - \usepackage{tcolorbox}</w:t>
      </w:r>
    </w:p>
    <w:p w14:paraId="26DC2C3E" w14:textId="77777777" w:rsidR="003501C7" w:rsidRPr="003501C7" w:rsidRDefault="003501C7" w:rsidP="003501C7">
      <w:pPr>
        <w:rPr>
          <w:lang w:val="en-US"/>
          <w:rPrChange w:id="102" w:author="Benoît Perez-Lamarque" w:date="2021-09-23T12:21:00Z">
            <w:rPr/>
          </w:rPrChange>
        </w:rPr>
      </w:pPr>
      <w:r w:rsidRPr="003501C7">
        <w:rPr>
          <w:lang w:val="en-US"/>
          <w:rPrChange w:id="103" w:author="Benoît Perez-Lamarque" w:date="2021-09-23T12:21:00Z">
            <w:rPr/>
          </w:rPrChange>
        </w:rPr>
        <w:t xml:space="preserve">  - \pagenumbering{gobble} #for no page numbering</w:t>
      </w:r>
    </w:p>
    <w:p w14:paraId="679A0BFB" w14:textId="77777777" w:rsidR="003501C7" w:rsidRPr="003501C7" w:rsidRDefault="003501C7" w:rsidP="003501C7">
      <w:pPr>
        <w:rPr>
          <w:lang w:val="en-US"/>
          <w:rPrChange w:id="104" w:author="Benoît Perez-Lamarque" w:date="2021-09-23T12:21:00Z">
            <w:rPr/>
          </w:rPrChange>
        </w:rPr>
      </w:pPr>
      <w:r w:rsidRPr="003501C7">
        <w:rPr>
          <w:lang w:val="en-US"/>
          <w:rPrChange w:id="105" w:author="Benoît Perez-Lamarque" w:date="2021-09-23T12:21:00Z">
            <w:rPr/>
          </w:rPrChange>
        </w:rPr>
        <w:t xml:space="preserve">  - \setlength{\parskip}{0em} #to remove line gaps</w:t>
      </w:r>
    </w:p>
    <w:p w14:paraId="1BCA84A3" w14:textId="77777777" w:rsidR="003501C7" w:rsidRPr="003501C7" w:rsidRDefault="003501C7" w:rsidP="003501C7">
      <w:pPr>
        <w:rPr>
          <w:lang w:val="en-US"/>
          <w:rPrChange w:id="106" w:author="Benoît Perez-Lamarque" w:date="2021-09-23T12:21:00Z">
            <w:rPr/>
          </w:rPrChange>
        </w:rPr>
      </w:pPr>
      <w:r w:rsidRPr="003501C7">
        <w:rPr>
          <w:lang w:val="en-US"/>
          <w:rPrChange w:id="107" w:author="Benoît Perez-Lamarque" w:date="2021-09-23T12:21:00Z">
            <w:rPr/>
          </w:rPrChange>
        </w:rPr>
        <w:t xml:space="preserve">  - \DeclareUnicodeCharacter{2212}{-}</w:t>
      </w:r>
    </w:p>
    <w:p w14:paraId="434F1CA2" w14:textId="77777777" w:rsidR="003501C7" w:rsidRPr="003501C7" w:rsidRDefault="003501C7" w:rsidP="003501C7">
      <w:pPr>
        <w:rPr>
          <w:lang w:val="en-US"/>
          <w:rPrChange w:id="108" w:author="Benoît Perez-Lamarque" w:date="2021-09-23T12:21:00Z">
            <w:rPr/>
          </w:rPrChange>
        </w:rPr>
      </w:pPr>
      <w:r w:rsidRPr="003501C7">
        <w:rPr>
          <w:lang w:val="en-US"/>
          <w:rPrChange w:id="109" w:author="Benoît Perez-Lamarque" w:date="2021-09-23T12:21:00Z">
            <w:rPr/>
          </w:rPrChange>
        </w:rPr>
        <w:t xml:space="preserve">  - \usepackage{caption}</w:t>
      </w:r>
    </w:p>
    <w:p w14:paraId="4D0A4E43" w14:textId="77777777" w:rsidR="003501C7" w:rsidRPr="003501C7" w:rsidRDefault="003501C7" w:rsidP="003501C7">
      <w:pPr>
        <w:rPr>
          <w:lang w:val="en-US"/>
          <w:rPrChange w:id="110" w:author="Benoît Perez-Lamarque" w:date="2021-09-23T12:21:00Z">
            <w:rPr/>
          </w:rPrChange>
        </w:rPr>
      </w:pPr>
      <w:r w:rsidRPr="003501C7">
        <w:rPr>
          <w:lang w:val="en-US"/>
          <w:rPrChange w:id="111" w:author="Benoît Perez-Lamarque" w:date="2021-09-23T12:21:00Z">
            <w:rPr/>
          </w:rPrChange>
        </w:rPr>
        <w:t xml:space="preserve">  - \captionsetup[figure]{font=small}</w:t>
      </w:r>
    </w:p>
    <w:p w14:paraId="1F695142" w14:textId="77777777" w:rsidR="003501C7" w:rsidRPr="003501C7" w:rsidRDefault="003501C7" w:rsidP="003501C7">
      <w:pPr>
        <w:rPr>
          <w:lang w:val="en-US"/>
          <w:rPrChange w:id="112" w:author="Benoît Perez-Lamarque" w:date="2021-09-23T12:21:00Z">
            <w:rPr/>
          </w:rPrChange>
        </w:rPr>
      </w:pPr>
      <w:r w:rsidRPr="003501C7">
        <w:rPr>
          <w:lang w:val="en-US"/>
          <w:rPrChange w:id="113" w:author="Benoît Perez-Lamarque" w:date="2021-09-23T12:21:00Z">
            <w:rPr/>
          </w:rPrChange>
        </w:rPr>
        <w:t xml:space="preserve">  - \newcommand{\beginsupplement}{</w:t>
      </w:r>
    </w:p>
    <w:p w14:paraId="265F208D" w14:textId="77777777" w:rsidR="003501C7" w:rsidRPr="003501C7" w:rsidRDefault="003501C7" w:rsidP="003501C7">
      <w:pPr>
        <w:rPr>
          <w:lang w:val="en-US"/>
          <w:rPrChange w:id="114" w:author="Benoît Perez-Lamarque" w:date="2021-09-23T12:21:00Z">
            <w:rPr/>
          </w:rPrChange>
        </w:rPr>
      </w:pPr>
      <w:r w:rsidRPr="003501C7">
        <w:rPr>
          <w:lang w:val="en-US"/>
          <w:rPrChange w:id="115" w:author="Benoît Perez-Lamarque" w:date="2021-09-23T12:21:00Z">
            <w:rPr/>
          </w:rPrChange>
        </w:rPr>
        <w:t xml:space="preserve">      \setcounter{table}{0}  </w:t>
      </w:r>
    </w:p>
    <w:p w14:paraId="2A709751" w14:textId="77777777" w:rsidR="003501C7" w:rsidRPr="003501C7" w:rsidRDefault="003501C7" w:rsidP="003501C7">
      <w:pPr>
        <w:rPr>
          <w:lang w:val="en-US"/>
          <w:rPrChange w:id="116" w:author="Benoît Perez-Lamarque" w:date="2021-09-23T12:21:00Z">
            <w:rPr/>
          </w:rPrChange>
        </w:rPr>
      </w:pPr>
      <w:r w:rsidRPr="003501C7">
        <w:rPr>
          <w:lang w:val="en-US"/>
          <w:rPrChange w:id="117" w:author="Benoît Perez-Lamarque" w:date="2021-09-23T12:21:00Z">
            <w:rPr/>
          </w:rPrChange>
        </w:rPr>
        <w:t xml:space="preserve">      \renewcommand{\thetable}{S\arabic{table}} </w:t>
      </w:r>
    </w:p>
    <w:p w14:paraId="3C69CCF4" w14:textId="77777777" w:rsidR="003501C7" w:rsidRPr="003501C7" w:rsidRDefault="003501C7" w:rsidP="003501C7">
      <w:pPr>
        <w:rPr>
          <w:lang w:val="en-US"/>
          <w:rPrChange w:id="118" w:author="Benoît Perez-Lamarque" w:date="2021-09-23T12:21:00Z">
            <w:rPr/>
          </w:rPrChange>
        </w:rPr>
      </w:pPr>
      <w:r w:rsidRPr="003501C7">
        <w:rPr>
          <w:lang w:val="en-US"/>
          <w:rPrChange w:id="119" w:author="Benoît Perez-Lamarque" w:date="2021-09-23T12:21:00Z">
            <w:rPr/>
          </w:rPrChange>
        </w:rPr>
        <w:t xml:space="preserve">      \setcounter{figure}{0} </w:t>
      </w:r>
    </w:p>
    <w:p w14:paraId="41E86DE7" w14:textId="77777777" w:rsidR="003501C7" w:rsidRPr="003501C7" w:rsidRDefault="003501C7" w:rsidP="003501C7">
      <w:pPr>
        <w:rPr>
          <w:lang w:val="en-US"/>
          <w:rPrChange w:id="120" w:author="Benoît Perez-Lamarque" w:date="2021-09-23T12:21:00Z">
            <w:rPr/>
          </w:rPrChange>
        </w:rPr>
      </w:pPr>
      <w:r w:rsidRPr="003501C7">
        <w:rPr>
          <w:lang w:val="en-US"/>
          <w:rPrChange w:id="121" w:author="Benoît Perez-Lamarque" w:date="2021-09-23T12:21:00Z">
            <w:rPr/>
          </w:rPrChange>
        </w:rPr>
        <w:t xml:space="preserve">      \renewcommand{\thefigure}{S\arabic{figure}}</w:t>
      </w:r>
    </w:p>
    <w:p w14:paraId="0CCD18C7" w14:textId="77777777" w:rsidR="003501C7" w:rsidRPr="003501C7" w:rsidRDefault="003501C7" w:rsidP="003501C7">
      <w:pPr>
        <w:rPr>
          <w:lang w:val="en-US"/>
          <w:rPrChange w:id="122" w:author="Benoît Perez-Lamarque" w:date="2021-09-23T12:21:00Z">
            <w:rPr/>
          </w:rPrChange>
        </w:rPr>
      </w:pPr>
      <w:r w:rsidRPr="003501C7">
        <w:rPr>
          <w:lang w:val="en-US"/>
          <w:rPrChange w:id="123" w:author="Benoît Perez-Lamarque" w:date="2021-09-23T12:21:00Z">
            <w:rPr/>
          </w:rPrChange>
        </w:rPr>
        <w:t xml:space="preserve">    }</w:t>
      </w:r>
    </w:p>
    <w:p w14:paraId="333C4650" w14:textId="77777777" w:rsidR="003501C7" w:rsidRPr="003501C7" w:rsidRDefault="003501C7" w:rsidP="003501C7">
      <w:pPr>
        <w:rPr>
          <w:lang w:val="en-US"/>
          <w:rPrChange w:id="124" w:author="Benoît Perez-Lamarque" w:date="2021-09-23T12:21:00Z">
            <w:rPr/>
          </w:rPrChange>
        </w:rPr>
      </w:pPr>
      <w:r w:rsidRPr="003501C7">
        <w:rPr>
          <w:lang w:val="en-US"/>
          <w:rPrChange w:id="125" w:author="Benoît Perez-Lamarque" w:date="2021-09-23T12:21:00Z">
            <w:rPr/>
          </w:rPrChange>
        </w:rPr>
        <w:t>---</w:t>
      </w:r>
    </w:p>
    <w:p w14:paraId="2A62317F" w14:textId="77777777" w:rsidR="003501C7" w:rsidRPr="003501C7" w:rsidRDefault="003501C7" w:rsidP="003501C7">
      <w:pPr>
        <w:rPr>
          <w:lang w:val="en-US"/>
          <w:rPrChange w:id="126" w:author="Benoît Perez-Lamarque" w:date="2021-09-23T12:21:00Z">
            <w:rPr/>
          </w:rPrChange>
        </w:rPr>
      </w:pPr>
    </w:p>
    <w:p w14:paraId="1411A517" w14:textId="77777777" w:rsidR="003501C7" w:rsidRPr="003501C7" w:rsidRDefault="003501C7" w:rsidP="003501C7">
      <w:pPr>
        <w:rPr>
          <w:lang w:val="en-US"/>
          <w:rPrChange w:id="127" w:author="Benoît Perez-Lamarque" w:date="2021-09-23T12:21:00Z">
            <w:rPr/>
          </w:rPrChange>
        </w:rPr>
      </w:pPr>
      <w:r w:rsidRPr="003501C7">
        <w:rPr>
          <w:lang w:val="en-US"/>
          <w:rPrChange w:id="128" w:author="Benoît Perez-Lamarque" w:date="2021-09-23T12:21:00Z">
            <w:rPr/>
          </w:rPrChange>
        </w:rPr>
        <w:t>&lt;!-- ------------------------------------------------------------------- --&gt;</w:t>
      </w:r>
    </w:p>
    <w:p w14:paraId="03F70F91" w14:textId="77777777" w:rsidR="003501C7" w:rsidRPr="003501C7" w:rsidRDefault="003501C7" w:rsidP="003501C7">
      <w:pPr>
        <w:rPr>
          <w:lang w:val="en-US"/>
          <w:rPrChange w:id="129" w:author="Benoît Perez-Lamarque" w:date="2021-09-23T12:21:00Z">
            <w:rPr/>
          </w:rPrChange>
        </w:rPr>
      </w:pPr>
      <w:r w:rsidRPr="003501C7">
        <w:rPr>
          <w:lang w:val="en-US"/>
          <w:rPrChange w:id="130" w:author="Benoît Perez-Lamarque" w:date="2021-09-23T12:21:00Z">
            <w:rPr/>
          </w:rPrChange>
        </w:rPr>
        <w:t>&lt;!-- ---------------------      LAYOUT       --------------------------- --&gt;</w:t>
      </w:r>
    </w:p>
    <w:p w14:paraId="381CE799" w14:textId="77777777" w:rsidR="003501C7" w:rsidRPr="003501C7" w:rsidRDefault="003501C7" w:rsidP="003501C7">
      <w:pPr>
        <w:rPr>
          <w:lang w:val="en-US"/>
          <w:rPrChange w:id="131" w:author="Benoît Perez-Lamarque" w:date="2021-09-23T12:21:00Z">
            <w:rPr/>
          </w:rPrChange>
        </w:rPr>
      </w:pPr>
      <w:r w:rsidRPr="003501C7">
        <w:rPr>
          <w:lang w:val="en-US"/>
          <w:rPrChange w:id="132" w:author="Benoît Perez-Lamarque" w:date="2021-09-23T12:21:00Z">
            <w:rPr/>
          </w:rPrChange>
        </w:rPr>
        <w:t>&lt;!-- ------------------------------------------------------------------- --&gt;</w:t>
      </w:r>
    </w:p>
    <w:p w14:paraId="47ED9BB8" w14:textId="77777777" w:rsidR="003501C7" w:rsidRPr="003501C7" w:rsidRDefault="003501C7" w:rsidP="003501C7">
      <w:pPr>
        <w:rPr>
          <w:lang w:val="en-US"/>
          <w:rPrChange w:id="133" w:author="Benoît Perez-Lamarque" w:date="2021-09-23T12:21:00Z">
            <w:rPr/>
          </w:rPrChange>
        </w:rPr>
      </w:pPr>
    </w:p>
    <w:p w14:paraId="017BB219" w14:textId="77777777" w:rsidR="003501C7" w:rsidRPr="003501C7" w:rsidRDefault="003501C7" w:rsidP="003501C7">
      <w:pPr>
        <w:rPr>
          <w:lang w:val="en-US"/>
          <w:rPrChange w:id="134" w:author="Benoît Perez-Lamarque" w:date="2021-09-23T12:21:00Z">
            <w:rPr/>
          </w:rPrChange>
        </w:rPr>
      </w:pPr>
    </w:p>
    <w:p w14:paraId="016C0ACE" w14:textId="77777777" w:rsidR="003501C7" w:rsidRPr="003501C7" w:rsidRDefault="003501C7" w:rsidP="003501C7">
      <w:pPr>
        <w:rPr>
          <w:lang w:val="en-US"/>
          <w:rPrChange w:id="135" w:author="Benoît Perez-Lamarque" w:date="2021-09-23T12:21:00Z">
            <w:rPr/>
          </w:rPrChange>
        </w:rPr>
      </w:pPr>
      <w:r w:rsidRPr="003501C7">
        <w:rPr>
          <w:lang w:val="en-US"/>
          <w:rPrChange w:id="136" w:author="Benoît Perez-Lamarque" w:date="2021-09-23T12:21:00Z">
            <w:rPr/>
          </w:rPrChange>
        </w:rPr>
        <w:t>&lt;!-- TO PUT THE LETTRINE --&gt;</w:t>
      </w:r>
    </w:p>
    <w:p w14:paraId="28E72A46" w14:textId="77777777" w:rsidR="003501C7" w:rsidRPr="003501C7" w:rsidRDefault="003501C7" w:rsidP="003501C7">
      <w:pPr>
        <w:rPr>
          <w:lang w:val="en-US"/>
          <w:rPrChange w:id="137" w:author="Benoît Perez-Lamarque" w:date="2021-09-23T12:21:00Z">
            <w:rPr/>
          </w:rPrChange>
        </w:rPr>
      </w:pPr>
    </w:p>
    <w:p w14:paraId="474D8F90" w14:textId="77777777" w:rsidR="003501C7" w:rsidRPr="003501C7" w:rsidRDefault="003501C7" w:rsidP="003501C7">
      <w:pPr>
        <w:rPr>
          <w:lang w:val="en-US"/>
          <w:rPrChange w:id="138" w:author="Benoît Perez-Lamarque" w:date="2021-09-23T12:21:00Z">
            <w:rPr/>
          </w:rPrChange>
        </w:rPr>
      </w:pPr>
      <w:r w:rsidRPr="003501C7">
        <w:rPr>
          <w:lang w:val="en-US"/>
          <w:rPrChange w:id="139" w:author="Benoît Perez-Lamarque" w:date="2021-09-23T12:21:00Z">
            <w:rPr/>
          </w:rPrChange>
        </w:rPr>
        <w:t>\newcommand{\initial}[1]{%</w:t>
      </w:r>
    </w:p>
    <w:p w14:paraId="0589677D" w14:textId="77777777" w:rsidR="003501C7" w:rsidRPr="003501C7" w:rsidRDefault="003501C7" w:rsidP="003501C7">
      <w:pPr>
        <w:rPr>
          <w:lang w:val="en-US"/>
          <w:rPrChange w:id="140" w:author="Benoît Perez-Lamarque" w:date="2021-09-23T12:21:00Z">
            <w:rPr/>
          </w:rPrChange>
        </w:rPr>
      </w:pPr>
      <w:r w:rsidRPr="003501C7">
        <w:rPr>
          <w:lang w:val="en-US"/>
          <w:rPrChange w:id="141" w:author="Benoît Perez-Lamarque" w:date="2021-09-23T12:21:00Z">
            <w:rPr/>
          </w:rPrChange>
        </w:rPr>
        <w:tab/>
        <w:t>\lettrine[lraise=0, loversize=0.5,nindent=0em]{</w:t>
      </w:r>
    </w:p>
    <w:p w14:paraId="0353CBE1" w14:textId="77777777" w:rsidR="003501C7" w:rsidRPr="003501C7" w:rsidRDefault="003501C7" w:rsidP="003501C7">
      <w:pPr>
        <w:rPr>
          <w:lang w:val="en-US"/>
          <w:rPrChange w:id="142" w:author="Benoît Perez-Lamarque" w:date="2021-09-23T12:21:00Z">
            <w:rPr/>
          </w:rPrChange>
        </w:rPr>
      </w:pPr>
      <w:r w:rsidRPr="003501C7">
        <w:rPr>
          <w:lang w:val="en-US"/>
          <w:rPrChange w:id="143" w:author="Benoît Perez-Lamarque" w:date="2021-09-23T12:21:00Z">
            <w:rPr/>
          </w:rPrChange>
        </w:rPr>
        <w:tab/>
      </w:r>
      <w:r w:rsidRPr="003501C7">
        <w:rPr>
          <w:lang w:val="en-US"/>
          <w:rPrChange w:id="144" w:author="Benoît Perez-Lamarque" w:date="2021-09-23T12:21:00Z">
            <w:rPr/>
          </w:rPrChange>
        </w:rPr>
        <w:tab/>
        <w:t>\color{black}</w:t>
      </w:r>
    </w:p>
    <w:p w14:paraId="40C12352" w14:textId="77777777" w:rsidR="003501C7" w:rsidRPr="003501C7" w:rsidRDefault="003501C7" w:rsidP="003501C7">
      <w:pPr>
        <w:rPr>
          <w:lang w:val="en-US"/>
          <w:rPrChange w:id="145" w:author="Benoît Perez-Lamarque" w:date="2021-09-23T12:21:00Z">
            <w:rPr/>
          </w:rPrChange>
        </w:rPr>
      </w:pPr>
      <w:r w:rsidRPr="003501C7">
        <w:rPr>
          <w:lang w:val="en-US"/>
          <w:rPrChange w:id="146" w:author="Benoît Perez-Lamarque" w:date="2021-09-23T12:21:00Z">
            <w:rPr/>
          </w:rPrChange>
        </w:rPr>
        <w:t xml:space="preserve">     </w:t>
      </w:r>
      <w:r w:rsidRPr="003501C7">
        <w:rPr>
          <w:lang w:val="en-US"/>
          <w:rPrChange w:id="147" w:author="Benoît Perez-Lamarque" w:date="2021-09-23T12:21:00Z">
            <w:rPr/>
          </w:rPrChange>
        </w:rPr>
        <w:tab/>
      </w:r>
      <w:r w:rsidRPr="003501C7">
        <w:rPr>
          <w:lang w:val="en-US"/>
          <w:rPrChange w:id="148" w:author="Benoît Perez-Lamarque" w:date="2021-09-23T12:21:00Z">
            <w:rPr/>
          </w:rPrChange>
        </w:rPr>
        <w:tab/>
        <w:t>{\textsc{#1}}}{}}</w:t>
      </w:r>
    </w:p>
    <w:p w14:paraId="4C74DD8D" w14:textId="77777777" w:rsidR="003501C7" w:rsidRPr="003501C7" w:rsidRDefault="003501C7" w:rsidP="003501C7">
      <w:pPr>
        <w:rPr>
          <w:lang w:val="en-US"/>
          <w:rPrChange w:id="149" w:author="Benoît Perez-Lamarque" w:date="2021-09-23T12:21:00Z">
            <w:rPr/>
          </w:rPrChange>
        </w:rPr>
      </w:pPr>
    </w:p>
    <w:p w14:paraId="3A64561F" w14:textId="77777777" w:rsidR="003501C7" w:rsidRPr="003501C7" w:rsidRDefault="003501C7" w:rsidP="003501C7">
      <w:pPr>
        <w:rPr>
          <w:lang w:val="en-US"/>
          <w:rPrChange w:id="150" w:author="Benoît Perez-Lamarque" w:date="2021-09-23T12:21:00Z">
            <w:rPr/>
          </w:rPrChange>
        </w:rPr>
      </w:pPr>
      <w:r w:rsidRPr="003501C7">
        <w:rPr>
          <w:lang w:val="en-US"/>
          <w:rPrChange w:id="151" w:author="Benoît Perez-Lamarque" w:date="2021-09-23T12:21:00Z">
            <w:rPr/>
          </w:rPrChange>
        </w:rPr>
        <w:t>&lt;!-- TO CREATE GRAY BOX --&gt;</w:t>
      </w:r>
    </w:p>
    <w:p w14:paraId="3648AC51" w14:textId="77777777" w:rsidR="003501C7" w:rsidRPr="003501C7" w:rsidRDefault="003501C7" w:rsidP="003501C7">
      <w:pPr>
        <w:rPr>
          <w:lang w:val="en-US"/>
          <w:rPrChange w:id="152" w:author="Benoît Perez-Lamarque" w:date="2021-09-23T12:21:00Z">
            <w:rPr/>
          </w:rPrChange>
        </w:rPr>
      </w:pPr>
    </w:p>
    <w:p w14:paraId="1D077D17" w14:textId="77777777" w:rsidR="003501C7" w:rsidRPr="003501C7" w:rsidRDefault="003501C7" w:rsidP="003501C7">
      <w:pPr>
        <w:rPr>
          <w:lang w:val="en-US"/>
          <w:rPrChange w:id="153" w:author="Benoît Perez-Lamarque" w:date="2021-09-23T12:21:00Z">
            <w:rPr/>
          </w:rPrChange>
        </w:rPr>
      </w:pPr>
      <w:r w:rsidRPr="003501C7">
        <w:rPr>
          <w:lang w:val="en-US"/>
          <w:rPrChange w:id="154" w:author="Benoît Perez-Lamarque" w:date="2021-09-23T12:21:00Z">
            <w:rPr/>
          </w:rPrChange>
        </w:rPr>
        <w:t>\newtcolorbox{graybox}{</w:t>
      </w:r>
    </w:p>
    <w:p w14:paraId="435690C8" w14:textId="77777777" w:rsidR="003501C7" w:rsidRPr="003501C7" w:rsidRDefault="003501C7" w:rsidP="003501C7">
      <w:pPr>
        <w:rPr>
          <w:lang w:val="en-US"/>
          <w:rPrChange w:id="155" w:author="Benoît Perez-Lamarque" w:date="2021-09-23T12:21:00Z">
            <w:rPr/>
          </w:rPrChange>
        </w:rPr>
      </w:pPr>
      <w:r w:rsidRPr="003501C7">
        <w:rPr>
          <w:lang w:val="en-US"/>
          <w:rPrChange w:id="156" w:author="Benoît Perez-Lamarque" w:date="2021-09-23T12:21:00Z">
            <w:rPr/>
          </w:rPrChange>
        </w:rPr>
        <w:t xml:space="preserve">  colback=lightgray!25,</w:t>
      </w:r>
    </w:p>
    <w:p w14:paraId="6AFD0FB0" w14:textId="77777777" w:rsidR="003501C7" w:rsidRPr="003501C7" w:rsidRDefault="003501C7" w:rsidP="003501C7">
      <w:pPr>
        <w:rPr>
          <w:lang w:val="en-US"/>
          <w:rPrChange w:id="157" w:author="Benoît Perez-Lamarque" w:date="2021-09-23T12:21:00Z">
            <w:rPr/>
          </w:rPrChange>
        </w:rPr>
      </w:pPr>
      <w:r w:rsidRPr="003501C7">
        <w:rPr>
          <w:lang w:val="en-US"/>
          <w:rPrChange w:id="158" w:author="Benoît Perez-Lamarque" w:date="2021-09-23T12:21:00Z">
            <w:rPr/>
          </w:rPrChange>
        </w:rPr>
        <w:t xml:space="preserve">  colframe=lightgray!25,</w:t>
      </w:r>
    </w:p>
    <w:p w14:paraId="094FB446" w14:textId="77777777" w:rsidR="003501C7" w:rsidRPr="003501C7" w:rsidRDefault="003501C7" w:rsidP="003501C7">
      <w:pPr>
        <w:rPr>
          <w:lang w:val="en-US"/>
          <w:rPrChange w:id="159" w:author="Benoît Perez-Lamarque" w:date="2021-09-23T12:21:00Z">
            <w:rPr/>
          </w:rPrChange>
        </w:rPr>
      </w:pPr>
      <w:r w:rsidRPr="003501C7">
        <w:rPr>
          <w:lang w:val="en-US"/>
          <w:rPrChange w:id="160" w:author="Benoît Perez-Lamarque" w:date="2021-09-23T12:21:00Z">
            <w:rPr/>
          </w:rPrChange>
        </w:rPr>
        <w:t xml:space="preserve">  coltext=black,</w:t>
      </w:r>
    </w:p>
    <w:p w14:paraId="51C3931B" w14:textId="77777777" w:rsidR="003501C7" w:rsidRPr="003501C7" w:rsidRDefault="003501C7" w:rsidP="003501C7">
      <w:pPr>
        <w:rPr>
          <w:lang w:val="en-US"/>
          <w:rPrChange w:id="161" w:author="Benoît Perez-Lamarque" w:date="2021-09-23T12:21:00Z">
            <w:rPr/>
          </w:rPrChange>
        </w:rPr>
      </w:pPr>
      <w:r w:rsidRPr="003501C7">
        <w:rPr>
          <w:lang w:val="en-US"/>
          <w:rPrChange w:id="162" w:author="Benoît Perez-Lamarque" w:date="2021-09-23T12:21:00Z">
            <w:rPr/>
          </w:rPrChange>
        </w:rPr>
        <w:t xml:space="preserve">  boxsep=3pt,</w:t>
      </w:r>
    </w:p>
    <w:p w14:paraId="56EF5D0E" w14:textId="77777777" w:rsidR="003501C7" w:rsidRPr="003501C7" w:rsidRDefault="003501C7" w:rsidP="003501C7">
      <w:pPr>
        <w:rPr>
          <w:lang w:val="en-US"/>
          <w:rPrChange w:id="163" w:author="Benoît Perez-Lamarque" w:date="2021-09-23T12:21:00Z">
            <w:rPr/>
          </w:rPrChange>
        </w:rPr>
      </w:pPr>
      <w:r w:rsidRPr="003501C7">
        <w:rPr>
          <w:lang w:val="en-US"/>
          <w:rPrChange w:id="164" w:author="Benoît Perez-Lamarque" w:date="2021-09-23T12:21:00Z">
            <w:rPr/>
          </w:rPrChange>
        </w:rPr>
        <w:t xml:space="preserve">  arc=0pt}</w:t>
      </w:r>
    </w:p>
    <w:p w14:paraId="37D1D1A8" w14:textId="77777777" w:rsidR="003501C7" w:rsidRPr="003501C7" w:rsidRDefault="003501C7" w:rsidP="003501C7">
      <w:pPr>
        <w:rPr>
          <w:lang w:val="en-US"/>
          <w:rPrChange w:id="165" w:author="Benoît Perez-Lamarque" w:date="2021-09-23T12:21:00Z">
            <w:rPr/>
          </w:rPrChange>
        </w:rPr>
      </w:pPr>
    </w:p>
    <w:p w14:paraId="0764DF45" w14:textId="77777777" w:rsidR="003501C7" w:rsidRPr="003501C7" w:rsidRDefault="003501C7" w:rsidP="003501C7">
      <w:pPr>
        <w:rPr>
          <w:lang w:val="en-US"/>
          <w:rPrChange w:id="166" w:author="Benoît Perez-Lamarque" w:date="2021-09-23T12:21:00Z">
            <w:rPr/>
          </w:rPrChange>
        </w:rPr>
      </w:pPr>
      <w:r w:rsidRPr="003501C7">
        <w:rPr>
          <w:lang w:val="en-US"/>
          <w:rPrChange w:id="167" w:author="Benoît Perez-Lamarque" w:date="2021-09-23T12:21:00Z">
            <w:rPr/>
          </w:rPrChange>
        </w:rPr>
        <w:t>&lt;!-- ------------------------------------------------------------------- --&gt;</w:t>
      </w:r>
    </w:p>
    <w:p w14:paraId="43D60740" w14:textId="77777777" w:rsidR="003501C7" w:rsidRPr="003501C7" w:rsidRDefault="003501C7" w:rsidP="003501C7">
      <w:pPr>
        <w:rPr>
          <w:lang w:val="en-US"/>
          <w:rPrChange w:id="168" w:author="Benoît Perez-Lamarque" w:date="2021-09-23T12:21:00Z">
            <w:rPr/>
          </w:rPrChange>
        </w:rPr>
      </w:pPr>
      <w:r w:rsidRPr="003501C7">
        <w:rPr>
          <w:lang w:val="en-US"/>
          <w:rPrChange w:id="169" w:author="Benoît Perez-Lamarque" w:date="2021-09-23T12:21:00Z">
            <w:rPr/>
          </w:rPrChange>
        </w:rPr>
        <w:t>&lt;!-- ------------------------------------------------------------------- --&gt;</w:t>
      </w:r>
    </w:p>
    <w:p w14:paraId="04E0EA09" w14:textId="77777777" w:rsidR="003501C7" w:rsidRPr="003501C7" w:rsidRDefault="003501C7" w:rsidP="003501C7">
      <w:pPr>
        <w:rPr>
          <w:lang w:val="en-US"/>
          <w:rPrChange w:id="170" w:author="Benoît Perez-Lamarque" w:date="2021-09-23T12:21:00Z">
            <w:rPr/>
          </w:rPrChange>
        </w:rPr>
      </w:pPr>
      <w:r w:rsidRPr="003501C7">
        <w:rPr>
          <w:lang w:val="en-US"/>
          <w:rPrChange w:id="171" w:author="Benoît Perez-Lamarque" w:date="2021-09-23T12:21:00Z">
            <w:rPr/>
          </w:rPrChange>
        </w:rPr>
        <w:t>&lt;!-- ------------------------------------------------------------------- --&gt;</w:t>
      </w:r>
    </w:p>
    <w:p w14:paraId="437F0F32" w14:textId="77777777" w:rsidR="003501C7" w:rsidRPr="003501C7" w:rsidRDefault="003501C7" w:rsidP="003501C7">
      <w:pPr>
        <w:rPr>
          <w:lang w:val="en-US"/>
          <w:rPrChange w:id="172" w:author="Benoît Perez-Lamarque" w:date="2021-09-23T12:21:00Z">
            <w:rPr/>
          </w:rPrChange>
        </w:rPr>
      </w:pPr>
    </w:p>
    <w:p w14:paraId="7C76C647" w14:textId="77777777" w:rsidR="003501C7" w:rsidRPr="003501C7" w:rsidRDefault="003501C7" w:rsidP="003501C7">
      <w:pPr>
        <w:rPr>
          <w:lang w:val="en-US"/>
          <w:rPrChange w:id="173" w:author="Benoît Perez-Lamarque" w:date="2021-09-23T12:21:00Z">
            <w:rPr/>
          </w:rPrChange>
        </w:rPr>
      </w:pPr>
      <w:r w:rsidRPr="003501C7">
        <w:rPr>
          <w:lang w:val="en-US"/>
          <w:rPrChange w:id="174" w:author="Benoît Perez-Lamarque" w:date="2021-09-23T12:21:00Z">
            <w:rPr/>
          </w:rPrChange>
        </w:rPr>
        <w:t>```{r setup, include=FALSE, echo=FALSE, message=FALSE}</w:t>
      </w:r>
    </w:p>
    <w:p w14:paraId="73A19F2E" w14:textId="77777777" w:rsidR="003501C7" w:rsidRPr="003501C7" w:rsidRDefault="003501C7" w:rsidP="003501C7">
      <w:pPr>
        <w:rPr>
          <w:lang w:val="en-US"/>
          <w:rPrChange w:id="175" w:author="Benoît Perez-Lamarque" w:date="2021-09-23T12:21:00Z">
            <w:rPr/>
          </w:rPrChange>
        </w:rPr>
      </w:pPr>
      <w:r w:rsidRPr="003501C7">
        <w:rPr>
          <w:lang w:val="en-US"/>
          <w:rPrChange w:id="176" w:author="Benoît Perez-Lamarque" w:date="2021-09-23T12:21:00Z">
            <w:rPr/>
          </w:rPrChange>
        </w:rPr>
        <w:t>knitr::opts_chunk$set(include=FALSE, echo=FALSE, message=FALSE)</w:t>
      </w:r>
    </w:p>
    <w:p w14:paraId="1A649EA0" w14:textId="77777777" w:rsidR="003501C7" w:rsidRPr="003501C7" w:rsidRDefault="003501C7" w:rsidP="003501C7">
      <w:pPr>
        <w:rPr>
          <w:lang w:val="en-US"/>
          <w:rPrChange w:id="177" w:author="Benoît Perez-Lamarque" w:date="2021-09-23T12:21:00Z">
            <w:rPr/>
          </w:rPrChange>
        </w:rPr>
      </w:pPr>
      <w:r w:rsidRPr="003501C7">
        <w:rPr>
          <w:lang w:val="en-US"/>
          <w:rPrChange w:id="178" w:author="Benoît Perez-Lamarque" w:date="2021-09-23T12:21:00Z">
            <w:rPr/>
          </w:rPrChange>
        </w:rPr>
        <w:t xml:space="preserve">knitr::opts_chunk$set(dpi=300) # Figure resolution and size out.width = '100%', </w:t>
      </w:r>
    </w:p>
    <w:p w14:paraId="21261DCB" w14:textId="77777777" w:rsidR="003501C7" w:rsidRPr="003501C7" w:rsidRDefault="003501C7" w:rsidP="003501C7">
      <w:pPr>
        <w:rPr>
          <w:lang w:val="en-US"/>
          <w:rPrChange w:id="179" w:author="Benoît Perez-Lamarque" w:date="2021-09-23T12:21:00Z">
            <w:rPr/>
          </w:rPrChange>
        </w:rPr>
      </w:pPr>
      <w:r w:rsidRPr="003501C7">
        <w:rPr>
          <w:lang w:val="en-US"/>
          <w:rPrChange w:id="180" w:author="Benoît Perez-Lamarque" w:date="2021-09-23T12:21:00Z">
            <w:rPr/>
          </w:rPrChange>
        </w:rPr>
        <w:t>knitr::opts_chunk$set(fig.pos = 'p'#, fig.align = 'center'</w:t>
      </w:r>
    </w:p>
    <w:p w14:paraId="4E51BB07" w14:textId="77777777" w:rsidR="003501C7" w:rsidRPr="003501C7" w:rsidRDefault="003501C7" w:rsidP="003501C7">
      <w:pPr>
        <w:rPr>
          <w:lang w:val="en-US"/>
          <w:rPrChange w:id="181" w:author="Benoît Perez-Lamarque" w:date="2021-09-23T12:21:00Z">
            <w:rPr/>
          </w:rPrChange>
        </w:rPr>
      </w:pPr>
      <w:r w:rsidRPr="003501C7">
        <w:rPr>
          <w:lang w:val="en-US"/>
          <w:rPrChange w:id="182" w:author="Benoît Perez-Lamarque" w:date="2021-09-23T12:21:00Z">
            <w:rPr/>
          </w:rPrChange>
        </w:rPr>
        <w:t xml:space="preserve">                      ) # Places figures on pages separate from text, centered</w:t>
      </w:r>
    </w:p>
    <w:p w14:paraId="3080E3EB" w14:textId="77777777" w:rsidR="003501C7" w:rsidRPr="003501C7" w:rsidRDefault="003501C7" w:rsidP="003501C7">
      <w:pPr>
        <w:rPr>
          <w:lang w:val="en-US"/>
          <w:rPrChange w:id="183" w:author="Benoît Perez-Lamarque" w:date="2021-09-23T12:21:00Z">
            <w:rPr/>
          </w:rPrChange>
        </w:rPr>
      </w:pPr>
      <w:r w:rsidRPr="003501C7">
        <w:rPr>
          <w:lang w:val="en-US"/>
          <w:rPrChange w:id="184" w:author="Benoît Perez-Lamarque" w:date="2021-09-23T12:21:00Z">
            <w:rPr/>
          </w:rPrChange>
        </w:rPr>
        <w:t>knitr::opts_chunk$set(fig.env="figure") # Latex figure environment</w:t>
      </w:r>
    </w:p>
    <w:p w14:paraId="5BB4892F" w14:textId="77777777" w:rsidR="003501C7" w:rsidRPr="003501C7" w:rsidRDefault="003501C7" w:rsidP="003501C7">
      <w:pPr>
        <w:rPr>
          <w:lang w:val="en-US"/>
          <w:rPrChange w:id="185" w:author="Benoît Perez-Lamarque" w:date="2021-09-23T12:21:00Z">
            <w:rPr/>
          </w:rPrChange>
        </w:rPr>
      </w:pPr>
      <w:r w:rsidRPr="003501C7">
        <w:rPr>
          <w:lang w:val="en-US"/>
          <w:rPrChange w:id="186" w:author="Benoît Perez-Lamarque" w:date="2021-09-23T12:21:00Z">
            <w:rPr/>
          </w:rPrChange>
        </w:rPr>
        <w:t>knitr::opts_knit$set(eval.after = "fig.cap") #To insert R code into R figure caption</w:t>
      </w:r>
    </w:p>
    <w:p w14:paraId="37FFAF9C" w14:textId="77777777" w:rsidR="003501C7" w:rsidRPr="003501C7" w:rsidRDefault="003501C7" w:rsidP="003501C7">
      <w:pPr>
        <w:rPr>
          <w:lang w:val="en-US"/>
          <w:rPrChange w:id="187" w:author="Benoît Perez-Lamarque" w:date="2021-09-23T12:21:00Z">
            <w:rPr/>
          </w:rPrChange>
        </w:rPr>
      </w:pPr>
      <w:r w:rsidRPr="003501C7">
        <w:rPr>
          <w:lang w:val="en-US"/>
          <w:rPrChange w:id="188" w:author="Benoît Perez-Lamarque" w:date="2021-09-23T12:21:00Z">
            <w:rPr/>
          </w:rPrChange>
        </w:rPr>
        <w:t>```</w:t>
      </w:r>
    </w:p>
    <w:p w14:paraId="6700BDD9" w14:textId="77777777" w:rsidR="003501C7" w:rsidRPr="003501C7" w:rsidRDefault="003501C7" w:rsidP="003501C7">
      <w:pPr>
        <w:rPr>
          <w:lang w:val="en-US"/>
          <w:rPrChange w:id="189" w:author="Benoît Perez-Lamarque" w:date="2021-09-23T12:21:00Z">
            <w:rPr/>
          </w:rPrChange>
        </w:rPr>
      </w:pPr>
    </w:p>
    <w:p w14:paraId="2280274B" w14:textId="77777777" w:rsidR="003501C7" w:rsidRPr="003501C7" w:rsidRDefault="003501C7" w:rsidP="003501C7">
      <w:pPr>
        <w:rPr>
          <w:lang w:val="en-US"/>
          <w:rPrChange w:id="190" w:author="Benoît Perez-Lamarque" w:date="2021-09-23T12:21:00Z">
            <w:rPr/>
          </w:rPrChange>
        </w:rPr>
      </w:pPr>
      <w:r w:rsidRPr="003501C7">
        <w:rPr>
          <w:lang w:val="en-US"/>
          <w:rPrChange w:id="191" w:author="Benoît Perez-Lamarque" w:date="2021-09-23T12:21:00Z">
            <w:rPr/>
          </w:rPrChange>
        </w:rPr>
        <w:t>&lt;!-- TC:ignore --&gt;</w:t>
      </w:r>
    </w:p>
    <w:p w14:paraId="29702C95" w14:textId="77777777" w:rsidR="003501C7" w:rsidRPr="003501C7" w:rsidRDefault="003501C7" w:rsidP="003501C7">
      <w:pPr>
        <w:rPr>
          <w:lang w:val="en-US"/>
          <w:rPrChange w:id="192" w:author="Benoît Perez-Lamarque" w:date="2021-09-23T12:21:00Z">
            <w:rPr/>
          </w:rPrChange>
        </w:rPr>
      </w:pPr>
    </w:p>
    <w:p w14:paraId="4F6B1CC8" w14:textId="77777777" w:rsidR="003501C7" w:rsidRPr="003501C7" w:rsidRDefault="003501C7" w:rsidP="003501C7">
      <w:pPr>
        <w:rPr>
          <w:lang w:val="en-US"/>
          <w:rPrChange w:id="193" w:author="Benoît Perez-Lamarque" w:date="2021-09-23T12:21:00Z">
            <w:rPr/>
          </w:rPrChange>
        </w:rPr>
      </w:pPr>
      <w:r w:rsidRPr="003501C7">
        <w:rPr>
          <w:lang w:val="en-US"/>
          <w:rPrChange w:id="194" w:author="Benoît Perez-Lamarque" w:date="2021-09-23T12:21:00Z">
            <w:rPr/>
          </w:rPrChange>
        </w:rPr>
        <w:t>```{r, echo=FALSE, results= 'hide'}</w:t>
      </w:r>
    </w:p>
    <w:p w14:paraId="5B3BF787" w14:textId="77777777" w:rsidR="003501C7" w:rsidRPr="003501C7" w:rsidRDefault="003501C7" w:rsidP="003501C7">
      <w:pPr>
        <w:rPr>
          <w:lang w:val="en-US"/>
          <w:rPrChange w:id="195" w:author="Benoît Perez-Lamarque" w:date="2021-09-23T12:21:00Z">
            <w:rPr/>
          </w:rPrChange>
        </w:rPr>
      </w:pPr>
      <w:r w:rsidRPr="003501C7">
        <w:rPr>
          <w:lang w:val="en-US"/>
          <w:rPrChange w:id="196" w:author="Benoît Perez-Lamarque" w:date="2021-09-23T12:21:00Z">
            <w:rPr/>
          </w:rPrChange>
        </w:rPr>
        <w:t>#Import librairies</w:t>
      </w:r>
    </w:p>
    <w:p w14:paraId="2693CBD6" w14:textId="77777777" w:rsidR="003501C7" w:rsidRPr="003501C7" w:rsidRDefault="003501C7" w:rsidP="003501C7">
      <w:pPr>
        <w:rPr>
          <w:lang w:val="en-US"/>
          <w:rPrChange w:id="197" w:author="Benoît Perez-Lamarque" w:date="2021-09-23T12:21:00Z">
            <w:rPr/>
          </w:rPrChange>
        </w:rPr>
      </w:pPr>
    </w:p>
    <w:p w14:paraId="0EFFA9C3" w14:textId="77777777" w:rsidR="003501C7" w:rsidRPr="003501C7" w:rsidRDefault="003501C7" w:rsidP="003501C7">
      <w:pPr>
        <w:rPr>
          <w:lang w:val="en-US"/>
          <w:rPrChange w:id="198" w:author="Benoît Perez-Lamarque" w:date="2021-09-23T12:21:00Z">
            <w:rPr/>
          </w:rPrChange>
        </w:rPr>
      </w:pPr>
      <w:r w:rsidRPr="003501C7">
        <w:rPr>
          <w:lang w:val="en-US"/>
          <w:rPrChange w:id="199" w:author="Benoît Perez-Lamarque" w:date="2021-09-23T12:21:00Z">
            <w:rPr/>
          </w:rPrChange>
        </w:rPr>
        <w:t>library(readr)</w:t>
      </w:r>
    </w:p>
    <w:p w14:paraId="0120493A" w14:textId="77777777" w:rsidR="003501C7" w:rsidRPr="003501C7" w:rsidRDefault="003501C7" w:rsidP="003501C7">
      <w:pPr>
        <w:rPr>
          <w:lang w:val="en-US"/>
          <w:rPrChange w:id="200" w:author="Benoît Perez-Lamarque" w:date="2021-09-23T12:21:00Z">
            <w:rPr/>
          </w:rPrChange>
        </w:rPr>
      </w:pPr>
    </w:p>
    <w:p w14:paraId="4EA5F010" w14:textId="77777777" w:rsidR="003501C7" w:rsidRPr="003501C7" w:rsidRDefault="003501C7" w:rsidP="003501C7">
      <w:pPr>
        <w:rPr>
          <w:lang w:val="en-US"/>
          <w:rPrChange w:id="201" w:author="Benoît Perez-Lamarque" w:date="2021-09-23T12:21:00Z">
            <w:rPr/>
          </w:rPrChange>
        </w:rPr>
      </w:pPr>
      <w:r w:rsidRPr="003501C7">
        <w:rPr>
          <w:lang w:val="en-US"/>
          <w:rPrChange w:id="202" w:author="Benoît Perez-Lamarque" w:date="2021-09-23T12:21:00Z">
            <w:rPr/>
          </w:rPrChange>
        </w:rPr>
        <w:t>#Plot</w:t>
      </w:r>
    </w:p>
    <w:p w14:paraId="4EF78648" w14:textId="77777777" w:rsidR="003501C7" w:rsidRPr="003501C7" w:rsidRDefault="003501C7" w:rsidP="003501C7">
      <w:pPr>
        <w:rPr>
          <w:lang w:val="en-US"/>
          <w:rPrChange w:id="203" w:author="Benoît Perez-Lamarque" w:date="2021-09-23T12:21:00Z">
            <w:rPr/>
          </w:rPrChange>
        </w:rPr>
      </w:pPr>
      <w:r w:rsidRPr="003501C7">
        <w:rPr>
          <w:lang w:val="en-US"/>
          <w:rPrChange w:id="204" w:author="Benoît Perez-Lamarque" w:date="2021-09-23T12:21:00Z">
            <w:rPr/>
          </w:rPrChange>
        </w:rPr>
        <w:t>library(RColorBrewer)</w:t>
      </w:r>
    </w:p>
    <w:p w14:paraId="08E74FC0" w14:textId="77777777" w:rsidR="003501C7" w:rsidRPr="003501C7" w:rsidRDefault="003501C7" w:rsidP="003501C7">
      <w:pPr>
        <w:rPr>
          <w:lang w:val="en-US"/>
          <w:rPrChange w:id="205" w:author="Benoît Perez-Lamarque" w:date="2021-09-23T12:21:00Z">
            <w:rPr/>
          </w:rPrChange>
        </w:rPr>
      </w:pPr>
      <w:r w:rsidRPr="003501C7">
        <w:rPr>
          <w:lang w:val="en-US"/>
          <w:rPrChange w:id="206" w:author="Benoît Perez-Lamarque" w:date="2021-09-23T12:21:00Z">
            <w:rPr/>
          </w:rPrChange>
        </w:rPr>
        <w:t>library(tidyr)</w:t>
      </w:r>
    </w:p>
    <w:p w14:paraId="2CEB3931" w14:textId="77777777" w:rsidR="003501C7" w:rsidRPr="003501C7" w:rsidRDefault="003501C7" w:rsidP="003501C7">
      <w:pPr>
        <w:rPr>
          <w:lang w:val="en-US"/>
          <w:rPrChange w:id="207" w:author="Benoît Perez-Lamarque" w:date="2021-09-23T12:21:00Z">
            <w:rPr/>
          </w:rPrChange>
        </w:rPr>
      </w:pPr>
      <w:r w:rsidRPr="003501C7">
        <w:rPr>
          <w:lang w:val="en-US"/>
          <w:rPrChange w:id="208" w:author="Benoît Perez-Lamarque" w:date="2021-09-23T12:21:00Z">
            <w:rPr/>
          </w:rPrChange>
        </w:rPr>
        <w:t>library(stringr)</w:t>
      </w:r>
    </w:p>
    <w:p w14:paraId="56FDC85E" w14:textId="77777777" w:rsidR="003501C7" w:rsidRPr="003501C7" w:rsidRDefault="003501C7" w:rsidP="003501C7">
      <w:pPr>
        <w:rPr>
          <w:lang w:val="en-US"/>
          <w:rPrChange w:id="209" w:author="Benoît Perez-Lamarque" w:date="2021-09-23T12:21:00Z">
            <w:rPr/>
          </w:rPrChange>
        </w:rPr>
      </w:pPr>
      <w:r w:rsidRPr="003501C7">
        <w:rPr>
          <w:lang w:val="en-US"/>
          <w:rPrChange w:id="210" w:author="Benoît Perez-Lamarque" w:date="2021-09-23T12:21:00Z">
            <w:rPr/>
          </w:rPrChange>
        </w:rPr>
        <w:t>library(svMisc)</w:t>
      </w:r>
    </w:p>
    <w:p w14:paraId="60FCA77F" w14:textId="77777777" w:rsidR="003501C7" w:rsidRPr="003501C7" w:rsidRDefault="003501C7" w:rsidP="003501C7">
      <w:pPr>
        <w:rPr>
          <w:lang w:val="en-US"/>
          <w:rPrChange w:id="211" w:author="Benoît Perez-Lamarque" w:date="2021-09-23T12:21:00Z">
            <w:rPr/>
          </w:rPrChange>
        </w:rPr>
      </w:pPr>
      <w:r w:rsidRPr="003501C7">
        <w:rPr>
          <w:lang w:val="en-US"/>
          <w:rPrChange w:id="212" w:author="Benoît Perez-Lamarque" w:date="2021-09-23T12:21:00Z">
            <w:rPr/>
          </w:rPrChange>
        </w:rPr>
        <w:t>library(plotrix)</w:t>
      </w:r>
    </w:p>
    <w:p w14:paraId="57B29BCF" w14:textId="77777777" w:rsidR="003501C7" w:rsidRPr="003501C7" w:rsidRDefault="003501C7" w:rsidP="003501C7">
      <w:pPr>
        <w:rPr>
          <w:lang w:val="en-US"/>
          <w:rPrChange w:id="213" w:author="Benoît Perez-Lamarque" w:date="2021-09-23T12:21:00Z">
            <w:rPr/>
          </w:rPrChange>
        </w:rPr>
      </w:pPr>
      <w:r w:rsidRPr="003501C7">
        <w:rPr>
          <w:lang w:val="en-US"/>
          <w:rPrChange w:id="214" w:author="Benoît Perez-Lamarque" w:date="2021-09-23T12:21:00Z">
            <w:rPr/>
          </w:rPrChange>
        </w:rPr>
        <w:t>library(circlize)</w:t>
      </w:r>
    </w:p>
    <w:p w14:paraId="7A104AE2" w14:textId="77777777" w:rsidR="003501C7" w:rsidRPr="003501C7" w:rsidRDefault="003501C7" w:rsidP="003501C7">
      <w:pPr>
        <w:rPr>
          <w:lang w:val="en-US"/>
          <w:rPrChange w:id="215" w:author="Benoît Perez-Lamarque" w:date="2021-09-23T12:21:00Z">
            <w:rPr/>
          </w:rPrChange>
        </w:rPr>
      </w:pPr>
    </w:p>
    <w:p w14:paraId="5E15B583" w14:textId="77777777" w:rsidR="003501C7" w:rsidRPr="003501C7" w:rsidRDefault="003501C7" w:rsidP="003501C7">
      <w:pPr>
        <w:rPr>
          <w:lang w:val="en-US"/>
          <w:rPrChange w:id="216" w:author="Benoît Perez-Lamarque" w:date="2021-09-23T12:21:00Z">
            <w:rPr/>
          </w:rPrChange>
        </w:rPr>
      </w:pPr>
      <w:r w:rsidRPr="003501C7">
        <w:rPr>
          <w:lang w:val="en-US"/>
          <w:rPrChange w:id="217" w:author="Benoît Perez-Lamarque" w:date="2021-09-23T12:21:00Z">
            <w:rPr/>
          </w:rPrChange>
        </w:rPr>
        <w:t>#Spatial</w:t>
      </w:r>
    </w:p>
    <w:p w14:paraId="01E154B6" w14:textId="77777777" w:rsidR="003501C7" w:rsidRPr="003501C7" w:rsidRDefault="003501C7" w:rsidP="003501C7">
      <w:pPr>
        <w:rPr>
          <w:lang w:val="en-US"/>
          <w:rPrChange w:id="218" w:author="Benoît Perez-Lamarque" w:date="2021-09-23T12:21:00Z">
            <w:rPr/>
          </w:rPrChange>
        </w:rPr>
      </w:pPr>
      <w:r w:rsidRPr="003501C7">
        <w:rPr>
          <w:lang w:val="en-US"/>
          <w:rPrChange w:id="219" w:author="Benoît Perez-Lamarque" w:date="2021-09-23T12:21:00Z">
            <w:rPr/>
          </w:rPrChange>
        </w:rPr>
        <w:t>library(rworldmap) # World map</w:t>
      </w:r>
    </w:p>
    <w:p w14:paraId="3C7B6FBB" w14:textId="77777777" w:rsidR="003501C7" w:rsidRPr="003501C7" w:rsidRDefault="003501C7" w:rsidP="003501C7">
      <w:pPr>
        <w:rPr>
          <w:lang w:val="en-US"/>
          <w:rPrChange w:id="220" w:author="Benoît Perez-Lamarque" w:date="2021-09-23T12:21:00Z">
            <w:rPr/>
          </w:rPrChange>
        </w:rPr>
      </w:pPr>
      <w:r w:rsidRPr="003501C7">
        <w:rPr>
          <w:lang w:val="en-US"/>
          <w:rPrChange w:id="221" w:author="Benoît Perez-Lamarque" w:date="2021-09-23T12:21:00Z">
            <w:rPr/>
          </w:rPrChange>
        </w:rPr>
        <w:lastRenderedPageBreak/>
        <w:t>library(cleangeo) #to clean it otherwise issues with intersection</w:t>
      </w:r>
    </w:p>
    <w:p w14:paraId="667A39D1" w14:textId="77777777" w:rsidR="003501C7" w:rsidRPr="003501C7" w:rsidRDefault="003501C7" w:rsidP="003501C7">
      <w:pPr>
        <w:rPr>
          <w:lang w:val="en-US"/>
          <w:rPrChange w:id="222" w:author="Benoît Perez-Lamarque" w:date="2021-09-23T12:21:00Z">
            <w:rPr/>
          </w:rPrChange>
        </w:rPr>
      </w:pPr>
      <w:r w:rsidRPr="003501C7">
        <w:rPr>
          <w:lang w:val="en-US"/>
          <w:rPrChange w:id="223" w:author="Benoît Perez-Lamarque" w:date="2021-09-23T12:21:00Z">
            <w:rPr/>
          </w:rPrChange>
        </w:rPr>
        <w:t>library(maps)</w:t>
      </w:r>
    </w:p>
    <w:p w14:paraId="7A08F272" w14:textId="77777777" w:rsidR="003501C7" w:rsidRPr="003501C7" w:rsidRDefault="003501C7" w:rsidP="003501C7">
      <w:pPr>
        <w:rPr>
          <w:lang w:val="en-US"/>
          <w:rPrChange w:id="224" w:author="Benoît Perez-Lamarque" w:date="2021-09-23T12:21:00Z">
            <w:rPr/>
          </w:rPrChange>
        </w:rPr>
      </w:pPr>
      <w:r w:rsidRPr="003501C7">
        <w:rPr>
          <w:lang w:val="en-US"/>
          <w:rPrChange w:id="225" w:author="Benoît Perez-Lamarque" w:date="2021-09-23T12:21:00Z">
            <w:rPr/>
          </w:rPrChange>
        </w:rPr>
        <w:t>library(rgeos) #for readOGR; gArea/gCentroid...</w:t>
      </w:r>
    </w:p>
    <w:p w14:paraId="4449F25B" w14:textId="77777777" w:rsidR="003501C7" w:rsidRPr="003501C7" w:rsidRDefault="003501C7" w:rsidP="003501C7">
      <w:pPr>
        <w:rPr>
          <w:lang w:val="en-US"/>
          <w:rPrChange w:id="226" w:author="Benoît Perez-Lamarque" w:date="2021-09-23T12:21:00Z">
            <w:rPr/>
          </w:rPrChange>
        </w:rPr>
      </w:pPr>
      <w:r w:rsidRPr="003501C7">
        <w:rPr>
          <w:lang w:val="en-US"/>
          <w:rPrChange w:id="227" w:author="Benoît Perez-Lamarque" w:date="2021-09-23T12:21:00Z">
            <w:rPr/>
          </w:rPrChange>
        </w:rPr>
        <w:t>library(sf) #for intersection</w:t>
      </w:r>
    </w:p>
    <w:p w14:paraId="63E3591C" w14:textId="77777777" w:rsidR="003501C7" w:rsidRPr="003501C7" w:rsidRDefault="003501C7" w:rsidP="003501C7">
      <w:pPr>
        <w:rPr>
          <w:lang w:val="en-US"/>
          <w:rPrChange w:id="228" w:author="Benoît Perez-Lamarque" w:date="2021-09-23T12:21:00Z">
            <w:rPr/>
          </w:rPrChange>
        </w:rPr>
      </w:pPr>
      <w:r w:rsidRPr="003501C7">
        <w:rPr>
          <w:lang w:val="en-US"/>
          <w:rPrChange w:id="229" w:author="Benoît Perez-Lamarque" w:date="2021-09-23T12:21:00Z">
            <w:rPr/>
          </w:rPrChange>
        </w:rPr>
        <w:t>library(rgdal)</w:t>
      </w:r>
    </w:p>
    <w:p w14:paraId="23DE6F06" w14:textId="77777777" w:rsidR="003501C7" w:rsidRPr="003501C7" w:rsidRDefault="003501C7" w:rsidP="003501C7">
      <w:pPr>
        <w:rPr>
          <w:lang w:val="en-US"/>
          <w:rPrChange w:id="230" w:author="Benoît Perez-Lamarque" w:date="2021-09-23T12:21:00Z">
            <w:rPr/>
          </w:rPrChange>
        </w:rPr>
      </w:pPr>
      <w:r w:rsidRPr="003501C7">
        <w:rPr>
          <w:lang w:val="en-US"/>
          <w:rPrChange w:id="231" w:author="Benoît Perez-Lamarque" w:date="2021-09-23T12:21:00Z">
            <w:rPr/>
          </w:rPrChange>
        </w:rPr>
        <w:t>library(geosphere)</w:t>
      </w:r>
    </w:p>
    <w:p w14:paraId="27560994" w14:textId="77777777" w:rsidR="003501C7" w:rsidRPr="003501C7" w:rsidRDefault="003501C7" w:rsidP="003501C7">
      <w:pPr>
        <w:rPr>
          <w:lang w:val="en-US"/>
          <w:rPrChange w:id="232" w:author="Benoît Perez-Lamarque" w:date="2021-09-23T12:21:00Z">
            <w:rPr/>
          </w:rPrChange>
        </w:rPr>
      </w:pPr>
    </w:p>
    <w:p w14:paraId="2ABA48C9" w14:textId="77777777" w:rsidR="003501C7" w:rsidRPr="003501C7" w:rsidRDefault="003501C7" w:rsidP="003501C7">
      <w:pPr>
        <w:rPr>
          <w:lang w:val="en-US"/>
          <w:rPrChange w:id="233" w:author="Benoît Perez-Lamarque" w:date="2021-09-23T12:21:00Z">
            <w:rPr/>
          </w:rPrChange>
        </w:rPr>
      </w:pPr>
      <w:r w:rsidRPr="003501C7">
        <w:rPr>
          <w:lang w:val="en-US"/>
          <w:rPrChange w:id="234" w:author="Benoît Perez-Lamarque" w:date="2021-09-23T12:21:00Z">
            <w:rPr/>
          </w:rPrChange>
        </w:rPr>
        <w:t>#Phylogeny</w:t>
      </w:r>
    </w:p>
    <w:p w14:paraId="47870E93" w14:textId="77777777" w:rsidR="003501C7" w:rsidRPr="003501C7" w:rsidRDefault="003501C7" w:rsidP="003501C7">
      <w:pPr>
        <w:rPr>
          <w:lang w:val="en-US"/>
          <w:rPrChange w:id="235" w:author="Benoît Perez-Lamarque" w:date="2021-09-23T12:21:00Z">
            <w:rPr/>
          </w:rPrChange>
        </w:rPr>
      </w:pPr>
      <w:r w:rsidRPr="003501C7">
        <w:rPr>
          <w:lang w:val="en-US"/>
          <w:rPrChange w:id="236" w:author="Benoît Perez-Lamarque" w:date="2021-09-23T12:21:00Z">
            <w:rPr/>
          </w:rPrChange>
        </w:rPr>
        <w:t>library(phytools)</w:t>
      </w:r>
    </w:p>
    <w:p w14:paraId="23470927" w14:textId="77777777" w:rsidR="003501C7" w:rsidRPr="003501C7" w:rsidRDefault="003501C7" w:rsidP="003501C7">
      <w:pPr>
        <w:rPr>
          <w:lang w:val="en-US"/>
          <w:rPrChange w:id="237" w:author="Benoît Perez-Lamarque" w:date="2021-09-23T12:21:00Z">
            <w:rPr/>
          </w:rPrChange>
        </w:rPr>
      </w:pPr>
      <w:r w:rsidRPr="003501C7">
        <w:rPr>
          <w:lang w:val="en-US"/>
          <w:rPrChange w:id="238" w:author="Benoît Perez-Lamarque" w:date="2021-09-23T12:21:00Z">
            <w:rPr/>
          </w:rPrChange>
        </w:rPr>
        <w:t>library(ape)</w:t>
      </w:r>
    </w:p>
    <w:p w14:paraId="7736D849" w14:textId="77777777" w:rsidR="003501C7" w:rsidRPr="003501C7" w:rsidRDefault="003501C7" w:rsidP="003501C7">
      <w:pPr>
        <w:rPr>
          <w:lang w:val="en-US"/>
          <w:rPrChange w:id="239" w:author="Benoît Perez-Lamarque" w:date="2021-09-23T12:21:00Z">
            <w:rPr/>
          </w:rPrChange>
        </w:rPr>
      </w:pPr>
      <w:r w:rsidRPr="003501C7">
        <w:rPr>
          <w:lang w:val="en-US"/>
          <w:rPrChange w:id="240" w:author="Benoît Perez-Lamarque" w:date="2021-09-23T12:21:00Z">
            <w:rPr/>
          </w:rPrChange>
        </w:rPr>
        <w:t>library(phylolm)</w:t>
      </w:r>
    </w:p>
    <w:p w14:paraId="0E144E6D" w14:textId="77777777" w:rsidR="003501C7" w:rsidRPr="003501C7" w:rsidRDefault="003501C7" w:rsidP="003501C7">
      <w:pPr>
        <w:rPr>
          <w:lang w:val="en-US"/>
          <w:rPrChange w:id="241" w:author="Benoît Perez-Lamarque" w:date="2021-09-23T12:21:00Z">
            <w:rPr/>
          </w:rPrChange>
        </w:rPr>
      </w:pPr>
    </w:p>
    <w:p w14:paraId="3C116046" w14:textId="77777777" w:rsidR="003501C7" w:rsidRPr="003501C7" w:rsidRDefault="003501C7" w:rsidP="003501C7">
      <w:pPr>
        <w:rPr>
          <w:lang w:val="en-US"/>
          <w:rPrChange w:id="242" w:author="Benoît Perez-Lamarque" w:date="2021-09-23T12:21:00Z">
            <w:rPr/>
          </w:rPrChange>
        </w:rPr>
      </w:pPr>
      <w:r w:rsidRPr="003501C7">
        <w:rPr>
          <w:lang w:val="en-US"/>
          <w:rPrChange w:id="243" w:author="Benoît Perez-Lamarque" w:date="2021-09-23T12:21:00Z">
            <w:rPr/>
          </w:rPrChange>
        </w:rPr>
        <w:t>#Segmentation</w:t>
      </w:r>
    </w:p>
    <w:p w14:paraId="01A72B82" w14:textId="77777777" w:rsidR="003501C7" w:rsidRPr="003501C7" w:rsidRDefault="003501C7" w:rsidP="003501C7">
      <w:pPr>
        <w:rPr>
          <w:lang w:val="en-US"/>
          <w:rPrChange w:id="244" w:author="Benoît Perez-Lamarque" w:date="2021-09-23T12:21:00Z">
            <w:rPr/>
          </w:rPrChange>
        </w:rPr>
      </w:pPr>
      <w:r w:rsidRPr="003501C7">
        <w:rPr>
          <w:lang w:val="en-US"/>
          <w:rPrChange w:id="245" w:author="Benoît Perez-Lamarque" w:date="2021-09-23T12:21:00Z">
            <w:rPr/>
          </w:rPrChange>
        </w:rPr>
        <w:t>library(strucchange)</w:t>
      </w:r>
    </w:p>
    <w:p w14:paraId="053CD80C" w14:textId="77777777" w:rsidR="003501C7" w:rsidRPr="003501C7" w:rsidRDefault="003501C7" w:rsidP="003501C7">
      <w:pPr>
        <w:rPr>
          <w:lang w:val="en-US"/>
          <w:rPrChange w:id="246" w:author="Benoît Perez-Lamarque" w:date="2021-09-23T12:21:00Z">
            <w:rPr/>
          </w:rPrChange>
        </w:rPr>
      </w:pPr>
    </w:p>
    <w:p w14:paraId="0A38F238" w14:textId="77777777" w:rsidR="003501C7" w:rsidRPr="003501C7" w:rsidRDefault="003501C7" w:rsidP="003501C7">
      <w:pPr>
        <w:rPr>
          <w:lang w:val="en-US"/>
          <w:rPrChange w:id="247" w:author="Benoît Perez-Lamarque" w:date="2021-09-23T12:21:00Z">
            <w:rPr/>
          </w:rPrChange>
        </w:rPr>
      </w:pPr>
      <w:r w:rsidRPr="003501C7">
        <w:rPr>
          <w:lang w:val="en-US"/>
          <w:rPrChange w:id="248" w:author="Benoît Perez-Lamarque" w:date="2021-09-23T12:21:00Z">
            <w:rPr/>
          </w:rPrChange>
        </w:rPr>
        <w:t>#Import own function</w:t>
      </w:r>
    </w:p>
    <w:p w14:paraId="45B1139C" w14:textId="77777777" w:rsidR="003501C7" w:rsidRPr="003501C7" w:rsidRDefault="003501C7" w:rsidP="003501C7">
      <w:pPr>
        <w:rPr>
          <w:lang w:val="en-US"/>
          <w:rPrChange w:id="249" w:author="Benoît Perez-Lamarque" w:date="2021-09-23T12:21:00Z">
            <w:rPr/>
          </w:rPrChange>
        </w:rPr>
      </w:pPr>
      <w:r w:rsidRPr="003501C7">
        <w:rPr>
          <w:lang w:val="en-US"/>
          <w:rPrChange w:id="250" w:author="Benoît Perez-Lamarque" w:date="2021-09-23T12:21:00Z">
            <w:rPr/>
          </w:rPrChange>
        </w:rPr>
        <w:t>source("T:/Saved_PhD/Empirical_analysis/Scripts&amp;Functions/Functions/toolbox.R", local = knitr::knit_global())</w:t>
      </w:r>
    </w:p>
    <w:p w14:paraId="354A2A42" w14:textId="77777777" w:rsidR="003501C7" w:rsidRPr="003501C7" w:rsidRDefault="003501C7" w:rsidP="003501C7">
      <w:pPr>
        <w:rPr>
          <w:lang w:val="en-US"/>
          <w:rPrChange w:id="251" w:author="Benoît Perez-Lamarque" w:date="2021-09-23T12:21:00Z">
            <w:rPr/>
          </w:rPrChange>
        </w:rPr>
      </w:pPr>
    </w:p>
    <w:p w14:paraId="7944092E" w14:textId="77777777" w:rsidR="003501C7" w:rsidRPr="003501C7" w:rsidRDefault="003501C7" w:rsidP="003501C7">
      <w:pPr>
        <w:rPr>
          <w:lang w:val="en-US"/>
          <w:rPrChange w:id="252" w:author="Benoît Perez-Lamarque" w:date="2021-09-23T12:21:00Z">
            <w:rPr/>
          </w:rPrChange>
        </w:rPr>
      </w:pPr>
      <w:r w:rsidRPr="003501C7">
        <w:rPr>
          <w:lang w:val="en-US"/>
          <w:rPrChange w:id="253" w:author="Benoît Perez-Lamarque" w:date="2021-09-23T12:21:00Z">
            <w:rPr/>
          </w:rPrChange>
        </w:rPr>
        <w:t>#Create citation fusion between articles and package (based on toolbox function)</w:t>
      </w:r>
    </w:p>
    <w:p w14:paraId="4221166F" w14:textId="77777777" w:rsidR="003501C7" w:rsidRPr="003501C7" w:rsidRDefault="003501C7" w:rsidP="003501C7">
      <w:pPr>
        <w:rPr>
          <w:lang w:val="en-US"/>
          <w:rPrChange w:id="254" w:author="Benoît Perez-Lamarque" w:date="2021-09-23T12:21:00Z">
            <w:rPr/>
          </w:rPrChange>
        </w:rPr>
      </w:pPr>
      <w:r w:rsidRPr="003501C7">
        <w:rPr>
          <w:lang w:val="en-US"/>
          <w:rPrChange w:id="255" w:author="Benoît Perez-Lamarque" w:date="2021-09-23T12:21:00Z">
            <w:rPr/>
          </w:rPrChange>
        </w:rPr>
        <w:t>citeR(</w:t>
      </w:r>
    </w:p>
    <w:p w14:paraId="0A666962" w14:textId="77777777" w:rsidR="003501C7" w:rsidRPr="003501C7" w:rsidRDefault="003501C7" w:rsidP="003501C7">
      <w:pPr>
        <w:rPr>
          <w:lang w:val="en-US"/>
          <w:rPrChange w:id="256" w:author="Benoît Perez-Lamarque" w:date="2021-09-23T12:21:00Z">
            <w:rPr/>
          </w:rPrChange>
        </w:rPr>
      </w:pPr>
      <w:r w:rsidRPr="003501C7">
        <w:rPr>
          <w:lang w:val="en-US"/>
          <w:rPrChange w:id="257" w:author="Benoît Perez-Lamarque" w:date="2021-09-23T12:21:00Z">
            <w:rPr/>
          </w:rPrChange>
        </w:rPr>
        <w:t>bibliographyArticle="T:/Saved_PhD/Library_general/libraryMdf.bib",</w:t>
      </w:r>
    </w:p>
    <w:p w14:paraId="15E58BE7" w14:textId="77777777" w:rsidR="003501C7" w:rsidRPr="003501C7" w:rsidRDefault="003501C7" w:rsidP="003501C7">
      <w:pPr>
        <w:rPr>
          <w:lang w:val="en-US"/>
          <w:rPrChange w:id="258" w:author="Benoît Perez-Lamarque" w:date="2021-09-23T12:21:00Z">
            <w:rPr/>
          </w:rPrChange>
        </w:rPr>
      </w:pPr>
      <w:r w:rsidRPr="003501C7">
        <w:rPr>
          <w:lang w:val="en-US"/>
          <w:rPrChange w:id="259" w:author="Benoît Perez-Lamarque" w:date="2021-09-23T12:21:00Z">
            <w:rPr/>
          </w:rPrChange>
        </w:rPr>
        <w:t>bibliographyOutput="C:/Users/robira/Documents/PhD/Meta_analysis/Meta_analysis_cognition_primates/Article/bibliographyarticlepackage.bib",</w:t>
      </w:r>
    </w:p>
    <w:p w14:paraId="2234D258" w14:textId="77777777" w:rsidR="003501C7" w:rsidRPr="003501C7" w:rsidRDefault="003501C7" w:rsidP="003501C7">
      <w:pPr>
        <w:rPr>
          <w:lang w:val="en-US"/>
          <w:rPrChange w:id="260" w:author="Benoît Perez-Lamarque" w:date="2021-09-23T12:21:00Z">
            <w:rPr/>
          </w:rPrChange>
        </w:rPr>
      </w:pPr>
      <w:r w:rsidRPr="003501C7">
        <w:rPr>
          <w:lang w:val="en-US"/>
          <w:rPrChange w:id="261" w:author="Benoît Perez-Lamarque" w:date="2021-09-23T12:21:00Z">
            <w:rPr/>
          </w:rPrChange>
        </w:rPr>
        <w:t>rgeos,</w:t>
      </w:r>
    </w:p>
    <w:p w14:paraId="5F764100" w14:textId="77777777" w:rsidR="003501C7" w:rsidRPr="003501C7" w:rsidRDefault="003501C7" w:rsidP="003501C7">
      <w:pPr>
        <w:rPr>
          <w:lang w:val="en-US"/>
          <w:rPrChange w:id="262" w:author="Benoît Perez-Lamarque" w:date="2021-09-23T12:21:00Z">
            <w:rPr/>
          </w:rPrChange>
        </w:rPr>
      </w:pPr>
      <w:r w:rsidRPr="003501C7">
        <w:rPr>
          <w:lang w:val="en-US"/>
          <w:rPrChange w:id="263" w:author="Benoît Perez-Lamarque" w:date="2021-09-23T12:21:00Z">
            <w:rPr/>
          </w:rPrChange>
        </w:rPr>
        <w:t>geosphere,</w:t>
      </w:r>
    </w:p>
    <w:p w14:paraId="56A87E55" w14:textId="77777777" w:rsidR="003501C7" w:rsidRPr="003501C7" w:rsidRDefault="003501C7" w:rsidP="003501C7">
      <w:pPr>
        <w:rPr>
          <w:lang w:val="en-US"/>
          <w:rPrChange w:id="264" w:author="Benoît Perez-Lamarque" w:date="2021-09-23T12:21:00Z">
            <w:rPr/>
          </w:rPrChange>
        </w:rPr>
      </w:pPr>
      <w:r w:rsidRPr="003501C7">
        <w:rPr>
          <w:lang w:val="en-US"/>
          <w:rPrChange w:id="265" w:author="Benoît Perez-Lamarque" w:date="2021-09-23T12:21:00Z">
            <w:rPr/>
          </w:rPrChange>
        </w:rPr>
        <w:t>phytools,</w:t>
      </w:r>
    </w:p>
    <w:p w14:paraId="19035AD9" w14:textId="77777777" w:rsidR="003501C7" w:rsidRPr="003501C7" w:rsidRDefault="003501C7" w:rsidP="003501C7">
      <w:pPr>
        <w:rPr>
          <w:lang w:val="en-US"/>
          <w:rPrChange w:id="266" w:author="Benoît Perez-Lamarque" w:date="2021-09-23T12:21:00Z">
            <w:rPr/>
          </w:rPrChange>
        </w:rPr>
      </w:pPr>
      <w:r w:rsidRPr="003501C7">
        <w:rPr>
          <w:lang w:val="en-US"/>
          <w:rPrChange w:id="267" w:author="Benoît Perez-Lamarque" w:date="2021-09-23T12:21:00Z">
            <w:rPr/>
          </w:rPrChange>
        </w:rPr>
        <w:t>geiger,</w:t>
      </w:r>
    </w:p>
    <w:p w14:paraId="30C0F3C0" w14:textId="77777777" w:rsidR="003501C7" w:rsidRPr="003501C7" w:rsidRDefault="003501C7" w:rsidP="003501C7">
      <w:pPr>
        <w:rPr>
          <w:lang w:val="en-US"/>
          <w:rPrChange w:id="268" w:author="Benoît Perez-Lamarque" w:date="2021-09-23T12:21:00Z">
            <w:rPr/>
          </w:rPrChange>
        </w:rPr>
      </w:pPr>
      <w:r w:rsidRPr="003501C7">
        <w:rPr>
          <w:lang w:val="en-US"/>
          <w:rPrChange w:id="269" w:author="Benoît Perez-Lamarque" w:date="2021-09-23T12:21:00Z">
            <w:rPr/>
          </w:rPrChange>
        </w:rPr>
        <w:t>RPANDA,</w:t>
      </w:r>
    </w:p>
    <w:p w14:paraId="7553DA13" w14:textId="77777777" w:rsidR="003501C7" w:rsidRPr="003501C7" w:rsidRDefault="003501C7" w:rsidP="003501C7">
      <w:pPr>
        <w:rPr>
          <w:lang w:val="en-US"/>
          <w:rPrChange w:id="270" w:author="Benoît Perez-Lamarque" w:date="2021-09-23T12:21:00Z">
            <w:rPr/>
          </w:rPrChange>
        </w:rPr>
      </w:pPr>
      <w:r w:rsidRPr="003501C7">
        <w:rPr>
          <w:lang w:val="en-US"/>
          <w:rPrChange w:id="271" w:author="Benoît Perez-Lamarque" w:date="2021-09-23T12:21:00Z">
            <w:rPr/>
          </w:rPrChange>
        </w:rPr>
        <w:t>caper,</w:t>
      </w:r>
    </w:p>
    <w:p w14:paraId="2CE1F620" w14:textId="77777777" w:rsidR="003501C7" w:rsidRPr="003501C7" w:rsidRDefault="003501C7" w:rsidP="003501C7">
      <w:pPr>
        <w:rPr>
          <w:lang w:val="en-US"/>
          <w:rPrChange w:id="272" w:author="Benoît Perez-Lamarque" w:date="2021-09-23T12:21:00Z">
            <w:rPr/>
          </w:rPrChange>
        </w:rPr>
      </w:pPr>
      <w:r w:rsidRPr="003501C7">
        <w:rPr>
          <w:lang w:val="en-US"/>
          <w:rPrChange w:id="273" w:author="Benoît Perez-Lamarque" w:date="2021-09-23T12:21:00Z">
            <w:rPr/>
          </w:rPrChange>
        </w:rPr>
        <w:t>neurobase,</w:t>
      </w:r>
    </w:p>
    <w:p w14:paraId="73AC00C4" w14:textId="77777777" w:rsidR="003501C7" w:rsidRPr="003501C7" w:rsidRDefault="003501C7" w:rsidP="003501C7">
      <w:pPr>
        <w:rPr>
          <w:lang w:val="en-US"/>
          <w:rPrChange w:id="274" w:author="Benoît Perez-Lamarque" w:date="2021-09-23T12:21:00Z">
            <w:rPr/>
          </w:rPrChange>
        </w:rPr>
      </w:pPr>
      <w:r w:rsidRPr="003501C7">
        <w:rPr>
          <w:lang w:val="en-US"/>
          <w:rPrChange w:id="275" w:author="Benoît Perez-Lamarque" w:date="2021-09-23T12:21:00Z">
            <w:rPr/>
          </w:rPrChange>
        </w:rPr>
        <w:t>misc3d,</w:t>
      </w:r>
    </w:p>
    <w:p w14:paraId="28A6428F" w14:textId="77777777" w:rsidR="003501C7" w:rsidRPr="003501C7" w:rsidRDefault="003501C7" w:rsidP="003501C7">
      <w:pPr>
        <w:rPr>
          <w:lang w:val="en-US"/>
          <w:rPrChange w:id="276" w:author="Benoît Perez-Lamarque" w:date="2021-09-23T12:21:00Z">
            <w:rPr/>
          </w:rPrChange>
        </w:rPr>
      </w:pPr>
      <w:r w:rsidRPr="003501C7">
        <w:rPr>
          <w:lang w:val="en-US"/>
          <w:rPrChange w:id="277" w:author="Benoît Perez-Lamarque" w:date="2021-09-23T12:21:00Z">
            <w:rPr/>
          </w:rPrChange>
        </w:rPr>
        <w:t>phylolm,</w:t>
      </w:r>
    </w:p>
    <w:p w14:paraId="0D543C66" w14:textId="77777777" w:rsidR="003501C7" w:rsidRPr="003501C7" w:rsidRDefault="003501C7" w:rsidP="003501C7">
      <w:pPr>
        <w:rPr>
          <w:lang w:val="en-US"/>
          <w:rPrChange w:id="278" w:author="Benoît Perez-Lamarque" w:date="2021-09-23T12:21:00Z">
            <w:rPr/>
          </w:rPrChange>
        </w:rPr>
      </w:pPr>
      <w:r w:rsidRPr="003501C7">
        <w:rPr>
          <w:lang w:val="en-US"/>
          <w:rPrChange w:id="279" w:author="Benoît Perez-Lamarque" w:date="2021-09-23T12:21:00Z">
            <w:rPr/>
          </w:rPrChange>
        </w:rPr>
        <w:t>nlme,</w:t>
      </w:r>
    </w:p>
    <w:p w14:paraId="739DBD5D" w14:textId="77777777" w:rsidR="003501C7" w:rsidRPr="003501C7" w:rsidRDefault="003501C7" w:rsidP="003501C7">
      <w:pPr>
        <w:rPr>
          <w:lang w:val="en-US"/>
          <w:rPrChange w:id="280" w:author="Benoît Perez-Lamarque" w:date="2021-09-23T12:21:00Z">
            <w:rPr/>
          </w:rPrChange>
        </w:rPr>
      </w:pPr>
      <w:r w:rsidRPr="003501C7">
        <w:rPr>
          <w:lang w:val="en-US"/>
          <w:rPrChange w:id="281" w:author="Benoît Perez-Lamarque" w:date="2021-09-23T12:21:00Z">
            <w:rPr/>
          </w:rPrChange>
        </w:rPr>
        <w:t>MCMCglmm,</w:t>
      </w:r>
    </w:p>
    <w:p w14:paraId="05768E5A" w14:textId="77777777" w:rsidR="003501C7" w:rsidRPr="003501C7" w:rsidRDefault="003501C7" w:rsidP="003501C7">
      <w:pPr>
        <w:rPr>
          <w:lang w:val="en-US"/>
          <w:rPrChange w:id="282" w:author="Benoît Perez-Lamarque" w:date="2021-09-23T12:21:00Z">
            <w:rPr/>
          </w:rPrChange>
        </w:rPr>
      </w:pPr>
      <w:r w:rsidRPr="003501C7">
        <w:rPr>
          <w:lang w:val="en-US"/>
          <w:rPrChange w:id="283" w:author="Benoît Perez-Lamarque" w:date="2021-09-23T12:21:00Z">
            <w:rPr/>
          </w:rPrChange>
        </w:rPr>
        <w:t>coda,</w:t>
      </w:r>
    </w:p>
    <w:p w14:paraId="303FC606" w14:textId="77777777" w:rsidR="003501C7" w:rsidRPr="003501C7" w:rsidRDefault="003501C7" w:rsidP="003501C7">
      <w:pPr>
        <w:rPr>
          <w:lang w:val="en-US"/>
          <w:rPrChange w:id="284" w:author="Benoît Perez-Lamarque" w:date="2021-09-23T12:21:00Z">
            <w:rPr/>
          </w:rPrChange>
        </w:rPr>
      </w:pPr>
      <w:r w:rsidRPr="003501C7">
        <w:rPr>
          <w:lang w:val="en-US"/>
          <w:rPrChange w:id="285" w:author="Benoît Perez-Lamarque" w:date="2021-09-23T12:21:00Z">
            <w:rPr/>
          </w:rPrChange>
        </w:rPr>
        <w:t>strucchange</w:t>
      </w:r>
    </w:p>
    <w:p w14:paraId="199C97EB" w14:textId="77777777" w:rsidR="003501C7" w:rsidRPr="003501C7" w:rsidRDefault="003501C7" w:rsidP="003501C7">
      <w:pPr>
        <w:rPr>
          <w:lang w:val="en-US"/>
          <w:rPrChange w:id="286" w:author="Benoît Perez-Lamarque" w:date="2021-09-23T12:21:00Z">
            <w:rPr/>
          </w:rPrChange>
        </w:rPr>
      </w:pPr>
      <w:r w:rsidRPr="003501C7">
        <w:rPr>
          <w:lang w:val="en-US"/>
          <w:rPrChange w:id="287" w:author="Benoît Perez-Lamarque" w:date="2021-09-23T12:21:00Z">
            <w:rPr/>
          </w:rPrChange>
        </w:rPr>
        <w:t>)</w:t>
      </w:r>
    </w:p>
    <w:p w14:paraId="277CCDA4" w14:textId="77777777" w:rsidR="003501C7" w:rsidRPr="003501C7" w:rsidRDefault="003501C7" w:rsidP="003501C7">
      <w:pPr>
        <w:rPr>
          <w:lang w:val="en-US"/>
          <w:rPrChange w:id="288" w:author="Benoît Perez-Lamarque" w:date="2021-09-23T12:21:00Z">
            <w:rPr/>
          </w:rPrChange>
        </w:rPr>
      </w:pPr>
    </w:p>
    <w:p w14:paraId="79E9DA0D" w14:textId="77777777" w:rsidR="003501C7" w:rsidRPr="003501C7" w:rsidRDefault="003501C7" w:rsidP="003501C7">
      <w:pPr>
        <w:rPr>
          <w:lang w:val="en-US"/>
          <w:rPrChange w:id="289" w:author="Benoît Perez-Lamarque" w:date="2021-09-23T12:21:00Z">
            <w:rPr/>
          </w:rPrChange>
        </w:rPr>
      </w:pPr>
      <w:r w:rsidRPr="003501C7">
        <w:rPr>
          <w:lang w:val="en-US"/>
          <w:rPrChange w:id="290" w:author="Benoît Perez-Lamarque" w:date="2021-09-23T12:21:00Z">
            <w:rPr/>
          </w:rPrChange>
        </w:rPr>
        <w:t>#Load environments</w:t>
      </w:r>
    </w:p>
    <w:p w14:paraId="1B5F1DE2" w14:textId="77777777" w:rsidR="003501C7" w:rsidRPr="003501C7" w:rsidRDefault="003501C7" w:rsidP="003501C7">
      <w:pPr>
        <w:rPr>
          <w:lang w:val="en-US"/>
          <w:rPrChange w:id="291" w:author="Benoît Perez-Lamarque" w:date="2021-09-23T12:21:00Z">
            <w:rPr/>
          </w:rPrChange>
        </w:rPr>
      </w:pPr>
      <w:r w:rsidRPr="003501C7">
        <w:rPr>
          <w:lang w:val="en-US"/>
          <w:rPrChange w:id="292" w:author="Benoît Perez-Lamarque" w:date="2021-09-23T12:21:00Z">
            <w:rPr/>
          </w:rPrChange>
        </w:rPr>
        <w:t>load("C:/Users/robira/Documents/PhD/Meta_analysis/Meta_analysis_cognition_primates/REnvironments/Data_spatial_primate.RData")</w:t>
      </w:r>
    </w:p>
    <w:p w14:paraId="2B0A3601" w14:textId="77777777" w:rsidR="003501C7" w:rsidRPr="003501C7" w:rsidRDefault="003501C7" w:rsidP="003501C7">
      <w:pPr>
        <w:rPr>
          <w:lang w:val="en-US"/>
          <w:rPrChange w:id="293" w:author="Benoît Perez-Lamarque" w:date="2021-09-23T12:21:00Z">
            <w:rPr/>
          </w:rPrChange>
        </w:rPr>
      </w:pPr>
      <w:r w:rsidRPr="003501C7">
        <w:rPr>
          <w:lang w:val="en-US"/>
          <w:rPrChange w:id="294" w:author="Benoît Perez-Lamarque" w:date="2021-09-23T12:21:00Z">
            <w:rPr/>
          </w:rPrChange>
        </w:rPr>
        <w:t>load("C:/Users/robira/Documents/PhD/Meta_analysis/Meta_analysis_cognition_primates/REnvironments/geography_traits_biogeobears.RData")</w:t>
      </w:r>
    </w:p>
    <w:p w14:paraId="41C6821B" w14:textId="77777777" w:rsidR="003501C7" w:rsidRPr="003501C7" w:rsidRDefault="003501C7" w:rsidP="003501C7">
      <w:pPr>
        <w:rPr>
          <w:lang w:val="en-US"/>
          <w:rPrChange w:id="295" w:author="Benoît Perez-Lamarque" w:date="2021-09-23T12:21:00Z">
            <w:rPr/>
          </w:rPrChange>
        </w:rPr>
      </w:pPr>
    </w:p>
    <w:p w14:paraId="777A130E" w14:textId="77777777" w:rsidR="003501C7" w:rsidRPr="003501C7" w:rsidRDefault="003501C7" w:rsidP="003501C7">
      <w:pPr>
        <w:rPr>
          <w:lang w:val="en-US"/>
          <w:rPrChange w:id="296" w:author="Benoît Perez-Lamarque" w:date="2021-09-23T12:21:00Z">
            <w:rPr/>
          </w:rPrChange>
        </w:rPr>
      </w:pPr>
      <w:r w:rsidRPr="003501C7">
        <w:rPr>
          <w:lang w:val="en-US"/>
          <w:rPrChange w:id="297" w:author="Benoît Perez-Lamarque" w:date="2021-09-23T12:21:00Z">
            <w:rPr/>
          </w:rPrChange>
        </w:rPr>
        <w:t>load("C:/Users/robira/Documents/PhD/Meta_analysis/Meta_analysis_cognition_primates/REnvironments/PGLSdiversification_withautocorr.RData")</w:t>
      </w:r>
    </w:p>
    <w:p w14:paraId="213A0AB5" w14:textId="77777777" w:rsidR="003501C7" w:rsidRPr="003501C7" w:rsidRDefault="003501C7" w:rsidP="003501C7">
      <w:pPr>
        <w:rPr>
          <w:lang w:val="en-US"/>
          <w:rPrChange w:id="298" w:author="Benoît Perez-Lamarque" w:date="2021-09-23T12:21:00Z">
            <w:rPr/>
          </w:rPrChange>
        </w:rPr>
      </w:pPr>
      <w:r w:rsidRPr="003501C7">
        <w:rPr>
          <w:lang w:val="en-US"/>
          <w:rPrChange w:id="299" w:author="Benoît Perez-Lamarque" w:date="2021-09-23T12:21:00Z">
            <w:rPr/>
          </w:rPrChange>
        </w:rPr>
        <w:lastRenderedPageBreak/>
        <w:t>load("C:/Users/robira/Documents/PhD/Meta_analysis/Meta_analysis_cognition_primates/REnvironments/PGLSdirectionSelection.RData")</w:t>
      </w:r>
    </w:p>
    <w:p w14:paraId="4AB976BA" w14:textId="77777777" w:rsidR="003501C7" w:rsidRPr="003501C7" w:rsidRDefault="003501C7" w:rsidP="003501C7">
      <w:pPr>
        <w:rPr>
          <w:lang w:val="en-US"/>
          <w:rPrChange w:id="300" w:author="Benoît Perez-Lamarque" w:date="2021-09-23T12:21:00Z">
            <w:rPr/>
          </w:rPrChange>
        </w:rPr>
      </w:pPr>
      <w:r w:rsidRPr="003501C7">
        <w:rPr>
          <w:lang w:val="en-US"/>
          <w:rPrChange w:id="301" w:author="Benoît Perez-Lamarque" w:date="2021-09-23T12:21:00Z">
            <w:rPr/>
          </w:rPrChange>
        </w:rPr>
        <w:t>load("C:/Users/robira/Documents/PhD/Meta_analysis/Meta_analysis_cognition_primates/REnvironments/PGLSdiversificationAndSympatry.RData")</w:t>
      </w:r>
    </w:p>
    <w:p w14:paraId="480CA785" w14:textId="77777777" w:rsidR="003501C7" w:rsidRPr="003501C7" w:rsidRDefault="003501C7" w:rsidP="003501C7">
      <w:pPr>
        <w:rPr>
          <w:lang w:val="en-US"/>
          <w:rPrChange w:id="302" w:author="Benoît Perez-Lamarque" w:date="2021-09-23T12:15:00Z">
            <w:rPr/>
          </w:rPrChange>
        </w:rPr>
      </w:pPr>
      <w:r w:rsidRPr="003501C7">
        <w:rPr>
          <w:lang w:val="en-US"/>
          <w:rPrChange w:id="303" w:author="Benoît Perez-Lamarque" w:date="2021-09-23T12:15:00Z">
            <w:rPr/>
          </w:rPrChange>
        </w:rPr>
        <w:t>```</w:t>
      </w:r>
    </w:p>
    <w:p w14:paraId="28836D03" w14:textId="77777777" w:rsidR="003501C7" w:rsidRPr="003501C7" w:rsidRDefault="003501C7" w:rsidP="003501C7">
      <w:pPr>
        <w:rPr>
          <w:lang w:val="en-US"/>
          <w:rPrChange w:id="304" w:author="Benoît Perez-Lamarque" w:date="2021-09-23T12:15:00Z">
            <w:rPr/>
          </w:rPrChange>
        </w:rPr>
      </w:pPr>
    </w:p>
    <w:p w14:paraId="54F9E1CF" w14:textId="77777777" w:rsidR="003501C7" w:rsidRPr="003501C7" w:rsidRDefault="003501C7" w:rsidP="003501C7">
      <w:pPr>
        <w:rPr>
          <w:lang w:val="en-US"/>
          <w:rPrChange w:id="305" w:author="Benoît Perez-Lamarque" w:date="2021-09-23T12:15:00Z">
            <w:rPr/>
          </w:rPrChange>
        </w:rPr>
      </w:pPr>
      <w:r w:rsidRPr="003501C7">
        <w:rPr>
          <w:lang w:val="en-US"/>
          <w:rPrChange w:id="306" w:author="Benoît Perez-Lamarque" w:date="2021-09-23T12:15:00Z">
            <w:rPr/>
          </w:rPrChange>
        </w:rPr>
        <w:t>\captionsetup{list=no}</w:t>
      </w:r>
    </w:p>
    <w:p w14:paraId="11589440" w14:textId="77777777" w:rsidR="003501C7" w:rsidRPr="003501C7" w:rsidRDefault="003501C7" w:rsidP="003501C7">
      <w:pPr>
        <w:rPr>
          <w:lang w:val="en-US"/>
          <w:rPrChange w:id="307" w:author="Benoît Perez-Lamarque" w:date="2021-09-23T12:15:00Z">
            <w:rPr/>
          </w:rPrChange>
        </w:rPr>
      </w:pPr>
      <w:r w:rsidRPr="003501C7">
        <w:rPr>
          <w:lang w:val="en-US"/>
          <w:rPrChange w:id="308" w:author="Benoît Perez-Lamarque" w:date="2021-09-23T12:15:00Z">
            <w:rPr/>
          </w:rPrChange>
        </w:rPr>
        <w:t>\newpage</w:t>
      </w:r>
    </w:p>
    <w:p w14:paraId="0E3C0AC2" w14:textId="77777777" w:rsidR="003501C7" w:rsidRPr="003501C7" w:rsidRDefault="003501C7" w:rsidP="003501C7">
      <w:pPr>
        <w:rPr>
          <w:lang w:val="en-US"/>
          <w:rPrChange w:id="309" w:author="Benoît Perez-Lamarque" w:date="2021-09-23T12:15:00Z">
            <w:rPr/>
          </w:rPrChange>
        </w:rPr>
      </w:pPr>
    </w:p>
    <w:p w14:paraId="30756E19" w14:textId="77777777" w:rsidR="003501C7" w:rsidRPr="003501C7" w:rsidRDefault="003501C7" w:rsidP="003501C7">
      <w:pPr>
        <w:rPr>
          <w:lang w:val="en-US"/>
          <w:rPrChange w:id="310" w:author="Benoît Perez-Lamarque" w:date="2021-09-23T12:15:00Z">
            <w:rPr/>
          </w:rPrChange>
        </w:rPr>
      </w:pPr>
      <w:r w:rsidRPr="003501C7">
        <w:rPr>
          <w:lang w:val="en-US"/>
          <w:rPrChange w:id="311" w:author="Benoît Perez-Lamarque" w:date="2021-09-23T12:15:00Z">
            <w:rPr/>
          </w:rPrChange>
        </w:rPr>
        <w:t>```{r wordCount}</w:t>
      </w:r>
    </w:p>
    <w:p w14:paraId="240D82B6" w14:textId="77777777" w:rsidR="003501C7" w:rsidRPr="003501C7" w:rsidRDefault="003501C7" w:rsidP="003501C7">
      <w:pPr>
        <w:rPr>
          <w:lang w:val="en-US"/>
          <w:rPrChange w:id="312" w:author="Benoît Perez-Lamarque" w:date="2021-09-23T12:15:00Z">
            <w:rPr/>
          </w:rPrChange>
        </w:rPr>
      </w:pPr>
      <w:r w:rsidRPr="003501C7">
        <w:rPr>
          <w:lang w:val="en-US"/>
          <w:rPrChange w:id="313" w:author="Benoît Perez-Lamarque" w:date="2021-09-23T12:15:00Z">
            <w:rPr/>
          </w:rPrChange>
        </w:rPr>
        <w:t>words &lt;- RmdWords("Article.Rmd")</w:t>
      </w:r>
    </w:p>
    <w:p w14:paraId="355C3A7D" w14:textId="77777777" w:rsidR="003501C7" w:rsidRPr="003501C7" w:rsidRDefault="003501C7" w:rsidP="003501C7">
      <w:pPr>
        <w:rPr>
          <w:lang w:val="en-US"/>
          <w:rPrChange w:id="314" w:author="Benoît Perez-Lamarque" w:date="2021-09-23T12:15:00Z">
            <w:rPr/>
          </w:rPrChange>
        </w:rPr>
      </w:pPr>
      <w:r w:rsidRPr="003501C7">
        <w:rPr>
          <w:lang w:val="en-US"/>
          <w:rPrChange w:id="315" w:author="Benoît Perez-Lamarque" w:date="2021-09-23T12:15:00Z">
            <w:rPr/>
          </w:rPrChange>
        </w:rPr>
        <w:t>```</w:t>
      </w:r>
    </w:p>
    <w:p w14:paraId="2E3C93FE" w14:textId="77777777" w:rsidR="003501C7" w:rsidRPr="003501C7" w:rsidRDefault="003501C7" w:rsidP="003501C7">
      <w:pPr>
        <w:rPr>
          <w:lang w:val="en-US"/>
          <w:rPrChange w:id="316" w:author="Benoît Perez-Lamarque" w:date="2021-09-23T12:15:00Z">
            <w:rPr/>
          </w:rPrChange>
        </w:rPr>
      </w:pPr>
    </w:p>
    <w:p w14:paraId="65065528" w14:textId="77777777" w:rsidR="003501C7" w:rsidRPr="003501C7" w:rsidRDefault="003501C7" w:rsidP="003501C7">
      <w:pPr>
        <w:rPr>
          <w:lang w:val="en-US"/>
          <w:rPrChange w:id="317" w:author="Benoît Perez-Lamarque" w:date="2021-09-23T12:15:00Z">
            <w:rPr/>
          </w:rPrChange>
        </w:rPr>
      </w:pPr>
      <w:r w:rsidRPr="003501C7">
        <w:rPr>
          <w:lang w:val="en-US"/>
          <w:rPrChange w:id="318" w:author="Benoît Perez-Lamarque" w:date="2021-09-23T12:15:00Z">
            <w:rPr/>
          </w:rPrChange>
        </w:rPr>
        <w:t>:::: {.graybox data-latex=""}</w:t>
      </w:r>
    </w:p>
    <w:p w14:paraId="3EFDD039" w14:textId="77777777" w:rsidR="003501C7" w:rsidRPr="003501C7" w:rsidRDefault="003501C7" w:rsidP="003501C7">
      <w:pPr>
        <w:rPr>
          <w:lang w:val="en-US"/>
          <w:rPrChange w:id="319" w:author="Benoît Perez-Lamarque" w:date="2021-09-23T12:15:00Z">
            <w:rPr/>
          </w:rPrChange>
        </w:rPr>
      </w:pPr>
    </w:p>
    <w:p w14:paraId="2A29FBBE" w14:textId="77777777" w:rsidR="003501C7" w:rsidRPr="003501C7" w:rsidRDefault="003501C7" w:rsidP="003501C7">
      <w:pPr>
        <w:rPr>
          <w:lang w:val="en-US"/>
          <w:rPrChange w:id="320" w:author="Benoît Perez-Lamarque" w:date="2021-09-23T12:15:00Z">
            <w:rPr/>
          </w:rPrChange>
        </w:rPr>
      </w:pPr>
      <w:r w:rsidRPr="003501C7">
        <w:rPr>
          <w:lang w:val="en-US"/>
          <w:rPrChange w:id="321" w:author="Benoît Perez-Lamarque" w:date="2021-09-23T12:15:00Z">
            <w:rPr/>
          </w:rPrChange>
        </w:rPr>
        <w:t>**</w:t>
      </w:r>
      <w:commentRangeStart w:id="322"/>
      <w:r w:rsidRPr="003501C7">
        <w:rPr>
          <w:lang w:val="en-US"/>
          <w:rPrChange w:id="323" w:author="Benoît Perez-Lamarque" w:date="2021-09-23T12:15:00Z">
            <w:rPr/>
          </w:rPrChange>
        </w:rPr>
        <w:t xml:space="preserve">Abstract </w:t>
      </w:r>
      <w:commentRangeEnd w:id="322"/>
      <w:r>
        <w:rPr>
          <w:rStyle w:val="Marquedecommentaire"/>
        </w:rPr>
        <w:commentReference w:id="322"/>
      </w:r>
      <w:r w:rsidRPr="003501C7">
        <w:rPr>
          <w:lang w:val="en-US"/>
          <w:rPrChange w:id="324" w:author="Benoît Perez-Lamarque" w:date="2021-09-23T12:15:00Z">
            <w:rPr/>
          </w:rPrChange>
        </w:rPr>
        <w:t xml:space="preserve">|** </w:t>
      </w:r>
      <w:ins w:id="325" w:author="Benoît Perez-Lamarque" w:date="2021-09-23T12:22:00Z">
        <w:r>
          <w:rPr>
            <w:lang w:val="en-US"/>
          </w:rPr>
          <w:t>Main</w:t>
        </w:r>
      </w:ins>
      <w:ins w:id="326" w:author="Benoît Perez-Lamarque" w:date="2021-09-23T12:15:00Z">
        <w:r>
          <w:rPr>
            <w:lang w:val="en-US"/>
          </w:rPr>
          <w:t xml:space="preserve"> h</w:t>
        </w:r>
      </w:ins>
      <w:del w:id="327" w:author="Benoît Perez-Lamarque" w:date="2021-09-23T12:15:00Z">
        <w:r w:rsidRPr="003501C7" w:rsidDel="003501C7">
          <w:rPr>
            <w:lang w:val="en-US"/>
            <w:rPrChange w:id="328" w:author="Benoît Perez-Lamarque" w:date="2021-09-23T12:15:00Z">
              <w:rPr/>
            </w:rPrChange>
          </w:rPr>
          <w:delText>H</w:delText>
        </w:r>
      </w:del>
      <w:r w:rsidRPr="003501C7">
        <w:rPr>
          <w:lang w:val="en-US"/>
          <w:rPrChange w:id="329" w:author="Benoît Perez-Lamarque" w:date="2021-09-23T12:15:00Z">
            <w:rPr/>
          </w:rPrChange>
        </w:rPr>
        <w:t xml:space="preserve">ypotheses related to animal intelligence evolution highlight the role of conspecifics. Yet, </w:t>
      </w:r>
      <w:del w:id="330" w:author="Benoît Perez-Lamarque" w:date="2021-09-23T12:22:00Z">
        <w:r w:rsidRPr="003501C7" w:rsidDel="003501C7">
          <w:rPr>
            <w:lang w:val="en-US"/>
            <w:rPrChange w:id="331" w:author="Benoît Perez-Lamarque" w:date="2021-09-23T12:15:00Z">
              <w:rPr/>
            </w:rPrChange>
          </w:rPr>
          <w:delText>one species rarely occupies an area alone: S</w:delText>
        </w:r>
      </w:del>
      <w:ins w:id="332" w:author="Benoît Perez-Lamarque" w:date="2021-09-23T12:22:00Z">
        <w:r>
          <w:rPr>
            <w:lang w:val="en-US"/>
          </w:rPr>
          <w:t>s</w:t>
        </w:r>
      </w:ins>
      <w:r w:rsidRPr="003501C7">
        <w:rPr>
          <w:lang w:val="en-US"/>
          <w:rPrChange w:id="333" w:author="Benoît Perez-Lamarque" w:date="2021-09-23T12:15:00Z">
            <w:rPr/>
          </w:rPrChange>
        </w:rPr>
        <w:t>pace is a place often occupied by many species</w:t>
      </w:r>
      <w:del w:id="334" w:author="Benoît Perez-Lamarque" w:date="2021-09-23T12:23:00Z">
        <w:r w:rsidRPr="003501C7" w:rsidDel="003501C7">
          <w:rPr>
            <w:lang w:val="en-US"/>
            <w:rPrChange w:id="335" w:author="Benoît Perez-Lamarque" w:date="2021-09-23T12:15:00Z">
              <w:rPr/>
            </w:rPrChange>
          </w:rPr>
          <w:delText>, sometimes</w:delText>
        </w:r>
      </w:del>
      <w:r w:rsidRPr="003501C7">
        <w:rPr>
          <w:lang w:val="en-US"/>
          <w:rPrChange w:id="336" w:author="Benoît Perez-Lamarque" w:date="2021-09-23T12:15:00Z">
            <w:rPr/>
          </w:rPrChange>
        </w:rPr>
        <w:t xml:space="preserve"> belonging to the same ecological guild. These sympatric heterospecifics can act as competitors </w:t>
      </w:r>
      <w:ins w:id="337" w:author="Benoît Perez-Lamarque" w:date="2021-09-23T12:23:00Z">
        <w:r>
          <w:rPr>
            <w:lang w:val="en-US"/>
          </w:rPr>
          <w:t>(</w:t>
        </w:r>
      </w:ins>
      <w:r w:rsidRPr="003501C7">
        <w:rPr>
          <w:lang w:val="en-US"/>
          <w:rPrChange w:id="338" w:author="Benoît Perez-Lamarque" w:date="2021-09-23T12:15:00Z">
            <w:rPr/>
          </w:rPrChange>
        </w:rPr>
        <w:t>or</w:t>
      </w:r>
      <w:del w:id="339" w:author="Benoît Perez-Lamarque" w:date="2021-09-23T12:23:00Z">
        <w:r w:rsidRPr="003501C7" w:rsidDel="003501C7">
          <w:rPr>
            <w:lang w:val="en-US"/>
            <w:rPrChange w:id="340" w:author="Benoît Perez-Lamarque" w:date="2021-09-23T12:15:00Z">
              <w:rPr/>
            </w:rPrChange>
          </w:rPr>
          <w:delText xml:space="preserve"> (direct or indirect)</w:delText>
        </w:r>
      </w:del>
      <w:r w:rsidRPr="003501C7">
        <w:rPr>
          <w:lang w:val="en-US"/>
          <w:rPrChange w:id="341" w:author="Benoît Perez-Lamarque" w:date="2021-09-23T12:15:00Z">
            <w:rPr/>
          </w:rPrChange>
        </w:rPr>
        <w:t xml:space="preserve"> cooperators</w:t>
      </w:r>
      <w:ins w:id="342" w:author="Benoît Perez-Lamarque" w:date="2021-09-23T12:23:00Z">
        <w:r>
          <w:rPr>
            <w:lang w:val="en-US"/>
          </w:rPr>
          <w:t>)</w:t>
        </w:r>
      </w:ins>
      <w:del w:id="343" w:author="Benoît Perez-Lamarque" w:date="2021-09-23T12:23:00Z">
        <w:r w:rsidRPr="003501C7" w:rsidDel="003501C7">
          <w:rPr>
            <w:lang w:val="en-US"/>
            <w:rPrChange w:id="344" w:author="Benoît Perez-Lamarque" w:date="2021-09-23T12:15:00Z">
              <w:rPr/>
            </w:rPrChange>
          </w:rPr>
          <w:delText>,</w:delText>
        </w:r>
      </w:del>
      <w:r w:rsidRPr="003501C7">
        <w:rPr>
          <w:lang w:val="en-US"/>
          <w:rPrChange w:id="345" w:author="Benoît Perez-Lamarque" w:date="2021-09-23T12:15:00Z">
            <w:rPr/>
          </w:rPrChange>
        </w:rPr>
        <w:t xml:space="preserve"> </w:t>
      </w:r>
      <w:del w:id="346" w:author="Benoît Perez-Lamarque" w:date="2021-09-23T12:24:00Z">
        <w:r w:rsidRPr="003501C7" w:rsidDel="003501C7">
          <w:rPr>
            <w:lang w:val="en-US"/>
            <w:rPrChange w:id="347" w:author="Benoît Perez-Lamarque" w:date="2021-09-23T12:15:00Z">
              <w:rPr/>
            </w:rPrChange>
          </w:rPr>
          <w:delText xml:space="preserve">thereby </w:delText>
        </w:r>
      </w:del>
      <w:ins w:id="348" w:author="Benoît Perez-Lamarque" w:date="2021-09-23T12:24:00Z">
        <w:r>
          <w:rPr>
            <w:lang w:val="en-US"/>
          </w:rPr>
          <w:t>which</w:t>
        </w:r>
        <w:r w:rsidRPr="003501C7">
          <w:rPr>
            <w:lang w:val="en-US"/>
            <w:rPrChange w:id="349" w:author="Benoît Perez-Lamarque" w:date="2021-09-23T12:15:00Z">
              <w:rPr/>
            </w:rPrChange>
          </w:rPr>
          <w:t xml:space="preserve"> </w:t>
        </w:r>
      </w:ins>
      <w:r w:rsidRPr="003501C7">
        <w:rPr>
          <w:lang w:val="en-US"/>
          <w:rPrChange w:id="350" w:author="Benoît Perez-Lamarque" w:date="2021-09-23T12:15:00Z">
            <w:rPr/>
          </w:rPrChange>
        </w:rPr>
        <w:t>stimula</w:t>
      </w:r>
      <w:ins w:id="351" w:author="Benoît Perez-Lamarque" w:date="2021-09-23T12:25:00Z">
        <w:r>
          <w:rPr>
            <w:lang w:val="en-US"/>
          </w:rPr>
          <w:t>te</w:t>
        </w:r>
      </w:ins>
      <w:del w:id="352" w:author="Benoît Perez-Lamarque" w:date="2021-09-23T12:25:00Z">
        <w:r w:rsidRPr="003501C7" w:rsidDel="003501C7">
          <w:rPr>
            <w:lang w:val="en-US"/>
            <w:rPrChange w:id="353" w:author="Benoît Perez-Lamarque" w:date="2021-09-23T12:15:00Z">
              <w:rPr/>
            </w:rPrChange>
          </w:rPr>
          <w:delText>ting</w:delText>
        </w:r>
      </w:del>
      <w:r w:rsidRPr="003501C7">
        <w:rPr>
          <w:lang w:val="en-US"/>
          <w:rPrChange w:id="354" w:author="Benoît Perez-Lamarque" w:date="2021-09-23T12:15:00Z">
            <w:rPr/>
          </w:rPrChange>
        </w:rPr>
        <w:t xml:space="preserve"> cognition. </w:t>
      </w:r>
      <w:ins w:id="355" w:author="Benoît Perez-Lamarque" w:date="2021-09-23T12:24:00Z">
        <w:r>
          <w:rPr>
            <w:lang w:val="en-US"/>
          </w:rPr>
          <w:t>However, t</w:t>
        </w:r>
      </w:ins>
      <w:del w:id="356" w:author="Benoît Perez-Lamarque" w:date="2021-09-23T12:24:00Z">
        <w:r w:rsidRPr="003501C7" w:rsidDel="003501C7">
          <w:rPr>
            <w:lang w:val="en-US"/>
            <w:rPrChange w:id="357" w:author="Benoît Perez-Lamarque" w:date="2021-09-23T12:15:00Z">
              <w:rPr/>
            </w:rPrChange>
          </w:rPr>
          <w:delText>T</w:delText>
        </w:r>
      </w:del>
      <w:r w:rsidRPr="003501C7">
        <w:rPr>
          <w:lang w:val="en-US"/>
          <w:rPrChange w:id="358" w:author="Benoît Perez-Lamarque" w:date="2021-09-23T12:15:00Z">
            <w:rPr/>
          </w:rPrChange>
        </w:rPr>
        <w:t>hey can also contribute to modifying and depleting the environment</w:t>
      </w:r>
      <w:ins w:id="359" w:author="Benoît Perez-Lamarque" w:date="2021-09-23T12:24:00Z">
        <w:r>
          <w:rPr>
            <w:lang w:val="en-US"/>
          </w:rPr>
          <w:t xml:space="preserve">, </w:t>
        </w:r>
      </w:ins>
      <w:del w:id="360" w:author="Benoît Perez-Lamarque" w:date="2021-09-23T12:24:00Z">
        <w:r w:rsidRPr="003501C7" w:rsidDel="003501C7">
          <w:rPr>
            <w:lang w:val="en-US"/>
            <w:rPrChange w:id="361" w:author="Benoît Perez-Lamarque" w:date="2021-09-23T12:15:00Z">
              <w:rPr/>
            </w:rPrChange>
          </w:rPr>
          <w:delText xml:space="preserve"> such as it </w:delText>
        </w:r>
      </w:del>
      <w:r w:rsidRPr="003501C7">
        <w:rPr>
          <w:lang w:val="en-US"/>
          <w:rPrChange w:id="362" w:author="Benoît Perez-Lamarque" w:date="2021-09-23T12:15:00Z">
            <w:rPr/>
          </w:rPrChange>
        </w:rPr>
        <w:t>mak</w:t>
      </w:r>
      <w:ins w:id="363" w:author="Benoît Perez-Lamarque" w:date="2021-09-23T12:24:00Z">
        <w:r>
          <w:rPr>
            <w:lang w:val="en-US"/>
          </w:rPr>
          <w:t>ing</w:t>
        </w:r>
      </w:ins>
      <w:del w:id="364" w:author="Benoît Perez-Lamarque" w:date="2021-09-23T12:24:00Z">
        <w:r w:rsidRPr="003501C7" w:rsidDel="003501C7">
          <w:rPr>
            <w:lang w:val="en-US"/>
            <w:rPrChange w:id="365" w:author="Benoît Perez-Lamarque" w:date="2021-09-23T12:15:00Z">
              <w:rPr/>
            </w:rPrChange>
          </w:rPr>
          <w:delText>es</w:delText>
        </w:r>
      </w:del>
      <w:r w:rsidRPr="003501C7">
        <w:rPr>
          <w:lang w:val="en-US"/>
          <w:rPrChange w:id="366" w:author="Benoît Perez-Lamarque" w:date="2021-09-23T12:15:00Z">
            <w:rPr/>
          </w:rPrChange>
        </w:rPr>
        <w:t xml:space="preserve"> it poorly predictable</w:t>
      </w:r>
      <w:ins w:id="367" w:author="Benoît Perez-Lamarque" w:date="2021-09-23T12:24:00Z">
        <w:r>
          <w:rPr>
            <w:lang w:val="en-US"/>
          </w:rPr>
          <w:t xml:space="preserve"> and </w:t>
        </w:r>
      </w:ins>
      <w:del w:id="368" w:author="Benoît Perez-Lamarque" w:date="2021-09-23T12:24:00Z">
        <w:r w:rsidRPr="003501C7" w:rsidDel="003501C7">
          <w:rPr>
            <w:lang w:val="en-US"/>
            <w:rPrChange w:id="369" w:author="Benoît Perez-Lamarque" w:date="2021-09-23T12:15:00Z">
              <w:rPr/>
            </w:rPrChange>
          </w:rPr>
          <w:delText xml:space="preserve">, </w:delText>
        </w:r>
      </w:del>
      <w:r w:rsidRPr="003501C7">
        <w:rPr>
          <w:lang w:val="en-US"/>
          <w:rPrChange w:id="370" w:author="Benoît Perez-Lamarque" w:date="2021-09-23T12:15:00Z">
            <w:rPr/>
          </w:rPrChange>
        </w:rPr>
        <w:t xml:space="preserve">thereby alleviating the benefice of cognition. Considering brain size as a proxy for cognition, we used primates </w:t>
      </w:r>
      <w:del w:id="371" w:author="Benoît Perez-Lamarque" w:date="2021-09-23T12:25:00Z">
        <w:r w:rsidRPr="003501C7" w:rsidDel="003501C7">
          <w:rPr>
            <w:lang w:val="en-US"/>
            <w:rPrChange w:id="372" w:author="Benoît Perez-Lamarque" w:date="2021-09-23T12:15:00Z">
              <w:rPr/>
            </w:rPrChange>
          </w:rPr>
          <w:delText xml:space="preserve">as a study example </w:delText>
        </w:r>
      </w:del>
      <w:r w:rsidRPr="003501C7">
        <w:rPr>
          <w:lang w:val="en-US"/>
          <w:rPrChange w:id="373" w:author="Benoît Perez-Lamarque" w:date="2021-09-23T12:15:00Z">
            <w:rPr/>
          </w:rPrChange>
        </w:rPr>
        <w:t>to test for the intertwine between species sympatry and cognition</w:t>
      </w:r>
      <w:ins w:id="374" w:author="Benoît Perez-Lamarque" w:date="2021-09-23T12:25:00Z">
        <w:r>
          <w:rPr>
            <w:lang w:val="en-US"/>
          </w:rPr>
          <w:t xml:space="preserve"> evolution</w:t>
        </w:r>
      </w:ins>
      <w:ins w:id="375" w:author="Benoît Perez-Lamarque" w:date="2021-09-23T12:28:00Z">
        <w:r w:rsidR="00DD636C">
          <w:rPr>
            <w:lang w:val="en-US"/>
          </w:rPr>
          <w:t xml:space="preserve"> and</w:t>
        </w:r>
      </w:ins>
      <w:del w:id="376" w:author="Benoît Perez-Lamarque" w:date="2021-09-23T12:28:00Z">
        <w:r w:rsidRPr="003501C7" w:rsidDel="00DD636C">
          <w:rPr>
            <w:lang w:val="en-US"/>
            <w:rPrChange w:id="377" w:author="Benoît Perez-Lamarque" w:date="2021-09-23T12:15:00Z">
              <w:rPr/>
            </w:rPrChange>
          </w:rPr>
          <w:delText>. We</w:delText>
        </w:r>
      </w:del>
      <w:r w:rsidRPr="003501C7">
        <w:rPr>
          <w:lang w:val="en-US"/>
          <w:rPrChange w:id="378" w:author="Benoît Perez-Lamarque" w:date="2021-09-23T12:15:00Z">
            <w:rPr/>
          </w:rPrChange>
        </w:rPr>
        <w:t xml:space="preserve"> retraced the evolutionary history of several brain areas</w:t>
      </w:r>
      <w:del w:id="379" w:author="Benoît Perez-Lamarque" w:date="2021-09-23T12:28:00Z">
        <w:r w:rsidRPr="003501C7" w:rsidDel="00DD636C">
          <w:rPr>
            <w:lang w:val="en-US"/>
            <w:rPrChange w:id="380" w:author="Benoît Perez-Lamarque" w:date="2021-09-23T12:15:00Z">
              <w:rPr/>
            </w:rPrChange>
          </w:rPr>
          <w:delText xml:space="preserve"> considering competitive or non-competitive evolutionary scenarios</w:delText>
        </w:r>
      </w:del>
      <w:r w:rsidRPr="003501C7">
        <w:rPr>
          <w:lang w:val="en-US"/>
          <w:rPrChange w:id="381" w:author="Benoît Perez-Lamarque" w:date="2021-09-23T12:15:00Z">
            <w:rPr/>
          </w:rPrChange>
        </w:rPr>
        <w:t xml:space="preserve">. We found that competitive evolutionary scenarios best predicted the evolution of brain areas related to interacting with the social or ecological environment, with a decrease of their relative size the higher the sympatry rate. </w:t>
      </w:r>
      <w:ins w:id="382" w:author="Benoît Perez-Lamarque" w:date="2021-09-23T12:27:00Z">
        <w:r w:rsidR="00DD636C">
          <w:rPr>
            <w:lang w:val="en-US"/>
          </w:rPr>
          <w:t>Moreover</w:t>
        </w:r>
      </w:ins>
      <w:del w:id="383" w:author="Benoît Perez-Lamarque" w:date="2021-09-23T12:26:00Z">
        <w:r w:rsidRPr="003501C7" w:rsidDel="003501C7">
          <w:rPr>
            <w:lang w:val="en-US"/>
            <w:rPrChange w:id="384" w:author="Benoît Perez-Lamarque" w:date="2021-09-23T12:15:00Z">
              <w:rPr/>
            </w:rPrChange>
          </w:rPr>
          <w:delText>T</w:delText>
        </w:r>
      </w:del>
      <w:del w:id="385" w:author="Benoît Perez-Lamarque" w:date="2021-09-23T12:27:00Z">
        <w:r w:rsidRPr="003501C7" w:rsidDel="00DD636C">
          <w:rPr>
            <w:lang w:val="en-US"/>
            <w:rPrChange w:id="386" w:author="Benoît Perez-Lamarque" w:date="2021-09-23T12:15:00Z">
              <w:rPr/>
            </w:rPrChange>
          </w:rPr>
          <w:delText>he whole brain size</w:delText>
        </w:r>
      </w:del>
      <w:del w:id="387" w:author="Benoît Perez-Lamarque" w:date="2021-09-23T12:20:00Z">
        <w:r w:rsidRPr="003501C7" w:rsidDel="003501C7">
          <w:rPr>
            <w:lang w:val="en-US"/>
            <w:rPrChange w:id="388" w:author="Benoît Perez-Lamarque" w:date="2021-09-23T12:15:00Z">
              <w:rPr/>
            </w:rPrChange>
          </w:rPr>
          <w:delText xml:space="preserve">, </w:delText>
        </w:r>
      </w:del>
      <w:del w:id="389" w:author="Benoît Perez-Lamarque" w:date="2021-09-23T12:26:00Z">
        <w:r w:rsidRPr="003501C7" w:rsidDel="003501C7">
          <w:rPr>
            <w:lang w:val="en-US"/>
            <w:rPrChange w:id="390" w:author="Benoît Perez-Lamarque" w:date="2021-09-23T12:15:00Z">
              <w:rPr/>
            </w:rPrChange>
          </w:rPr>
          <w:delText>as well as</w:delText>
        </w:r>
      </w:del>
      <w:del w:id="391" w:author="Benoît Perez-Lamarque" w:date="2021-09-23T12:27:00Z">
        <w:r w:rsidRPr="003501C7" w:rsidDel="00DD636C">
          <w:rPr>
            <w:lang w:val="en-US"/>
            <w:rPrChange w:id="392" w:author="Benoît Perez-Lamarque" w:date="2021-09-23T12:15:00Z">
              <w:rPr/>
            </w:rPrChange>
          </w:rPr>
          <w:delText xml:space="preserve"> the size of areas used in more general contexts were not related to the sympatry level. In any case</w:delText>
        </w:r>
      </w:del>
      <w:r w:rsidRPr="003501C7">
        <w:rPr>
          <w:lang w:val="en-US"/>
          <w:rPrChange w:id="393" w:author="Benoît Perez-Lamarque" w:date="2021-09-23T12:15:00Z">
            <w:rPr/>
          </w:rPrChange>
        </w:rPr>
        <w:t xml:space="preserve">, </w:t>
      </w:r>
      <w:ins w:id="394" w:author="Benoît Perez-Lamarque" w:date="2021-09-23T12:29:00Z">
        <w:r w:rsidR="00DD636C" w:rsidRPr="00EC7249">
          <w:rPr>
            <w:lang w:val="en-US"/>
          </w:rPr>
          <w:t>sympatry</w:t>
        </w:r>
        <w:r w:rsidR="00DD636C" w:rsidRPr="00DD636C" w:rsidDel="00DD636C">
          <w:rPr>
            <w:lang w:val="en-US"/>
          </w:rPr>
          <w:t xml:space="preserve"> </w:t>
        </w:r>
        <w:r w:rsidR="00DD636C" w:rsidRPr="00EC7249">
          <w:rPr>
            <w:lang w:val="en-US"/>
          </w:rPr>
          <w:t xml:space="preserve">negatively affect </w:t>
        </w:r>
      </w:ins>
      <w:del w:id="395" w:author="Benoît Perez-Lamarque" w:date="2021-09-23T12:27:00Z">
        <w:r w:rsidRPr="003501C7" w:rsidDel="00DD636C">
          <w:rPr>
            <w:lang w:val="en-US"/>
            <w:rPrChange w:id="396" w:author="Benoît Perez-Lamarque" w:date="2021-09-23T12:15:00Z">
              <w:rPr/>
            </w:rPrChange>
          </w:rPr>
          <w:delText xml:space="preserve">the </w:delText>
        </w:r>
      </w:del>
      <w:del w:id="397" w:author="Benoît Perez-Lamarque" w:date="2021-09-23T12:19:00Z">
        <w:r w:rsidRPr="003501C7" w:rsidDel="003501C7">
          <w:rPr>
            <w:lang w:val="en-US"/>
            <w:rPrChange w:id="398" w:author="Benoît Perez-Lamarque" w:date="2021-09-23T12:15:00Z">
              <w:rPr/>
            </w:rPrChange>
          </w:rPr>
          <w:delText>evolutionary success of primate species</w:delText>
        </w:r>
      </w:del>
      <w:ins w:id="399" w:author="Benoît Perez-Lamarque" w:date="2021-09-23T12:19:00Z">
        <w:r>
          <w:rPr>
            <w:lang w:val="en-US"/>
          </w:rPr>
          <w:t>primate diversification</w:t>
        </w:r>
      </w:ins>
      <w:del w:id="400" w:author="Benoît Perez-Lamarque" w:date="2021-09-23T12:29:00Z">
        <w:r w:rsidRPr="003501C7" w:rsidDel="00DD636C">
          <w:rPr>
            <w:lang w:val="en-US"/>
            <w:rPrChange w:id="401" w:author="Benoît Perez-Lamarque" w:date="2021-09-23T12:15:00Z">
              <w:rPr/>
            </w:rPrChange>
          </w:rPr>
          <w:delText xml:space="preserve"> was unrelated to the relative sizes of brain areas but was negatively affected by sympatry</w:delText>
        </w:r>
      </w:del>
      <w:r w:rsidRPr="003501C7">
        <w:rPr>
          <w:lang w:val="en-US"/>
          <w:rPrChange w:id="402" w:author="Benoît Perez-Lamarque" w:date="2021-09-23T12:15:00Z">
            <w:rPr/>
          </w:rPrChange>
        </w:rPr>
        <w:t xml:space="preserve">. Overall, this comparative study suggests that species sympatry, which likely </w:t>
      </w:r>
      <w:commentRangeStart w:id="403"/>
      <w:r w:rsidRPr="003501C7">
        <w:rPr>
          <w:lang w:val="en-US"/>
          <w:rPrChange w:id="404" w:author="Benoît Perez-Lamarque" w:date="2021-09-23T12:15:00Z">
            <w:rPr/>
          </w:rPrChange>
        </w:rPr>
        <w:t xml:space="preserve">convolutes </w:t>
      </w:r>
      <w:commentRangeEnd w:id="403"/>
      <w:r>
        <w:rPr>
          <w:rStyle w:val="Marquedecommentaire"/>
        </w:rPr>
        <w:commentReference w:id="403"/>
      </w:r>
      <w:r w:rsidRPr="003501C7">
        <w:rPr>
          <w:lang w:val="en-US"/>
          <w:rPrChange w:id="405" w:author="Benoît Perez-Lamarque" w:date="2021-09-23T12:15:00Z">
            <w:rPr/>
          </w:rPrChange>
        </w:rPr>
        <w:t xml:space="preserve">the environment, </w:t>
      </w:r>
      <w:commentRangeStart w:id="406"/>
      <w:r w:rsidRPr="003501C7">
        <w:rPr>
          <w:lang w:val="en-US"/>
          <w:rPrChange w:id="407" w:author="Benoît Perez-Lamarque" w:date="2021-09-23T12:15:00Z">
            <w:rPr/>
          </w:rPrChange>
        </w:rPr>
        <w:t xml:space="preserve">contributes to shaping the selective pressure acting upon </w:t>
      </w:r>
      <w:commentRangeEnd w:id="406"/>
      <w:r w:rsidR="00DD636C">
        <w:rPr>
          <w:rStyle w:val="Marquedecommentaire"/>
        </w:rPr>
        <w:commentReference w:id="406"/>
      </w:r>
      <w:r w:rsidRPr="003501C7">
        <w:rPr>
          <w:lang w:val="en-US"/>
          <w:rPrChange w:id="408" w:author="Benoît Perez-Lamarque" w:date="2021-09-23T12:15:00Z">
            <w:rPr/>
          </w:rPrChange>
        </w:rPr>
        <w:t>primate cognition and diversification.</w:t>
      </w:r>
    </w:p>
    <w:p w14:paraId="27AB641E" w14:textId="77777777" w:rsidR="003501C7" w:rsidRPr="003501C7" w:rsidRDefault="003501C7" w:rsidP="003501C7">
      <w:pPr>
        <w:rPr>
          <w:lang w:val="en-US"/>
          <w:rPrChange w:id="409" w:author="Benoît Perez-Lamarque" w:date="2021-09-23T12:15:00Z">
            <w:rPr/>
          </w:rPrChange>
        </w:rPr>
      </w:pPr>
    </w:p>
    <w:p w14:paraId="752CA04C" w14:textId="77777777" w:rsidR="003501C7" w:rsidRPr="003501C7" w:rsidRDefault="003501C7" w:rsidP="003501C7">
      <w:pPr>
        <w:rPr>
          <w:lang w:val="en-US"/>
          <w:rPrChange w:id="410" w:author="Benoît Perez-Lamarque" w:date="2021-09-23T12:15:00Z">
            <w:rPr/>
          </w:rPrChange>
        </w:rPr>
      </w:pPr>
      <w:r w:rsidRPr="003501C7">
        <w:rPr>
          <w:lang w:val="en-US"/>
          <w:rPrChange w:id="411" w:author="Benoît Perez-Lamarque" w:date="2021-09-23T12:15:00Z">
            <w:rPr/>
          </w:rPrChange>
        </w:rPr>
        <w:t>\hfill</w:t>
      </w:r>
    </w:p>
    <w:p w14:paraId="4C0E75CD" w14:textId="77777777" w:rsidR="003501C7" w:rsidRPr="003501C7" w:rsidRDefault="003501C7" w:rsidP="003501C7">
      <w:pPr>
        <w:rPr>
          <w:lang w:val="en-US"/>
          <w:rPrChange w:id="412" w:author="Benoît Perez-Lamarque" w:date="2021-09-23T12:15:00Z">
            <w:rPr/>
          </w:rPrChange>
        </w:rPr>
      </w:pPr>
    </w:p>
    <w:p w14:paraId="61CA0C6B" w14:textId="77777777" w:rsidR="003501C7" w:rsidRPr="003501C7" w:rsidRDefault="003501C7" w:rsidP="003501C7">
      <w:pPr>
        <w:rPr>
          <w:lang w:val="en-US"/>
          <w:rPrChange w:id="413" w:author="Benoît Perez-Lamarque" w:date="2021-09-23T12:15:00Z">
            <w:rPr/>
          </w:rPrChange>
        </w:rPr>
      </w:pPr>
      <w:r w:rsidRPr="003501C7">
        <w:rPr>
          <w:lang w:val="en-US"/>
          <w:rPrChange w:id="414" w:author="Benoît Perez-Lamarque" w:date="2021-09-23T12:15:00Z">
            <w:rPr/>
          </w:rPrChange>
        </w:rPr>
        <w:t>&lt;!-- Reviewer possibles: Decasien, Powell, Barton, Kamilar, Harmon, Drury --&gt;</w:t>
      </w:r>
    </w:p>
    <w:p w14:paraId="1F4B41A2" w14:textId="77777777" w:rsidR="003501C7" w:rsidRPr="003501C7" w:rsidRDefault="003501C7" w:rsidP="003501C7">
      <w:pPr>
        <w:rPr>
          <w:lang w:val="en-US"/>
          <w:rPrChange w:id="415" w:author="Benoît Perez-Lamarque" w:date="2021-09-23T12:15:00Z">
            <w:rPr/>
          </w:rPrChange>
        </w:rPr>
      </w:pPr>
    </w:p>
    <w:p w14:paraId="2521B8BF" w14:textId="77777777" w:rsidR="003501C7" w:rsidRPr="003501C7" w:rsidRDefault="003501C7" w:rsidP="003501C7">
      <w:pPr>
        <w:rPr>
          <w:lang w:val="en-US"/>
          <w:rPrChange w:id="416" w:author="Benoît Perez-Lamarque" w:date="2021-09-23T12:15:00Z">
            <w:rPr/>
          </w:rPrChange>
        </w:rPr>
      </w:pPr>
      <w:r w:rsidRPr="003501C7">
        <w:rPr>
          <w:lang w:val="en-US"/>
          <w:rPrChange w:id="417" w:author="Benoît Perez-Lamarque" w:date="2021-09-23T12:15:00Z">
            <w:rPr/>
          </w:rPrChange>
        </w:rPr>
        <w:t>\faTags \hspace{0.01in} **Keywords:** Brain size - Cognition - Competition - Co-occurrence - Diversification - Intelligence evolution - Primates - Sympatry</w:t>
      </w:r>
    </w:p>
    <w:p w14:paraId="19B94983" w14:textId="77777777" w:rsidR="003501C7" w:rsidRPr="003501C7" w:rsidRDefault="003501C7" w:rsidP="003501C7">
      <w:pPr>
        <w:rPr>
          <w:lang w:val="en-US"/>
          <w:rPrChange w:id="418" w:author="Benoît Perez-Lamarque" w:date="2021-09-23T12:15:00Z">
            <w:rPr/>
          </w:rPrChange>
        </w:rPr>
      </w:pPr>
    </w:p>
    <w:p w14:paraId="7445DD0F" w14:textId="77777777" w:rsidR="003501C7" w:rsidRPr="003501C7" w:rsidRDefault="003501C7" w:rsidP="003501C7">
      <w:pPr>
        <w:rPr>
          <w:lang w:val="en-US"/>
          <w:rPrChange w:id="419" w:author="Benoît Perez-Lamarque" w:date="2021-09-23T12:15:00Z">
            <w:rPr/>
          </w:rPrChange>
        </w:rPr>
      </w:pPr>
      <w:r w:rsidRPr="003501C7">
        <w:rPr>
          <w:lang w:val="en-US"/>
          <w:rPrChange w:id="420" w:author="Benoît Perez-Lamarque" w:date="2021-09-23T12:15:00Z">
            <w:rPr/>
          </w:rPrChange>
        </w:rPr>
        <w:t>\faInfoCircle  \hspace{0.01in} **Word Count:** `r words$num_words` \newline</w:t>
      </w:r>
    </w:p>
    <w:p w14:paraId="373E8AAD" w14:textId="77777777" w:rsidR="003501C7" w:rsidRPr="003501C7" w:rsidRDefault="003501C7" w:rsidP="003501C7">
      <w:pPr>
        <w:rPr>
          <w:lang w:val="en-US"/>
          <w:rPrChange w:id="421" w:author="Benoît Perez-Lamarque" w:date="2021-09-23T12:15:00Z">
            <w:rPr/>
          </w:rPrChange>
        </w:rPr>
      </w:pPr>
      <w:r w:rsidRPr="003501C7">
        <w:rPr>
          <w:lang w:val="en-US"/>
          <w:rPrChange w:id="422" w:author="Benoît Perez-Lamarque" w:date="2021-09-23T12:15:00Z">
            <w:rPr/>
          </w:rPrChange>
        </w:rPr>
        <w:t>&lt;!-- Character Count: `r words$num_char` --&gt;</w:t>
      </w:r>
    </w:p>
    <w:p w14:paraId="755ADCFF" w14:textId="77777777" w:rsidR="003501C7" w:rsidRPr="003501C7" w:rsidRDefault="003501C7" w:rsidP="003501C7">
      <w:pPr>
        <w:rPr>
          <w:lang w:val="en-US"/>
          <w:rPrChange w:id="423" w:author="Benoît Perez-Lamarque" w:date="2021-09-23T12:15:00Z">
            <w:rPr/>
          </w:rPrChange>
        </w:rPr>
      </w:pPr>
    </w:p>
    <w:p w14:paraId="39DD0DC9" w14:textId="77777777" w:rsidR="003501C7" w:rsidRPr="003501C7" w:rsidRDefault="003501C7" w:rsidP="003501C7">
      <w:pPr>
        <w:rPr>
          <w:lang w:val="en-US"/>
          <w:rPrChange w:id="424" w:author="Benoît Perez-Lamarque" w:date="2021-09-23T12:15:00Z">
            <w:rPr/>
          </w:rPrChange>
        </w:rPr>
      </w:pPr>
      <w:r w:rsidRPr="003501C7">
        <w:rPr>
          <w:lang w:val="en-US"/>
          <w:rPrChange w:id="425" w:author="Benoît Perez-Lamarque" w:date="2021-09-23T12:15:00Z">
            <w:rPr/>
          </w:rPrChange>
        </w:rPr>
        <w:t>::::</w:t>
      </w:r>
    </w:p>
    <w:p w14:paraId="7066A844" w14:textId="77777777" w:rsidR="003501C7" w:rsidRPr="003501C7" w:rsidRDefault="003501C7" w:rsidP="003501C7">
      <w:pPr>
        <w:rPr>
          <w:lang w:val="en-US"/>
          <w:rPrChange w:id="426" w:author="Benoît Perez-Lamarque" w:date="2021-09-23T12:15:00Z">
            <w:rPr/>
          </w:rPrChange>
        </w:rPr>
      </w:pPr>
      <w:r w:rsidRPr="003501C7">
        <w:rPr>
          <w:lang w:val="en-US"/>
          <w:rPrChange w:id="427" w:author="Benoît Perez-Lamarque" w:date="2021-09-23T12:15:00Z">
            <w:rPr/>
          </w:rPrChange>
        </w:rPr>
        <w:t xml:space="preserve"> </w:t>
      </w:r>
    </w:p>
    <w:p w14:paraId="2D522726" w14:textId="77777777" w:rsidR="003501C7" w:rsidRPr="003501C7" w:rsidRDefault="003501C7" w:rsidP="003501C7">
      <w:pPr>
        <w:rPr>
          <w:lang w:val="en-US"/>
          <w:rPrChange w:id="428" w:author="Benoît Perez-Lamarque" w:date="2021-09-23T12:15:00Z">
            <w:rPr/>
          </w:rPrChange>
        </w:rPr>
      </w:pPr>
      <w:r w:rsidRPr="003501C7">
        <w:rPr>
          <w:lang w:val="en-US"/>
          <w:rPrChange w:id="429" w:author="Benoît Perez-Lamarque" w:date="2021-09-23T12:15:00Z">
            <w:rPr/>
          </w:rPrChange>
        </w:rPr>
        <w:t>\newpage</w:t>
      </w:r>
    </w:p>
    <w:p w14:paraId="43B4ACC1" w14:textId="77777777" w:rsidR="003501C7" w:rsidRPr="003501C7" w:rsidRDefault="003501C7" w:rsidP="003501C7">
      <w:pPr>
        <w:rPr>
          <w:lang w:val="en-US"/>
          <w:rPrChange w:id="430" w:author="Benoît Perez-Lamarque" w:date="2021-09-23T12:15:00Z">
            <w:rPr/>
          </w:rPrChange>
        </w:rPr>
      </w:pPr>
    </w:p>
    <w:p w14:paraId="05543AB0" w14:textId="77777777" w:rsidR="003501C7" w:rsidRPr="003501C7" w:rsidRDefault="003501C7" w:rsidP="003501C7">
      <w:pPr>
        <w:rPr>
          <w:lang w:val="en-US"/>
          <w:rPrChange w:id="431" w:author="Benoît Perez-Lamarque" w:date="2021-09-23T12:15:00Z">
            <w:rPr/>
          </w:rPrChange>
        </w:rPr>
      </w:pPr>
      <w:r w:rsidRPr="003501C7">
        <w:rPr>
          <w:lang w:val="en-US"/>
          <w:rPrChange w:id="432" w:author="Benoît Perez-Lamarque" w:date="2021-09-23T12:15:00Z">
            <w:rPr/>
          </w:rPrChange>
        </w:rPr>
        <w:t>```{r sampleCalculation,  warning = FALSE, message = FALSE}</w:t>
      </w:r>
    </w:p>
    <w:p w14:paraId="0B5C2BDC" w14:textId="77777777" w:rsidR="003501C7" w:rsidRPr="003501C7" w:rsidRDefault="003501C7" w:rsidP="003501C7">
      <w:pPr>
        <w:rPr>
          <w:lang w:val="en-US"/>
          <w:rPrChange w:id="433" w:author="Benoît Perez-Lamarque" w:date="2021-09-23T12:15:00Z">
            <w:rPr/>
          </w:rPrChange>
        </w:rPr>
      </w:pPr>
      <w:r w:rsidRPr="003501C7">
        <w:rPr>
          <w:lang w:val="en-US"/>
          <w:rPrChange w:id="434" w:author="Benoît Perez-Lamarque" w:date="2021-09-23T12:15:00Z">
            <w:rPr/>
          </w:rPrChange>
        </w:rPr>
        <w:t>###Set working directory</w:t>
      </w:r>
    </w:p>
    <w:p w14:paraId="6A0B5A0E" w14:textId="77777777" w:rsidR="003501C7" w:rsidRPr="003501C7" w:rsidRDefault="003501C7" w:rsidP="003501C7">
      <w:pPr>
        <w:rPr>
          <w:lang w:val="en-US"/>
          <w:rPrChange w:id="435" w:author="Benoît Perez-Lamarque" w:date="2021-09-23T12:15:00Z">
            <w:rPr/>
          </w:rPrChange>
        </w:rPr>
      </w:pPr>
      <w:r w:rsidRPr="003501C7">
        <w:rPr>
          <w:lang w:val="en-US"/>
          <w:rPrChange w:id="436" w:author="Benoît Perez-Lamarque" w:date="2021-09-23T12:15:00Z">
            <w:rPr/>
          </w:rPrChange>
        </w:rPr>
        <w:t>setwd("C:/Users/robira/Documents/PhD/Meta_analysis/Meta_analysis_cognition_primates")</w:t>
      </w:r>
    </w:p>
    <w:p w14:paraId="508AC1B2" w14:textId="77777777" w:rsidR="003501C7" w:rsidRPr="003501C7" w:rsidRDefault="003501C7" w:rsidP="003501C7">
      <w:pPr>
        <w:rPr>
          <w:lang w:val="en-US"/>
          <w:rPrChange w:id="437" w:author="Benoît Perez-Lamarque" w:date="2021-09-23T12:15:00Z">
            <w:rPr/>
          </w:rPrChange>
        </w:rPr>
      </w:pPr>
    </w:p>
    <w:p w14:paraId="7635B81B" w14:textId="77777777" w:rsidR="003501C7" w:rsidRPr="003501C7" w:rsidRDefault="003501C7" w:rsidP="003501C7">
      <w:pPr>
        <w:rPr>
          <w:lang w:val="en-US"/>
          <w:rPrChange w:id="438" w:author="Benoît Perez-Lamarque" w:date="2021-09-23T12:15:00Z">
            <w:rPr/>
          </w:rPrChange>
        </w:rPr>
      </w:pPr>
      <w:r w:rsidRPr="003501C7">
        <w:rPr>
          <w:lang w:val="en-US"/>
          <w:rPrChange w:id="439" w:author="Benoît Perez-Lamarque" w:date="2021-09-23T12:15:00Z">
            <w:rPr/>
          </w:rPrChange>
        </w:rPr>
        <w:t>repetition=2*2*2*10#length(frugivoryThresholdVector)*length(folivoryThresholdVector)*length(geographicThresholdVector)*randomSampling</w:t>
      </w:r>
    </w:p>
    <w:p w14:paraId="05E4D9F9" w14:textId="77777777" w:rsidR="003501C7" w:rsidRPr="003501C7" w:rsidRDefault="003501C7" w:rsidP="003501C7">
      <w:pPr>
        <w:rPr>
          <w:lang w:val="en-US"/>
          <w:rPrChange w:id="440" w:author="Benoît Perez-Lamarque" w:date="2021-09-23T12:15:00Z">
            <w:rPr/>
          </w:rPrChange>
        </w:rPr>
      </w:pPr>
      <w:r w:rsidRPr="003501C7">
        <w:rPr>
          <w:lang w:val="en-US"/>
          <w:rPrChange w:id="441" w:author="Benoît Perez-Lamarque" w:date="2021-09-23T12:15:00Z">
            <w:rPr/>
          </w:rPrChange>
        </w:rPr>
        <w:t xml:space="preserve">  </w:t>
      </w:r>
    </w:p>
    <w:p w14:paraId="378AEA2B" w14:textId="77777777" w:rsidR="003501C7" w:rsidRPr="003501C7" w:rsidRDefault="003501C7" w:rsidP="003501C7">
      <w:pPr>
        <w:rPr>
          <w:lang w:val="en-US"/>
          <w:rPrChange w:id="442" w:author="Benoît Perez-Lamarque" w:date="2021-09-23T12:15:00Z">
            <w:rPr/>
          </w:rPrChange>
        </w:rPr>
      </w:pPr>
      <w:r w:rsidRPr="003501C7">
        <w:rPr>
          <w:lang w:val="en-US"/>
          <w:rPrChange w:id="443" w:author="Benoît Perez-Lamarque" w:date="2021-09-23T12:15:00Z">
            <w:rPr/>
          </w:rPrChange>
        </w:rPr>
        <w:t>checkSampleFruit &lt;- rep(NA, times=repetition)</w:t>
      </w:r>
    </w:p>
    <w:p w14:paraId="67463CC0" w14:textId="77777777" w:rsidR="003501C7" w:rsidRPr="003501C7" w:rsidRDefault="003501C7" w:rsidP="003501C7">
      <w:pPr>
        <w:rPr>
          <w:lang w:val="en-US"/>
          <w:rPrChange w:id="444" w:author="Benoît Perez-Lamarque" w:date="2021-09-23T12:15:00Z">
            <w:rPr/>
          </w:rPrChange>
        </w:rPr>
      </w:pPr>
      <w:r w:rsidRPr="003501C7">
        <w:rPr>
          <w:lang w:val="en-US"/>
          <w:rPrChange w:id="445" w:author="Benoît Perez-Lamarque" w:date="2021-09-23T12:15:00Z">
            <w:rPr/>
          </w:rPrChange>
        </w:rPr>
        <w:t>checkSampleLeaf &lt;- rep(NA, times=repetition)</w:t>
      </w:r>
    </w:p>
    <w:p w14:paraId="0C957662" w14:textId="77777777" w:rsidR="003501C7" w:rsidRPr="003501C7" w:rsidRDefault="003501C7" w:rsidP="003501C7">
      <w:pPr>
        <w:rPr>
          <w:lang w:val="en-US"/>
          <w:rPrChange w:id="446" w:author="Benoît Perez-Lamarque" w:date="2021-09-23T12:15:00Z">
            <w:rPr/>
          </w:rPrChange>
        </w:rPr>
      </w:pPr>
      <w:r w:rsidRPr="003501C7">
        <w:rPr>
          <w:lang w:val="en-US"/>
          <w:rPrChange w:id="447" w:author="Benoît Perez-Lamarque" w:date="2021-09-23T12:15:00Z">
            <w:rPr/>
          </w:rPrChange>
        </w:rPr>
        <w:t>checkSampleRange &lt;- rep(NA, times=repetition)</w:t>
      </w:r>
    </w:p>
    <w:p w14:paraId="5CEB3EE7" w14:textId="77777777" w:rsidR="003501C7" w:rsidRPr="003501C7" w:rsidRDefault="003501C7" w:rsidP="003501C7">
      <w:pPr>
        <w:rPr>
          <w:lang w:val="en-US"/>
          <w:rPrChange w:id="448" w:author="Benoît Perez-Lamarque" w:date="2021-09-23T12:15:00Z">
            <w:rPr/>
          </w:rPrChange>
        </w:rPr>
      </w:pPr>
      <w:r w:rsidRPr="003501C7">
        <w:rPr>
          <w:lang w:val="en-US"/>
          <w:rPrChange w:id="449" w:author="Benoît Perez-Lamarque" w:date="2021-09-23T12:15:00Z">
            <w:rPr/>
          </w:rPrChange>
        </w:rPr>
        <w:t>checkSampleBrain &lt;-  rep(NA, times=repetition)</w:t>
      </w:r>
    </w:p>
    <w:p w14:paraId="47D911B0" w14:textId="77777777" w:rsidR="003501C7" w:rsidRPr="003501C7" w:rsidRDefault="003501C7" w:rsidP="003501C7">
      <w:pPr>
        <w:rPr>
          <w:lang w:val="en-US"/>
          <w:rPrChange w:id="450" w:author="Benoît Perez-Lamarque" w:date="2021-09-23T12:15:00Z">
            <w:rPr/>
          </w:rPrChange>
        </w:rPr>
      </w:pPr>
      <w:r w:rsidRPr="003501C7">
        <w:rPr>
          <w:lang w:val="en-US"/>
          <w:rPrChange w:id="451" w:author="Benoît Perez-Lamarque" w:date="2021-09-23T12:15:00Z">
            <w:rPr/>
          </w:rPrChange>
        </w:rPr>
        <w:t>checkSampleEQ &lt;-  rep(NA, times=repetition)</w:t>
      </w:r>
    </w:p>
    <w:p w14:paraId="6D886ABF" w14:textId="77777777" w:rsidR="003501C7" w:rsidRPr="003501C7" w:rsidRDefault="003501C7" w:rsidP="003501C7">
      <w:pPr>
        <w:rPr>
          <w:lang w:val="en-US"/>
          <w:rPrChange w:id="452" w:author="Benoît Perez-Lamarque" w:date="2021-09-23T12:15:00Z">
            <w:rPr/>
          </w:rPrChange>
        </w:rPr>
      </w:pPr>
      <w:r w:rsidRPr="003501C7">
        <w:rPr>
          <w:lang w:val="en-US"/>
          <w:rPrChange w:id="453" w:author="Benoît Perez-Lamarque" w:date="2021-09-23T12:15:00Z">
            <w:rPr/>
          </w:rPrChange>
        </w:rPr>
        <w:t>checkSampleNeocortex &lt;-  rep(NA, times=repetition)</w:t>
      </w:r>
    </w:p>
    <w:p w14:paraId="25740B1D" w14:textId="77777777" w:rsidR="003501C7" w:rsidRPr="003501C7" w:rsidRDefault="003501C7" w:rsidP="003501C7">
      <w:pPr>
        <w:rPr>
          <w:lang w:val="en-US"/>
          <w:rPrChange w:id="454" w:author="Benoît Perez-Lamarque" w:date="2021-09-23T12:15:00Z">
            <w:rPr/>
          </w:rPrChange>
        </w:rPr>
      </w:pPr>
      <w:r w:rsidRPr="003501C7">
        <w:rPr>
          <w:lang w:val="en-US"/>
          <w:rPrChange w:id="455" w:author="Benoît Perez-Lamarque" w:date="2021-09-23T12:15:00Z">
            <w:rPr/>
          </w:rPrChange>
        </w:rPr>
        <w:t>checkSampleHippocampus &lt;- rep(NA, times=repetition)</w:t>
      </w:r>
    </w:p>
    <w:p w14:paraId="6FDB1666" w14:textId="77777777" w:rsidR="003501C7" w:rsidRPr="003501C7" w:rsidRDefault="003501C7" w:rsidP="003501C7">
      <w:pPr>
        <w:rPr>
          <w:lang w:val="en-US"/>
          <w:rPrChange w:id="456" w:author="Benoît Perez-Lamarque" w:date="2021-09-23T12:15:00Z">
            <w:rPr/>
          </w:rPrChange>
        </w:rPr>
      </w:pPr>
      <w:r w:rsidRPr="003501C7">
        <w:rPr>
          <w:lang w:val="en-US"/>
          <w:rPrChange w:id="457" w:author="Benoît Perez-Lamarque" w:date="2021-09-23T12:15:00Z">
            <w:rPr/>
          </w:rPrChange>
        </w:rPr>
        <w:t>checkSampleCerebellum &lt;- rep(NA, times=repetition)</w:t>
      </w:r>
    </w:p>
    <w:p w14:paraId="42F7301B" w14:textId="77777777" w:rsidR="003501C7" w:rsidRPr="003501C7" w:rsidRDefault="003501C7" w:rsidP="003501C7">
      <w:pPr>
        <w:rPr>
          <w:lang w:val="en-US"/>
          <w:rPrChange w:id="458" w:author="Benoît Perez-Lamarque" w:date="2021-09-23T12:15:00Z">
            <w:rPr/>
          </w:rPrChange>
        </w:rPr>
      </w:pPr>
      <w:r w:rsidRPr="003501C7">
        <w:rPr>
          <w:lang w:val="en-US"/>
          <w:rPrChange w:id="459" w:author="Benoît Perez-Lamarque" w:date="2021-09-23T12:15:00Z">
            <w:rPr/>
          </w:rPrChange>
        </w:rPr>
        <w:t>checkSampleStriatum &lt;- rep(NA, times=repetition)</w:t>
      </w:r>
    </w:p>
    <w:p w14:paraId="1FFD48C3" w14:textId="77777777" w:rsidR="003501C7" w:rsidRPr="003501C7" w:rsidRDefault="003501C7" w:rsidP="003501C7">
      <w:pPr>
        <w:rPr>
          <w:lang w:val="en-US"/>
          <w:rPrChange w:id="460" w:author="Benoît Perez-Lamarque" w:date="2021-09-23T12:15:00Z">
            <w:rPr/>
          </w:rPrChange>
        </w:rPr>
      </w:pPr>
      <w:r w:rsidRPr="003501C7">
        <w:rPr>
          <w:lang w:val="en-US"/>
          <w:rPrChange w:id="461" w:author="Benoît Perez-Lamarque" w:date="2021-09-23T12:15:00Z">
            <w:rPr/>
          </w:rPrChange>
        </w:rPr>
        <w:t>checkSampleMOB &lt;- rep(NA, times=repetition)</w:t>
      </w:r>
    </w:p>
    <w:p w14:paraId="52DD2938" w14:textId="77777777" w:rsidR="003501C7" w:rsidRPr="003501C7" w:rsidRDefault="003501C7" w:rsidP="003501C7">
      <w:pPr>
        <w:rPr>
          <w:lang w:val="en-US"/>
          <w:rPrChange w:id="462" w:author="Benoît Perez-Lamarque" w:date="2021-09-23T12:15:00Z">
            <w:rPr/>
          </w:rPrChange>
        </w:rPr>
      </w:pPr>
      <w:r w:rsidRPr="003501C7">
        <w:rPr>
          <w:lang w:val="en-US"/>
          <w:rPrChange w:id="463" w:author="Benoît Perez-Lamarque" w:date="2021-09-23T12:15:00Z">
            <w:rPr/>
          </w:rPrChange>
        </w:rPr>
        <w:t>checkSampleRange &lt;- rep(NA, times=repetition)</w:t>
      </w:r>
    </w:p>
    <w:p w14:paraId="09833505" w14:textId="77777777" w:rsidR="003501C7" w:rsidRPr="003501C7" w:rsidRDefault="003501C7" w:rsidP="003501C7">
      <w:pPr>
        <w:rPr>
          <w:lang w:val="en-US"/>
          <w:rPrChange w:id="464" w:author="Benoît Perez-Lamarque" w:date="2021-09-23T12:15:00Z">
            <w:rPr/>
          </w:rPrChange>
        </w:rPr>
      </w:pPr>
    </w:p>
    <w:p w14:paraId="0995B4F8" w14:textId="77777777" w:rsidR="003501C7" w:rsidRPr="003501C7" w:rsidRDefault="003501C7" w:rsidP="003501C7">
      <w:pPr>
        <w:rPr>
          <w:lang w:val="en-US"/>
          <w:rPrChange w:id="465" w:author="Benoît Perez-Lamarque" w:date="2021-09-23T12:15:00Z">
            <w:rPr/>
          </w:rPrChange>
        </w:rPr>
      </w:pPr>
      <w:r w:rsidRPr="003501C7">
        <w:rPr>
          <w:lang w:val="en-US"/>
          <w:rPrChange w:id="466" w:author="Benoît Perez-Lamarque" w:date="2021-09-23T12:15:00Z">
            <w:rPr/>
          </w:rPrChange>
        </w:rPr>
        <w:t>counter=0</w:t>
      </w:r>
    </w:p>
    <w:p w14:paraId="4F4C51C1" w14:textId="77777777" w:rsidR="003501C7" w:rsidRPr="003501C7" w:rsidRDefault="003501C7" w:rsidP="003501C7">
      <w:pPr>
        <w:rPr>
          <w:lang w:val="en-US"/>
          <w:rPrChange w:id="467" w:author="Benoît Perez-Lamarque" w:date="2021-09-23T12:15:00Z">
            <w:rPr/>
          </w:rPrChange>
        </w:rPr>
      </w:pPr>
      <w:r w:rsidRPr="003501C7">
        <w:rPr>
          <w:lang w:val="en-US"/>
          <w:rPrChange w:id="468" w:author="Benoît Perez-Lamarque" w:date="2021-09-23T12:15:00Z">
            <w:rPr/>
          </w:rPrChange>
        </w:rPr>
        <w:t>for(a in 1:2){</w:t>
      </w:r>
    </w:p>
    <w:p w14:paraId="3DE933C7" w14:textId="77777777" w:rsidR="003501C7" w:rsidRPr="003501C7" w:rsidRDefault="003501C7" w:rsidP="003501C7">
      <w:pPr>
        <w:rPr>
          <w:lang w:val="en-US"/>
          <w:rPrChange w:id="469" w:author="Benoît Perez-Lamarque" w:date="2021-09-23T12:15:00Z">
            <w:rPr/>
          </w:rPrChange>
        </w:rPr>
      </w:pPr>
      <w:r w:rsidRPr="003501C7">
        <w:rPr>
          <w:lang w:val="en-US"/>
          <w:rPrChange w:id="470" w:author="Benoît Perez-Lamarque" w:date="2021-09-23T12:15:00Z">
            <w:rPr/>
          </w:rPrChange>
        </w:rPr>
        <w:t xml:space="preserve">  for(b in 1:2){</w:t>
      </w:r>
    </w:p>
    <w:p w14:paraId="36742AE4" w14:textId="77777777" w:rsidR="003501C7" w:rsidRPr="003501C7" w:rsidRDefault="003501C7" w:rsidP="003501C7">
      <w:pPr>
        <w:rPr>
          <w:lang w:val="en-US"/>
          <w:rPrChange w:id="471" w:author="Benoît Perez-Lamarque" w:date="2021-09-23T12:15:00Z">
            <w:rPr/>
          </w:rPrChange>
        </w:rPr>
      </w:pPr>
      <w:r w:rsidRPr="003501C7">
        <w:rPr>
          <w:lang w:val="en-US"/>
          <w:rPrChange w:id="472" w:author="Benoît Perez-Lamarque" w:date="2021-09-23T12:15:00Z">
            <w:rPr/>
          </w:rPrChange>
        </w:rPr>
        <w:t xml:space="preserve">    for(c in 1:2){</w:t>
      </w:r>
    </w:p>
    <w:p w14:paraId="219E3F40" w14:textId="77777777" w:rsidR="003501C7" w:rsidRPr="003501C7" w:rsidRDefault="003501C7" w:rsidP="003501C7">
      <w:pPr>
        <w:rPr>
          <w:lang w:val="en-US"/>
          <w:rPrChange w:id="473" w:author="Benoît Perez-Lamarque" w:date="2021-09-23T12:15:00Z">
            <w:rPr/>
          </w:rPrChange>
        </w:rPr>
      </w:pPr>
      <w:r w:rsidRPr="003501C7">
        <w:rPr>
          <w:lang w:val="en-US"/>
          <w:rPrChange w:id="474" w:author="Benoît Perez-Lamarque" w:date="2021-09-23T12:15:00Z">
            <w:rPr/>
          </w:rPrChange>
        </w:rPr>
        <w:t xml:space="preserve">      for(d in 1:10){</w:t>
      </w:r>
    </w:p>
    <w:p w14:paraId="4EED4C98" w14:textId="77777777" w:rsidR="003501C7" w:rsidRPr="003501C7" w:rsidRDefault="003501C7" w:rsidP="003501C7">
      <w:pPr>
        <w:rPr>
          <w:lang w:val="en-US"/>
          <w:rPrChange w:id="475" w:author="Benoît Perez-Lamarque" w:date="2021-09-23T12:15:00Z">
            <w:rPr/>
          </w:rPrChange>
        </w:rPr>
      </w:pPr>
      <w:r w:rsidRPr="003501C7">
        <w:rPr>
          <w:lang w:val="en-US"/>
          <w:rPrChange w:id="476" w:author="Benoît Perez-Lamarque" w:date="2021-09-23T12:15:00Z">
            <w:rPr/>
          </w:rPrChange>
        </w:rPr>
        <w:t xml:space="preserve">        counter=counter+1</w:t>
      </w:r>
    </w:p>
    <w:p w14:paraId="00A054F7" w14:textId="77777777" w:rsidR="003501C7" w:rsidRPr="003501C7" w:rsidRDefault="003501C7" w:rsidP="003501C7">
      <w:pPr>
        <w:rPr>
          <w:lang w:val="en-US"/>
          <w:rPrChange w:id="477" w:author="Benoît Perez-Lamarque" w:date="2021-09-23T12:15:00Z">
            <w:rPr/>
          </w:rPrChange>
        </w:rPr>
      </w:pPr>
      <w:r w:rsidRPr="003501C7">
        <w:rPr>
          <w:lang w:val="en-US"/>
          <w:rPrChange w:id="478" w:author="Benoît Perez-Lamarque" w:date="2021-09-23T12:15:00Z">
            <w:rPr/>
          </w:rPrChange>
        </w:rPr>
        <w:t xml:space="preserve">        tryCatch(</w:t>
      </w:r>
    </w:p>
    <w:p w14:paraId="21E830DE" w14:textId="77777777" w:rsidR="003501C7" w:rsidRPr="003501C7" w:rsidRDefault="003501C7" w:rsidP="003501C7">
      <w:pPr>
        <w:rPr>
          <w:lang w:val="en-US"/>
          <w:rPrChange w:id="479" w:author="Benoît Perez-Lamarque" w:date="2021-09-23T12:15:00Z">
            <w:rPr/>
          </w:rPrChange>
        </w:rPr>
      </w:pPr>
      <w:r w:rsidRPr="003501C7">
        <w:rPr>
          <w:lang w:val="en-US"/>
          <w:rPrChange w:id="480" w:author="Benoît Perez-Lamarque" w:date="2021-09-23T12:15:00Z">
            <w:rPr/>
          </w:rPrChange>
        </w:rPr>
        <w:t xml:space="preserve">        {toAdd &lt;- read.delim(paste("Processed_data/Sample_size/checkSampleFruit",a,"_",b,"_",c,"_",d, ".txt", sep=""))</w:t>
      </w:r>
    </w:p>
    <w:p w14:paraId="63A783C6" w14:textId="77777777" w:rsidR="003501C7" w:rsidRPr="003501C7" w:rsidRDefault="003501C7" w:rsidP="003501C7">
      <w:pPr>
        <w:rPr>
          <w:lang w:val="en-US"/>
          <w:rPrChange w:id="481" w:author="Benoît Perez-Lamarque" w:date="2021-09-23T12:15:00Z">
            <w:rPr/>
          </w:rPrChange>
        </w:rPr>
      </w:pPr>
      <w:r w:rsidRPr="003501C7">
        <w:rPr>
          <w:lang w:val="en-US"/>
          <w:rPrChange w:id="482" w:author="Benoît Perez-Lamarque" w:date="2021-09-23T12:15:00Z">
            <w:rPr/>
          </w:rPrChange>
        </w:rPr>
        <w:t xml:space="preserve">         checkSampleFruit[counter] &lt;- toAdd[1]</w:t>
      </w:r>
    </w:p>
    <w:p w14:paraId="2C772114" w14:textId="77777777" w:rsidR="003501C7" w:rsidRPr="003501C7" w:rsidRDefault="003501C7" w:rsidP="003501C7">
      <w:pPr>
        <w:rPr>
          <w:lang w:val="en-US"/>
          <w:rPrChange w:id="483" w:author="Benoît Perez-Lamarque" w:date="2021-09-23T12:15:00Z">
            <w:rPr/>
          </w:rPrChange>
        </w:rPr>
      </w:pPr>
      <w:r w:rsidRPr="003501C7">
        <w:rPr>
          <w:lang w:val="en-US"/>
          <w:rPrChange w:id="484" w:author="Benoît Perez-Lamarque" w:date="2021-09-23T12:15:00Z">
            <w:rPr/>
          </w:rPrChange>
        </w:rPr>
        <w:t xml:space="preserve">        }, error=function(e){</w:t>
      </w:r>
    </w:p>
    <w:p w14:paraId="713CCBD6" w14:textId="77777777" w:rsidR="003501C7" w:rsidRPr="003501C7" w:rsidRDefault="003501C7" w:rsidP="003501C7">
      <w:pPr>
        <w:rPr>
          <w:lang w:val="en-US"/>
          <w:rPrChange w:id="485" w:author="Benoît Perez-Lamarque" w:date="2021-09-23T12:15:00Z">
            <w:rPr/>
          </w:rPrChange>
        </w:rPr>
      </w:pPr>
      <w:r w:rsidRPr="003501C7">
        <w:rPr>
          <w:lang w:val="en-US"/>
          <w:rPrChange w:id="486" w:author="Benoît Perez-Lamarque" w:date="2021-09-23T12:15:00Z">
            <w:rPr/>
          </w:rPrChange>
        </w:rPr>
        <w:t xml:space="preserve">          #Do nothing</w:t>
      </w:r>
    </w:p>
    <w:p w14:paraId="4464CD33" w14:textId="77777777" w:rsidR="003501C7" w:rsidRPr="003501C7" w:rsidRDefault="003501C7" w:rsidP="003501C7">
      <w:pPr>
        <w:rPr>
          <w:lang w:val="en-US"/>
          <w:rPrChange w:id="487" w:author="Benoît Perez-Lamarque" w:date="2021-09-23T12:15:00Z">
            <w:rPr/>
          </w:rPrChange>
        </w:rPr>
      </w:pPr>
      <w:r w:rsidRPr="003501C7">
        <w:rPr>
          <w:lang w:val="en-US"/>
          <w:rPrChange w:id="488" w:author="Benoît Perez-Lamarque" w:date="2021-09-23T12:15:00Z">
            <w:rPr/>
          </w:rPrChange>
        </w:rPr>
        <w:t xml:space="preserve">        }</w:t>
      </w:r>
    </w:p>
    <w:p w14:paraId="6A20EC20" w14:textId="77777777" w:rsidR="003501C7" w:rsidRPr="003501C7" w:rsidRDefault="003501C7" w:rsidP="003501C7">
      <w:pPr>
        <w:rPr>
          <w:lang w:val="en-US"/>
          <w:rPrChange w:id="489" w:author="Benoît Perez-Lamarque" w:date="2021-09-23T12:15:00Z">
            <w:rPr/>
          </w:rPrChange>
        </w:rPr>
      </w:pPr>
      <w:r w:rsidRPr="003501C7">
        <w:rPr>
          <w:lang w:val="en-US"/>
          <w:rPrChange w:id="490" w:author="Benoît Perez-Lamarque" w:date="2021-09-23T12:15:00Z">
            <w:rPr/>
          </w:rPrChange>
        </w:rPr>
        <w:t xml:space="preserve">        )</w:t>
      </w:r>
    </w:p>
    <w:p w14:paraId="0C0F7639" w14:textId="77777777" w:rsidR="003501C7" w:rsidRPr="003501C7" w:rsidRDefault="003501C7" w:rsidP="003501C7">
      <w:pPr>
        <w:rPr>
          <w:lang w:val="en-US"/>
          <w:rPrChange w:id="491" w:author="Benoît Perez-Lamarque" w:date="2021-09-23T12:15:00Z">
            <w:rPr/>
          </w:rPrChange>
        </w:rPr>
      </w:pPr>
      <w:r w:rsidRPr="003501C7">
        <w:rPr>
          <w:lang w:val="en-US"/>
          <w:rPrChange w:id="492" w:author="Benoît Perez-Lamarque" w:date="2021-09-23T12:15:00Z">
            <w:rPr/>
          </w:rPrChange>
        </w:rPr>
        <w:t xml:space="preserve">        tryCatch(</w:t>
      </w:r>
    </w:p>
    <w:p w14:paraId="48372014" w14:textId="77777777" w:rsidR="003501C7" w:rsidRPr="003501C7" w:rsidRDefault="003501C7" w:rsidP="003501C7">
      <w:pPr>
        <w:rPr>
          <w:lang w:val="en-US"/>
          <w:rPrChange w:id="493" w:author="Benoît Perez-Lamarque" w:date="2021-09-23T12:15:00Z">
            <w:rPr/>
          </w:rPrChange>
        </w:rPr>
      </w:pPr>
      <w:r w:rsidRPr="003501C7">
        <w:rPr>
          <w:lang w:val="en-US"/>
          <w:rPrChange w:id="494" w:author="Benoît Perez-Lamarque" w:date="2021-09-23T12:15:00Z">
            <w:rPr/>
          </w:rPrChange>
        </w:rPr>
        <w:t xml:space="preserve">          {toAdd &lt;- read.delim(paste("Processed_data/Sample_size/checkSampleLeaf",a,"_",b,"_",c,"_",d, ".txt", sep=""))</w:t>
      </w:r>
    </w:p>
    <w:p w14:paraId="05D68206" w14:textId="77777777" w:rsidR="003501C7" w:rsidRPr="003501C7" w:rsidRDefault="003501C7" w:rsidP="003501C7">
      <w:pPr>
        <w:rPr>
          <w:lang w:val="en-US"/>
          <w:rPrChange w:id="495" w:author="Benoît Perez-Lamarque" w:date="2021-09-23T12:15:00Z">
            <w:rPr/>
          </w:rPrChange>
        </w:rPr>
      </w:pPr>
      <w:r w:rsidRPr="003501C7">
        <w:rPr>
          <w:lang w:val="en-US"/>
          <w:rPrChange w:id="496" w:author="Benoît Perez-Lamarque" w:date="2021-09-23T12:15:00Z">
            <w:rPr/>
          </w:rPrChange>
        </w:rPr>
        <w:t xml:space="preserve">           checkSampleLeaf[counter] &lt;- toAdd[1]</w:t>
      </w:r>
    </w:p>
    <w:p w14:paraId="1146E318" w14:textId="77777777" w:rsidR="003501C7" w:rsidRPr="003501C7" w:rsidRDefault="003501C7" w:rsidP="003501C7">
      <w:pPr>
        <w:rPr>
          <w:lang w:val="en-US"/>
          <w:rPrChange w:id="497" w:author="Benoît Perez-Lamarque" w:date="2021-09-23T12:15:00Z">
            <w:rPr/>
          </w:rPrChange>
        </w:rPr>
      </w:pPr>
      <w:r w:rsidRPr="003501C7">
        <w:rPr>
          <w:lang w:val="en-US"/>
          <w:rPrChange w:id="498" w:author="Benoît Perez-Lamarque" w:date="2021-09-23T12:15:00Z">
            <w:rPr/>
          </w:rPrChange>
        </w:rPr>
        <w:t xml:space="preserve">          }, error=function(e){</w:t>
      </w:r>
    </w:p>
    <w:p w14:paraId="6782CB0F" w14:textId="77777777" w:rsidR="003501C7" w:rsidRPr="003501C7" w:rsidRDefault="003501C7" w:rsidP="003501C7">
      <w:pPr>
        <w:rPr>
          <w:lang w:val="en-US"/>
          <w:rPrChange w:id="499" w:author="Benoît Perez-Lamarque" w:date="2021-09-23T12:15:00Z">
            <w:rPr/>
          </w:rPrChange>
        </w:rPr>
      </w:pPr>
      <w:r w:rsidRPr="003501C7">
        <w:rPr>
          <w:lang w:val="en-US"/>
          <w:rPrChange w:id="500" w:author="Benoît Perez-Lamarque" w:date="2021-09-23T12:15:00Z">
            <w:rPr/>
          </w:rPrChange>
        </w:rPr>
        <w:t xml:space="preserve">            #Do nothing</w:t>
      </w:r>
    </w:p>
    <w:p w14:paraId="1FB4F942" w14:textId="77777777" w:rsidR="003501C7" w:rsidRPr="003501C7" w:rsidRDefault="003501C7" w:rsidP="003501C7">
      <w:pPr>
        <w:rPr>
          <w:lang w:val="en-US"/>
          <w:rPrChange w:id="501" w:author="Benoît Perez-Lamarque" w:date="2021-09-23T12:15:00Z">
            <w:rPr/>
          </w:rPrChange>
        </w:rPr>
      </w:pPr>
      <w:r w:rsidRPr="003501C7">
        <w:rPr>
          <w:lang w:val="en-US"/>
          <w:rPrChange w:id="502" w:author="Benoît Perez-Lamarque" w:date="2021-09-23T12:15:00Z">
            <w:rPr/>
          </w:rPrChange>
        </w:rPr>
        <w:t xml:space="preserve">          }</w:t>
      </w:r>
    </w:p>
    <w:p w14:paraId="7CCB27A6" w14:textId="77777777" w:rsidR="003501C7" w:rsidRPr="003501C7" w:rsidRDefault="003501C7" w:rsidP="003501C7">
      <w:pPr>
        <w:rPr>
          <w:lang w:val="en-US"/>
          <w:rPrChange w:id="503" w:author="Benoît Perez-Lamarque" w:date="2021-09-23T12:15:00Z">
            <w:rPr/>
          </w:rPrChange>
        </w:rPr>
      </w:pPr>
      <w:r w:rsidRPr="003501C7">
        <w:rPr>
          <w:lang w:val="en-US"/>
          <w:rPrChange w:id="504" w:author="Benoît Perez-Lamarque" w:date="2021-09-23T12:15:00Z">
            <w:rPr/>
          </w:rPrChange>
        </w:rPr>
        <w:t xml:space="preserve">        )</w:t>
      </w:r>
    </w:p>
    <w:p w14:paraId="18BD00DF" w14:textId="77777777" w:rsidR="003501C7" w:rsidRPr="003501C7" w:rsidRDefault="003501C7" w:rsidP="003501C7">
      <w:pPr>
        <w:rPr>
          <w:lang w:val="en-US"/>
          <w:rPrChange w:id="505" w:author="Benoît Perez-Lamarque" w:date="2021-09-23T12:15:00Z">
            <w:rPr/>
          </w:rPrChange>
        </w:rPr>
      </w:pPr>
      <w:r w:rsidRPr="003501C7">
        <w:rPr>
          <w:lang w:val="en-US"/>
          <w:rPrChange w:id="506" w:author="Benoît Perez-Lamarque" w:date="2021-09-23T12:15:00Z">
            <w:rPr/>
          </w:rPrChange>
        </w:rPr>
        <w:t xml:space="preserve">        tryCatch(</w:t>
      </w:r>
    </w:p>
    <w:p w14:paraId="25D71E57" w14:textId="77777777" w:rsidR="003501C7" w:rsidRPr="003501C7" w:rsidRDefault="003501C7" w:rsidP="003501C7">
      <w:pPr>
        <w:rPr>
          <w:lang w:val="en-US"/>
          <w:rPrChange w:id="507" w:author="Benoît Perez-Lamarque" w:date="2021-09-23T12:15:00Z">
            <w:rPr/>
          </w:rPrChange>
        </w:rPr>
      </w:pPr>
      <w:r w:rsidRPr="003501C7">
        <w:rPr>
          <w:lang w:val="en-US"/>
          <w:rPrChange w:id="508" w:author="Benoît Perez-Lamarque" w:date="2021-09-23T12:15:00Z">
            <w:rPr/>
          </w:rPrChange>
        </w:rPr>
        <w:t xml:space="preserve">          {toAdd &lt;- read.delim(paste("Processed_data/Sample_size/checkSampleRange",a,"_",b,"_",c,"_",d, ".txt", sep=""))</w:t>
      </w:r>
    </w:p>
    <w:p w14:paraId="48B3B357" w14:textId="77777777" w:rsidR="003501C7" w:rsidRPr="003501C7" w:rsidRDefault="003501C7" w:rsidP="003501C7">
      <w:pPr>
        <w:rPr>
          <w:lang w:val="en-US"/>
          <w:rPrChange w:id="509" w:author="Benoît Perez-Lamarque" w:date="2021-09-23T12:15:00Z">
            <w:rPr/>
          </w:rPrChange>
        </w:rPr>
      </w:pPr>
      <w:r w:rsidRPr="003501C7">
        <w:rPr>
          <w:lang w:val="en-US"/>
          <w:rPrChange w:id="510" w:author="Benoît Perez-Lamarque" w:date="2021-09-23T12:15:00Z">
            <w:rPr/>
          </w:rPrChange>
        </w:rPr>
        <w:t xml:space="preserve">           checkSampleRange[counter] &lt;- toAdd[1]</w:t>
      </w:r>
    </w:p>
    <w:p w14:paraId="30F3F23D" w14:textId="77777777" w:rsidR="003501C7" w:rsidRPr="003501C7" w:rsidRDefault="003501C7" w:rsidP="003501C7">
      <w:pPr>
        <w:rPr>
          <w:lang w:val="en-US"/>
          <w:rPrChange w:id="511" w:author="Benoît Perez-Lamarque" w:date="2021-09-23T12:15:00Z">
            <w:rPr/>
          </w:rPrChange>
        </w:rPr>
      </w:pPr>
      <w:r w:rsidRPr="003501C7">
        <w:rPr>
          <w:lang w:val="en-US"/>
          <w:rPrChange w:id="512" w:author="Benoît Perez-Lamarque" w:date="2021-09-23T12:15:00Z">
            <w:rPr/>
          </w:rPrChange>
        </w:rPr>
        <w:t xml:space="preserve">          }, error=function(e){</w:t>
      </w:r>
    </w:p>
    <w:p w14:paraId="19A0DBA4" w14:textId="77777777" w:rsidR="003501C7" w:rsidRPr="003501C7" w:rsidRDefault="003501C7" w:rsidP="003501C7">
      <w:pPr>
        <w:rPr>
          <w:lang w:val="en-US"/>
          <w:rPrChange w:id="513" w:author="Benoît Perez-Lamarque" w:date="2021-09-23T12:15:00Z">
            <w:rPr/>
          </w:rPrChange>
        </w:rPr>
      </w:pPr>
      <w:r w:rsidRPr="003501C7">
        <w:rPr>
          <w:lang w:val="en-US"/>
          <w:rPrChange w:id="514" w:author="Benoît Perez-Lamarque" w:date="2021-09-23T12:15:00Z">
            <w:rPr/>
          </w:rPrChange>
        </w:rPr>
        <w:t xml:space="preserve">            #Do nothing</w:t>
      </w:r>
    </w:p>
    <w:p w14:paraId="4B16CF03" w14:textId="77777777" w:rsidR="003501C7" w:rsidRPr="003501C7" w:rsidRDefault="003501C7" w:rsidP="003501C7">
      <w:pPr>
        <w:rPr>
          <w:lang w:val="en-US"/>
          <w:rPrChange w:id="515" w:author="Benoît Perez-Lamarque" w:date="2021-09-23T12:15:00Z">
            <w:rPr/>
          </w:rPrChange>
        </w:rPr>
      </w:pPr>
      <w:r w:rsidRPr="003501C7">
        <w:rPr>
          <w:lang w:val="en-US"/>
          <w:rPrChange w:id="516" w:author="Benoît Perez-Lamarque" w:date="2021-09-23T12:15:00Z">
            <w:rPr/>
          </w:rPrChange>
        </w:rPr>
        <w:lastRenderedPageBreak/>
        <w:t xml:space="preserve">          }</w:t>
      </w:r>
    </w:p>
    <w:p w14:paraId="451074EA" w14:textId="77777777" w:rsidR="003501C7" w:rsidRPr="003501C7" w:rsidRDefault="003501C7" w:rsidP="003501C7">
      <w:pPr>
        <w:rPr>
          <w:lang w:val="en-US"/>
          <w:rPrChange w:id="517" w:author="Benoît Perez-Lamarque" w:date="2021-09-23T12:15:00Z">
            <w:rPr/>
          </w:rPrChange>
        </w:rPr>
      </w:pPr>
      <w:r w:rsidRPr="003501C7">
        <w:rPr>
          <w:lang w:val="en-US"/>
          <w:rPrChange w:id="518" w:author="Benoît Perez-Lamarque" w:date="2021-09-23T12:15:00Z">
            <w:rPr/>
          </w:rPrChange>
        </w:rPr>
        <w:t xml:space="preserve">        )</w:t>
      </w:r>
    </w:p>
    <w:p w14:paraId="23621225" w14:textId="77777777" w:rsidR="003501C7" w:rsidRPr="003501C7" w:rsidRDefault="003501C7" w:rsidP="003501C7">
      <w:pPr>
        <w:rPr>
          <w:lang w:val="en-US"/>
          <w:rPrChange w:id="519" w:author="Benoît Perez-Lamarque" w:date="2021-09-23T12:15:00Z">
            <w:rPr/>
          </w:rPrChange>
        </w:rPr>
      </w:pPr>
      <w:r w:rsidRPr="003501C7">
        <w:rPr>
          <w:lang w:val="en-US"/>
          <w:rPrChange w:id="520" w:author="Benoît Perez-Lamarque" w:date="2021-09-23T12:15:00Z">
            <w:rPr/>
          </w:rPrChange>
        </w:rPr>
        <w:t xml:space="preserve">        tryCatch(</w:t>
      </w:r>
    </w:p>
    <w:p w14:paraId="045EE6D1" w14:textId="77777777" w:rsidR="003501C7" w:rsidRPr="003501C7" w:rsidRDefault="003501C7" w:rsidP="003501C7">
      <w:pPr>
        <w:rPr>
          <w:lang w:val="en-US"/>
          <w:rPrChange w:id="521" w:author="Benoît Perez-Lamarque" w:date="2021-09-23T12:15:00Z">
            <w:rPr/>
          </w:rPrChange>
        </w:rPr>
      </w:pPr>
      <w:r w:rsidRPr="003501C7">
        <w:rPr>
          <w:lang w:val="en-US"/>
          <w:rPrChange w:id="522" w:author="Benoît Perez-Lamarque" w:date="2021-09-23T12:15:00Z">
            <w:rPr/>
          </w:rPrChange>
        </w:rPr>
        <w:t xml:space="preserve">          {toAdd &lt;- read.delim(paste("Processed_data/Sample_size/checkSampleBrain",a,"_",b,"_",c,"_",d, ".txt", sep=""))</w:t>
      </w:r>
    </w:p>
    <w:p w14:paraId="47C99D71" w14:textId="77777777" w:rsidR="003501C7" w:rsidRPr="003501C7" w:rsidRDefault="003501C7" w:rsidP="003501C7">
      <w:pPr>
        <w:rPr>
          <w:lang w:val="en-US"/>
          <w:rPrChange w:id="523" w:author="Benoît Perez-Lamarque" w:date="2021-09-23T12:15:00Z">
            <w:rPr/>
          </w:rPrChange>
        </w:rPr>
      </w:pPr>
      <w:r w:rsidRPr="003501C7">
        <w:rPr>
          <w:lang w:val="en-US"/>
          <w:rPrChange w:id="524" w:author="Benoît Perez-Lamarque" w:date="2021-09-23T12:15:00Z">
            <w:rPr/>
          </w:rPrChange>
        </w:rPr>
        <w:t xml:space="preserve">           checkSampleBrain[counter] &lt;- toAdd[1]</w:t>
      </w:r>
    </w:p>
    <w:p w14:paraId="1CA9D6C3" w14:textId="77777777" w:rsidR="003501C7" w:rsidRPr="003501C7" w:rsidRDefault="003501C7" w:rsidP="003501C7">
      <w:pPr>
        <w:rPr>
          <w:lang w:val="en-US"/>
          <w:rPrChange w:id="525" w:author="Benoît Perez-Lamarque" w:date="2021-09-23T12:15:00Z">
            <w:rPr/>
          </w:rPrChange>
        </w:rPr>
      </w:pPr>
      <w:r w:rsidRPr="003501C7">
        <w:rPr>
          <w:lang w:val="en-US"/>
          <w:rPrChange w:id="526" w:author="Benoît Perez-Lamarque" w:date="2021-09-23T12:15:00Z">
            <w:rPr/>
          </w:rPrChange>
        </w:rPr>
        <w:t xml:space="preserve">          }, error=function(e){</w:t>
      </w:r>
    </w:p>
    <w:p w14:paraId="3AA0C118" w14:textId="77777777" w:rsidR="003501C7" w:rsidRPr="003501C7" w:rsidRDefault="003501C7" w:rsidP="003501C7">
      <w:pPr>
        <w:rPr>
          <w:lang w:val="en-US"/>
          <w:rPrChange w:id="527" w:author="Benoît Perez-Lamarque" w:date="2021-09-23T12:15:00Z">
            <w:rPr/>
          </w:rPrChange>
        </w:rPr>
      </w:pPr>
      <w:r w:rsidRPr="003501C7">
        <w:rPr>
          <w:lang w:val="en-US"/>
          <w:rPrChange w:id="528" w:author="Benoît Perez-Lamarque" w:date="2021-09-23T12:15:00Z">
            <w:rPr/>
          </w:rPrChange>
        </w:rPr>
        <w:t xml:space="preserve">            #Do nothing</w:t>
      </w:r>
    </w:p>
    <w:p w14:paraId="441C8FC8" w14:textId="77777777" w:rsidR="003501C7" w:rsidRPr="003501C7" w:rsidRDefault="003501C7" w:rsidP="003501C7">
      <w:pPr>
        <w:rPr>
          <w:lang w:val="en-US"/>
          <w:rPrChange w:id="529" w:author="Benoît Perez-Lamarque" w:date="2021-09-23T12:15:00Z">
            <w:rPr/>
          </w:rPrChange>
        </w:rPr>
      </w:pPr>
      <w:r w:rsidRPr="003501C7">
        <w:rPr>
          <w:lang w:val="en-US"/>
          <w:rPrChange w:id="530" w:author="Benoît Perez-Lamarque" w:date="2021-09-23T12:15:00Z">
            <w:rPr/>
          </w:rPrChange>
        </w:rPr>
        <w:t xml:space="preserve">          }</w:t>
      </w:r>
    </w:p>
    <w:p w14:paraId="16C4D23C" w14:textId="77777777" w:rsidR="003501C7" w:rsidRPr="003501C7" w:rsidRDefault="003501C7" w:rsidP="003501C7">
      <w:pPr>
        <w:rPr>
          <w:lang w:val="en-US"/>
          <w:rPrChange w:id="531" w:author="Benoît Perez-Lamarque" w:date="2021-09-23T12:15:00Z">
            <w:rPr/>
          </w:rPrChange>
        </w:rPr>
      </w:pPr>
      <w:r w:rsidRPr="003501C7">
        <w:rPr>
          <w:lang w:val="en-US"/>
          <w:rPrChange w:id="532" w:author="Benoît Perez-Lamarque" w:date="2021-09-23T12:15:00Z">
            <w:rPr/>
          </w:rPrChange>
        </w:rPr>
        <w:t xml:space="preserve">        )</w:t>
      </w:r>
    </w:p>
    <w:p w14:paraId="17C214D3" w14:textId="77777777" w:rsidR="003501C7" w:rsidRPr="003501C7" w:rsidRDefault="003501C7" w:rsidP="003501C7">
      <w:pPr>
        <w:rPr>
          <w:lang w:val="en-US"/>
          <w:rPrChange w:id="533" w:author="Benoît Perez-Lamarque" w:date="2021-09-23T12:15:00Z">
            <w:rPr/>
          </w:rPrChange>
        </w:rPr>
      </w:pPr>
      <w:r w:rsidRPr="003501C7">
        <w:rPr>
          <w:lang w:val="en-US"/>
          <w:rPrChange w:id="534" w:author="Benoît Perez-Lamarque" w:date="2021-09-23T12:15:00Z">
            <w:rPr/>
          </w:rPrChange>
        </w:rPr>
        <w:t xml:space="preserve">        tryCatch(</w:t>
      </w:r>
    </w:p>
    <w:p w14:paraId="0BA5B201" w14:textId="77777777" w:rsidR="003501C7" w:rsidRPr="003501C7" w:rsidRDefault="003501C7" w:rsidP="003501C7">
      <w:pPr>
        <w:rPr>
          <w:lang w:val="en-US"/>
          <w:rPrChange w:id="535" w:author="Benoît Perez-Lamarque" w:date="2021-09-23T12:15:00Z">
            <w:rPr/>
          </w:rPrChange>
        </w:rPr>
      </w:pPr>
      <w:r w:rsidRPr="003501C7">
        <w:rPr>
          <w:lang w:val="en-US"/>
          <w:rPrChange w:id="536" w:author="Benoît Perez-Lamarque" w:date="2021-09-23T12:15:00Z">
            <w:rPr/>
          </w:rPrChange>
        </w:rPr>
        <w:t xml:space="preserve">          {toAdd &lt;- read.delim(paste("Processed_data/Sample_size/checkSampleEQ",a,"_",b,"_",c,"_",d, ".txt", sep=""))</w:t>
      </w:r>
    </w:p>
    <w:p w14:paraId="6EAA918C" w14:textId="77777777" w:rsidR="003501C7" w:rsidRPr="003501C7" w:rsidRDefault="003501C7" w:rsidP="003501C7">
      <w:pPr>
        <w:rPr>
          <w:lang w:val="en-US"/>
          <w:rPrChange w:id="537" w:author="Benoît Perez-Lamarque" w:date="2021-09-23T12:15:00Z">
            <w:rPr/>
          </w:rPrChange>
        </w:rPr>
      </w:pPr>
      <w:r w:rsidRPr="003501C7">
        <w:rPr>
          <w:lang w:val="en-US"/>
          <w:rPrChange w:id="538" w:author="Benoît Perez-Lamarque" w:date="2021-09-23T12:15:00Z">
            <w:rPr/>
          </w:rPrChange>
        </w:rPr>
        <w:t xml:space="preserve">           checkSampleEQ[counter] &lt;- toAdd[1]</w:t>
      </w:r>
    </w:p>
    <w:p w14:paraId="209EA91D" w14:textId="77777777" w:rsidR="003501C7" w:rsidRPr="003501C7" w:rsidRDefault="003501C7" w:rsidP="003501C7">
      <w:pPr>
        <w:rPr>
          <w:lang w:val="en-US"/>
          <w:rPrChange w:id="539" w:author="Benoît Perez-Lamarque" w:date="2021-09-23T12:15:00Z">
            <w:rPr/>
          </w:rPrChange>
        </w:rPr>
      </w:pPr>
      <w:r w:rsidRPr="003501C7">
        <w:rPr>
          <w:lang w:val="en-US"/>
          <w:rPrChange w:id="540" w:author="Benoît Perez-Lamarque" w:date="2021-09-23T12:15:00Z">
            <w:rPr/>
          </w:rPrChange>
        </w:rPr>
        <w:t xml:space="preserve">          }, error=function(e){</w:t>
      </w:r>
    </w:p>
    <w:p w14:paraId="01CA7DC1" w14:textId="77777777" w:rsidR="003501C7" w:rsidRPr="003501C7" w:rsidRDefault="003501C7" w:rsidP="003501C7">
      <w:pPr>
        <w:rPr>
          <w:lang w:val="en-US"/>
          <w:rPrChange w:id="541" w:author="Benoît Perez-Lamarque" w:date="2021-09-23T12:15:00Z">
            <w:rPr/>
          </w:rPrChange>
        </w:rPr>
      </w:pPr>
      <w:r w:rsidRPr="003501C7">
        <w:rPr>
          <w:lang w:val="en-US"/>
          <w:rPrChange w:id="542" w:author="Benoît Perez-Lamarque" w:date="2021-09-23T12:15:00Z">
            <w:rPr/>
          </w:rPrChange>
        </w:rPr>
        <w:t xml:space="preserve">            #Do nothing</w:t>
      </w:r>
    </w:p>
    <w:p w14:paraId="5046FBC7" w14:textId="77777777" w:rsidR="003501C7" w:rsidRPr="003501C7" w:rsidRDefault="003501C7" w:rsidP="003501C7">
      <w:pPr>
        <w:rPr>
          <w:lang w:val="en-US"/>
          <w:rPrChange w:id="543" w:author="Benoît Perez-Lamarque" w:date="2021-09-23T12:15:00Z">
            <w:rPr/>
          </w:rPrChange>
        </w:rPr>
      </w:pPr>
      <w:r w:rsidRPr="003501C7">
        <w:rPr>
          <w:lang w:val="en-US"/>
          <w:rPrChange w:id="544" w:author="Benoît Perez-Lamarque" w:date="2021-09-23T12:15:00Z">
            <w:rPr/>
          </w:rPrChange>
        </w:rPr>
        <w:t xml:space="preserve">          }</w:t>
      </w:r>
    </w:p>
    <w:p w14:paraId="4E35D0A5" w14:textId="77777777" w:rsidR="003501C7" w:rsidRPr="003501C7" w:rsidRDefault="003501C7" w:rsidP="003501C7">
      <w:pPr>
        <w:rPr>
          <w:lang w:val="en-US"/>
          <w:rPrChange w:id="545" w:author="Benoît Perez-Lamarque" w:date="2021-09-23T12:15:00Z">
            <w:rPr/>
          </w:rPrChange>
        </w:rPr>
      </w:pPr>
      <w:r w:rsidRPr="003501C7">
        <w:rPr>
          <w:lang w:val="en-US"/>
          <w:rPrChange w:id="546" w:author="Benoît Perez-Lamarque" w:date="2021-09-23T12:15:00Z">
            <w:rPr/>
          </w:rPrChange>
        </w:rPr>
        <w:t xml:space="preserve">        )</w:t>
      </w:r>
    </w:p>
    <w:p w14:paraId="01922223" w14:textId="77777777" w:rsidR="003501C7" w:rsidRPr="003501C7" w:rsidRDefault="003501C7" w:rsidP="003501C7">
      <w:pPr>
        <w:rPr>
          <w:lang w:val="en-US"/>
          <w:rPrChange w:id="547" w:author="Benoît Perez-Lamarque" w:date="2021-09-23T12:15:00Z">
            <w:rPr/>
          </w:rPrChange>
        </w:rPr>
      </w:pPr>
      <w:r w:rsidRPr="003501C7">
        <w:rPr>
          <w:lang w:val="en-US"/>
          <w:rPrChange w:id="548" w:author="Benoît Perez-Lamarque" w:date="2021-09-23T12:15:00Z">
            <w:rPr/>
          </w:rPrChange>
        </w:rPr>
        <w:t xml:space="preserve">        tryCatch(</w:t>
      </w:r>
    </w:p>
    <w:p w14:paraId="5E34442C" w14:textId="77777777" w:rsidR="003501C7" w:rsidRPr="003501C7" w:rsidRDefault="003501C7" w:rsidP="003501C7">
      <w:pPr>
        <w:rPr>
          <w:lang w:val="en-US"/>
          <w:rPrChange w:id="549" w:author="Benoît Perez-Lamarque" w:date="2021-09-23T12:15:00Z">
            <w:rPr/>
          </w:rPrChange>
        </w:rPr>
      </w:pPr>
      <w:r w:rsidRPr="003501C7">
        <w:rPr>
          <w:lang w:val="en-US"/>
          <w:rPrChange w:id="550" w:author="Benoît Perez-Lamarque" w:date="2021-09-23T12:15:00Z">
            <w:rPr/>
          </w:rPrChange>
        </w:rPr>
        <w:t xml:space="preserve">          {toAdd &lt;- read.delim(paste("Processed_data/Sample_size/checkSampleNeocortex",a,"_",b,"_",c,"_",d, ".txt", sep=""))</w:t>
      </w:r>
    </w:p>
    <w:p w14:paraId="16283351" w14:textId="77777777" w:rsidR="003501C7" w:rsidRPr="003501C7" w:rsidRDefault="003501C7" w:rsidP="003501C7">
      <w:pPr>
        <w:rPr>
          <w:lang w:val="en-US"/>
          <w:rPrChange w:id="551" w:author="Benoît Perez-Lamarque" w:date="2021-09-23T12:15:00Z">
            <w:rPr/>
          </w:rPrChange>
        </w:rPr>
      </w:pPr>
      <w:r w:rsidRPr="003501C7">
        <w:rPr>
          <w:lang w:val="en-US"/>
          <w:rPrChange w:id="552" w:author="Benoît Perez-Lamarque" w:date="2021-09-23T12:15:00Z">
            <w:rPr/>
          </w:rPrChange>
        </w:rPr>
        <w:t xml:space="preserve">           checkSampleNeocortex[counter] &lt;- toAdd[1]</w:t>
      </w:r>
    </w:p>
    <w:p w14:paraId="1F455583" w14:textId="77777777" w:rsidR="003501C7" w:rsidRPr="003501C7" w:rsidRDefault="003501C7" w:rsidP="003501C7">
      <w:pPr>
        <w:rPr>
          <w:lang w:val="en-US"/>
          <w:rPrChange w:id="553" w:author="Benoît Perez-Lamarque" w:date="2021-09-23T12:15:00Z">
            <w:rPr/>
          </w:rPrChange>
        </w:rPr>
      </w:pPr>
      <w:r w:rsidRPr="003501C7">
        <w:rPr>
          <w:lang w:val="en-US"/>
          <w:rPrChange w:id="554" w:author="Benoît Perez-Lamarque" w:date="2021-09-23T12:15:00Z">
            <w:rPr/>
          </w:rPrChange>
        </w:rPr>
        <w:t xml:space="preserve">          }, error=function(e){</w:t>
      </w:r>
    </w:p>
    <w:p w14:paraId="41EE4713" w14:textId="77777777" w:rsidR="003501C7" w:rsidRPr="003501C7" w:rsidRDefault="003501C7" w:rsidP="003501C7">
      <w:pPr>
        <w:rPr>
          <w:lang w:val="en-US"/>
          <w:rPrChange w:id="555" w:author="Benoît Perez-Lamarque" w:date="2021-09-23T12:15:00Z">
            <w:rPr/>
          </w:rPrChange>
        </w:rPr>
      </w:pPr>
      <w:r w:rsidRPr="003501C7">
        <w:rPr>
          <w:lang w:val="en-US"/>
          <w:rPrChange w:id="556" w:author="Benoît Perez-Lamarque" w:date="2021-09-23T12:15:00Z">
            <w:rPr/>
          </w:rPrChange>
        </w:rPr>
        <w:t xml:space="preserve">            #Do nothing</w:t>
      </w:r>
    </w:p>
    <w:p w14:paraId="6D297E7D" w14:textId="77777777" w:rsidR="003501C7" w:rsidRPr="003501C7" w:rsidRDefault="003501C7" w:rsidP="003501C7">
      <w:pPr>
        <w:rPr>
          <w:lang w:val="en-US"/>
          <w:rPrChange w:id="557" w:author="Benoît Perez-Lamarque" w:date="2021-09-23T12:15:00Z">
            <w:rPr/>
          </w:rPrChange>
        </w:rPr>
      </w:pPr>
      <w:r w:rsidRPr="003501C7">
        <w:rPr>
          <w:lang w:val="en-US"/>
          <w:rPrChange w:id="558" w:author="Benoît Perez-Lamarque" w:date="2021-09-23T12:15:00Z">
            <w:rPr/>
          </w:rPrChange>
        </w:rPr>
        <w:t xml:space="preserve">          }</w:t>
      </w:r>
    </w:p>
    <w:p w14:paraId="6BE67266" w14:textId="77777777" w:rsidR="003501C7" w:rsidRPr="003501C7" w:rsidRDefault="003501C7" w:rsidP="003501C7">
      <w:pPr>
        <w:rPr>
          <w:lang w:val="en-US"/>
          <w:rPrChange w:id="559" w:author="Benoît Perez-Lamarque" w:date="2021-09-23T12:15:00Z">
            <w:rPr/>
          </w:rPrChange>
        </w:rPr>
      </w:pPr>
      <w:r w:rsidRPr="003501C7">
        <w:rPr>
          <w:lang w:val="en-US"/>
          <w:rPrChange w:id="560" w:author="Benoît Perez-Lamarque" w:date="2021-09-23T12:15:00Z">
            <w:rPr/>
          </w:rPrChange>
        </w:rPr>
        <w:t xml:space="preserve">        )</w:t>
      </w:r>
    </w:p>
    <w:p w14:paraId="02BFAFF7" w14:textId="77777777" w:rsidR="003501C7" w:rsidRPr="003501C7" w:rsidRDefault="003501C7" w:rsidP="003501C7">
      <w:pPr>
        <w:rPr>
          <w:lang w:val="en-US"/>
          <w:rPrChange w:id="561" w:author="Benoît Perez-Lamarque" w:date="2021-09-23T12:15:00Z">
            <w:rPr/>
          </w:rPrChange>
        </w:rPr>
      </w:pPr>
      <w:r w:rsidRPr="003501C7">
        <w:rPr>
          <w:lang w:val="en-US"/>
          <w:rPrChange w:id="562" w:author="Benoît Perez-Lamarque" w:date="2021-09-23T12:15:00Z">
            <w:rPr/>
          </w:rPrChange>
        </w:rPr>
        <w:t xml:space="preserve">        tryCatch(</w:t>
      </w:r>
    </w:p>
    <w:p w14:paraId="0ECE426B" w14:textId="77777777" w:rsidR="003501C7" w:rsidRPr="003501C7" w:rsidRDefault="003501C7" w:rsidP="003501C7">
      <w:pPr>
        <w:rPr>
          <w:lang w:val="en-US"/>
          <w:rPrChange w:id="563" w:author="Benoît Perez-Lamarque" w:date="2021-09-23T12:15:00Z">
            <w:rPr/>
          </w:rPrChange>
        </w:rPr>
      </w:pPr>
      <w:r w:rsidRPr="003501C7">
        <w:rPr>
          <w:lang w:val="en-US"/>
          <w:rPrChange w:id="564" w:author="Benoît Perez-Lamarque" w:date="2021-09-23T12:15:00Z">
            <w:rPr/>
          </w:rPrChange>
        </w:rPr>
        <w:t xml:space="preserve">          {toAdd &lt;- read.delim(paste("Processed_data/Sample_size/checkSampleHippocampus",a,"_",b,"_",c,"_",d, ".txt", sep=""))</w:t>
      </w:r>
    </w:p>
    <w:p w14:paraId="19D6B261" w14:textId="77777777" w:rsidR="003501C7" w:rsidRPr="003501C7" w:rsidRDefault="003501C7" w:rsidP="003501C7">
      <w:pPr>
        <w:rPr>
          <w:lang w:val="en-US"/>
          <w:rPrChange w:id="565" w:author="Benoît Perez-Lamarque" w:date="2021-09-23T12:15:00Z">
            <w:rPr/>
          </w:rPrChange>
        </w:rPr>
      </w:pPr>
      <w:r w:rsidRPr="003501C7">
        <w:rPr>
          <w:lang w:val="en-US"/>
          <w:rPrChange w:id="566" w:author="Benoît Perez-Lamarque" w:date="2021-09-23T12:15:00Z">
            <w:rPr/>
          </w:rPrChange>
        </w:rPr>
        <w:t xml:space="preserve">           checkSampleHippocampus[counter] &lt;- toAdd[1]</w:t>
      </w:r>
    </w:p>
    <w:p w14:paraId="5C8603DC" w14:textId="77777777" w:rsidR="003501C7" w:rsidRPr="003501C7" w:rsidRDefault="003501C7" w:rsidP="003501C7">
      <w:pPr>
        <w:rPr>
          <w:lang w:val="en-US"/>
          <w:rPrChange w:id="567" w:author="Benoît Perez-Lamarque" w:date="2021-09-23T12:15:00Z">
            <w:rPr/>
          </w:rPrChange>
        </w:rPr>
      </w:pPr>
      <w:r w:rsidRPr="003501C7">
        <w:rPr>
          <w:lang w:val="en-US"/>
          <w:rPrChange w:id="568" w:author="Benoît Perez-Lamarque" w:date="2021-09-23T12:15:00Z">
            <w:rPr/>
          </w:rPrChange>
        </w:rPr>
        <w:t xml:space="preserve">          }, error=function(e){</w:t>
      </w:r>
    </w:p>
    <w:p w14:paraId="1C4EF9D9" w14:textId="77777777" w:rsidR="003501C7" w:rsidRPr="003501C7" w:rsidRDefault="003501C7" w:rsidP="003501C7">
      <w:pPr>
        <w:rPr>
          <w:lang w:val="en-US"/>
          <w:rPrChange w:id="569" w:author="Benoît Perez-Lamarque" w:date="2021-09-23T12:15:00Z">
            <w:rPr/>
          </w:rPrChange>
        </w:rPr>
      </w:pPr>
      <w:r w:rsidRPr="003501C7">
        <w:rPr>
          <w:lang w:val="en-US"/>
          <w:rPrChange w:id="570" w:author="Benoît Perez-Lamarque" w:date="2021-09-23T12:15:00Z">
            <w:rPr/>
          </w:rPrChange>
        </w:rPr>
        <w:t xml:space="preserve">            #Do nothing</w:t>
      </w:r>
    </w:p>
    <w:p w14:paraId="1CD3B507" w14:textId="77777777" w:rsidR="003501C7" w:rsidRPr="003501C7" w:rsidRDefault="003501C7" w:rsidP="003501C7">
      <w:pPr>
        <w:rPr>
          <w:lang w:val="en-US"/>
          <w:rPrChange w:id="571" w:author="Benoît Perez-Lamarque" w:date="2021-09-23T12:15:00Z">
            <w:rPr/>
          </w:rPrChange>
        </w:rPr>
      </w:pPr>
      <w:r w:rsidRPr="003501C7">
        <w:rPr>
          <w:lang w:val="en-US"/>
          <w:rPrChange w:id="572" w:author="Benoît Perez-Lamarque" w:date="2021-09-23T12:15:00Z">
            <w:rPr/>
          </w:rPrChange>
        </w:rPr>
        <w:t xml:space="preserve">          }</w:t>
      </w:r>
    </w:p>
    <w:p w14:paraId="00D4940E" w14:textId="77777777" w:rsidR="003501C7" w:rsidRPr="003501C7" w:rsidRDefault="003501C7" w:rsidP="003501C7">
      <w:pPr>
        <w:rPr>
          <w:lang w:val="en-US"/>
          <w:rPrChange w:id="573" w:author="Benoît Perez-Lamarque" w:date="2021-09-23T12:15:00Z">
            <w:rPr/>
          </w:rPrChange>
        </w:rPr>
      </w:pPr>
      <w:r w:rsidRPr="003501C7">
        <w:rPr>
          <w:lang w:val="en-US"/>
          <w:rPrChange w:id="574" w:author="Benoît Perez-Lamarque" w:date="2021-09-23T12:15:00Z">
            <w:rPr/>
          </w:rPrChange>
        </w:rPr>
        <w:t xml:space="preserve">        )</w:t>
      </w:r>
    </w:p>
    <w:p w14:paraId="76408DA3" w14:textId="77777777" w:rsidR="003501C7" w:rsidRPr="003501C7" w:rsidRDefault="003501C7" w:rsidP="003501C7">
      <w:pPr>
        <w:rPr>
          <w:lang w:val="en-US"/>
          <w:rPrChange w:id="575" w:author="Benoît Perez-Lamarque" w:date="2021-09-23T12:15:00Z">
            <w:rPr/>
          </w:rPrChange>
        </w:rPr>
      </w:pPr>
      <w:r w:rsidRPr="003501C7">
        <w:rPr>
          <w:lang w:val="en-US"/>
          <w:rPrChange w:id="576" w:author="Benoît Perez-Lamarque" w:date="2021-09-23T12:15:00Z">
            <w:rPr/>
          </w:rPrChange>
        </w:rPr>
        <w:t xml:space="preserve">        tryCatch(</w:t>
      </w:r>
    </w:p>
    <w:p w14:paraId="25869B08" w14:textId="77777777" w:rsidR="003501C7" w:rsidRPr="003501C7" w:rsidRDefault="003501C7" w:rsidP="003501C7">
      <w:pPr>
        <w:rPr>
          <w:lang w:val="en-US"/>
          <w:rPrChange w:id="577" w:author="Benoît Perez-Lamarque" w:date="2021-09-23T12:15:00Z">
            <w:rPr/>
          </w:rPrChange>
        </w:rPr>
      </w:pPr>
      <w:r w:rsidRPr="003501C7">
        <w:rPr>
          <w:lang w:val="en-US"/>
          <w:rPrChange w:id="578" w:author="Benoît Perez-Lamarque" w:date="2021-09-23T12:15:00Z">
            <w:rPr/>
          </w:rPrChange>
        </w:rPr>
        <w:t xml:space="preserve">          {toAdd &lt;- read.delim(paste("Processed_data/Sample_size/checkSampleCerebellum",a,"_",b,"_",c,"_",d, ".txt", sep=""))</w:t>
      </w:r>
    </w:p>
    <w:p w14:paraId="37F647D1" w14:textId="77777777" w:rsidR="003501C7" w:rsidRPr="003501C7" w:rsidRDefault="003501C7" w:rsidP="003501C7">
      <w:pPr>
        <w:rPr>
          <w:lang w:val="en-US"/>
          <w:rPrChange w:id="579" w:author="Benoît Perez-Lamarque" w:date="2021-09-23T12:15:00Z">
            <w:rPr/>
          </w:rPrChange>
        </w:rPr>
      </w:pPr>
      <w:r w:rsidRPr="003501C7">
        <w:rPr>
          <w:lang w:val="en-US"/>
          <w:rPrChange w:id="580" w:author="Benoît Perez-Lamarque" w:date="2021-09-23T12:15:00Z">
            <w:rPr/>
          </w:rPrChange>
        </w:rPr>
        <w:t xml:space="preserve">           checkSampleCerebellum[counter] &lt;- toAdd[1]</w:t>
      </w:r>
    </w:p>
    <w:p w14:paraId="7E2DE275" w14:textId="77777777" w:rsidR="003501C7" w:rsidRPr="003501C7" w:rsidRDefault="003501C7" w:rsidP="003501C7">
      <w:pPr>
        <w:rPr>
          <w:lang w:val="en-US"/>
          <w:rPrChange w:id="581" w:author="Benoît Perez-Lamarque" w:date="2021-09-23T12:15:00Z">
            <w:rPr/>
          </w:rPrChange>
        </w:rPr>
      </w:pPr>
      <w:r w:rsidRPr="003501C7">
        <w:rPr>
          <w:lang w:val="en-US"/>
          <w:rPrChange w:id="582" w:author="Benoît Perez-Lamarque" w:date="2021-09-23T12:15:00Z">
            <w:rPr/>
          </w:rPrChange>
        </w:rPr>
        <w:t xml:space="preserve">          }, error=function(e){</w:t>
      </w:r>
    </w:p>
    <w:p w14:paraId="415591EC" w14:textId="77777777" w:rsidR="003501C7" w:rsidRPr="003501C7" w:rsidRDefault="003501C7" w:rsidP="003501C7">
      <w:pPr>
        <w:rPr>
          <w:lang w:val="en-US"/>
          <w:rPrChange w:id="583" w:author="Benoît Perez-Lamarque" w:date="2021-09-23T12:15:00Z">
            <w:rPr/>
          </w:rPrChange>
        </w:rPr>
      </w:pPr>
      <w:r w:rsidRPr="003501C7">
        <w:rPr>
          <w:lang w:val="en-US"/>
          <w:rPrChange w:id="584" w:author="Benoît Perez-Lamarque" w:date="2021-09-23T12:15:00Z">
            <w:rPr/>
          </w:rPrChange>
        </w:rPr>
        <w:t xml:space="preserve">            #Do nothing</w:t>
      </w:r>
    </w:p>
    <w:p w14:paraId="0ACBE879" w14:textId="77777777" w:rsidR="003501C7" w:rsidRPr="003501C7" w:rsidRDefault="003501C7" w:rsidP="003501C7">
      <w:pPr>
        <w:rPr>
          <w:lang w:val="en-US"/>
          <w:rPrChange w:id="585" w:author="Benoît Perez-Lamarque" w:date="2021-09-23T12:15:00Z">
            <w:rPr/>
          </w:rPrChange>
        </w:rPr>
      </w:pPr>
      <w:r w:rsidRPr="003501C7">
        <w:rPr>
          <w:lang w:val="en-US"/>
          <w:rPrChange w:id="586" w:author="Benoît Perez-Lamarque" w:date="2021-09-23T12:15:00Z">
            <w:rPr/>
          </w:rPrChange>
        </w:rPr>
        <w:t xml:space="preserve">          }</w:t>
      </w:r>
    </w:p>
    <w:p w14:paraId="4BA22659" w14:textId="77777777" w:rsidR="003501C7" w:rsidRPr="003501C7" w:rsidRDefault="003501C7" w:rsidP="003501C7">
      <w:pPr>
        <w:rPr>
          <w:lang w:val="en-US"/>
          <w:rPrChange w:id="587" w:author="Benoît Perez-Lamarque" w:date="2021-09-23T12:15:00Z">
            <w:rPr/>
          </w:rPrChange>
        </w:rPr>
      </w:pPr>
      <w:r w:rsidRPr="003501C7">
        <w:rPr>
          <w:lang w:val="en-US"/>
          <w:rPrChange w:id="588" w:author="Benoît Perez-Lamarque" w:date="2021-09-23T12:15:00Z">
            <w:rPr/>
          </w:rPrChange>
        </w:rPr>
        <w:t xml:space="preserve">        )</w:t>
      </w:r>
    </w:p>
    <w:p w14:paraId="26A60D9C" w14:textId="77777777" w:rsidR="003501C7" w:rsidRPr="003501C7" w:rsidRDefault="003501C7" w:rsidP="003501C7">
      <w:pPr>
        <w:rPr>
          <w:lang w:val="en-US"/>
          <w:rPrChange w:id="589" w:author="Benoît Perez-Lamarque" w:date="2021-09-23T12:15:00Z">
            <w:rPr/>
          </w:rPrChange>
        </w:rPr>
      </w:pPr>
      <w:r w:rsidRPr="003501C7">
        <w:rPr>
          <w:lang w:val="en-US"/>
          <w:rPrChange w:id="590" w:author="Benoît Perez-Lamarque" w:date="2021-09-23T12:15:00Z">
            <w:rPr/>
          </w:rPrChange>
        </w:rPr>
        <w:lastRenderedPageBreak/>
        <w:t xml:space="preserve">        tryCatch(</w:t>
      </w:r>
    </w:p>
    <w:p w14:paraId="4B64D504" w14:textId="77777777" w:rsidR="003501C7" w:rsidRPr="003501C7" w:rsidRDefault="003501C7" w:rsidP="003501C7">
      <w:pPr>
        <w:rPr>
          <w:lang w:val="en-US"/>
          <w:rPrChange w:id="591" w:author="Benoît Perez-Lamarque" w:date="2021-09-23T12:15:00Z">
            <w:rPr/>
          </w:rPrChange>
        </w:rPr>
      </w:pPr>
      <w:r w:rsidRPr="003501C7">
        <w:rPr>
          <w:lang w:val="en-US"/>
          <w:rPrChange w:id="592" w:author="Benoît Perez-Lamarque" w:date="2021-09-23T12:15:00Z">
            <w:rPr/>
          </w:rPrChange>
        </w:rPr>
        <w:t xml:space="preserve">          {toAdd &lt;- read.delim(paste("Processed_data/Sample_size/checkSampleStriatum",a,"_",b,"_",c,"_",d, ".txt", sep=""))</w:t>
      </w:r>
    </w:p>
    <w:p w14:paraId="764CCEE5" w14:textId="77777777" w:rsidR="003501C7" w:rsidRPr="003501C7" w:rsidRDefault="003501C7" w:rsidP="003501C7">
      <w:pPr>
        <w:rPr>
          <w:lang w:val="en-US"/>
          <w:rPrChange w:id="593" w:author="Benoît Perez-Lamarque" w:date="2021-09-23T12:15:00Z">
            <w:rPr/>
          </w:rPrChange>
        </w:rPr>
      </w:pPr>
      <w:r w:rsidRPr="003501C7">
        <w:rPr>
          <w:lang w:val="en-US"/>
          <w:rPrChange w:id="594" w:author="Benoît Perez-Lamarque" w:date="2021-09-23T12:15:00Z">
            <w:rPr/>
          </w:rPrChange>
        </w:rPr>
        <w:t xml:space="preserve">           checkSampleStriatum[counter] &lt;- toAdd[1]</w:t>
      </w:r>
    </w:p>
    <w:p w14:paraId="7BAA1C3A" w14:textId="77777777" w:rsidR="003501C7" w:rsidRPr="003501C7" w:rsidRDefault="003501C7" w:rsidP="003501C7">
      <w:pPr>
        <w:rPr>
          <w:lang w:val="en-US"/>
          <w:rPrChange w:id="595" w:author="Benoît Perez-Lamarque" w:date="2021-09-23T12:15:00Z">
            <w:rPr/>
          </w:rPrChange>
        </w:rPr>
      </w:pPr>
      <w:r w:rsidRPr="003501C7">
        <w:rPr>
          <w:lang w:val="en-US"/>
          <w:rPrChange w:id="596" w:author="Benoît Perez-Lamarque" w:date="2021-09-23T12:15:00Z">
            <w:rPr/>
          </w:rPrChange>
        </w:rPr>
        <w:t xml:space="preserve">          }, error=function(e){</w:t>
      </w:r>
    </w:p>
    <w:p w14:paraId="4809D2C8" w14:textId="77777777" w:rsidR="003501C7" w:rsidRPr="003501C7" w:rsidRDefault="003501C7" w:rsidP="003501C7">
      <w:pPr>
        <w:rPr>
          <w:lang w:val="en-US"/>
          <w:rPrChange w:id="597" w:author="Benoît Perez-Lamarque" w:date="2021-09-23T12:15:00Z">
            <w:rPr/>
          </w:rPrChange>
        </w:rPr>
      </w:pPr>
      <w:r w:rsidRPr="003501C7">
        <w:rPr>
          <w:lang w:val="en-US"/>
          <w:rPrChange w:id="598" w:author="Benoît Perez-Lamarque" w:date="2021-09-23T12:15:00Z">
            <w:rPr/>
          </w:rPrChange>
        </w:rPr>
        <w:t xml:space="preserve">            #Do nothing</w:t>
      </w:r>
    </w:p>
    <w:p w14:paraId="3BE82A48" w14:textId="77777777" w:rsidR="003501C7" w:rsidRPr="003501C7" w:rsidRDefault="003501C7" w:rsidP="003501C7">
      <w:pPr>
        <w:rPr>
          <w:lang w:val="en-US"/>
          <w:rPrChange w:id="599" w:author="Benoît Perez-Lamarque" w:date="2021-09-23T12:15:00Z">
            <w:rPr/>
          </w:rPrChange>
        </w:rPr>
      </w:pPr>
      <w:r w:rsidRPr="003501C7">
        <w:rPr>
          <w:lang w:val="en-US"/>
          <w:rPrChange w:id="600" w:author="Benoît Perez-Lamarque" w:date="2021-09-23T12:15:00Z">
            <w:rPr/>
          </w:rPrChange>
        </w:rPr>
        <w:t xml:space="preserve">          }</w:t>
      </w:r>
    </w:p>
    <w:p w14:paraId="54AAEE03" w14:textId="77777777" w:rsidR="003501C7" w:rsidRPr="003501C7" w:rsidRDefault="003501C7" w:rsidP="003501C7">
      <w:pPr>
        <w:rPr>
          <w:lang w:val="en-US"/>
          <w:rPrChange w:id="601" w:author="Benoît Perez-Lamarque" w:date="2021-09-23T12:15:00Z">
            <w:rPr/>
          </w:rPrChange>
        </w:rPr>
      </w:pPr>
      <w:r w:rsidRPr="003501C7">
        <w:rPr>
          <w:lang w:val="en-US"/>
          <w:rPrChange w:id="602" w:author="Benoît Perez-Lamarque" w:date="2021-09-23T12:15:00Z">
            <w:rPr/>
          </w:rPrChange>
        </w:rPr>
        <w:t xml:space="preserve">        )</w:t>
      </w:r>
    </w:p>
    <w:p w14:paraId="3C79CB79" w14:textId="77777777" w:rsidR="003501C7" w:rsidRPr="003501C7" w:rsidRDefault="003501C7" w:rsidP="003501C7">
      <w:pPr>
        <w:rPr>
          <w:lang w:val="en-US"/>
          <w:rPrChange w:id="603" w:author="Benoît Perez-Lamarque" w:date="2021-09-23T12:15:00Z">
            <w:rPr/>
          </w:rPrChange>
        </w:rPr>
      </w:pPr>
      <w:r w:rsidRPr="003501C7">
        <w:rPr>
          <w:lang w:val="en-US"/>
          <w:rPrChange w:id="604" w:author="Benoît Perez-Lamarque" w:date="2021-09-23T12:15:00Z">
            <w:rPr/>
          </w:rPrChange>
        </w:rPr>
        <w:t xml:space="preserve">        tryCatch(</w:t>
      </w:r>
    </w:p>
    <w:p w14:paraId="277FA764" w14:textId="77777777" w:rsidR="003501C7" w:rsidRPr="003501C7" w:rsidRDefault="003501C7" w:rsidP="003501C7">
      <w:pPr>
        <w:rPr>
          <w:lang w:val="en-US"/>
          <w:rPrChange w:id="605" w:author="Benoît Perez-Lamarque" w:date="2021-09-23T12:15:00Z">
            <w:rPr/>
          </w:rPrChange>
        </w:rPr>
      </w:pPr>
      <w:r w:rsidRPr="003501C7">
        <w:rPr>
          <w:lang w:val="en-US"/>
          <w:rPrChange w:id="606" w:author="Benoît Perez-Lamarque" w:date="2021-09-23T12:15:00Z">
            <w:rPr/>
          </w:rPrChange>
        </w:rPr>
        <w:t xml:space="preserve">          {toAdd &lt;- read.delim(paste("Processed_data/Sample_size/checkSampleMOB",a,"_",b,"_",c,"_",d, ".txt", sep=""))</w:t>
      </w:r>
    </w:p>
    <w:p w14:paraId="67457746" w14:textId="77777777" w:rsidR="003501C7" w:rsidRPr="003501C7" w:rsidRDefault="003501C7" w:rsidP="003501C7">
      <w:pPr>
        <w:rPr>
          <w:lang w:val="en-US"/>
          <w:rPrChange w:id="607" w:author="Benoît Perez-Lamarque" w:date="2021-09-23T12:15:00Z">
            <w:rPr/>
          </w:rPrChange>
        </w:rPr>
      </w:pPr>
      <w:r w:rsidRPr="003501C7">
        <w:rPr>
          <w:lang w:val="en-US"/>
          <w:rPrChange w:id="608" w:author="Benoît Perez-Lamarque" w:date="2021-09-23T12:15:00Z">
            <w:rPr/>
          </w:rPrChange>
        </w:rPr>
        <w:t xml:space="preserve">           checkSampleMOB[counter] &lt;- toAdd[1]</w:t>
      </w:r>
    </w:p>
    <w:p w14:paraId="6EFDB15D" w14:textId="77777777" w:rsidR="003501C7" w:rsidRPr="003501C7" w:rsidRDefault="003501C7" w:rsidP="003501C7">
      <w:pPr>
        <w:rPr>
          <w:lang w:val="en-US"/>
          <w:rPrChange w:id="609" w:author="Benoît Perez-Lamarque" w:date="2021-09-23T12:15:00Z">
            <w:rPr/>
          </w:rPrChange>
        </w:rPr>
      </w:pPr>
      <w:r w:rsidRPr="003501C7">
        <w:rPr>
          <w:lang w:val="en-US"/>
          <w:rPrChange w:id="610" w:author="Benoît Perez-Lamarque" w:date="2021-09-23T12:15:00Z">
            <w:rPr/>
          </w:rPrChange>
        </w:rPr>
        <w:t xml:space="preserve">          }, error=function(e){</w:t>
      </w:r>
    </w:p>
    <w:p w14:paraId="158A1D12" w14:textId="77777777" w:rsidR="003501C7" w:rsidRPr="003501C7" w:rsidRDefault="003501C7" w:rsidP="003501C7">
      <w:pPr>
        <w:rPr>
          <w:lang w:val="en-US"/>
          <w:rPrChange w:id="611" w:author="Benoît Perez-Lamarque" w:date="2021-09-23T12:15:00Z">
            <w:rPr/>
          </w:rPrChange>
        </w:rPr>
      </w:pPr>
      <w:r w:rsidRPr="003501C7">
        <w:rPr>
          <w:lang w:val="en-US"/>
          <w:rPrChange w:id="612" w:author="Benoît Perez-Lamarque" w:date="2021-09-23T12:15:00Z">
            <w:rPr/>
          </w:rPrChange>
        </w:rPr>
        <w:t xml:space="preserve">            #Do nothing</w:t>
      </w:r>
    </w:p>
    <w:p w14:paraId="6E89FEBF" w14:textId="77777777" w:rsidR="003501C7" w:rsidRPr="003501C7" w:rsidRDefault="003501C7" w:rsidP="003501C7">
      <w:pPr>
        <w:rPr>
          <w:lang w:val="en-US"/>
          <w:rPrChange w:id="613" w:author="Benoît Perez-Lamarque" w:date="2021-09-23T12:15:00Z">
            <w:rPr/>
          </w:rPrChange>
        </w:rPr>
      </w:pPr>
      <w:r w:rsidRPr="003501C7">
        <w:rPr>
          <w:lang w:val="en-US"/>
          <w:rPrChange w:id="614" w:author="Benoît Perez-Lamarque" w:date="2021-09-23T12:15:00Z">
            <w:rPr/>
          </w:rPrChange>
        </w:rPr>
        <w:t xml:space="preserve">          }</w:t>
      </w:r>
    </w:p>
    <w:p w14:paraId="3EFEE2F8" w14:textId="77777777" w:rsidR="003501C7" w:rsidRPr="003501C7" w:rsidRDefault="003501C7" w:rsidP="003501C7">
      <w:pPr>
        <w:rPr>
          <w:lang w:val="en-US"/>
          <w:rPrChange w:id="615" w:author="Benoît Perez-Lamarque" w:date="2021-09-23T12:15:00Z">
            <w:rPr/>
          </w:rPrChange>
        </w:rPr>
      </w:pPr>
      <w:r w:rsidRPr="003501C7">
        <w:rPr>
          <w:lang w:val="en-US"/>
          <w:rPrChange w:id="616" w:author="Benoît Perez-Lamarque" w:date="2021-09-23T12:15:00Z">
            <w:rPr/>
          </w:rPrChange>
        </w:rPr>
        <w:t xml:space="preserve">        )</w:t>
      </w:r>
    </w:p>
    <w:p w14:paraId="5356080E" w14:textId="77777777" w:rsidR="003501C7" w:rsidRPr="003501C7" w:rsidRDefault="003501C7" w:rsidP="003501C7">
      <w:pPr>
        <w:rPr>
          <w:lang w:val="en-US"/>
          <w:rPrChange w:id="617" w:author="Benoît Perez-Lamarque" w:date="2021-09-23T12:15:00Z">
            <w:rPr/>
          </w:rPrChange>
        </w:rPr>
      </w:pPr>
      <w:r w:rsidRPr="003501C7">
        <w:rPr>
          <w:lang w:val="en-US"/>
          <w:rPrChange w:id="618" w:author="Benoît Perez-Lamarque" w:date="2021-09-23T12:15:00Z">
            <w:rPr/>
          </w:rPrChange>
        </w:rPr>
        <w:t xml:space="preserve">      }</w:t>
      </w:r>
    </w:p>
    <w:p w14:paraId="267FD143" w14:textId="77777777" w:rsidR="003501C7" w:rsidRPr="003501C7" w:rsidRDefault="003501C7" w:rsidP="003501C7">
      <w:pPr>
        <w:rPr>
          <w:lang w:val="en-US"/>
          <w:rPrChange w:id="619" w:author="Benoît Perez-Lamarque" w:date="2021-09-23T12:15:00Z">
            <w:rPr/>
          </w:rPrChange>
        </w:rPr>
      </w:pPr>
      <w:r w:rsidRPr="003501C7">
        <w:rPr>
          <w:lang w:val="en-US"/>
          <w:rPrChange w:id="620" w:author="Benoît Perez-Lamarque" w:date="2021-09-23T12:15:00Z">
            <w:rPr/>
          </w:rPrChange>
        </w:rPr>
        <w:t xml:space="preserve">    }</w:t>
      </w:r>
    </w:p>
    <w:p w14:paraId="108BB875" w14:textId="77777777" w:rsidR="003501C7" w:rsidRPr="003501C7" w:rsidRDefault="003501C7" w:rsidP="003501C7">
      <w:pPr>
        <w:rPr>
          <w:lang w:val="en-US"/>
          <w:rPrChange w:id="621" w:author="Benoît Perez-Lamarque" w:date="2021-09-23T12:15:00Z">
            <w:rPr/>
          </w:rPrChange>
        </w:rPr>
      </w:pPr>
      <w:r w:rsidRPr="003501C7">
        <w:rPr>
          <w:lang w:val="en-US"/>
          <w:rPrChange w:id="622" w:author="Benoît Perez-Lamarque" w:date="2021-09-23T12:15:00Z">
            <w:rPr/>
          </w:rPrChange>
        </w:rPr>
        <w:t xml:space="preserve">  }</w:t>
      </w:r>
    </w:p>
    <w:p w14:paraId="5B300E0F" w14:textId="77777777" w:rsidR="003501C7" w:rsidRPr="003501C7" w:rsidRDefault="003501C7" w:rsidP="003501C7">
      <w:pPr>
        <w:rPr>
          <w:lang w:val="en-US"/>
          <w:rPrChange w:id="623" w:author="Benoît Perez-Lamarque" w:date="2021-09-23T12:15:00Z">
            <w:rPr/>
          </w:rPrChange>
        </w:rPr>
      </w:pPr>
      <w:r w:rsidRPr="003501C7">
        <w:rPr>
          <w:lang w:val="en-US"/>
          <w:rPrChange w:id="624" w:author="Benoît Perez-Lamarque" w:date="2021-09-23T12:15:00Z">
            <w:rPr/>
          </w:rPrChange>
        </w:rPr>
        <w:t>}</w:t>
      </w:r>
    </w:p>
    <w:p w14:paraId="5D984012" w14:textId="77777777" w:rsidR="003501C7" w:rsidRPr="003501C7" w:rsidRDefault="003501C7" w:rsidP="003501C7">
      <w:pPr>
        <w:rPr>
          <w:lang w:val="en-US"/>
          <w:rPrChange w:id="625" w:author="Benoît Perez-Lamarque" w:date="2021-09-23T12:15:00Z">
            <w:rPr/>
          </w:rPrChange>
        </w:rPr>
      </w:pPr>
    </w:p>
    <w:p w14:paraId="34DEDE96" w14:textId="77777777" w:rsidR="003501C7" w:rsidRPr="003501C7" w:rsidRDefault="003501C7" w:rsidP="003501C7">
      <w:pPr>
        <w:rPr>
          <w:lang w:val="en-US"/>
          <w:rPrChange w:id="626" w:author="Benoît Perez-Lamarque" w:date="2021-09-23T12:15:00Z">
            <w:rPr/>
          </w:rPrChange>
        </w:rPr>
      </w:pPr>
      <w:r w:rsidRPr="003501C7">
        <w:rPr>
          <w:lang w:val="en-US"/>
          <w:rPrChange w:id="627" w:author="Benoît Perez-Lamarque" w:date="2021-09-23T12:15:00Z">
            <w:rPr/>
          </w:rPrChange>
        </w:rPr>
        <w:t>checkSampleFruit &lt;- unlist(checkSampleFruit)</w:t>
      </w:r>
    </w:p>
    <w:p w14:paraId="650DF77B" w14:textId="77777777" w:rsidR="003501C7" w:rsidRPr="003501C7" w:rsidRDefault="003501C7" w:rsidP="003501C7">
      <w:pPr>
        <w:rPr>
          <w:lang w:val="en-US"/>
          <w:rPrChange w:id="628" w:author="Benoît Perez-Lamarque" w:date="2021-09-23T12:15:00Z">
            <w:rPr/>
          </w:rPrChange>
        </w:rPr>
      </w:pPr>
      <w:r w:rsidRPr="003501C7">
        <w:rPr>
          <w:lang w:val="en-US"/>
          <w:rPrChange w:id="629" w:author="Benoît Perez-Lamarque" w:date="2021-09-23T12:15:00Z">
            <w:rPr/>
          </w:rPrChange>
        </w:rPr>
        <w:t>checkSampleLeaf &lt;- unlist(checkSampleLeaf)</w:t>
      </w:r>
    </w:p>
    <w:p w14:paraId="63DC2577" w14:textId="77777777" w:rsidR="003501C7" w:rsidRPr="003501C7" w:rsidRDefault="003501C7" w:rsidP="003501C7">
      <w:pPr>
        <w:rPr>
          <w:lang w:val="en-US"/>
          <w:rPrChange w:id="630" w:author="Benoît Perez-Lamarque" w:date="2021-09-23T12:15:00Z">
            <w:rPr/>
          </w:rPrChange>
        </w:rPr>
      </w:pPr>
      <w:r w:rsidRPr="003501C7">
        <w:rPr>
          <w:lang w:val="en-US"/>
          <w:rPrChange w:id="631" w:author="Benoît Perez-Lamarque" w:date="2021-09-23T12:15:00Z">
            <w:rPr/>
          </w:rPrChange>
        </w:rPr>
        <w:t>checkSampleRange &lt;- unlist(checkSampleRange)</w:t>
      </w:r>
    </w:p>
    <w:p w14:paraId="0F9622C5" w14:textId="77777777" w:rsidR="003501C7" w:rsidRPr="003501C7" w:rsidRDefault="003501C7" w:rsidP="003501C7">
      <w:pPr>
        <w:rPr>
          <w:lang w:val="en-US"/>
          <w:rPrChange w:id="632" w:author="Benoît Perez-Lamarque" w:date="2021-09-23T12:15:00Z">
            <w:rPr/>
          </w:rPrChange>
        </w:rPr>
      </w:pPr>
      <w:r w:rsidRPr="003501C7">
        <w:rPr>
          <w:lang w:val="en-US"/>
          <w:rPrChange w:id="633" w:author="Benoît Perez-Lamarque" w:date="2021-09-23T12:15:00Z">
            <w:rPr/>
          </w:rPrChange>
        </w:rPr>
        <w:t>checkSampleBrain &lt;-  unlist(checkSampleBrain)</w:t>
      </w:r>
    </w:p>
    <w:p w14:paraId="0DC09F8F" w14:textId="77777777" w:rsidR="003501C7" w:rsidRPr="003501C7" w:rsidRDefault="003501C7" w:rsidP="003501C7">
      <w:pPr>
        <w:rPr>
          <w:lang w:val="en-US"/>
          <w:rPrChange w:id="634" w:author="Benoît Perez-Lamarque" w:date="2021-09-23T12:15:00Z">
            <w:rPr/>
          </w:rPrChange>
        </w:rPr>
      </w:pPr>
      <w:r w:rsidRPr="003501C7">
        <w:rPr>
          <w:lang w:val="en-US"/>
          <w:rPrChange w:id="635" w:author="Benoît Perez-Lamarque" w:date="2021-09-23T12:15:00Z">
            <w:rPr/>
          </w:rPrChange>
        </w:rPr>
        <w:t>checkSampleEQ &lt;-  unlist(checkSampleEQ)</w:t>
      </w:r>
    </w:p>
    <w:p w14:paraId="31B5E912" w14:textId="77777777" w:rsidR="003501C7" w:rsidRPr="003501C7" w:rsidRDefault="003501C7" w:rsidP="003501C7">
      <w:pPr>
        <w:rPr>
          <w:lang w:val="en-US"/>
          <w:rPrChange w:id="636" w:author="Benoît Perez-Lamarque" w:date="2021-09-23T12:15:00Z">
            <w:rPr/>
          </w:rPrChange>
        </w:rPr>
      </w:pPr>
      <w:r w:rsidRPr="003501C7">
        <w:rPr>
          <w:lang w:val="en-US"/>
          <w:rPrChange w:id="637" w:author="Benoît Perez-Lamarque" w:date="2021-09-23T12:15:00Z">
            <w:rPr/>
          </w:rPrChange>
        </w:rPr>
        <w:t>checkSampleNeocortex &lt;-  unlist(checkSampleNeocortex)</w:t>
      </w:r>
    </w:p>
    <w:p w14:paraId="2ABB3341" w14:textId="77777777" w:rsidR="003501C7" w:rsidRPr="003501C7" w:rsidRDefault="003501C7" w:rsidP="003501C7">
      <w:pPr>
        <w:rPr>
          <w:lang w:val="en-US"/>
          <w:rPrChange w:id="638" w:author="Benoît Perez-Lamarque" w:date="2021-09-23T12:15:00Z">
            <w:rPr/>
          </w:rPrChange>
        </w:rPr>
      </w:pPr>
      <w:r w:rsidRPr="003501C7">
        <w:rPr>
          <w:lang w:val="en-US"/>
          <w:rPrChange w:id="639" w:author="Benoît Perez-Lamarque" w:date="2021-09-23T12:15:00Z">
            <w:rPr/>
          </w:rPrChange>
        </w:rPr>
        <w:t>checkSampleHippocampus &lt;- unlist(checkSampleHippocampus)</w:t>
      </w:r>
    </w:p>
    <w:p w14:paraId="6AAA04AD" w14:textId="77777777" w:rsidR="003501C7" w:rsidRPr="003501C7" w:rsidRDefault="003501C7" w:rsidP="003501C7">
      <w:pPr>
        <w:rPr>
          <w:lang w:val="en-US"/>
          <w:rPrChange w:id="640" w:author="Benoît Perez-Lamarque" w:date="2021-09-23T12:15:00Z">
            <w:rPr/>
          </w:rPrChange>
        </w:rPr>
      </w:pPr>
      <w:r w:rsidRPr="003501C7">
        <w:rPr>
          <w:lang w:val="en-US"/>
          <w:rPrChange w:id="641" w:author="Benoît Perez-Lamarque" w:date="2021-09-23T12:15:00Z">
            <w:rPr/>
          </w:rPrChange>
        </w:rPr>
        <w:t>checkSampleCerebellum &lt;- unlist(checkSampleCerebellum)</w:t>
      </w:r>
    </w:p>
    <w:p w14:paraId="1782464E" w14:textId="77777777" w:rsidR="003501C7" w:rsidRPr="003501C7" w:rsidRDefault="003501C7" w:rsidP="003501C7">
      <w:pPr>
        <w:rPr>
          <w:lang w:val="en-US"/>
          <w:rPrChange w:id="642" w:author="Benoît Perez-Lamarque" w:date="2021-09-23T12:15:00Z">
            <w:rPr/>
          </w:rPrChange>
        </w:rPr>
      </w:pPr>
      <w:r w:rsidRPr="003501C7">
        <w:rPr>
          <w:lang w:val="en-US"/>
          <w:rPrChange w:id="643" w:author="Benoît Perez-Lamarque" w:date="2021-09-23T12:15:00Z">
            <w:rPr/>
          </w:rPrChange>
        </w:rPr>
        <w:t>checkSampleStriatum &lt;- unlist(checkSampleStriatum)</w:t>
      </w:r>
    </w:p>
    <w:p w14:paraId="7BCFCF8F" w14:textId="77777777" w:rsidR="003501C7" w:rsidRPr="003501C7" w:rsidRDefault="003501C7" w:rsidP="003501C7">
      <w:pPr>
        <w:rPr>
          <w:lang w:val="en-US"/>
          <w:rPrChange w:id="644" w:author="Benoît Perez-Lamarque" w:date="2021-09-23T12:15:00Z">
            <w:rPr/>
          </w:rPrChange>
        </w:rPr>
      </w:pPr>
      <w:r w:rsidRPr="003501C7">
        <w:rPr>
          <w:lang w:val="en-US"/>
          <w:rPrChange w:id="645" w:author="Benoît Perez-Lamarque" w:date="2021-09-23T12:15:00Z">
            <w:rPr/>
          </w:rPrChange>
        </w:rPr>
        <w:t>checkSampleMOB &lt;- unlist(checkSampleMOB)</w:t>
      </w:r>
    </w:p>
    <w:p w14:paraId="6E5AAE1D" w14:textId="77777777" w:rsidR="003501C7" w:rsidRPr="003501C7" w:rsidRDefault="003501C7" w:rsidP="003501C7">
      <w:pPr>
        <w:rPr>
          <w:lang w:val="en-US"/>
          <w:rPrChange w:id="646" w:author="Benoît Perez-Lamarque" w:date="2021-09-23T12:15:00Z">
            <w:rPr/>
          </w:rPrChange>
        </w:rPr>
      </w:pPr>
    </w:p>
    <w:p w14:paraId="27D67078" w14:textId="77777777" w:rsidR="003501C7" w:rsidRPr="003501C7" w:rsidRDefault="003501C7" w:rsidP="003501C7">
      <w:pPr>
        <w:rPr>
          <w:lang w:val="en-US"/>
          <w:rPrChange w:id="647" w:author="Benoît Perez-Lamarque" w:date="2021-09-23T12:15:00Z">
            <w:rPr/>
          </w:rPrChange>
        </w:rPr>
      </w:pPr>
      <w:r w:rsidRPr="003501C7">
        <w:rPr>
          <w:lang w:val="en-US"/>
          <w:rPrChange w:id="648" w:author="Benoît Perez-Lamarque" w:date="2021-09-23T12:15:00Z">
            <w:rPr/>
          </w:rPrChange>
        </w:rPr>
        <w:t>#Min values</w:t>
      </w:r>
    </w:p>
    <w:p w14:paraId="68A56EA7" w14:textId="77777777" w:rsidR="003501C7" w:rsidRPr="003501C7" w:rsidRDefault="003501C7" w:rsidP="003501C7">
      <w:pPr>
        <w:rPr>
          <w:lang w:val="en-US"/>
          <w:rPrChange w:id="649" w:author="Benoît Perez-Lamarque" w:date="2021-09-23T12:15:00Z">
            <w:rPr/>
          </w:rPrChange>
        </w:rPr>
      </w:pPr>
      <w:r w:rsidRPr="003501C7">
        <w:rPr>
          <w:lang w:val="en-US"/>
          <w:rPrChange w:id="650" w:author="Benoît Perez-Lamarque" w:date="2021-09-23T12:15:00Z">
            <w:rPr/>
          </w:rPrChange>
        </w:rPr>
        <w:t>minFruit &lt;- min(checkSampleFruit)</w:t>
      </w:r>
    </w:p>
    <w:p w14:paraId="2D92EC50" w14:textId="77777777" w:rsidR="003501C7" w:rsidRPr="003501C7" w:rsidRDefault="003501C7" w:rsidP="003501C7">
      <w:pPr>
        <w:rPr>
          <w:lang w:val="en-US"/>
          <w:rPrChange w:id="651" w:author="Benoît Perez-Lamarque" w:date="2021-09-23T12:15:00Z">
            <w:rPr/>
          </w:rPrChange>
        </w:rPr>
      </w:pPr>
      <w:r w:rsidRPr="003501C7">
        <w:rPr>
          <w:lang w:val="en-US"/>
          <w:rPrChange w:id="652" w:author="Benoît Perez-Lamarque" w:date="2021-09-23T12:15:00Z">
            <w:rPr/>
          </w:rPrChange>
        </w:rPr>
        <w:t>minLeaf &lt;- min(checkSampleLeaf)</w:t>
      </w:r>
    </w:p>
    <w:p w14:paraId="78808543" w14:textId="77777777" w:rsidR="003501C7" w:rsidRPr="003501C7" w:rsidRDefault="003501C7" w:rsidP="003501C7">
      <w:pPr>
        <w:rPr>
          <w:lang w:val="en-US"/>
          <w:rPrChange w:id="653" w:author="Benoît Perez-Lamarque" w:date="2021-09-23T12:15:00Z">
            <w:rPr/>
          </w:rPrChange>
        </w:rPr>
      </w:pPr>
      <w:r w:rsidRPr="003501C7">
        <w:rPr>
          <w:lang w:val="en-US"/>
          <w:rPrChange w:id="654" w:author="Benoît Perez-Lamarque" w:date="2021-09-23T12:15:00Z">
            <w:rPr/>
          </w:rPrChange>
        </w:rPr>
        <w:t>minRange &lt;- min(checkSampleRange)</w:t>
      </w:r>
    </w:p>
    <w:p w14:paraId="75855120" w14:textId="77777777" w:rsidR="003501C7" w:rsidRPr="003501C7" w:rsidRDefault="003501C7" w:rsidP="003501C7">
      <w:pPr>
        <w:rPr>
          <w:lang w:val="en-US"/>
          <w:rPrChange w:id="655" w:author="Benoît Perez-Lamarque" w:date="2021-09-23T12:15:00Z">
            <w:rPr/>
          </w:rPrChange>
        </w:rPr>
      </w:pPr>
      <w:r w:rsidRPr="003501C7">
        <w:rPr>
          <w:lang w:val="en-US"/>
          <w:rPrChange w:id="656" w:author="Benoît Perez-Lamarque" w:date="2021-09-23T12:15:00Z">
            <w:rPr/>
          </w:rPrChange>
        </w:rPr>
        <w:t>minBrain &lt;- min(checkSampleBrain)</w:t>
      </w:r>
    </w:p>
    <w:p w14:paraId="16862726" w14:textId="77777777" w:rsidR="003501C7" w:rsidRPr="003501C7" w:rsidRDefault="003501C7" w:rsidP="003501C7">
      <w:pPr>
        <w:rPr>
          <w:lang w:val="en-US"/>
          <w:rPrChange w:id="657" w:author="Benoît Perez-Lamarque" w:date="2021-09-23T12:15:00Z">
            <w:rPr/>
          </w:rPrChange>
        </w:rPr>
      </w:pPr>
      <w:r w:rsidRPr="003501C7">
        <w:rPr>
          <w:lang w:val="en-US"/>
          <w:rPrChange w:id="658" w:author="Benoît Perez-Lamarque" w:date="2021-09-23T12:15:00Z">
            <w:rPr/>
          </w:rPrChange>
        </w:rPr>
        <w:t>minEQ &lt;- min(checkSampleEQ)</w:t>
      </w:r>
    </w:p>
    <w:p w14:paraId="33988D49" w14:textId="77777777" w:rsidR="003501C7" w:rsidRPr="003501C7" w:rsidRDefault="003501C7" w:rsidP="003501C7">
      <w:pPr>
        <w:rPr>
          <w:lang w:val="en-US"/>
          <w:rPrChange w:id="659" w:author="Benoît Perez-Lamarque" w:date="2021-09-23T12:15:00Z">
            <w:rPr/>
          </w:rPrChange>
        </w:rPr>
      </w:pPr>
      <w:r w:rsidRPr="003501C7">
        <w:rPr>
          <w:lang w:val="en-US"/>
          <w:rPrChange w:id="660" w:author="Benoît Perez-Lamarque" w:date="2021-09-23T12:15:00Z">
            <w:rPr/>
          </w:rPrChange>
        </w:rPr>
        <w:t>minNeocortex &lt;- min(checkSampleNeocortex)</w:t>
      </w:r>
    </w:p>
    <w:p w14:paraId="7E70F0FF" w14:textId="77777777" w:rsidR="003501C7" w:rsidRPr="003501C7" w:rsidRDefault="003501C7" w:rsidP="003501C7">
      <w:pPr>
        <w:rPr>
          <w:lang w:val="en-US"/>
          <w:rPrChange w:id="661" w:author="Benoît Perez-Lamarque" w:date="2021-09-23T12:15:00Z">
            <w:rPr/>
          </w:rPrChange>
        </w:rPr>
      </w:pPr>
      <w:r w:rsidRPr="003501C7">
        <w:rPr>
          <w:lang w:val="en-US"/>
          <w:rPrChange w:id="662" w:author="Benoît Perez-Lamarque" w:date="2021-09-23T12:15:00Z">
            <w:rPr/>
          </w:rPrChange>
        </w:rPr>
        <w:t>minHippocampus &lt;- min(checkSampleHippocampus)</w:t>
      </w:r>
    </w:p>
    <w:p w14:paraId="4DDA71C7" w14:textId="77777777" w:rsidR="003501C7" w:rsidRPr="003501C7" w:rsidRDefault="003501C7" w:rsidP="003501C7">
      <w:pPr>
        <w:rPr>
          <w:lang w:val="en-US"/>
          <w:rPrChange w:id="663" w:author="Benoît Perez-Lamarque" w:date="2021-09-23T12:15:00Z">
            <w:rPr/>
          </w:rPrChange>
        </w:rPr>
      </w:pPr>
      <w:r w:rsidRPr="003501C7">
        <w:rPr>
          <w:lang w:val="en-US"/>
          <w:rPrChange w:id="664" w:author="Benoît Perez-Lamarque" w:date="2021-09-23T12:15:00Z">
            <w:rPr/>
          </w:rPrChange>
        </w:rPr>
        <w:t>minCerebellum &lt;- min(checkSampleCerebellum)</w:t>
      </w:r>
    </w:p>
    <w:p w14:paraId="504BC4F8" w14:textId="77777777" w:rsidR="003501C7" w:rsidRPr="003501C7" w:rsidRDefault="003501C7" w:rsidP="003501C7">
      <w:pPr>
        <w:rPr>
          <w:lang w:val="en-US"/>
          <w:rPrChange w:id="665" w:author="Benoît Perez-Lamarque" w:date="2021-09-23T12:15:00Z">
            <w:rPr/>
          </w:rPrChange>
        </w:rPr>
      </w:pPr>
      <w:r w:rsidRPr="003501C7">
        <w:rPr>
          <w:lang w:val="en-US"/>
          <w:rPrChange w:id="666" w:author="Benoît Perez-Lamarque" w:date="2021-09-23T12:15:00Z">
            <w:rPr/>
          </w:rPrChange>
        </w:rPr>
        <w:t>minStriatum &lt;- min(checkSampleStriatum)</w:t>
      </w:r>
    </w:p>
    <w:p w14:paraId="05D04A98" w14:textId="77777777" w:rsidR="003501C7" w:rsidRPr="003501C7" w:rsidRDefault="003501C7" w:rsidP="003501C7">
      <w:pPr>
        <w:rPr>
          <w:lang w:val="en-US"/>
          <w:rPrChange w:id="667" w:author="Benoît Perez-Lamarque" w:date="2021-09-23T12:15:00Z">
            <w:rPr/>
          </w:rPrChange>
        </w:rPr>
      </w:pPr>
      <w:r w:rsidRPr="003501C7">
        <w:rPr>
          <w:lang w:val="en-US"/>
          <w:rPrChange w:id="668" w:author="Benoît Perez-Lamarque" w:date="2021-09-23T12:15:00Z">
            <w:rPr/>
          </w:rPrChange>
        </w:rPr>
        <w:t>minMOB &lt;- min(checkSampleMOB)</w:t>
      </w:r>
    </w:p>
    <w:p w14:paraId="22CA5D4C" w14:textId="77777777" w:rsidR="003501C7" w:rsidRPr="003501C7" w:rsidRDefault="003501C7" w:rsidP="003501C7">
      <w:pPr>
        <w:rPr>
          <w:lang w:val="en-US"/>
          <w:rPrChange w:id="669" w:author="Benoît Perez-Lamarque" w:date="2021-09-23T12:15:00Z">
            <w:rPr/>
          </w:rPrChange>
        </w:rPr>
      </w:pPr>
    </w:p>
    <w:p w14:paraId="4869E94D" w14:textId="77777777" w:rsidR="003501C7" w:rsidRPr="003501C7" w:rsidRDefault="003501C7" w:rsidP="003501C7">
      <w:pPr>
        <w:rPr>
          <w:lang w:val="en-US"/>
          <w:rPrChange w:id="670" w:author="Benoît Perez-Lamarque" w:date="2021-09-23T12:15:00Z">
            <w:rPr/>
          </w:rPrChange>
        </w:rPr>
      </w:pPr>
      <w:r w:rsidRPr="003501C7">
        <w:rPr>
          <w:lang w:val="en-US"/>
          <w:rPrChange w:id="671" w:author="Benoît Perez-Lamarque" w:date="2021-09-23T12:15:00Z">
            <w:rPr/>
          </w:rPrChange>
        </w:rPr>
        <w:t>minAllAreas &lt;- min(</w:t>
      </w:r>
    </w:p>
    <w:p w14:paraId="22280DC2" w14:textId="77777777" w:rsidR="003501C7" w:rsidRPr="003501C7" w:rsidRDefault="003501C7" w:rsidP="003501C7">
      <w:pPr>
        <w:rPr>
          <w:lang w:val="en-US"/>
          <w:rPrChange w:id="672" w:author="Benoît Perez-Lamarque" w:date="2021-09-23T12:15:00Z">
            <w:rPr/>
          </w:rPrChange>
        </w:rPr>
      </w:pPr>
      <w:r w:rsidRPr="003501C7">
        <w:rPr>
          <w:lang w:val="en-US"/>
          <w:rPrChange w:id="673" w:author="Benoît Perez-Lamarque" w:date="2021-09-23T12:15:00Z">
            <w:rPr/>
          </w:rPrChange>
        </w:rPr>
        <w:lastRenderedPageBreak/>
        <w:t>minEQ,</w:t>
      </w:r>
    </w:p>
    <w:p w14:paraId="75A49CB2" w14:textId="77777777" w:rsidR="003501C7" w:rsidRPr="003501C7" w:rsidRDefault="003501C7" w:rsidP="003501C7">
      <w:pPr>
        <w:rPr>
          <w:lang w:val="en-US"/>
          <w:rPrChange w:id="674" w:author="Benoît Perez-Lamarque" w:date="2021-09-23T12:15:00Z">
            <w:rPr/>
          </w:rPrChange>
        </w:rPr>
      </w:pPr>
      <w:r w:rsidRPr="003501C7">
        <w:rPr>
          <w:lang w:val="en-US"/>
          <w:rPrChange w:id="675" w:author="Benoît Perez-Lamarque" w:date="2021-09-23T12:15:00Z">
            <w:rPr/>
          </w:rPrChange>
        </w:rPr>
        <w:t>minNeocortex,</w:t>
      </w:r>
    </w:p>
    <w:p w14:paraId="471C54F8" w14:textId="77777777" w:rsidR="003501C7" w:rsidRPr="003501C7" w:rsidRDefault="003501C7" w:rsidP="003501C7">
      <w:pPr>
        <w:rPr>
          <w:lang w:val="en-US"/>
          <w:rPrChange w:id="676" w:author="Benoît Perez-Lamarque" w:date="2021-09-23T12:15:00Z">
            <w:rPr/>
          </w:rPrChange>
        </w:rPr>
      </w:pPr>
      <w:r w:rsidRPr="003501C7">
        <w:rPr>
          <w:lang w:val="en-US"/>
          <w:rPrChange w:id="677" w:author="Benoît Perez-Lamarque" w:date="2021-09-23T12:15:00Z">
            <w:rPr/>
          </w:rPrChange>
        </w:rPr>
        <w:t>minHippocampus,</w:t>
      </w:r>
    </w:p>
    <w:p w14:paraId="24F4951F" w14:textId="77777777" w:rsidR="003501C7" w:rsidRPr="003501C7" w:rsidRDefault="003501C7" w:rsidP="003501C7">
      <w:pPr>
        <w:rPr>
          <w:lang w:val="en-US"/>
          <w:rPrChange w:id="678" w:author="Benoît Perez-Lamarque" w:date="2021-09-23T12:16:00Z">
            <w:rPr/>
          </w:rPrChange>
        </w:rPr>
      </w:pPr>
      <w:r w:rsidRPr="003501C7">
        <w:rPr>
          <w:lang w:val="en-US"/>
          <w:rPrChange w:id="679" w:author="Benoît Perez-Lamarque" w:date="2021-09-23T12:16:00Z">
            <w:rPr/>
          </w:rPrChange>
        </w:rPr>
        <w:t>minCerebellum,</w:t>
      </w:r>
    </w:p>
    <w:p w14:paraId="560996BC" w14:textId="77777777" w:rsidR="003501C7" w:rsidRPr="003501C7" w:rsidRDefault="003501C7" w:rsidP="003501C7">
      <w:pPr>
        <w:rPr>
          <w:lang w:val="en-US"/>
          <w:rPrChange w:id="680" w:author="Benoît Perez-Lamarque" w:date="2021-09-23T12:16:00Z">
            <w:rPr/>
          </w:rPrChange>
        </w:rPr>
      </w:pPr>
      <w:r w:rsidRPr="003501C7">
        <w:rPr>
          <w:lang w:val="en-US"/>
          <w:rPrChange w:id="681" w:author="Benoît Perez-Lamarque" w:date="2021-09-23T12:16:00Z">
            <w:rPr/>
          </w:rPrChange>
        </w:rPr>
        <w:t>minStriatum,</w:t>
      </w:r>
    </w:p>
    <w:p w14:paraId="48E88748" w14:textId="77777777" w:rsidR="003501C7" w:rsidRPr="003501C7" w:rsidRDefault="003501C7" w:rsidP="003501C7">
      <w:pPr>
        <w:rPr>
          <w:lang w:val="en-US"/>
          <w:rPrChange w:id="682" w:author="Benoît Perez-Lamarque" w:date="2021-09-23T12:16:00Z">
            <w:rPr/>
          </w:rPrChange>
        </w:rPr>
      </w:pPr>
      <w:r w:rsidRPr="003501C7">
        <w:rPr>
          <w:lang w:val="en-US"/>
          <w:rPrChange w:id="683" w:author="Benoît Perez-Lamarque" w:date="2021-09-23T12:16:00Z">
            <w:rPr/>
          </w:rPrChange>
        </w:rPr>
        <w:t>minMOB</w:t>
      </w:r>
    </w:p>
    <w:p w14:paraId="1B9ABEF5" w14:textId="77777777" w:rsidR="003501C7" w:rsidRPr="003501C7" w:rsidRDefault="003501C7" w:rsidP="003501C7">
      <w:pPr>
        <w:rPr>
          <w:lang w:val="en-US"/>
          <w:rPrChange w:id="684" w:author="Benoît Perez-Lamarque" w:date="2021-09-23T12:16:00Z">
            <w:rPr/>
          </w:rPrChange>
        </w:rPr>
      </w:pPr>
      <w:r w:rsidRPr="003501C7">
        <w:rPr>
          <w:lang w:val="en-US"/>
          <w:rPrChange w:id="685" w:author="Benoît Perez-Lamarque" w:date="2021-09-23T12:16:00Z">
            <w:rPr/>
          </w:rPrChange>
        </w:rPr>
        <w:t>)</w:t>
      </w:r>
    </w:p>
    <w:p w14:paraId="1A9C82C4" w14:textId="77777777" w:rsidR="003501C7" w:rsidRPr="003501C7" w:rsidRDefault="003501C7" w:rsidP="003501C7">
      <w:pPr>
        <w:rPr>
          <w:lang w:val="en-US"/>
          <w:rPrChange w:id="686" w:author="Benoît Perez-Lamarque" w:date="2021-09-23T12:16:00Z">
            <w:rPr/>
          </w:rPrChange>
        </w:rPr>
      </w:pPr>
    </w:p>
    <w:p w14:paraId="015150CE" w14:textId="77777777" w:rsidR="003501C7" w:rsidRPr="003501C7" w:rsidRDefault="003501C7" w:rsidP="003501C7">
      <w:pPr>
        <w:rPr>
          <w:lang w:val="en-US"/>
          <w:rPrChange w:id="687" w:author="Benoît Perez-Lamarque" w:date="2021-09-23T12:16:00Z">
            <w:rPr/>
          </w:rPrChange>
        </w:rPr>
      </w:pPr>
    </w:p>
    <w:p w14:paraId="279599C6" w14:textId="77777777" w:rsidR="003501C7" w:rsidRPr="003501C7" w:rsidRDefault="003501C7" w:rsidP="003501C7">
      <w:pPr>
        <w:rPr>
          <w:lang w:val="en-US"/>
          <w:rPrChange w:id="688" w:author="Benoît Perez-Lamarque" w:date="2021-09-23T12:16:00Z">
            <w:rPr/>
          </w:rPrChange>
        </w:rPr>
      </w:pPr>
      <w:r w:rsidRPr="003501C7">
        <w:rPr>
          <w:lang w:val="en-US"/>
          <w:rPrChange w:id="689" w:author="Benoît Perez-Lamarque" w:date="2021-09-23T12:16:00Z">
            <w:rPr/>
          </w:rPrChange>
        </w:rPr>
        <w:t>#Max values</w:t>
      </w:r>
    </w:p>
    <w:p w14:paraId="3138F77B" w14:textId="77777777" w:rsidR="003501C7" w:rsidRPr="003501C7" w:rsidRDefault="003501C7" w:rsidP="003501C7">
      <w:pPr>
        <w:rPr>
          <w:lang w:val="en-US"/>
          <w:rPrChange w:id="690" w:author="Benoît Perez-Lamarque" w:date="2021-09-23T12:16:00Z">
            <w:rPr/>
          </w:rPrChange>
        </w:rPr>
      </w:pPr>
      <w:r w:rsidRPr="003501C7">
        <w:rPr>
          <w:lang w:val="en-US"/>
          <w:rPrChange w:id="691" w:author="Benoît Perez-Lamarque" w:date="2021-09-23T12:16:00Z">
            <w:rPr/>
          </w:rPrChange>
        </w:rPr>
        <w:t>maxFruit &lt;- max(checkSampleFruit)</w:t>
      </w:r>
    </w:p>
    <w:p w14:paraId="717AF1A6" w14:textId="77777777" w:rsidR="003501C7" w:rsidRPr="003501C7" w:rsidRDefault="003501C7" w:rsidP="003501C7">
      <w:pPr>
        <w:rPr>
          <w:lang w:val="en-US"/>
          <w:rPrChange w:id="692" w:author="Benoît Perez-Lamarque" w:date="2021-09-23T12:16:00Z">
            <w:rPr/>
          </w:rPrChange>
        </w:rPr>
      </w:pPr>
      <w:r w:rsidRPr="003501C7">
        <w:rPr>
          <w:lang w:val="en-US"/>
          <w:rPrChange w:id="693" w:author="Benoît Perez-Lamarque" w:date="2021-09-23T12:16:00Z">
            <w:rPr/>
          </w:rPrChange>
        </w:rPr>
        <w:t>maxLeaf &lt;- max(checkSampleLeaf)</w:t>
      </w:r>
    </w:p>
    <w:p w14:paraId="14956C33" w14:textId="77777777" w:rsidR="003501C7" w:rsidRPr="003501C7" w:rsidRDefault="003501C7" w:rsidP="003501C7">
      <w:pPr>
        <w:rPr>
          <w:lang w:val="en-US"/>
          <w:rPrChange w:id="694" w:author="Benoît Perez-Lamarque" w:date="2021-09-23T12:16:00Z">
            <w:rPr/>
          </w:rPrChange>
        </w:rPr>
      </w:pPr>
      <w:r w:rsidRPr="003501C7">
        <w:rPr>
          <w:lang w:val="en-US"/>
          <w:rPrChange w:id="695" w:author="Benoît Perez-Lamarque" w:date="2021-09-23T12:16:00Z">
            <w:rPr/>
          </w:rPrChange>
        </w:rPr>
        <w:t>maxRange &lt;- max(checkSampleRange)</w:t>
      </w:r>
    </w:p>
    <w:p w14:paraId="43649833" w14:textId="77777777" w:rsidR="003501C7" w:rsidRPr="003501C7" w:rsidRDefault="003501C7" w:rsidP="003501C7">
      <w:pPr>
        <w:rPr>
          <w:lang w:val="en-US"/>
          <w:rPrChange w:id="696" w:author="Benoît Perez-Lamarque" w:date="2021-09-23T12:16:00Z">
            <w:rPr/>
          </w:rPrChange>
        </w:rPr>
      </w:pPr>
      <w:r w:rsidRPr="003501C7">
        <w:rPr>
          <w:lang w:val="en-US"/>
          <w:rPrChange w:id="697" w:author="Benoît Perez-Lamarque" w:date="2021-09-23T12:16:00Z">
            <w:rPr/>
          </w:rPrChange>
        </w:rPr>
        <w:t>maxBrain &lt;- max(checkSampleBrain)</w:t>
      </w:r>
    </w:p>
    <w:p w14:paraId="052FB4CC" w14:textId="77777777" w:rsidR="003501C7" w:rsidRPr="003501C7" w:rsidRDefault="003501C7" w:rsidP="003501C7">
      <w:pPr>
        <w:rPr>
          <w:lang w:val="en-US"/>
          <w:rPrChange w:id="698" w:author="Benoît Perez-Lamarque" w:date="2021-09-23T12:16:00Z">
            <w:rPr/>
          </w:rPrChange>
        </w:rPr>
      </w:pPr>
      <w:r w:rsidRPr="003501C7">
        <w:rPr>
          <w:lang w:val="en-US"/>
          <w:rPrChange w:id="699" w:author="Benoît Perez-Lamarque" w:date="2021-09-23T12:16:00Z">
            <w:rPr/>
          </w:rPrChange>
        </w:rPr>
        <w:t>maxEQ &lt;- max(checkSampleEQ)</w:t>
      </w:r>
    </w:p>
    <w:p w14:paraId="1237A88A" w14:textId="77777777" w:rsidR="003501C7" w:rsidRPr="003501C7" w:rsidRDefault="003501C7" w:rsidP="003501C7">
      <w:pPr>
        <w:rPr>
          <w:lang w:val="en-US"/>
          <w:rPrChange w:id="700" w:author="Benoît Perez-Lamarque" w:date="2021-09-23T12:16:00Z">
            <w:rPr/>
          </w:rPrChange>
        </w:rPr>
      </w:pPr>
      <w:r w:rsidRPr="003501C7">
        <w:rPr>
          <w:lang w:val="en-US"/>
          <w:rPrChange w:id="701" w:author="Benoît Perez-Lamarque" w:date="2021-09-23T12:16:00Z">
            <w:rPr/>
          </w:rPrChange>
        </w:rPr>
        <w:t>maxNeocortex &lt;- max(checkSampleNeocortex)</w:t>
      </w:r>
    </w:p>
    <w:p w14:paraId="7C4972F9" w14:textId="77777777" w:rsidR="003501C7" w:rsidRPr="003501C7" w:rsidRDefault="003501C7" w:rsidP="003501C7">
      <w:pPr>
        <w:rPr>
          <w:lang w:val="en-US"/>
          <w:rPrChange w:id="702" w:author="Benoît Perez-Lamarque" w:date="2021-09-23T12:16:00Z">
            <w:rPr/>
          </w:rPrChange>
        </w:rPr>
      </w:pPr>
      <w:r w:rsidRPr="003501C7">
        <w:rPr>
          <w:lang w:val="en-US"/>
          <w:rPrChange w:id="703" w:author="Benoît Perez-Lamarque" w:date="2021-09-23T12:16:00Z">
            <w:rPr/>
          </w:rPrChange>
        </w:rPr>
        <w:t>maxHippocampus &lt;- max(checkSampleHippocampus)</w:t>
      </w:r>
    </w:p>
    <w:p w14:paraId="28CCA72E" w14:textId="77777777" w:rsidR="003501C7" w:rsidRPr="003501C7" w:rsidRDefault="003501C7" w:rsidP="003501C7">
      <w:pPr>
        <w:rPr>
          <w:lang w:val="en-US"/>
          <w:rPrChange w:id="704" w:author="Benoît Perez-Lamarque" w:date="2021-09-23T12:16:00Z">
            <w:rPr/>
          </w:rPrChange>
        </w:rPr>
      </w:pPr>
      <w:r w:rsidRPr="003501C7">
        <w:rPr>
          <w:lang w:val="en-US"/>
          <w:rPrChange w:id="705" w:author="Benoît Perez-Lamarque" w:date="2021-09-23T12:16:00Z">
            <w:rPr/>
          </w:rPrChange>
        </w:rPr>
        <w:t>maxCerebellum &lt;- max(checkSampleCerebellum)</w:t>
      </w:r>
    </w:p>
    <w:p w14:paraId="4E3658C4" w14:textId="77777777" w:rsidR="003501C7" w:rsidRPr="003501C7" w:rsidRDefault="003501C7" w:rsidP="003501C7">
      <w:pPr>
        <w:rPr>
          <w:lang w:val="en-US"/>
          <w:rPrChange w:id="706" w:author="Benoît Perez-Lamarque" w:date="2021-09-23T12:16:00Z">
            <w:rPr/>
          </w:rPrChange>
        </w:rPr>
      </w:pPr>
      <w:r w:rsidRPr="003501C7">
        <w:rPr>
          <w:lang w:val="en-US"/>
          <w:rPrChange w:id="707" w:author="Benoît Perez-Lamarque" w:date="2021-09-23T12:16:00Z">
            <w:rPr/>
          </w:rPrChange>
        </w:rPr>
        <w:t>maxStriatum &lt;- max(checkSampleStriatum)</w:t>
      </w:r>
    </w:p>
    <w:p w14:paraId="15F834DE" w14:textId="77777777" w:rsidR="003501C7" w:rsidRPr="003501C7" w:rsidRDefault="003501C7" w:rsidP="003501C7">
      <w:pPr>
        <w:rPr>
          <w:lang w:val="en-US"/>
          <w:rPrChange w:id="708" w:author="Benoît Perez-Lamarque" w:date="2021-09-23T12:16:00Z">
            <w:rPr/>
          </w:rPrChange>
        </w:rPr>
      </w:pPr>
      <w:r w:rsidRPr="003501C7">
        <w:rPr>
          <w:lang w:val="en-US"/>
          <w:rPrChange w:id="709" w:author="Benoît Perez-Lamarque" w:date="2021-09-23T12:16:00Z">
            <w:rPr/>
          </w:rPrChange>
        </w:rPr>
        <w:t>maxMOB &lt;- max(checkSampleMOB)</w:t>
      </w:r>
    </w:p>
    <w:p w14:paraId="6E10DE12" w14:textId="77777777" w:rsidR="003501C7" w:rsidRPr="003501C7" w:rsidRDefault="003501C7" w:rsidP="003501C7">
      <w:pPr>
        <w:rPr>
          <w:lang w:val="en-US"/>
          <w:rPrChange w:id="710" w:author="Benoît Perez-Lamarque" w:date="2021-09-23T12:16:00Z">
            <w:rPr/>
          </w:rPrChange>
        </w:rPr>
      </w:pPr>
    </w:p>
    <w:p w14:paraId="182445F0" w14:textId="77777777" w:rsidR="003501C7" w:rsidRPr="003501C7" w:rsidRDefault="003501C7" w:rsidP="003501C7">
      <w:pPr>
        <w:rPr>
          <w:lang w:val="en-US"/>
          <w:rPrChange w:id="711" w:author="Benoît Perez-Lamarque" w:date="2021-09-23T12:16:00Z">
            <w:rPr/>
          </w:rPrChange>
        </w:rPr>
      </w:pPr>
      <w:r w:rsidRPr="003501C7">
        <w:rPr>
          <w:lang w:val="en-US"/>
          <w:rPrChange w:id="712" w:author="Benoît Perez-Lamarque" w:date="2021-09-23T12:16:00Z">
            <w:rPr/>
          </w:rPrChange>
        </w:rPr>
        <w:t>maxAllAreas &lt;- max(</w:t>
      </w:r>
    </w:p>
    <w:p w14:paraId="429BC328" w14:textId="77777777" w:rsidR="003501C7" w:rsidRPr="003501C7" w:rsidRDefault="003501C7" w:rsidP="003501C7">
      <w:pPr>
        <w:rPr>
          <w:lang w:val="en-US"/>
          <w:rPrChange w:id="713" w:author="Benoît Perez-Lamarque" w:date="2021-09-23T12:16:00Z">
            <w:rPr/>
          </w:rPrChange>
        </w:rPr>
      </w:pPr>
      <w:r w:rsidRPr="003501C7">
        <w:rPr>
          <w:lang w:val="en-US"/>
          <w:rPrChange w:id="714" w:author="Benoît Perez-Lamarque" w:date="2021-09-23T12:16:00Z">
            <w:rPr/>
          </w:rPrChange>
        </w:rPr>
        <w:t>maxEQ,</w:t>
      </w:r>
    </w:p>
    <w:p w14:paraId="6C9AAD7F" w14:textId="77777777" w:rsidR="003501C7" w:rsidRPr="003501C7" w:rsidRDefault="003501C7" w:rsidP="003501C7">
      <w:pPr>
        <w:rPr>
          <w:lang w:val="en-US"/>
          <w:rPrChange w:id="715" w:author="Benoît Perez-Lamarque" w:date="2021-09-23T12:16:00Z">
            <w:rPr/>
          </w:rPrChange>
        </w:rPr>
      </w:pPr>
      <w:r w:rsidRPr="003501C7">
        <w:rPr>
          <w:lang w:val="en-US"/>
          <w:rPrChange w:id="716" w:author="Benoît Perez-Lamarque" w:date="2021-09-23T12:16:00Z">
            <w:rPr/>
          </w:rPrChange>
        </w:rPr>
        <w:t>maxNeocortex,</w:t>
      </w:r>
    </w:p>
    <w:p w14:paraId="04FEC46C" w14:textId="77777777" w:rsidR="003501C7" w:rsidRPr="003501C7" w:rsidRDefault="003501C7" w:rsidP="003501C7">
      <w:pPr>
        <w:rPr>
          <w:lang w:val="en-US"/>
          <w:rPrChange w:id="717" w:author="Benoît Perez-Lamarque" w:date="2021-09-23T12:16:00Z">
            <w:rPr/>
          </w:rPrChange>
        </w:rPr>
      </w:pPr>
      <w:r w:rsidRPr="003501C7">
        <w:rPr>
          <w:lang w:val="en-US"/>
          <w:rPrChange w:id="718" w:author="Benoît Perez-Lamarque" w:date="2021-09-23T12:16:00Z">
            <w:rPr/>
          </w:rPrChange>
        </w:rPr>
        <w:t>maxHippocampus,</w:t>
      </w:r>
    </w:p>
    <w:p w14:paraId="3CC20A46" w14:textId="77777777" w:rsidR="003501C7" w:rsidRPr="003501C7" w:rsidRDefault="003501C7" w:rsidP="003501C7">
      <w:pPr>
        <w:rPr>
          <w:lang w:val="en-US"/>
          <w:rPrChange w:id="719" w:author="Benoît Perez-Lamarque" w:date="2021-09-23T12:16:00Z">
            <w:rPr/>
          </w:rPrChange>
        </w:rPr>
      </w:pPr>
      <w:r w:rsidRPr="003501C7">
        <w:rPr>
          <w:lang w:val="en-US"/>
          <w:rPrChange w:id="720" w:author="Benoît Perez-Lamarque" w:date="2021-09-23T12:16:00Z">
            <w:rPr/>
          </w:rPrChange>
        </w:rPr>
        <w:t>maxCerebellum,</w:t>
      </w:r>
    </w:p>
    <w:p w14:paraId="7B10EB41" w14:textId="77777777" w:rsidR="003501C7" w:rsidRPr="003501C7" w:rsidRDefault="003501C7" w:rsidP="003501C7">
      <w:pPr>
        <w:rPr>
          <w:lang w:val="en-US"/>
          <w:rPrChange w:id="721" w:author="Benoît Perez-Lamarque" w:date="2021-09-23T12:16:00Z">
            <w:rPr/>
          </w:rPrChange>
        </w:rPr>
      </w:pPr>
      <w:r w:rsidRPr="003501C7">
        <w:rPr>
          <w:lang w:val="en-US"/>
          <w:rPrChange w:id="722" w:author="Benoît Perez-Lamarque" w:date="2021-09-23T12:16:00Z">
            <w:rPr/>
          </w:rPrChange>
        </w:rPr>
        <w:t>maxStriatum,</w:t>
      </w:r>
    </w:p>
    <w:p w14:paraId="531E15EC" w14:textId="77777777" w:rsidR="003501C7" w:rsidRPr="003501C7" w:rsidRDefault="003501C7" w:rsidP="003501C7">
      <w:pPr>
        <w:rPr>
          <w:lang w:val="en-US"/>
          <w:rPrChange w:id="723" w:author="Benoît Perez-Lamarque" w:date="2021-09-23T12:16:00Z">
            <w:rPr/>
          </w:rPrChange>
        </w:rPr>
      </w:pPr>
      <w:r w:rsidRPr="003501C7">
        <w:rPr>
          <w:lang w:val="en-US"/>
          <w:rPrChange w:id="724" w:author="Benoît Perez-Lamarque" w:date="2021-09-23T12:16:00Z">
            <w:rPr/>
          </w:rPrChange>
        </w:rPr>
        <w:t>maxMOB</w:t>
      </w:r>
    </w:p>
    <w:p w14:paraId="443BDB92" w14:textId="77777777" w:rsidR="003501C7" w:rsidRPr="003501C7" w:rsidRDefault="003501C7" w:rsidP="003501C7">
      <w:pPr>
        <w:rPr>
          <w:lang w:val="en-US"/>
          <w:rPrChange w:id="725" w:author="Benoît Perez-Lamarque" w:date="2021-09-23T12:16:00Z">
            <w:rPr/>
          </w:rPrChange>
        </w:rPr>
      </w:pPr>
      <w:r w:rsidRPr="003501C7">
        <w:rPr>
          <w:lang w:val="en-US"/>
          <w:rPrChange w:id="726" w:author="Benoît Perez-Lamarque" w:date="2021-09-23T12:16:00Z">
            <w:rPr/>
          </w:rPrChange>
        </w:rPr>
        <w:t>)</w:t>
      </w:r>
    </w:p>
    <w:p w14:paraId="47634BE7" w14:textId="77777777" w:rsidR="003501C7" w:rsidRPr="003501C7" w:rsidRDefault="003501C7" w:rsidP="003501C7">
      <w:pPr>
        <w:rPr>
          <w:lang w:val="en-US"/>
          <w:rPrChange w:id="727" w:author="Benoît Perez-Lamarque" w:date="2021-09-23T12:16:00Z">
            <w:rPr/>
          </w:rPrChange>
        </w:rPr>
      </w:pPr>
    </w:p>
    <w:p w14:paraId="4763AAEB" w14:textId="77777777" w:rsidR="003501C7" w:rsidRPr="003501C7" w:rsidRDefault="003501C7" w:rsidP="003501C7">
      <w:pPr>
        <w:rPr>
          <w:lang w:val="en-US"/>
          <w:rPrChange w:id="728" w:author="Benoît Perez-Lamarque" w:date="2021-09-23T12:16:00Z">
            <w:rPr/>
          </w:rPrChange>
        </w:rPr>
      </w:pPr>
      <w:r w:rsidRPr="003501C7">
        <w:rPr>
          <w:lang w:val="en-US"/>
          <w:rPrChange w:id="729" w:author="Benoît Perez-Lamarque" w:date="2021-09-23T12:16:00Z">
            <w:rPr/>
          </w:rPrChange>
        </w:rPr>
        <w:t>```</w:t>
      </w:r>
    </w:p>
    <w:p w14:paraId="55A0D695" w14:textId="77777777" w:rsidR="003501C7" w:rsidRPr="003501C7" w:rsidRDefault="003501C7" w:rsidP="003501C7">
      <w:pPr>
        <w:rPr>
          <w:lang w:val="en-US"/>
          <w:rPrChange w:id="730" w:author="Benoît Perez-Lamarque" w:date="2021-09-23T12:16:00Z">
            <w:rPr/>
          </w:rPrChange>
        </w:rPr>
      </w:pPr>
    </w:p>
    <w:p w14:paraId="1654EA79" w14:textId="77777777" w:rsidR="003501C7" w:rsidRPr="003501C7" w:rsidRDefault="003501C7" w:rsidP="003501C7">
      <w:pPr>
        <w:rPr>
          <w:lang w:val="en-US"/>
          <w:rPrChange w:id="731" w:author="Benoît Perez-Lamarque" w:date="2021-09-23T12:16:00Z">
            <w:rPr/>
          </w:rPrChange>
        </w:rPr>
      </w:pPr>
      <w:r w:rsidRPr="003501C7">
        <w:rPr>
          <w:lang w:val="en-US"/>
          <w:rPrChange w:id="732" w:author="Benoît Perez-Lamarque" w:date="2021-09-23T12:16:00Z">
            <w:rPr/>
          </w:rPrChange>
        </w:rPr>
        <w:t xml:space="preserve">&lt;!-- TC:endignore --&gt; </w:t>
      </w:r>
    </w:p>
    <w:p w14:paraId="52B3DD5A" w14:textId="77777777" w:rsidR="003501C7" w:rsidRPr="003501C7" w:rsidRDefault="003501C7" w:rsidP="003501C7">
      <w:pPr>
        <w:rPr>
          <w:lang w:val="en-US"/>
          <w:rPrChange w:id="733" w:author="Benoît Perez-Lamarque" w:date="2021-09-23T12:16:00Z">
            <w:rPr/>
          </w:rPrChange>
        </w:rPr>
      </w:pPr>
    </w:p>
    <w:p w14:paraId="593FA4C7" w14:textId="77777777" w:rsidR="003501C7" w:rsidRPr="003501C7" w:rsidRDefault="003501C7" w:rsidP="003501C7">
      <w:pPr>
        <w:rPr>
          <w:lang w:val="en-US"/>
          <w:rPrChange w:id="734" w:author="Benoît Perez-Lamarque" w:date="2021-09-23T12:16:00Z">
            <w:rPr/>
          </w:rPrChange>
        </w:rPr>
      </w:pPr>
      <w:commentRangeStart w:id="735"/>
      <w:r w:rsidRPr="003501C7">
        <w:rPr>
          <w:lang w:val="en-US"/>
          <w:rPrChange w:id="736" w:author="Benoît Perez-Lamarque" w:date="2021-09-23T12:16:00Z">
            <w:rPr/>
          </w:rPrChange>
        </w:rPr>
        <w:t># Introduction</w:t>
      </w:r>
      <w:commentRangeEnd w:id="735"/>
      <w:r w:rsidR="00DD636C">
        <w:rPr>
          <w:rStyle w:val="Marquedecommentaire"/>
        </w:rPr>
        <w:commentReference w:id="735"/>
      </w:r>
    </w:p>
    <w:p w14:paraId="79A15363" w14:textId="77777777" w:rsidR="003501C7" w:rsidRPr="003501C7" w:rsidRDefault="003501C7" w:rsidP="003501C7">
      <w:pPr>
        <w:rPr>
          <w:lang w:val="en-US"/>
          <w:rPrChange w:id="737" w:author="Benoît Perez-Lamarque" w:date="2021-09-23T12:16:00Z">
            <w:rPr/>
          </w:rPrChange>
        </w:rPr>
      </w:pPr>
    </w:p>
    <w:p w14:paraId="3D08E8CA" w14:textId="77777777" w:rsidR="003501C7" w:rsidRPr="003501C7" w:rsidRDefault="003501C7" w:rsidP="003501C7">
      <w:pPr>
        <w:rPr>
          <w:lang w:val="en-US"/>
          <w:rPrChange w:id="738" w:author="Benoît Perez-Lamarque" w:date="2021-09-23T12:16:00Z">
            <w:rPr/>
          </w:rPrChange>
        </w:rPr>
      </w:pPr>
      <w:r w:rsidRPr="003501C7">
        <w:rPr>
          <w:lang w:val="en-US"/>
          <w:rPrChange w:id="739" w:author="Benoît Perez-Lamarque" w:date="2021-09-23T12:16:00Z">
            <w:rPr/>
          </w:rPrChange>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19D74F8C" w14:textId="77777777" w:rsidR="003501C7" w:rsidRPr="003501C7" w:rsidRDefault="003501C7" w:rsidP="003501C7">
      <w:pPr>
        <w:rPr>
          <w:lang w:val="en-US"/>
          <w:rPrChange w:id="740" w:author="Benoît Perez-Lamarque" w:date="2021-09-23T12:16:00Z">
            <w:rPr/>
          </w:rPrChange>
        </w:rPr>
      </w:pPr>
      <w:r w:rsidRPr="003501C7">
        <w:rPr>
          <w:lang w:val="en-US"/>
          <w:rPrChange w:id="741" w:author="Benoît Perez-Lamarque" w:date="2021-09-23T12:16:00Z">
            <w:rPr/>
          </w:rPrChange>
        </w:rPr>
        <w:t>&lt;!-- Primates are pivotal species to study the evolution of cognition given the complexity of their socio-ecological environment and the inevitable implication for retracing human evolutionary history [@byrne2000evolution].  --&gt;</w:t>
      </w:r>
    </w:p>
    <w:p w14:paraId="7413703E" w14:textId="77777777" w:rsidR="003501C7" w:rsidRPr="003501C7" w:rsidRDefault="003501C7" w:rsidP="003501C7">
      <w:pPr>
        <w:rPr>
          <w:lang w:val="en-US"/>
          <w:rPrChange w:id="742" w:author="Benoît Perez-Lamarque" w:date="2021-09-23T12:16:00Z">
            <w:rPr/>
          </w:rPrChange>
        </w:rPr>
      </w:pPr>
    </w:p>
    <w:p w14:paraId="28C5F82E" w14:textId="77777777" w:rsidR="003501C7" w:rsidRPr="003501C7" w:rsidDel="00CB2FDD" w:rsidRDefault="003501C7" w:rsidP="003501C7">
      <w:pPr>
        <w:rPr>
          <w:del w:id="743" w:author="Benoît Perez-Lamarque" w:date="2021-09-23T15:33:00Z"/>
          <w:lang w:val="en-US"/>
          <w:rPrChange w:id="744" w:author="Benoît Perez-Lamarque" w:date="2021-09-23T12:16:00Z">
            <w:rPr>
              <w:del w:id="745" w:author="Benoît Perez-Lamarque" w:date="2021-09-23T15:33:00Z"/>
            </w:rPr>
          </w:rPrChange>
        </w:rPr>
      </w:pPr>
      <w:r w:rsidRPr="003501C7">
        <w:rPr>
          <w:lang w:val="en-US"/>
          <w:rPrChange w:id="746" w:author="Benoît Perez-Lamarque" w:date="2021-09-23T12:16:00Z">
            <w:rPr/>
          </w:rPrChange>
        </w:rPr>
        <w:t xml:space="preserve">\initial{\textcolor{black}{C}}ognition evolution results from the balance between socio-ecological drivers promoting cognitive abilities [@gonzalez2018inference] and physiological </w:t>
      </w:r>
      <w:r w:rsidRPr="003501C7">
        <w:rPr>
          <w:lang w:val="en-US"/>
          <w:rPrChange w:id="747" w:author="Benoît Perez-Lamarque" w:date="2021-09-23T12:16:00Z">
            <w:rPr/>
          </w:rPrChange>
        </w:rPr>
        <w:lastRenderedPageBreak/>
        <w:t xml:space="preserve">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w:t>
      </w:r>
    </w:p>
    <w:p w14:paraId="3627F82D" w14:textId="24095A03" w:rsidR="006365FF" w:rsidRDefault="00CB2FDD" w:rsidP="00CB2FDD">
      <w:pPr>
        <w:rPr>
          <w:ins w:id="748" w:author="Benoît Perez-Lamarque" w:date="2021-09-23T15:33:00Z"/>
          <w:lang w:val="en-US"/>
        </w:rPr>
      </w:pPr>
      <w:ins w:id="749" w:author="Benoît Perez-Lamarque" w:date="2021-09-23T15:33:00Z">
        <w:r>
          <w:rPr>
            <w:lang w:val="en-US"/>
          </w:rPr>
          <w:t>However</w:t>
        </w:r>
        <w:r w:rsidRPr="00EC7249">
          <w:rPr>
            <w:lang w:val="en-US"/>
          </w:rPr>
          <w:t xml:space="preserve">, </w:t>
        </w:r>
        <w:r>
          <w:rPr>
            <w:lang w:val="en-US"/>
          </w:rPr>
          <w:t>s</w:t>
        </w:r>
        <w:r w:rsidRPr="00EC7249">
          <w:rPr>
            <w:lang w:val="en-US"/>
          </w:rPr>
          <w:t>pace is a place often occupied by many species belonging to the same ecological guild</w:t>
        </w:r>
        <w:r w:rsidR="006365FF">
          <w:rPr>
            <w:lang w:val="en-US"/>
          </w:rPr>
          <w:t xml:space="preserve"> and </w:t>
        </w:r>
      </w:ins>
      <w:ins w:id="750" w:author="Benoît Perez-Lamarque" w:date="2021-09-23T15:35:00Z">
        <w:r w:rsidR="006365FF">
          <w:rPr>
            <w:lang w:val="en-US"/>
          </w:rPr>
          <w:t xml:space="preserve">we can predict that </w:t>
        </w:r>
      </w:ins>
      <w:ins w:id="751" w:author="Benoît Perez-Lamarque" w:date="2021-09-23T15:33:00Z">
        <w:r w:rsidR="006365FF">
          <w:rPr>
            <w:lang w:val="en-US"/>
          </w:rPr>
          <w:t xml:space="preserve">such interactions with </w:t>
        </w:r>
        <w:r w:rsidR="006365FF" w:rsidRPr="00EC7249">
          <w:rPr>
            <w:lang w:val="en-US"/>
          </w:rPr>
          <w:t>sympatric heterospecifics</w:t>
        </w:r>
        <w:r w:rsidR="006365FF">
          <w:rPr>
            <w:lang w:val="en-US"/>
          </w:rPr>
          <w:t xml:space="preserve"> </w:t>
        </w:r>
      </w:ins>
      <w:ins w:id="752" w:author="Benoît Perez-Lamarque" w:date="2021-09-23T15:35:00Z">
        <w:r w:rsidR="006365FF">
          <w:rPr>
            <w:lang w:val="en-US"/>
          </w:rPr>
          <w:t>are</w:t>
        </w:r>
      </w:ins>
      <w:ins w:id="753" w:author="Benoît Perez-Lamarque" w:date="2021-09-23T15:33:00Z">
        <w:r w:rsidR="006365FF">
          <w:rPr>
            <w:lang w:val="en-US"/>
          </w:rPr>
          <w:t xml:space="preserve"> likely to strongly shape </w:t>
        </w:r>
      </w:ins>
      <w:ins w:id="754" w:author="Benoît Perez-Lamarque" w:date="2021-09-23T15:37:00Z">
        <w:r w:rsidR="006365FF">
          <w:rPr>
            <w:lang w:val="en-US"/>
          </w:rPr>
          <w:t xml:space="preserve">the evolution of </w:t>
        </w:r>
      </w:ins>
      <w:ins w:id="755" w:author="Benoît Perez-Lamarque" w:date="2021-09-23T15:34:00Z">
        <w:r w:rsidR="006365FF" w:rsidRPr="00EC7249">
          <w:rPr>
            <w:lang w:val="en-US"/>
          </w:rPr>
          <w:t>cognition</w:t>
        </w:r>
        <w:r w:rsidR="006365FF">
          <w:rPr>
            <w:lang w:val="en-US"/>
          </w:rPr>
          <w:t>.</w:t>
        </w:r>
      </w:ins>
    </w:p>
    <w:p w14:paraId="6775C78A" w14:textId="77777777" w:rsidR="006365FF" w:rsidRDefault="006365FF" w:rsidP="006365FF">
      <w:pPr>
        <w:rPr>
          <w:ins w:id="756" w:author="Benoît Perez-Lamarque" w:date="2021-09-23T15:33:00Z"/>
          <w:lang w:val="en-US"/>
        </w:rPr>
      </w:pPr>
    </w:p>
    <w:p w14:paraId="771234BA" w14:textId="77777777" w:rsidR="00CB2FDD" w:rsidRPr="003501C7" w:rsidRDefault="00CB2FDD" w:rsidP="003501C7">
      <w:pPr>
        <w:rPr>
          <w:lang w:val="en-US"/>
          <w:rPrChange w:id="757" w:author="Benoît Perez-Lamarque" w:date="2021-09-23T12:16:00Z">
            <w:rPr/>
          </w:rPrChange>
        </w:rPr>
      </w:pPr>
    </w:p>
    <w:p w14:paraId="58AAB4D1" w14:textId="5C0FECA6" w:rsidR="007B1D11" w:rsidRDefault="003501C7" w:rsidP="003501C7">
      <w:pPr>
        <w:rPr>
          <w:ins w:id="758" w:author="Benoît Perez-Lamarque" w:date="2021-09-23T15:45:00Z"/>
          <w:lang w:val="en-US"/>
        </w:rPr>
      </w:pPr>
      <w:r w:rsidRPr="003501C7">
        <w:rPr>
          <w:lang w:val="en-US"/>
          <w:rPrChange w:id="759" w:author="Benoît Perez-Lamarque" w:date="2021-09-23T12:16:00Z">
            <w:rPr/>
          </w:rPrChange>
        </w:rPr>
        <w:t xml:space="preserve">|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w:t>
      </w:r>
      <w:del w:id="760" w:author="Benoît Perez-Lamarque" w:date="2021-09-23T15:37:00Z">
        <w:r w:rsidRPr="003501C7" w:rsidDel="006365FF">
          <w:rPr>
            <w:lang w:val="en-US"/>
            <w:rPrChange w:id="761" w:author="Benoît Perez-Lamarque" w:date="2021-09-23T12:16:00Z">
              <w:rPr/>
            </w:rPrChange>
          </w:rPr>
          <w:delText>Although generally considered as a singular entity</w:delText>
        </w:r>
      </w:del>
      <w:ins w:id="762" w:author="Benoît Perez-Lamarque" w:date="2021-09-23T15:37:00Z">
        <w:r w:rsidR="006365FF">
          <w:rPr>
            <w:lang w:val="en-US"/>
          </w:rPr>
          <w:t>Yet</w:t>
        </w:r>
      </w:ins>
      <w:r w:rsidRPr="003501C7">
        <w:rPr>
          <w:lang w:val="en-US"/>
          <w:rPrChange w:id="763" w:author="Benoît Perez-Lamarque" w:date="2021-09-23T12:16:00Z">
            <w:rPr/>
          </w:rPrChange>
        </w:rPr>
        <w:t>, the brain is a mosaic of areas cognitively specialized [@barton2000mosaic]</w:t>
      </w:r>
      <w:ins w:id="764" w:author="Benoît Perez-Lamarque" w:date="2021-09-23T15:34:00Z">
        <w:r w:rsidR="006365FF">
          <w:rPr>
            <w:lang w:val="en-US"/>
          </w:rPr>
          <w:t xml:space="preserve"> and these areas can be differentially affected by </w:t>
        </w:r>
      </w:ins>
      <w:ins w:id="765" w:author="Benoît Perez-Lamarque" w:date="2021-09-23T15:37:00Z">
        <w:r w:rsidR="006365FF">
          <w:rPr>
            <w:lang w:val="en-US"/>
          </w:rPr>
          <w:t xml:space="preserve">species </w:t>
        </w:r>
      </w:ins>
      <w:ins w:id="766" w:author="Benoît Perez-Lamarque" w:date="2021-09-23T15:34:00Z">
        <w:r w:rsidR="006365FF">
          <w:rPr>
            <w:lang w:val="en-US"/>
          </w:rPr>
          <w:t>sympat</w:t>
        </w:r>
      </w:ins>
      <w:ins w:id="767" w:author="Benoît Perez-Lamarque" w:date="2021-09-23T15:35:00Z">
        <w:r w:rsidR="006365FF">
          <w:rPr>
            <w:lang w:val="en-US"/>
          </w:rPr>
          <w:t>ry</w:t>
        </w:r>
      </w:ins>
      <w:r w:rsidRPr="003501C7">
        <w:rPr>
          <w:lang w:val="en-US"/>
          <w:rPrChange w:id="768" w:author="Benoît Perez-Lamarque" w:date="2021-09-23T12:16:00Z">
            <w:rPr/>
          </w:rPrChange>
        </w:rPr>
        <w:t xml:space="preserve">. For instance, the Striatum is stimulated during social interactions [@baez2013role]. Its size is thus expected to be positively influenced when contacts with other species increase, as in species performing mixed-species groups, which is </w:t>
      </w:r>
      <w:ins w:id="769" w:author="Benoît Perez-Lamarque" w:date="2021-09-23T12:34:00Z">
        <w:r w:rsidR="00DD636C" w:rsidRPr="00EC7249">
          <w:rPr>
            <w:lang w:val="en-US"/>
          </w:rPr>
          <w:t xml:space="preserve">nonetheless </w:t>
        </w:r>
      </w:ins>
      <w:r w:rsidRPr="003501C7">
        <w:rPr>
          <w:lang w:val="en-US"/>
          <w:rPrChange w:id="770" w:author="Benoît Perez-Lamarque" w:date="2021-09-23T12:16:00Z">
            <w:rPr/>
          </w:rPrChange>
        </w:rPr>
        <w:t xml:space="preserve">rather infrequent in primates </w:t>
      </w:r>
      <w:del w:id="771" w:author="Benoît Perez-Lamarque" w:date="2021-09-23T12:34:00Z">
        <w:r w:rsidRPr="003501C7" w:rsidDel="00DD636C">
          <w:rPr>
            <w:lang w:val="en-US"/>
            <w:rPrChange w:id="772" w:author="Benoît Perez-Lamarque" w:date="2021-09-23T12:16:00Z">
              <w:rPr/>
            </w:rPrChange>
          </w:rPr>
          <w:delText xml:space="preserve">nonetheless </w:delText>
        </w:r>
      </w:del>
      <w:r w:rsidRPr="003501C7">
        <w:rPr>
          <w:lang w:val="en-US"/>
          <w:rPrChange w:id="773" w:author="Benoît Perez-Lamarque" w:date="2021-09-23T12:16:00Z">
            <w:rPr/>
          </w:rPrChange>
        </w:rPr>
        <w:t xml:space="preserve">(but see callitrichine primates in particular, @heymann2015unlike). The Striatum also underpins reward expectation and action, goal-directed behaviour and planning abilities [@johnson2007integrating] which is key when foraging. </w:t>
      </w:r>
      <w:ins w:id="774" w:author="Benoît Perez-Lamarque" w:date="2021-09-23T12:37:00Z">
        <w:r w:rsidR="00304874">
          <w:rPr>
            <w:lang w:val="en-US"/>
          </w:rPr>
          <w:t>Other f</w:t>
        </w:r>
      </w:ins>
      <w:del w:id="775" w:author="Benoît Perez-Lamarque" w:date="2021-09-23T12:37:00Z">
        <w:r w:rsidRPr="003501C7" w:rsidDel="00304874">
          <w:rPr>
            <w:lang w:val="en-US"/>
            <w:rPrChange w:id="776" w:author="Benoît Perez-Lamarque" w:date="2021-09-23T12:16:00Z">
              <w:rPr/>
            </w:rPrChange>
          </w:rPr>
          <w:delText>F</w:delText>
        </w:r>
      </w:del>
      <w:r w:rsidRPr="003501C7">
        <w:rPr>
          <w:lang w:val="en-US"/>
          <w:rPrChange w:id="777" w:author="Benoît Perez-Lamarque" w:date="2021-09-23T12:16:00Z">
            <w:rPr/>
          </w:rPrChange>
        </w:rPr>
        <w:t xml:space="preserve">oraging-related areas, as </w:t>
      </w:r>
      <w:del w:id="778" w:author="Benoît Perez-Lamarque" w:date="2021-09-23T12:37:00Z">
        <w:r w:rsidRPr="003501C7" w:rsidDel="00304874">
          <w:rPr>
            <w:lang w:val="en-US"/>
            <w:rPrChange w:id="779" w:author="Benoît Perez-Lamarque" w:date="2021-09-23T12:16:00Z">
              <w:rPr/>
            </w:rPrChange>
          </w:rPr>
          <w:delText xml:space="preserve">are also </w:delText>
        </w:r>
      </w:del>
      <w:r w:rsidRPr="003501C7">
        <w:rPr>
          <w:lang w:val="en-US"/>
          <w:rPrChange w:id="780" w:author="Benoît Perez-Lamarque" w:date="2021-09-23T12:16:00Z">
            <w:rPr/>
          </w:rPrChange>
        </w:rPr>
        <w:t xml:space="preserve">the Main Olfactory Bulb (MOB) or the Hippocampus, home of a spatio-temporal memory [@burgess2002human], are </w:t>
      </w:r>
      <w:ins w:id="781" w:author="Benoît Perez-Lamarque" w:date="2021-09-23T12:37:00Z">
        <w:r w:rsidR="00304874">
          <w:rPr>
            <w:lang w:val="en-US"/>
          </w:rPr>
          <w:t xml:space="preserve">also </w:t>
        </w:r>
      </w:ins>
      <w:r w:rsidRPr="003501C7">
        <w:rPr>
          <w:lang w:val="en-US"/>
          <w:rPrChange w:id="782" w:author="Benoît Perez-Lamarque" w:date="2021-09-23T12:16:00Z">
            <w:rPr/>
          </w:rPrChange>
        </w:rPr>
        <w:t xml:space="preserve">expected to be influenced by the ecological environment. Such areas are </w:t>
      </w:r>
      <w:del w:id="783" w:author="Benoît Perez-Lamarque" w:date="2021-09-23T12:37:00Z">
        <w:r w:rsidRPr="003501C7" w:rsidDel="00304874">
          <w:rPr>
            <w:lang w:val="en-US"/>
            <w:rPrChange w:id="784" w:author="Benoît Perez-Lamarque" w:date="2021-09-23T12:16:00Z">
              <w:rPr/>
            </w:rPrChange>
          </w:rPr>
          <w:delText>tought</w:delText>
        </w:r>
      </w:del>
      <w:ins w:id="785" w:author="Benoît Perez-Lamarque" w:date="2021-09-23T12:37:00Z">
        <w:r w:rsidR="00304874" w:rsidRPr="00304874">
          <w:rPr>
            <w:lang w:val="en-US"/>
          </w:rPr>
          <w:t>thought</w:t>
        </w:r>
      </w:ins>
      <w:r w:rsidRPr="003501C7">
        <w:rPr>
          <w:lang w:val="en-US"/>
          <w:rPrChange w:id="786" w:author="Benoît Perez-Lamarque" w:date="2021-09-23T12:16:00Z">
            <w:rPr/>
          </w:rPrChange>
        </w:rPr>
        <w:t xml:space="preserve"> to be particularly </w:t>
      </w:r>
      <w:del w:id="787" w:author="Benoît Perez-Lamarque" w:date="2021-09-23T15:39:00Z">
        <w:r w:rsidRPr="003501C7" w:rsidDel="006365FF">
          <w:rPr>
            <w:lang w:val="en-US"/>
            <w:rPrChange w:id="788" w:author="Benoît Perez-Lamarque" w:date="2021-09-23T12:16:00Z">
              <w:rPr/>
            </w:rPrChange>
          </w:rPr>
          <w:delText xml:space="preserve">key </w:delText>
        </w:r>
      </w:del>
      <w:ins w:id="789" w:author="Benoît Perez-Lamarque" w:date="2021-09-23T15:39:00Z">
        <w:r w:rsidR="006365FF">
          <w:rPr>
            <w:lang w:val="en-US"/>
          </w:rPr>
          <w:t>important</w:t>
        </w:r>
        <w:r w:rsidR="006365FF" w:rsidRPr="003501C7">
          <w:rPr>
            <w:lang w:val="en-US"/>
            <w:rPrChange w:id="790" w:author="Benoît Perez-Lamarque" w:date="2021-09-23T12:16:00Z">
              <w:rPr/>
            </w:rPrChange>
          </w:rPr>
          <w:t xml:space="preserve"> </w:t>
        </w:r>
      </w:ins>
      <w:r w:rsidRPr="003501C7">
        <w:rPr>
          <w:lang w:val="en-US"/>
          <w:rPrChange w:id="791" w:author="Benoît Perez-Lamarque" w:date="2021-09-23T12:16:00Z">
            <w:rPr/>
          </w:rPrChange>
        </w:rPr>
        <w:t>for frugivorous primates, as fruits are the archetype of a hard-to-find resource yet predictable [@janmaat2016spatio; @robirabotany]</w:t>
      </w:r>
      <w:ins w:id="792" w:author="Benoît Perez-Lamarque" w:date="2021-09-23T15:48:00Z">
        <w:r w:rsidR="007B1D11">
          <w:rPr>
            <w:lang w:val="en-US"/>
          </w:rPr>
          <w:t xml:space="preserve"> and larger areas might be more advantageous</w:t>
        </w:r>
      </w:ins>
      <w:r w:rsidRPr="003501C7">
        <w:rPr>
          <w:lang w:val="en-US"/>
          <w:rPrChange w:id="793" w:author="Benoît Perez-Lamarque" w:date="2021-09-23T12:16:00Z">
            <w:rPr/>
          </w:rPrChange>
        </w:rPr>
        <w:t xml:space="preserve">. </w:t>
      </w:r>
      <w:ins w:id="794" w:author="Benoît Perez-Lamarque" w:date="2021-09-23T15:48:00Z">
        <w:r w:rsidR="007B1D11">
          <w:rPr>
            <w:lang w:val="en-US"/>
          </w:rPr>
          <w:t>Similarly</w:t>
        </w:r>
      </w:ins>
      <w:ins w:id="795" w:author="Benoît Perez-Lamarque" w:date="2021-09-23T15:47:00Z">
        <w:r w:rsidR="007B1D11">
          <w:rPr>
            <w:lang w:val="en-US"/>
          </w:rPr>
          <w:t xml:space="preserve">, </w:t>
        </w:r>
        <w:r w:rsidR="007B1D11" w:rsidRPr="00EC7249">
          <w:rPr>
            <w:lang w:val="en-US"/>
          </w:rPr>
          <w:t>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w:t>
        </w:r>
        <w:r w:rsidR="007B1D11">
          <w:rPr>
            <w:lang w:val="en-US"/>
          </w:rPr>
          <w:t>.</w:t>
        </w:r>
        <w:r w:rsidR="007B1D11">
          <w:rPr>
            <w:lang w:val="en-US"/>
          </w:rPr>
          <w:t xml:space="preserve"> </w:t>
        </w:r>
      </w:ins>
      <w:ins w:id="796" w:author="Benoît Perez-Lamarque" w:date="2021-09-23T15:50:00Z">
        <w:r w:rsidR="007B1D11" w:rsidRPr="007B1D11">
          <w:rPr>
            <w:highlight w:val="yellow"/>
            <w:rPrChange w:id="797" w:author="Benoît Perez-Lamarque" w:date="2021-09-23T15:50:00Z">
              <w:rPr>
                <w:lang w:val="en-US"/>
              </w:rPr>
            </w:rPrChange>
          </w:rPr>
          <w:t>[Il y a pas une aire pour laquelle on attend vraiement rien de particulier ? genre un controle négatif ? si oui le dire ici</w:t>
        </w:r>
      </w:ins>
      <w:ins w:id="798" w:author="Benoît Perez-Lamarque" w:date="2021-09-23T15:52:00Z">
        <w:r w:rsidR="007B1D11">
          <w:rPr>
            <w:highlight w:val="yellow"/>
          </w:rPr>
          <w:t xml:space="preserve"> car sinon on a l’impression qu’on s’attend à un effet positif sur tout le monde….</w:t>
        </w:r>
      </w:ins>
      <w:ins w:id="799" w:author="Benoît Perez-Lamarque" w:date="2021-09-23T15:50:00Z">
        <w:r w:rsidR="007B1D11" w:rsidRPr="007B1D11">
          <w:rPr>
            <w:highlight w:val="yellow"/>
            <w:rPrChange w:id="800" w:author="Benoît Perez-Lamarque" w:date="2021-09-23T15:50:00Z">
              <w:rPr>
                <w:lang w:val="en-US"/>
              </w:rPr>
            </w:rPrChange>
          </w:rPr>
          <w:t>]</w:t>
        </w:r>
        <w:r w:rsidR="007B1D11" w:rsidRPr="007B1D11">
          <w:rPr>
            <w:rPrChange w:id="801" w:author="Benoît Perez-Lamarque" w:date="2021-09-23T15:50:00Z">
              <w:rPr>
                <w:lang w:val="en-US"/>
              </w:rPr>
            </w:rPrChange>
          </w:rPr>
          <w:t xml:space="preserve">. </w:t>
        </w:r>
      </w:ins>
      <w:ins w:id="802" w:author="Benoît Perez-Lamarque" w:date="2021-09-23T15:48:00Z">
        <w:r w:rsidR="007B1D11">
          <w:rPr>
            <w:lang w:val="en-US"/>
          </w:rPr>
          <w:t>Therefore</w:t>
        </w:r>
      </w:ins>
      <w:ins w:id="803" w:author="Benoît Perez-Lamarque" w:date="2021-09-23T15:40:00Z">
        <w:r w:rsidR="006365FF">
          <w:rPr>
            <w:lang w:val="en-US"/>
          </w:rPr>
          <w:t xml:space="preserve">, </w:t>
        </w:r>
        <w:r w:rsidR="006365FF" w:rsidRPr="00EC7249">
          <w:rPr>
            <w:lang w:val="en-US"/>
          </w:rPr>
          <w:t xml:space="preserve">sympatric heterospecifics can </w:t>
        </w:r>
      </w:ins>
      <w:ins w:id="804" w:author="Benoît Perez-Lamarque" w:date="2021-09-23T15:48:00Z">
        <w:r w:rsidR="007B1D11">
          <w:rPr>
            <w:lang w:val="en-US"/>
          </w:rPr>
          <w:t>altogether</w:t>
        </w:r>
      </w:ins>
      <w:ins w:id="805" w:author="Benoît Perez-Lamarque" w:date="2021-09-23T15:40:00Z">
        <w:r w:rsidR="006365FF" w:rsidRPr="00EC7249">
          <w:rPr>
            <w:lang w:val="en-US"/>
          </w:rPr>
          <w:t xml:space="preserve"> </w:t>
        </w:r>
        <w:r w:rsidR="006365FF" w:rsidRPr="00EC7249">
          <w:rPr>
            <w:lang w:val="en-US"/>
          </w:rPr>
          <w:t>stimula</w:t>
        </w:r>
        <w:r w:rsidR="006365FF">
          <w:rPr>
            <w:lang w:val="en-US"/>
          </w:rPr>
          <w:t>te</w:t>
        </w:r>
        <w:r w:rsidR="006365FF" w:rsidRPr="00EC7249">
          <w:rPr>
            <w:lang w:val="en-US"/>
          </w:rPr>
          <w:t xml:space="preserve"> cognition</w:t>
        </w:r>
      </w:ins>
      <w:ins w:id="806" w:author="Benoît Perez-Lamarque" w:date="2021-09-23T15:44:00Z">
        <w:r w:rsidR="007B1D11">
          <w:rPr>
            <w:lang w:val="en-US"/>
          </w:rPr>
          <w:t xml:space="preserve"> and promote larger sizes</w:t>
        </w:r>
      </w:ins>
      <w:ins w:id="807" w:author="Benoît Perez-Lamarque" w:date="2021-09-23T15:45:00Z">
        <w:r w:rsidR="007B1D11">
          <w:rPr>
            <w:lang w:val="en-US"/>
          </w:rPr>
          <w:t xml:space="preserve"> of the </w:t>
        </w:r>
        <w:r w:rsidR="007B1D11" w:rsidRPr="00EC7249">
          <w:rPr>
            <w:lang w:val="en-US"/>
          </w:rPr>
          <w:t>brain areas related to interacting with the social or ecological environment</w:t>
        </w:r>
      </w:ins>
      <w:ins w:id="808" w:author="Benoît Perez-Lamarque" w:date="2021-09-23T15:40:00Z">
        <w:r w:rsidR="006365FF" w:rsidRPr="00EC7249">
          <w:rPr>
            <w:lang w:val="en-US"/>
          </w:rPr>
          <w:t xml:space="preserve">. </w:t>
        </w:r>
      </w:ins>
    </w:p>
    <w:p w14:paraId="7C927098" w14:textId="77777777" w:rsidR="007B1D11" w:rsidRDefault="007B1D11" w:rsidP="003501C7">
      <w:pPr>
        <w:rPr>
          <w:ins w:id="809" w:author="Benoît Perez-Lamarque" w:date="2021-09-23T15:45:00Z"/>
          <w:lang w:val="en-US"/>
        </w:rPr>
      </w:pPr>
    </w:p>
    <w:p w14:paraId="10D08A81" w14:textId="7A5B0A57" w:rsidR="003501C7" w:rsidRPr="003501C7" w:rsidRDefault="006365FF" w:rsidP="007B1D11">
      <w:pPr>
        <w:ind w:firstLine="708"/>
        <w:rPr>
          <w:lang w:val="en-US"/>
          <w:rPrChange w:id="810" w:author="Benoît Perez-Lamarque" w:date="2021-09-23T12:16:00Z">
            <w:rPr/>
          </w:rPrChange>
        </w:rPr>
        <w:pPrChange w:id="811" w:author="Benoît Perez-Lamarque" w:date="2021-09-23T15:45:00Z">
          <w:pPr/>
        </w:pPrChange>
      </w:pPr>
      <w:ins w:id="812" w:author="Benoît Perez-Lamarque" w:date="2021-09-23T15:41:00Z">
        <w:r>
          <w:rPr>
            <w:lang w:val="en-US"/>
          </w:rPr>
          <w:t>However,</w:t>
        </w:r>
      </w:ins>
      <w:del w:id="813" w:author="Benoît Perez-Lamarque" w:date="2021-09-23T15:41:00Z">
        <w:r w:rsidR="003501C7" w:rsidRPr="003501C7" w:rsidDel="006365FF">
          <w:rPr>
            <w:lang w:val="en-US"/>
            <w:rPrChange w:id="814" w:author="Benoît Perez-Lamarque" w:date="2021-09-23T12:16:00Z">
              <w:rPr/>
            </w:rPrChange>
          </w:rPr>
          <w:delText>The</w:delText>
        </w:r>
      </w:del>
      <w:r w:rsidR="003501C7" w:rsidRPr="003501C7">
        <w:rPr>
          <w:lang w:val="en-US"/>
          <w:rPrChange w:id="815" w:author="Benoît Perez-Lamarque" w:date="2021-09-23T12:16:00Z">
            <w:rPr/>
          </w:rPrChange>
        </w:rPr>
        <w:t xml:space="preserve"> </w:t>
      </w:r>
      <w:ins w:id="816" w:author="Benoît Perez-Lamarque" w:date="2021-09-23T15:42:00Z">
        <w:r>
          <w:rPr>
            <w:lang w:val="en-US"/>
          </w:rPr>
          <w:t xml:space="preserve">if </w:t>
        </w:r>
      </w:ins>
      <w:r w:rsidR="003501C7" w:rsidRPr="003501C7">
        <w:rPr>
          <w:lang w:val="en-US"/>
          <w:rPrChange w:id="817" w:author="Benoît Perez-Lamarque" w:date="2021-09-23T12:16:00Z">
            <w:rPr/>
          </w:rPrChange>
        </w:rPr>
        <w:t>changes induced by</w:t>
      </w:r>
      <w:ins w:id="818" w:author="Benoît Perez-Lamarque" w:date="2021-09-23T15:49:00Z">
        <w:r w:rsidR="007B1D11">
          <w:rPr>
            <w:lang w:val="en-US"/>
          </w:rPr>
          <w:t xml:space="preserve"> </w:t>
        </w:r>
      </w:ins>
      <w:del w:id="819" w:author="Benoît Perez-Lamarque" w:date="2021-09-23T15:49:00Z">
        <w:r w:rsidR="003501C7" w:rsidRPr="003501C7" w:rsidDel="007B1D11">
          <w:rPr>
            <w:lang w:val="en-US"/>
            <w:rPrChange w:id="820" w:author="Benoît Perez-Lamarque" w:date="2021-09-23T12:16:00Z">
              <w:rPr/>
            </w:rPrChange>
          </w:rPr>
          <w:delText xml:space="preserve"> other</w:delText>
        </w:r>
      </w:del>
      <w:ins w:id="821" w:author="Benoît Perez-Lamarque" w:date="2021-09-23T15:49:00Z">
        <w:r w:rsidR="007B1D11">
          <w:rPr>
            <w:lang w:val="en-US"/>
          </w:rPr>
          <w:t>sympatric</w:t>
        </w:r>
      </w:ins>
      <w:r w:rsidR="003501C7" w:rsidRPr="003501C7">
        <w:rPr>
          <w:lang w:val="en-US"/>
          <w:rPrChange w:id="822" w:author="Benoît Perez-Lamarque" w:date="2021-09-23T12:16:00Z">
            <w:rPr/>
          </w:rPrChange>
        </w:rPr>
        <w:t xml:space="preserve"> species with similar dietary habits </w:t>
      </w:r>
      <w:ins w:id="823" w:author="Benoît Perez-Lamarque" w:date="2021-09-23T15:42:00Z">
        <w:r>
          <w:rPr>
            <w:lang w:val="en-US"/>
          </w:rPr>
          <w:t>i</w:t>
        </w:r>
      </w:ins>
      <w:del w:id="824" w:author="Benoît Perez-Lamarque" w:date="2021-09-23T15:42:00Z">
        <w:r w:rsidR="003501C7" w:rsidRPr="003501C7" w:rsidDel="006365FF">
          <w:rPr>
            <w:lang w:val="en-US"/>
            <w:rPrChange w:id="825" w:author="Benoît Perez-Lamarque" w:date="2021-09-23T12:16:00Z">
              <w:rPr/>
            </w:rPrChange>
          </w:rPr>
          <w:delText>can contribute to i</w:delText>
        </w:r>
      </w:del>
      <w:r w:rsidR="003501C7" w:rsidRPr="003501C7">
        <w:rPr>
          <w:lang w:val="en-US"/>
          <w:rPrChange w:id="826" w:author="Benoît Perez-Lamarque" w:date="2021-09-23T12:16:00Z">
            <w:rPr/>
          </w:rPrChange>
        </w:rPr>
        <w:t>ncreas</w:t>
      </w:r>
      <w:ins w:id="827" w:author="Benoît Perez-Lamarque" w:date="2021-09-23T15:42:00Z">
        <w:r>
          <w:rPr>
            <w:lang w:val="en-US"/>
          </w:rPr>
          <w:t>e</w:t>
        </w:r>
      </w:ins>
      <w:del w:id="828" w:author="Benoît Perez-Lamarque" w:date="2021-09-23T15:42:00Z">
        <w:r w:rsidR="003501C7" w:rsidRPr="003501C7" w:rsidDel="006365FF">
          <w:rPr>
            <w:lang w:val="en-US"/>
            <w:rPrChange w:id="829" w:author="Benoît Perez-Lamarque" w:date="2021-09-23T12:16:00Z">
              <w:rPr/>
            </w:rPrChange>
          </w:rPr>
          <w:delText>ing</w:delText>
        </w:r>
      </w:del>
      <w:r w:rsidR="003501C7" w:rsidRPr="003501C7">
        <w:rPr>
          <w:lang w:val="en-US"/>
          <w:rPrChange w:id="830" w:author="Benoît Perez-Lamarque" w:date="2021-09-23T12:16:00Z">
            <w:rPr/>
          </w:rPrChange>
        </w:rPr>
        <w:t xml:space="preserve"> </w:t>
      </w:r>
      <w:del w:id="831" w:author="Benoît Perez-Lamarque" w:date="2021-09-23T15:49:00Z">
        <w:r w:rsidR="003501C7" w:rsidRPr="003501C7" w:rsidDel="007B1D11">
          <w:rPr>
            <w:lang w:val="en-US"/>
            <w:rPrChange w:id="832" w:author="Benoît Perez-Lamarque" w:date="2021-09-23T12:16:00Z">
              <w:rPr/>
            </w:rPrChange>
          </w:rPr>
          <w:delText xml:space="preserve">its </w:delText>
        </w:r>
      </w:del>
      <w:ins w:id="833" w:author="Benoît Perez-Lamarque" w:date="2021-09-23T15:49:00Z">
        <w:r w:rsidR="007B1D11">
          <w:rPr>
            <w:lang w:val="en-US"/>
          </w:rPr>
          <w:t>the</w:t>
        </w:r>
        <w:r w:rsidR="007B1D11" w:rsidRPr="003501C7">
          <w:rPr>
            <w:lang w:val="en-US"/>
            <w:rPrChange w:id="834" w:author="Benoît Perez-Lamarque" w:date="2021-09-23T12:16:00Z">
              <w:rPr/>
            </w:rPrChange>
          </w:rPr>
          <w:t xml:space="preserve"> </w:t>
        </w:r>
        <w:r w:rsidR="007B1D11" w:rsidRPr="00EC7249">
          <w:rPr>
            <w:lang w:val="en-US"/>
          </w:rPr>
          <w:t xml:space="preserve">environmental </w:t>
        </w:r>
      </w:ins>
      <w:r w:rsidR="003501C7" w:rsidRPr="003501C7">
        <w:rPr>
          <w:lang w:val="en-US"/>
          <w:rPrChange w:id="835" w:author="Benoît Perez-Lamarque" w:date="2021-09-23T12:16:00Z">
            <w:rPr/>
          </w:rPrChange>
        </w:rPr>
        <w:t>unpredictability</w:t>
      </w:r>
      <w:ins w:id="836" w:author="Benoît Perez-Lamarque" w:date="2021-09-23T15:43:00Z">
        <w:r>
          <w:rPr>
            <w:lang w:val="en-US"/>
          </w:rPr>
          <w:t xml:space="preserve"> too much</w:t>
        </w:r>
      </w:ins>
      <w:r w:rsidR="003501C7" w:rsidRPr="003501C7">
        <w:rPr>
          <w:lang w:val="en-US"/>
          <w:rPrChange w:id="837" w:author="Benoît Perez-Lamarque" w:date="2021-09-23T12:16:00Z">
            <w:rPr/>
          </w:rPrChange>
        </w:rPr>
        <w:t xml:space="preserve">, </w:t>
      </w:r>
      <w:del w:id="838" w:author="Benoît Perez-Lamarque" w:date="2021-09-23T15:43:00Z">
        <w:r w:rsidR="003501C7" w:rsidRPr="003501C7" w:rsidDel="007B1D11">
          <w:rPr>
            <w:lang w:val="en-US"/>
            <w:rPrChange w:id="839" w:author="Benoît Perez-Lamarque" w:date="2021-09-23T12:16:00Z">
              <w:rPr/>
            </w:rPrChange>
          </w:rPr>
          <w:delText xml:space="preserve">thus </w:delText>
        </w:r>
      </w:del>
      <w:ins w:id="840" w:author="Benoît Perez-Lamarque" w:date="2021-09-23T15:44:00Z">
        <w:r w:rsidR="007B1D11">
          <w:rPr>
            <w:lang w:val="en-US"/>
          </w:rPr>
          <w:t>sympatry</w:t>
        </w:r>
      </w:ins>
      <w:ins w:id="841" w:author="Benoît Perez-Lamarque" w:date="2021-09-23T15:43:00Z">
        <w:r w:rsidR="007B1D11">
          <w:rPr>
            <w:lang w:val="en-US"/>
          </w:rPr>
          <w:t xml:space="preserve"> can</w:t>
        </w:r>
      </w:ins>
      <w:ins w:id="842" w:author="Benoît Perez-Lamarque" w:date="2021-09-23T15:44:00Z">
        <w:r w:rsidR="007B1D11">
          <w:rPr>
            <w:lang w:val="en-US"/>
          </w:rPr>
          <w:t xml:space="preserve"> on the contrary</w:t>
        </w:r>
      </w:ins>
      <w:ins w:id="843" w:author="Benoît Perez-Lamarque" w:date="2021-09-23T15:43:00Z">
        <w:r w:rsidR="007B1D11" w:rsidRPr="003501C7">
          <w:rPr>
            <w:lang w:val="en-US"/>
            <w:rPrChange w:id="844" w:author="Benoît Perez-Lamarque" w:date="2021-09-23T12:16:00Z">
              <w:rPr/>
            </w:rPrChange>
          </w:rPr>
          <w:t xml:space="preserve"> </w:t>
        </w:r>
      </w:ins>
      <w:r w:rsidR="003501C7" w:rsidRPr="003501C7">
        <w:rPr>
          <w:lang w:val="en-US"/>
          <w:rPrChange w:id="845" w:author="Benoît Perez-Lamarque" w:date="2021-09-23T12:16:00Z">
            <w:rPr/>
          </w:rPrChange>
        </w:rPr>
        <w:t>chan</w:t>
      </w:r>
      <w:ins w:id="846" w:author="Benoît Perez-Lamarque" w:date="2021-09-23T15:43:00Z">
        <w:r w:rsidR="007B1D11">
          <w:rPr>
            <w:lang w:val="en-US"/>
          </w:rPr>
          <w:t>ge</w:t>
        </w:r>
      </w:ins>
      <w:del w:id="847" w:author="Benoît Perez-Lamarque" w:date="2021-09-23T15:43:00Z">
        <w:r w:rsidR="003501C7" w:rsidRPr="003501C7" w:rsidDel="007B1D11">
          <w:rPr>
            <w:lang w:val="en-US"/>
            <w:rPrChange w:id="848" w:author="Benoît Perez-Lamarque" w:date="2021-09-23T12:16:00Z">
              <w:rPr/>
            </w:rPrChange>
          </w:rPr>
          <w:delText>ging</w:delText>
        </w:r>
      </w:del>
      <w:r w:rsidR="003501C7" w:rsidRPr="003501C7">
        <w:rPr>
          <w:lang w:val="en-US"/>
          <w:rPrChange w:id="849" w:author="Benoît Perez-Lamarque" w:date="2021-09-23T12:16:00Z">
            <w:rPr/>
          </w:rPrChange>
        </w:rPr>
        <w:t xml:space="preserve"> the selective pressure applying to cognitive abilities [@grove2013evolution: @robirainreview]. </w:t>
      </w:r>
      <w:ins w:id="850" w:author="Benoît Perez-Lamarque" w:date="2021-09-23T15:41:00Z">
        <w:r>
          <w:rPr>
            <w:lang w:val="en-US"/>
          </w:rPr>
          <w:t>Indeed, d</w:t>
        </w:r>
      </w:ins>
      <w:del w:id="851" w:author="Benoît Perez-Lamarque" w:date="2021-09-23T15:41:00Z">
        <w:r w:rsidR="003501C7" w:rsidRPr="003501C7" w:rsidDel="006365FF">
          <w:rPr>
            <w:lang w:val="en-US"/>
            <w:rPrChange w:id="852" w:author="Benoît Perez-Lamarque" w:date="2021-09-23T12:16:00Z">
              <w:rPr/>
            </w:rPrChange>
          </w:rPr>
          <w:delText>D</w:delText>
        </w:r>
      </w:del>
      <w:r w:rsidR="003501C7" w:rsidRPr="003501C7">
        <w:rPr>
          <w:lang w:val="en-US"/>
          <w:rPrChange w:id="853" w:author="Benoît Perez-Lamarque" w:date="2021-09-23T12:16:00Z">
            <w:rPr/>
          </w:rPrChange>
        </w:rPr>
        <w:t xml:space="preserve">ue to the cost of maintaining the brain functional [@raichle2006brain], it is expected that the increase in environmental unpredictability only stimulates cognition up to a certain threshold (i.e. positive selection for bigger brain), before smaller brain sizes become more adaptive. </w:t>
      </w:r>
      <w:del w:id="854" w:author="Benoît Perez-Lamarque" w:date="2021-09-23T15:47:00Z">
        <w:r w:rsidR="003501C7" w:rsidRPr="003501C7" w:rsidDel="007B1D11">
          <w:rPr>
            <w:lang w:val="en-US"/>
            <w:rPrChange w:id="855" w:author="Benoît Perez-Lamarque" w:date="2021-09-23T12:16:00Z">
              <w:rPr/>
            </w:rPrChange>
          </w:rPr>
          <w:delText>Conversely, 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w:delText>
        </w:r>
      </w:del>
      <w:del w:id="856" w:author="Benoît Perez-Lamarque" w:date="2021-09-23T12:38:00Z">
        <w:r w:rsidR="003501C7" w:rsidRPr="003501C7" w:rsidDel="00304874">
          <w:rPr>
            <w:lang w:val="en-US"/>
            <w:rPrChange w:id="857" w:author="Benoît Perez-Lamarque" w:date="2021-09-23T12:16:00Z">
              <w:rPr/>
            </w:rPrChange>
          </w:rPr>
          <w:delText>.</w:delText>
        </w:r>
      </w:del>
    </w:p>
    <w:p w14:paraId="2B5E343B" w14:textId="77777777" w:rsidR="003501C7" w:rsidRPr="003501C7" w:rsidRDefault="003501C7" w:rsidP="003501C7">
      <w:pPr>
        <w:rPr>
          <w:lang w:val="en-US"/>
          <w:rPrChange w:id="858" w:author="Benoît Perez-Lamarque" w:date="2021-09-23T12:16:00Z">
            <w:rPr/>
          </w:rPrChange>
        </w:rPr>
      </w:pPr>
    </w:p>
    <w:p w14:paraId="58068C35" w14:textId="77777777" w:rsidR="003501C7" w:rsidRPr="003501C7" w:rsidRDefault="003501C7" w:rsidP="003501C7">
      <w:pPr>
        <w:rPr>
          <w:lang w:val="en-US"/>
          <w:rPrChange w:id="859" w:author="Benoît Perez-Lamarque" w:date="2021-09-23T12:16:00Z">
            <w:rPr/>
          </w:rPrChange>
        </w:rPr>
      </w:pPr>
      <w:r w:rsidRPr="003501C7">
        <w:rPr>
          <w:lang w:val="en-US"/>
          <w:rPrChange w:id="860" w:author="Benoît Perez-Lamarque" w:date="2021-09-23T12:16:00Z">
            <w:rPr/>
          </w:rPrChange>
        </w:rPr>
        <w:lastRenderedPageBreak/>
        <w:t>|    Here, we investigated the intertwine between species sympatry and cognition using frugivorous primate as study example. To infer the effect of species interactions on brain size evolution within the frugivorous primates, we evaluated the support for competitive or non-competitive evolutionary scenarios in the context of sympatry and investigated the directionality of the selection upon brain size evolution in the context of sympatry. Finally, we tested for correlative pattern of the evolutionary success (species diversification) in primates with brain size or current sympatry context.</w:t>
      </w:r>
    </w:p>
    <w:p w14:paraId="0E3D9FC1" w14:textId="77777777" w:rsidR="003501C7" w:rsidRPr="003501C7" w:rsidRDefault="003501C7" w:rsidP="003501C7">
      <w:pPr>
        <w:rPr>
          <w:lang w:val="en-US"/>
          <w:rPrChange w:id="861" w:author="Benoît Perez-Lamarque" w:date="2021-09-23T12:16:00Z">
            <w:rPr/>
          </w:rPrChange>
        </w:rPr>
      </w:pPr>
    </w:p>
    <w:p w14:paraId="6D266210" w14:textId="77777777" w:rsidR="003501C7" w:rsidRPr="003501C7" w:rsidRDefault="003501C7" w:rsidP="003501C7">
      <w:pPr>
        <w:rPr>
          <w:lang w:val="en-US"/>
          <w:rPrChange w:id="862" w:author="Benoît Perez-Lamarque" w:date="2021-09-23T12:16:00Z">
            <w:rPr/>
          </w:rPrChange>
        </w:rPr>
      </w:pPr>
      <w:r w:rsidRPr="003501C7">
        <w:rPr>
          <w:lang w:val="en-US"/>
          <w:rPrChange w:id="863" w:author="Benoît Perez-Lamarque" w:date="2021-09-23T12:16:00Z">
            <w:rPr/>
          </w:rPrChange>
        </w:rPr>
        <w:t># Results</w:t>
      </w:r>
    </w:p>
    <w:p w14:paraId="748CED6E" w14:textId="77777777" w:rsidR="003501C7" w:rsidRPr="003501C7" w:rsidRDefault="003501C7" w:rsidP="003501C7">
      <w:pPr>
        <w:rPr>
          <w:lang w:val="en-US"/>
          <w:rPrChange w:id="864" w:author="Benoît Perez-Lamarque" w:date="2021-09-23T12:16:00Z">
            <w:rPr/>
          </w:rPrChange>
        </w:rPr>
      </w:pPr>
    </w:p>
    <w:p w14:paraId="5D7D8B45" w14:textId="77777777" w:rsidR="003501C7" w:rsidRPr="003501C7" w:rsidRDefault="003501C7" w:rsidP="003501C7">
      <w:pPr>
        <w:rPr>
          <w:lang w:val="en-US"/>
          <w:rPrChange w:id="865" w:author="Benoît Perez-Lamarque" w:date="2021-09-23T12:16:00Z">
            <w:rPr/>
          </w:rPrChange>
        </w:rPr>
      </w:pPr>
      <w:r w:rsidRPr="003501C7">
        <w:rPr>
          <w:lang w:val="en-US"/>
          <w:rPrChange w:id="866" w:author="Benoît Perez-Lamarque" w:date="2021-09-23T12:16:00Z">
            <w:rPr/>
          </w:rPrChange>
        </w:rPr>
        <w:t>```{r calculationValueForFirstResults}</w:t>
      </w:r>
    </w:p>
    <w:p w14:paraId="3454CF14" w14:textId="77777777" w:rsidR="003501C7" w:rsidRPr="003501C7" w:rsidRDefault="003501C7" w:rsidP="003501C7">
      <w:pPr>
        <w:rPr>
          <w:lang w:val="en-US"/>
          <w:rPrChange w:id="867" w:author="Benoît Perez-Lamarque" w:date="2021-09-23T12:16:00Z">
            <w:rPr/>
          </w:rPrChange>
        </w:rPr>
      </w:pPr>
      <w:r w:rsidRPr="003501C7">
        <w:rPr>
          <w:lang w:val="en-US"/>
          <w:rPrChange w:id="868" w:author="Benoît Perez-Lamarque" w:date="2021-09-23T12:16:00Z">
            <w:rPr/>
          </w:rPrChange>
        </w:rPr>
        <w:t>#Import data</w:t>
      </w:r>
    </w:p>
    <w:p w14:paraId="3498F328" w14:textId="77777777" w:rsidR="003501C7" w:rsidRPr="003501C7" w:rsidRDefault="003501C7" w:rsidP="003501C7">
      <w:pPr>
        <w:rPr>
          <w:lang w:val="en-US"/>
          <w:rPrChange w:id="869" w:author="Benoît Perez-Lamarque" w:date="2021-09-23T12:16:00Z">
            <w:rPr/>
          </w:rPrChange>
        </w:rPr>
      </w:pPr>
      <w:r w:rsidRPr="003501C7">
        <w:rPr>
          <w:lang w:val="en-US"/>
          <w:rPrChange w:id="870" w:author="Benoît Perez-Lamarque" w:date="2021-09-23T12:16:00Z">
            <w:rPr/>
          </w:rPrChange>
        </w:rPr>
        <w:t>summaryDataForPlot &lt;- read_delim("C:/Users/robira/Documents/PhD/Meta_analysis/Meta_analysis_cognition_primates/OutputEvolModel/Dataplot.txt","\t", escape_double = FALSE, trim_ws = TRUE)</w:t>
      </w:r>
    </w:p>
    <w:p w14:paraId="6AB5048B" w14:textId="77777777" w:rsidR="003501C7" w:rsidRPr="003501C7" w:rsidRDefault="003501C7" w:rsidP="003501C7">
      <w:pPr>
        <w:rPr>
          <w:lang w:val="en-US"/>
          <w:rPrChange w:id="871" w:author="Benoît Perez-Lamarque" w:date="2021-09-23T12:16:00Z">
            <w:rPr/>
          </w:rPrChange>
        </w:rPr>
      </w:pPr>
    </w:p>
    <w:p w14:paraId="3D7C3F7C" w14:textId="77777777" w:rsidR="003501C7" w:rsidRPr="003501C7" w:rsidRDefault="003501C7" w:rsidP="003501C7">
      <w:pPr>
        <w:rPr>
          <w:lang w:val="en-US"/>
          <w:rPrChange w:id="872" w:author="Benoît Perez-Lamarque" w:date="2021-09-23T12:16:00Z">
            <w:rPr/>
          </w:rPrChange>
        </w:rPr>
      </w:pPr>
      <w:r w:rsidRPr="003501C7">
        <w:rPr>
          <w:lang w:val="en-US"/>
          <w:rPrChange w:id="873" w:author="Benoît Perez-Lamarque" w:date="2021-09-23T12:16:00Z">
            <w:rPr/>
          </w:rPrChange>
        </w:rPr>
        <w:t>summaryDataForPlot &lt;- summaryDataForPlot[!is.na(summaryDataForPlot$geographicCode),]</w:t>
      </w:r>
    </w:p>
    <w:p w14:paraId="629C3C9B" w14:textId="77777777" w:rsidR="003501C7" w:rsidRPr="003501C7" w:rsidRDefault="003501C7" w:rsidP="003501C7">
      <w:pPr>
        <w:rPr>
          <w:lang w:val="en-US"/>
          <w:rPrChange w:id="874" w:author="Benoît Perez-Lamarque" w:date="2021-09-23T12:16:00Z">
            <w:rPr/>
          </w:rPrChange>
        </w:rPr>
      </w:pPr>
      <w:r w:rsidRPr="003501C7">
        <w:rPr>
          <w:lang w:val="en-US"/>
          <w:rPrChange w:id="875" w:author="Benoît Perez-Lamarque" w:date="2021-09-23T12:16:00Z">
            <w:rPr/>
          </w:rPrChange>
        </w:rPr>
        <w:t># summaryDataForPlot &lt;- summaryDataForPlot[summaryDataForPlot$DietaryGuild=="Fruit",]</w:t>
      </w:r>
    </w:p>
    <w:p w14:paraId="1ECDE7DE" w14:textId="77777777" w:rsidR="003501C7" w:rsidRPr="003501C7" w:rsidRDefault="003501C7" w:rsidP="003501C7">
      <w:pPr>
        <w:rPr>
          <w:lang w:val="en-US"/>
          <w:rPrChange w:id="876" w:author="Benoît Perez-Lamarque" w:date="2021-09-23T12:16:00Z">
            <w:rPr/>
          </w:rPrChange>
        </w:rPr>
      </w:pPr>
    </w:p>
    <w:p w14:paraId="5C44F628" w14:textId="77777777" w:rsidR="003501C7" w:rsidRPr="003501C7" w:rsidRDefault="003501C7" w:rsidP="003501C7">
      <w:pPr>
        <w:rPr>
          <w:lang w:val="en-US"/>
          <w:rPrChange w:id="877" w:author="Benoît Perez-Lamarque" w:date="2021-09-23T12:16:00Z">
            <w:rPr/>
          </w:rPrChange>
        </w:rPr>
      </w:pPr>
      <w:r w:rsidRPr="003501C7">
        <w:rPr>
          <w:lang w:val="en-US"/>
          <w:rPrChange w:id="878" w:author="Benoît Perez-Lamarque" w:date="2021-09-23T12:16:00Z">
            <w:rPr/>
          </w:rPrChange>
        </w:rPr>
        <w:t>summaryDataForPlot$Family &lt;- Data_powell2$MSW05_Family[match(summaryDataForPlot$Species_abbrv,Data_powell2$Species_abbrv)]#summaryData$Family[match(summaryDataForPlot$Species_abbrv, summaryData$Species_abbrv)]</w:t>
      </w:r>
    </w:p>
    <w:p w14:paraId="5CA43372" w14:textId="77777777" w:rsidR="003501C7" w:rsidRPr="003501C7" w:rsidRDefault="003501C7" w:rsidP="003501C7">
      <w:pPr>
        <w:rPr>
          <w:lang w:val="en-US"/>
          <w:rPrChange w:id="879" w:author="Benoît Perez-Lamarque" w:date="2021-09-23T12:16:00Z">
            <w:rPr/>
          </w:rPrChange>
        </w:rPr>
      </w:pPr>
    </w:p>
    <w:p w14:paraId="2256913B" w14:textId="77777777" w:rsidR="003501C7" w:rsidRPr="003501C7" w:rsidRDefault="003501C7" w:rsidP="003501C7">
      <w:pPr>
        <w:rPr>
          <w:lang w:val="en-US"/>
          <w:rPrChange w:id="880" w:author="Benoît Perez-Lamarque" w:date="2021-09-23T12:16:00Z">
            <w:rPr/>
          </w:rPrChange>
        </w:rPr>
      </w:pPr>
      <w:r w:rsidRPr="003501C7">
        <w:rPr>
          <w:lang w:val="en-US"/>
          <w:rPrChange w:id="881" w:author="Benoît Perez-Lamarque" w:date="2021-09-23T12:16:00Z">
            <w:rPr/>
          </w:rPrChange>
        </w:rPr>
        <w:t>summaryDataForPlot[is.na(summaryDataForPlot$Family ),c(1,2,3)]</w:t>
      </w:r>
    </w:p>
    <w:p w14:paraId="6E0E3EBA" w14:textId="77777777" w:rsidR="003501C7" w:rsidRPr="003501C7" w:rsidRDefault="003501C7" w:rsidP="003501C7">
      <w:pPr>
        <w:rPr>
          <w:lang w:val="en-US"/>
          <w:rPrChange w:id="882" w:author="Benoît Perez-Lamarque" w:date="2021-09-23T12:16:00Z">
            <w:rPr/>
          </w:rPrChange>
        </w:rPr>
      </w:pPr>
      <w:r w:rsidRPr="003501C7">
        <w:rPr>
          <w:lang w:val="en-US"/>
          <w:rPrChange w:id="883" w:author="Benoît Perez-Lamarque" w:date="2021-09-23T12:16:00Z">
            <w:rPr/>
          </w:rPrChange>
        </w:rPr>
        <w:t>#summaryDataForPlot$SpeciesForPhylogeny[which(is.na(summaryDataForPlot$Family))]</w:t>
      </w:r>
    </w:p>
    <w:p w14:paraId="33894B8C" w14:textId="77777777" w:rsidR="003501C7" w:rsidRPr="003501C7" w:rsidRDefault="003501C7" w:rsidP="003501C7">
      <w:pPr>
        <w:rPr>
          <w:lang w:val="en-US"/>
          <w:rPrChange w:id="884" w:author="Benoît Perez-Lamarque" w:date="2021-09-23T12:16:00Z">
            <w:rPr/>
          </w:rPrChange>
        </w:rPr>
      </w:pPr>
      <w:r w:rsidRPr="003501C7">
        <w:rPr>
          <w:lang w:val="en-US"/>
          <w:rPrChange w:id="885" w:author="Benoît Perez-Lamarque" w:date="2021-09-23T12:16:00Z">
            <w:rPr/>
          </w:rPrChange>
        </w:rPr>
        <w:t>summaryDataForPlot$Family[summaryDataForPlot$Species_abbrv=="Galagoides_demi"]&lt;-"Galagonidae"</w:t>
      </w:r>
    </w:p>
    <w:p w14:paraId="35241BF1" w14:textId="77777777" w:rsidR="003501C7" w:rsidRPr="003501C7" w:rsidRDefault="003501C7" w:rsidP="003501C7">
      <w:pPr>
        <w:rPr>
          <w:lang w:val="en-US"/>
          <w:rPrChange w:id="886" w:author="Benoît Perez-Lamarque" w:date="2021-09-23T12:16:00Z">
            <w:rPr/>
          </w:rPrChange>
        </w:rPr>
      </w:pPr>
      <w:r w:rsidRPr="003501C7">
        <w:rPr>
          <w:lang w:val="en-US"/>
          <w:rPrChange w:id="887" w:author="Benoît Perez-Lamarque" w:date="2021-09-23T12:16:00Z">
            <w:rPr/>
          </w:rPrChange>
        </w:rPr>
        <w:t>summaryDataForPlot$Family[summaryDataForPlot$Species_abbrv=="Macaca_munz"]&lt;-"Cercopithecidae"</w:t>
      </w:r>
    </w:p>
    <w:p w14:paraId="4550BD79" w14:textId="77777777" w:rsidR="003501C7" w:rsidRPr="003501C7" w:rsidRDefault="003501C7" w:rsidP="003501C7">
      <w:pPr>
        <w:rPr>
          <w:lang w:val="en-US"/>
          <w:rPrChange w:id="888" w:author="Benoît Perez-Lamarque" w:date="2021-09-23T12:16:00Z">
            <w:rPr/>
          </w:rPrChange>
        </w:rPr>
      </w:pPr>
      <w:r w:rsidRPr="003501C7">
        <w:rPr>
          <w:lang w:val="en-US"/>
          <w:rPrChange w:id="889" w:author="Benoît Perez-Lamarque" w:date="2021-09-23T12:16:00Z">
            <w:rPr/>
          </w:rPrChange>
        </w:rPr>
        <w:t>summaryDataForPlot$Family[summaryDataForPlot$Species_abbrv=="Microcebus_mitt"]&lt;-"Cheirogaleidae"</w:t>
      </w:r>
    </w:p>
    <w:p w14:paraId="4581AB64" w14:textId="77777777" w:rsidR="003501C7" w:rsidRPr="003501C7" w:rsidRDefault="003501C7" w:rsidP="003501C7">
      <w:pPr>
        <w:rPr>
          <w:lang w:val="en-US"/>
          <w:rPrChange w:id="890" w:author="Benoît Perez-Lamarque" w:date="2021-09-23T12:16:00Z">
            <w:rPr/>
          </w:rPrChange>
        </w:rPr>
      </w:pPr>
      <w:r w:rsidRPr="003501C7">
        <w:rPr>
          <w:lang w:val="en-US"/>
          <w:rPrChange w:id="891" w:author="Benoît Perez-Lamarque" w:date="2021-09-23T12:16:00Z">
            <w:rPr/>
          </w:rPrChange>
        </w:rPr>
        <w:t>summaryDataForPlot$Family[summaryDataForPlot$Species_abbrv=="Mirza_zaza"]&lt;-"Lorisidae"</w:t>
      </w:r>
    </w:p>
    <w:p w14:paraId="1A98EC67" w14:textId="77777777" w:rsidR="003501C7" w:rsidRPr="003501C7" w:rsidRDefault="003501C7" w:rsidP="003501C7">
      <w:pPr>
        <w:rPr>
          <w:lang w:val="en-US"/>
          <w:rPrChange w:id="892" w:author="Benoît Perez-Lamarque" w:date="2021-09-23T12:16:00Z">
            <w:rPr/>
          </w:rPrChange>
        </w:rPr>
      </w:pPr>
      <w:r w:rsidRPr="003501C7">
        <w:rPr>
          <w:lang w:val="en-US"/>
          <w:rPrChange w:id="893" w:author="Benoît Perez-Lamarque" w:date="2021-09-23T12:16:00Z">
            <w:rPr/>
          </w:rPrChange>
        </w:rPr>
        <w:t>summaryDataForPlot$Family[summaryDataForPlot$Species_abbrv=="Nycticebus_java"]&lt;-"Galagonidae"</w:t>
      </w:r>
    </w:p>
    <w:p w14:paraId="77B1F36C" w14:textId="77777777" w:rsidR="003501C7" w:rsidRPr="003501C7" w:rsidRDefault="003501C7" w:rsidP="003501C7">
      <w:pPr>
        <w:rPr>
          <w:lang w:val="en-US"/>
          <w:rPrChange w:id="894" w:author="Benoît Perez-Lamarque" w:date="2021-09-23T12:16:00Z">
            <w:rPr/>
          </w:rPrChange>
        </w:rPr>
      </w:pPr>
      <w:r w:rsidRPr="003501C7">
        <w:rPr>
          <w:lang w:val="en-US"/>
          <w:rPrChange w:id="895" w:author="Benoît Perez-Lamarque" w:date="2021-09-23T12:16:00Z">
            <w:rPr/>
          </w:rPrChange>
        </w:rPr>
        <w:t>summaryDataForPlot$Family[summaryDataForPlot$Species_abbrv=="Tarsius_lari"]&lt;-"Tarsiidae"</w:t>
      </w:r>
    </w:p>
    <w:p w14:paraId="00D4656F" w14:textId="77777777" w:rsidR="003501C7" w:rsidRPr="003501C7" w:rsidRDefault="003501C7" w:rsidP="003501C7">
      <w:pPr>
        <w:rPr>
          <w:lang w:val="en-US"/>
          <w:rPrChange w:id="896" w:author="Benoît Perez-Lamarque" w:date="2021-09-23T12:16:00Z">
            <w:rPr/>
          </w:rPrChange>
        </w:rPr>
      </w:pPr>
    </w:p>
    <w:p w14:paraId="6F43F5B7" w14:textId="77777777" w:rsidR="003501C7" w:rsidRPr="003501C7" w:rsidRDefault="003501C7" w:rsidP="003501C7">
      <w:pPr>
        <w:rPr>
          <w:lang w:val="en-US"/>
          <w:rPrChange w:id="897" w:author="Benoît Perez-Lamarque" w:date="2021-09-23T12:16:00Z">
            <w:rPr/>
          </w:rPrChange>
        </w:rPr>
      </w:pPr>
    </w:p>
    <w:p w14:paraId="1D3655A2" w14:textId="77777777" w:rsidR="003501C7" w:rsidRPr="003501C7" w:rsidRDefault="003501C7" w:rsidP="003501C7">
      <w:pPr>
        <w:rPr>
          <w:lang w:val="en-US"/>
          <w:rPrChange w:id="898" w:author="Benoît Perez-Lamarque" w:date="2021-09-23T12:16:00Z">
            <w:rPr/>
          </w:rPrChange>
        </w:rPr>
      </w:pPr>
    </w:p>
    <w:p w14:paraId="487FF94C" w14:textId="77777777" w:rsidR="003501C7" w:rsidRPr="003501C7" w:rsidRDefault="003501C7" w:rsidP="003501C7">
      <w:pPr>
        <w:rPr>
          <w:lang w:val="en-US"/>
          <w:rPrChange w:id="899" w:author="Benoît Perez-Lamarque" w:date="2021-09-23T12:16:00Z">
            <w:rPr/>
          </w:rPrChange>
        </w:rPr>
      </w:pPr>
      <w:r w:rsidRPr="003501C7">
        <w:rPr>
          <w:lang w:val="en-US"/>
          <w:rPrChange w:id="900" w:author="Benoît Perez-Lamarque" w:date="2021-09-23T12:16:00Z">
            <w:rPr/>
          </w:rPrChange>
        </w:rPr>
        <w:t xml:space="preserve">lemuriformes.v &lt;- </w:t>
      </w:r>
    </w:p>
    <w:p w14:paraId="708BC374" w14:textId="77777777" w:rsidR="003501C7" w:rsidRPr="003501C7" w:rsidRDefault="003501C7" w:rsidP="003501C7">
      <w:pPr>
        <w:rPr>
          <w:lang w:val="en-US"/>
          <w:rPrChange w:id="901" w:author="Benoît Perez-Lamarque" w:date="2021-09-23T12:16:00Z">
            <w:rPr/>
          </w:rPrChange>
        </w:rPr>
      </w:pPr>
      <w:r w:rsidRPr="003501C7">
        <w:rPr>
          <w:lang w:val="en-US"/>
          <w:rPrChange w:id="902" w:author="Benoît Perez-Lamarque" w:date="2021-09-23T12:16:00Z">
            <w:rPr/>
          </w:rPrChange>
        </w:rPr>
        <w:t xml:space="preserve">c(  </w:t>
      </w:r>
    </w:p>
    <w:p w14:paraId="3CD63A18" w14:textId="77777777" w:rsidR="003501C7" w:rsidRPr="003501C7" w:rsidRDefault="003501C7" w:rsidP="003501C7">
      <w:pPr>
        <w:rPr>
          <w:lang w:val="en-US"/>
          <w:rPrChange w:id="903" w:author="Benoît Perez-Lamarque" w:date="2021-09-23T12:16:00Z">
            <w:rPr/>
          </w:rPrChange>
        </w:rPr>
      </w:pPr>
      <w:r w:rsidRPr="003501C7">
        <w:rPr>
          <w:lang w:val="en-US"/>
          <w:rPrChange w:id="904" w:author="Benoît Perez-Lamarque" w:date="2021-09-23T12:16:00Z">
            <w:rPr/>
          </w:rPrChange>
        </w:rPr>
        <w:t>"Daubentoniidae",</w:t>
      </w:r>
    </w:p>
    <w:p w14:paraId="017F756D" w14:textId="77777777" w:rsidR="003501C7" w:rsidRPr="003501C7" w:rsidRDefault="003501C7" w:rsidP="003501C7">
      <w:pPr>
        <w:rPr>
          <w:lang w:val="en-US"/>
          <w:rPrChange w:id="905" w:author="Benoît Perez-Lamarque" w:date="2021-09-23T12:16:00Z">
            <w:rPr/>
          </w:rPrChange>
        </w:rPr>
      </w:pPr>
      <w:r w:rsidRPr="003501C7">
        <w:rPr>
          <w:lang w:val="en-US"/>
          <w:rPrChange w:id="906" w:author="Benoît Perez-Lamarque" w:date="2021-09-23T12:16:00Z">
            <w:rPr/>
          </w:rPrChange>
        </w:rPr>
        <w:t>"Lemuridae",</w:t>
      </w:r>
    </w:p>
    <w:p w14:paraId="11C88DBF" w14:textId="77777777" w:rsidR="003501C7" w:rsidRPr="003501C7" w:rsidRDefault="003501C7" w:rsidP="003501C7">
      <w:pPr>
        <w:rPr>
          <w:lang w:val="en-US"/>
          <w:rPrChange w:id="907" w:author="Benoît Perez-Lamarque" w:date="2021-09-23T12:16:00Z">
            <w:rPr/>
          </w:rPrChange>
        </w:rPr>
      </w:pPr>
      <w:r w:rsidRPr="003501C7">
        <w:rPr>
          <w:lang w:val="en-US"/>
          <w:rPrChange w:id="908" w:author="Benoît Perez-Lamarque" w:date="2021-09-23T12:16:00Z">
            <w:rPr/>
          </w:rPrChange>
        </w:rPr>
        <w:lastRenderedPageBreak/>
        <w:t>"Indriidae",</w:t>
      </w:r>
    </w:p>
    <w:p w14:paraId="55F2A63D" w14:textId="77777777" w:rsidR="003501C7" w:rsidRPr="003501C7" w:rsidRDefault="003501C7" w:rsidP="003501C7">
      <w:pPr>
        <w:rPr>
          <w:lang w:val="en-US"/>
          <w:rPrChange w:id="909" w:author="Benoît Perez-Lamarque" w:date="2021-09-23T12:16:00Z">
            <w:rPr/>
          </w:rPrChange>
        </w:rPr>
      </w:pPr>
      <w:r w:rsidRPr="003501C7">
        <w:rPr>
          <w:lang w:val="en-US"/>
          <w:rPrChange w:id="910" w:author="Benoît Perez-Lamarque" w:date="2021-09-23T12:16:00Z">
            <w:rPr/>
          </w:rPrChange>
        </w:rPr>
        <w:t>"Cheirogaleidae",</w:t>
      </w:r>
    </w:p>
    <w:p w14:paraId="58E04CEF" w14:textId="77777777" w:rsidR="003501C7" w:rsidRPr="003501C7" w:rsidRDefault="003501C7" w:rsidP="003501C7">
      <w:pPr>
        <w:rPr>
          <w:lang w:val="en-US"/>
          <w:rPrChange w:id="911" w:author="Benoît Perez-Lamarque" w:date="2021-09-23T12:16:00Z">
            <w:rPr/>
          </w:rPrChange>
        </w:rPr>
      </w:pPr>
      <w:r w:rsidRPr="003501C7">
        <w:rPr>
          <w:lang w:val="en-US"/>
          <w:rPrChange w:id="912" w:author="Benoît Perez-Lamarque" w:date="2021-09-23T12:16:00Z">
            <w:rPr/>
          </w:rPrChange>
        </w:rPr>
        <w:t>"Lepilemuridae"</w:t>
      </w:r>
    </w:p>
    <w:p w14:paraId="2FF45C05" w14:textId="77777777" w:rsidR="003501C7" w:rsidRPr="003501C7" w:rsidRDefault="003501C7" w:rsidP="003501C7">
      <w:pPr>
        <w:rPr>
          <w:lang w:val="en-US"/>
          <w:rPrChange w:id="913" w:author="Benoît Perez-Lamarque" w:date="2021-09-23T12:16:00Z">
            <w:rPr/>
          </w:rPrChange>
        </w:rPr>
      </w:pPr>
      <w:r w:rsidRPr="003501C7">
        <w:rPr>
          <w:lang w:val="en-US"/>
          <w:rPrChange w:id="914" w:author="Benoît Perez-Lamarque" w:date="2021-09-23T12:16:00Z">
            <w:rPr/>
          </w:rPrChange>
        </w:rPr>
        <w:t>)</w:t>
      </w:r>
    </w:p>
    <w:p w14:paraId="4C7AF492" w14:textId="77777777" w:rsidR="003501C7" w:rsidRPr="003501C7" w:rsidRDefault="003501C7" w:rsidP="003501C7">
      <w:pPr>
        <w:rPr>
          <w:lang w:val="en-US"/>
          <w:rPrChange w:id="915" w:author="Benoît Perez-Lamarque" w:date="2021-09-23T12:16:00Z">
            <w:rPr/>
          </w:rPrChange>
        </w:rPr>
      </w:pPr>
    </w:p>
    <w:p w14:paraId="24056D31" w14:textId="77777777" w:rsidR="003501C7" w:rsidRPr="003501C7" w:rsidRDefault="003501C7" w:rsidP="003501C7">
      <w:pPr>
        <w:rPr>
          <w:lang w:val="en-US"/>
          <w:rPrChange w:id="916" w:author="Benoît Perez-Lamarque" w:date="2021-09-23T12:16:00Z">
            <w:rPr/>
          </w:rPrChange>
        </w:rPr>
      </w:pPr>
      <w:r w:rsidRPr="003501C7">
        <w:rPr>
          <w:lang w:val="en-US"/>
          <w:rPrChange w:id="917" w:author="Benoît Perez-Lamarque" w:date="2021-09-23T12:16:00Z">
            <w:rPr/>
          </w:rPrChange>
        </w:rPr>
        <w:t>platyrrhini.v &lt;- c(</w:t>
      </w:r>
    </w:p>
    <w:p w14:paraId="7F3AB6B5" w14:textId="77777777" w:rsidR="003501C7" w:rsidRPr="003501C7" w:rsidRDefault="003501C7" w:rsidP="003501C7">
      <w:pPr>
        <w:rPr>
          <w:lang w:val="en-US"/>
          <w:rPrChange w:id="918" w:author="Benoît Perez-Lamarque" w:date="2021-09-23T12:16:00Z">
            <w:rPr/>
          </w:rPrChange>
        </w:rPr>
      </w:pPr>
      <w:r w:rsidRPr="003501C7">
        <w:rPr>
          <w:lang w:val="en-US"/>
          <w:rPrChange w:id="919" w:author="Benoît Perez-Lamarque" w:date="2021-09-23T12:16:00Z">
            <w:rPr/>
          </w:rPrChange>
        </w:rPr>
        <w:t xml:space="preserve">"Atelidae",   </w:t>
      </w:r>
    </w:p>
    <w:p w14:paraId="0A8029A7" w14:textId="77777777" w:rsidR="003501C7" w:rsidRPr="003501C7" w:rsidRDefault="003501C7" w:rsidP="003501C7">
      <w:pPr>
        <w:rPr>
          <w:lang w:val="en-US"/>
          <w:rPrChange w:id="920" w:author="Benoît Perez-Lamarque" w:date="2021-09-23T12:16:00Z">
            <w:rPr/>
          </w:rPrChange>
        </w:rPr>
      </w:pPr>
      <w:r w:rsidRPr="003501C7">
        <w:rPr>
          <w:lang w:val="en-US"/>
          <w:rPrChange w:id="921" w:author="Benoît Perez-Lamarque" w:date="2021-09-23T12:16:00Z">
            <w:rPr/>
          </w:rPrChange>
        </w:rPr>
        <w:t>"Aotidae",</w:t>
      </w:r>
    </w:p>
    <w:p w14:paraId="71CAB4B8" w14:textId="77777777" w:rsidR="003501C7" w:rsidRPr="003501C7" w:rsidRDefault="003501C7" w:rsidP="003501C7">
      <w:pPr>
        <w:rPr>
          <w:lang w:val="en-US"/>
          <w:rPrChange w:id="922" w:author="Benoît Perez-Lamarque" w:date="2021-09-23T12:16:00Z">
            <w:rPr/>
          </w:rPrChange>
        </w:rPr>
      </w:pPr>
      <w:r w:rsidRPr="003501C7">
        <w:rPr>
          <w:lang w:val="en-US"/>
          <w:rPrChange w:id="923" w:author="Benoît Perez-Lamarque" w:date="2021-09-23T12:16:00Z">
            <w:rPr/>
          </w:rPrChange>
        </w:rPr>
        <w:t>"Pitheciidae",</w:t>
      </w:r>
    </w:p>
    <w:p w14:paraId="0883FADF" w14:textId="77777777" w:rsidR="003501C7" w:rsidRPr="003501C7" w:rsidRDefault="003501C7" w:rsidP="003501C7">
      <w:pPr>
        <w:rPr>
          <w:lang w:val="en-US"/>
          <w:rPrChange w:id="924" w:author="Benoît Perez-Lamarque" w:date="2021-09-23T12:16:00Z">
            <w:rPr/>
          </w:rPrChange>
        </w:rPr>
      </w:pPr>
      <w:r w:rsidRPr="003501C7">
        <w:rPr>
          <w:lang w:val="en-US"/>
          <w:rPrChange w:id="925" w:author="Benoît Perez-Lamarque" w:date="2021-09-23T12:16:00Z">
            <w:rPr/>
          </w:rPrChange>
        </w:rPr>
        <w:t>"Cebidae"</w:t>
      </w:r>
    </w:p>
    <w:p w14:paraId="4A3BF296" w14:textId="77777777" w:rsidR="003501C7" w:rsidRPr="003501C7" w:rsidRDefault="003501C7" w:rsidP="003501C7">
      <w:pPr>
        <w:rPr>
          <w:lang w:val="en-US"/>
          <w:rPrChange w:id="926" w:author="Benoît Perez-Lamarque" w:date="2021-09-23T12:16:00Z">
            <w:rPr/>
          </w:rPrChange>
        </w:rPr>
      </w:pPr>
      <w:r w:rsidRPr="003501C7">
        <w:rPr>
          <w:lang w:val="en-US"/>
          <w:rPrChange w:id="927" w:author="Benoît Perez-Lamarque" w:date="2021-09-23T12:16:00Z">
            <w:rPr/>
          </w:rPrChange>
        </w:rPr>
        <w:t>)</w:t>
      </w:r>
    </w:p>
    <w:p w14:paraId="78D63975" w14:textId="77777777" w:rsidR="003501C7" w:rsidRPr="003501C7" w:rsidRDefault="003501C7" w:rsidP="003501C7">
      <w:pPr>
        <w:rPr>
          <w:lang w:val="en-US"/>
          <w:rPrChange w:id="928" w:author="Benoît Perez-Lamarque" w:date="2021-09-23T12:16:00Z">
            <w:rPr/>
          </w:rPrChange>
        </w:rPr>
      </w:pPr>
    </w:p>
    <w:p w14:paraId="4D673CF5" w14:textId="77777777" w:rsidR="003501C7" w:rsidRPr="003501C7" w:rsidRDefault="003501C7" w:rsidP="003501C7">
      <w:pPr>
        <w:rPr>
          <w:lang w:val="en-US"/>
          <w:rPrChange w:id="929" w:author="Benoît Perez-Lamarque" w:date="2021-09-23T12:16:00Z">
            <w:rPr/>
          </w:rPrChange>
        </w:rPr>
      </w:pPr>
      <w:r w:rsidRPr="003501C7">
        <w:rPr>
          <w:lang w:val="en-US"/>
          <w:rPrChange w:id="930" w:author="Benoît Perez-Lamarque" w:date="2021-09-23T12:16:00Z">
            <w:rPr/>
          </w:rPrChange>
        </w:rPr>
        <w:t>meanseMOBlemu &lt;- round(c(</w:t>
      </w:r>
    </w:p>
    <w:p w14:paraId="0C9A5BCC" w14:textId="77777777" w:rsidR="003501C7" w:rsidRPr="003501C7" w:rsidRDefault="003501C7" w:rsidP="003501C7">
      <w:pPr>
        <w:rPr>
          <w:lang w:val="en-US"/>
          <w:rPrChange w:id="931" w:author="Benoît Perez-Lamarque" w:date="2021-09-23T12:16:00Z">
            <w:rPr/>
          </w:rPrChange>
        </w:rPr>
      </w:pPr>
      <w:r w:rsidRPr="003501C7">
        <w:rPr>
          <w:lang w:val="en-US"/>
          <w:rPrChange w:id="932" w:author="Benoît Perez-Lamarque" w:date="2021-09-23T12:16:00Z">
            <w:rPr/>
          </w:rPrChange>
        </w:rPr>
        <w:t xml:space="preserve">  mean(</w:t>
      </w:r>
    </w:p>
    <w:p w14:paraId="18C05DF4" w14:textId="77777777" w:rsidR="003501C7" w:rsidRPr="003501C7" w:rsidRDefault="003501C7" w:rsidP="003501C7">
      <w:pPr>
        <w:rPr>
          <w:lang w:val="en-US"/>
          <w:rPrChange w:id="933" w:author="Benoît Perez-Lamarque" w:date="2021-09-23T12:16:00Z">
            <w:rPr/>
          </w:rPrChange>
        </w:rPr>
      </w:pPr>
      <w:r w:rsidRPr="003501C7">
        <w:rPr>
          <w:lang w:val="en-US"/>
          <w:rPrChange w:id="934" w:author="Benoît Perez-Lamarque" w:date="2021-09-23T12:16:00Z">
            <w:rPr/>
          </w:rPrChange>
        </w:rPr>
        <w:t xml:space="preserve">    (summaryDataForPlot$MOB/summaryDataForPlot$Bodymass)[summaryDataForPlot$Family %in% lemuriformes.v], </w:t>
      </w:r>
    </w:p>
    <w:p w14:paraId="26E12000" w14:textId="77777777" w:rsidR="003501C7" w:rsidRPr="003501C7" w:rsidRDefault="003501C7" w:rsidP="003501C7">
      <w:pPr>
        <w:rPr>
          <w:lang w:val="en-US"/>
          <w:rPrChange w:id="935" w:author="Benoît Perez-Lamarque" w:date="2021-09-23T12:16:00Z">
            <w:rPr/>
          </w:rPrChange>
        </w:rPr>
      </w:pPr>
      <w:r w:rsidRPr="003501C7">
        <w:rPr>
          <w:lang w:val="en-US"/>
          <w:rPrChange w:id="936" w:author="Benoît Perez-Lamarque" w:date="2021-09-23T12:16:00Z">
            <w:rPr/>
          </w:rPrChange>
        </w:rPr>
        <w:t xml:space="preserve">    na.rm=TRUE), </w:t>
      </w:r>
    </w:p>
    <w:p w14:paraId="259568FB" w14:textId="77777777" w:rsidR="003501C7" w:rsidRPr="003501C7" w:rsidRDefault="003501C7" w:rsidP="003501C7">
      <w:pPr>
        <w:rPr>
          <w:lang w:val="en-US"/>
          <w:rPrChange w:id="937" w:author="Benoît Perez-Lamarque" w:date="2021-09-23T12:16:00Z">
            <w:rPr/>
          </w:rPrChange>
        </w:rPr>
      </w:pPr>
      <w:r w:rsidRPr="003501C7">
        <w:rPr>
          <w:lang w:val="en-US"/>
          <w:rPrChange w:id="938" w:author="Benoît Perez-Lamarque" w:date="2021-09-23T12:16:00Z">
            <w:rPr/>
          </w:rPrChange>
        </w:rPr>
        <w:t xml:space="preserve">  sd(</w:t>
      </w:r>
    </w:p>
    <w:p w14:paraId="6FE93BDF" w14:textId="77777777" w:rsidR="003501C7" w:rsidRPr="003501C7" w:rsidRDefault="003501C7" w:rsidP="003501C7">
      <w:pPr>
        <w:rPr>
          <w:lang w:val="en-US"/>
          <w:rPrChange w:id="939" w:author="Benoît Perez-Lamarque" w:date="2021-09-23T12:16:00Z">
            <w:rPr/>
          </w:rPrChange>
        </w:rPr>
      </w:pPr>
      <w:r w:rsidRPr="003501C7">
        <w:rPr>
          <w:lang w:val="en-US"/>
          <w:rPrChange w:id="940" w:author="Benoît Perez-Lamarque" w:date="2021-09-23T12:16:00Z">
            <w:rPr/>
          </w:rPrChange>
        </w:rPr>
        <w:t xml:space="preserve">    (summaryDataForPlot$MOB/summaryDataForPlot$Bodymass)[summaryDataForPlot$Family %in% lemuriformes.v],</w:t>
      </w:r>
    </w:p>
    <w:p w14:paraId="61AAE048" w14:textId="77777777" w:rsidR="003501C7" w:rsidRPr="003501C7" w:rsidRDefault="003501C7" w:rsidP="003501C7">
      <w:pPr>
        <w:rPr>
          <w:lang w:val="en-US"/>
          <w:rPrChange w:id="941" w:author="Benoît Perez-Lamarque" w:date="2021-09-23T12:16:00Z">
            <w:rPr/>
          </w:rPrChange>
        </w:rPr>
      </w:pPr>
      <w:r w:rsidRPr="003501C7">
        <w:rPr>
          <w:lang w:val="en-US"/>
          <w:rPrChange w:id="942" w:author="Benoît Perez-Lamarque" w:date="2021-09-23T12:16:00Z">
            <w:rPr/>
          </w:rPrChange>
        </w:rPr>
        <w:t xml:space="preserve">    na.rm=TRUE)/</w:t>
      </w:r>
    </w:p>
    <w:p w14:paraId="736B172D" w14:textId="77777777" w:rsidR="003501C7" w:rsidRPr="003501C7" w:rsidRDefault="003501C7" w:rsidP="003501C7">
      <w:pPr>
        <w:rPr>
          <w:lang w:val="en-US"/>
          <w:rPrChange w:id="943" w:author="Benoît Perez-Lamarque" w:date="2021-09-23T12:16:00Z">
            <w:rPr/>
          </w:rPrChange>
        </w:rPr>
      </w:pPr>
      <w:r w:rsidRPr="003501C7">
        <w:rPr>
          <w:lang w:val="en-US"/>
          <w:rPrChange w:id="944" w:author="Benoît Perez-Lamarque" w:date="2021-09-23T12:16:00Z">
            <w:rPr/>
          </w:rPrChange>
        </w:rPr>
        <w:t xml:space="preserve">    sqrt(</w:t>
      </w:r>
    </w:p>
    <w:p w14:paraId="6E64FE33" w14:textId="77777777" w:rsidR="003501C7" w:rsidRPr="003501C7" w:rsidRDefault="003501C7" w:rsidP="003501C7">
      <w:pPr>
        <w:rPr>
          <w:lang w:val="en-US"/>
          <w:rPrChange w:id="945" w:author="Benoît Perez-Lamarque" w:date="2021-09-23T12:16:00Z">
            <w:rPr/>
          </w:rPrChange>
        </w:rPr>
      </w:pPr>
      <w:r w:rsidRPr="003501C7">
        <w:rPr>
          <w:lang w:val="en-US"/>
          <w:rPrChange w:id="946" w:author="Benoît Perez-Lamarque" w:date="2021-09-23T12:16:00Z">
            <w:rPr/>
          </w:rPrChange>
        </w:rPr>
        <w:t xml:space="preserve">      length(</w:t>
      </w:r>
    </w:p>
    <w:p w14:paraId="3378D740" w14:textId="77777777" w:rsidR="003501C7" w:rsidRPr="003501C7" w:rsidRDefault="003501C7" w:rsidP="003501C7">
      <w:pPr>
        <w:rPr>
          <w:lang w:val="en-US"/>
          <w:rPrChange w:id="947" w:author="Benoît Perez-Lamarque" w:date="2021-09-23T12:16:00Z">
            <w:rPr/>
          </w:rPrChange>
        </w:rPr>
      </w:pPr>
      <w:r w:rsidRPr="003501C7">
        <w:rPr>
          <w:lang w:val="en-US"/>
          <w:rPrChange w:id="948" w:author="Benoît Perez-Lamarque" w:date="2021-09-23T12:16:00Z">
            <w:rPr/>
          </w:rPrChange>
        </w:rPr>
        <w:t xml:space="preserve">        (summaryDataForPlot$MOB/summaryDataForPlot$Bodymass)[summaryDataForPlot$Family %in% lemuriformes.v &amp;</w:t>
      </w:r>
    </w:p>
    <w:p w14:paraId="3DE67B4E" w14:textId="77777777" w:rsidR="003501C7" w:rsidRPr="003501C7" w:rsidRDefault="003501C7" w:rsidP="003501C7">
      <w:pPr>
        <w:rPr>
          <w:lang w:val="en-US"/>
          <w:rPrChange w:id="949" w:author="Benoît Perez-Lamarque" w:date="2021-09-23T12:16:00Z">
            <w:rPr/>
          </w:rPrChange>
        </w:rPr>
      </w:pPr>
      <w:r w:rsidRPr="003501C7">
        <w:rPr>
          <w:lang w:val="en-US"/>
          <w:rPrChange w:id="950" w:author="Benoît Perez-Lamarque" w:date="2021-09-23T12:16:00Z">
            <w:rPr/>
          </w:rPrChange>
        </w:rPr>
        <w:t xml:space="preserve">                                                               !is.na(summaryDataForPlot$MOB/summaryDataForPlot$Bodymass)]))</w:t>
      </w:r>
    </w:p>
    <w:p w14:paraId="4E153CFF" w14:textId="77777777" w:rsidR="003501C7" w:rsidRPr="003501C7" w:rsidRDefault="003501C7" w:rsidP="003501C7">
      <w:pPr>
        <w:rPr>
          <w:lang w:val="en-US"/>
          <w:rPrChange w:id="951" w:author="Benoît Perez-Lamarque" w:date="2021-09-23T12:16:00Z">
            <w:rPr/>
          </w:rPrChange>
        </w:rPr>
      </w:pPr>
      <w:r w:rsidRPr="003501C7">
        <w:rPr>
          <w:lang w:val="en-US"/>
          <w:rPrChange w:id="952" w:author="Benoît Perez-Lamarque" w:date="2021-09-23T12:16:00Z">
            <w:rPr/>
          </w:rPrChange>
        </w:rPr>
        <w:t>), digit=2)</w:t>
      </w:r>
    </w:p>
    <w:p w14:paraId="1FD1DE6D" w14:textId="77777777" w:rsidR="003501C7" w:rsidRPr="003501C7" w:rsidRDefault="003501C7" w:rsidP="003501C7">
      <w:pPr>
        <w:rPr>
          <w:lang w:val="en-US"/>
          <w:rPrChange w:id="953" w:author="Benoît Perez-Lamarque" w:date="2021-09-23T12:16:00Z">
            <w:rPr/>
          </w:rPrChange>
        </w:rPr>
      </w:pPr>
    </w:p>
    <w:p w14:paraId="514EC2A1" w14:textId="77777777" w:rsidR="003501C7" w:rsidRPr="003501C7" w:rsidRDefault="003501C7" w:rsidP="003501C7">
      <w:pPr>
        <w:rPr>
          <w:lang w:val="en-US"/>
          <w:rPrChange w:id="954" w:author="Benoît Perez-Lamarque" w:date="2021-09-23T12:16:00Z">
            <w:rPr/>
          </w:rPrChange>
        </w:rPr>
      </w:pPr>
      <w:r w:rsidRPr="003501C7">
        <w:rPr>
          <w:lang w:val="en-US"/>
          <w:rPrChange w:id="955" w:author="Benoît Perez-Lamarque" w:date="2021-09-23T12:16:00Z">
            <w:rPr/>
          </w:rPrChange>
        </w:rPr>
        <w:t>meanseMOBother &lt;- round(c(</w:t>
      </w:r>
    </w:p>
    <w:p w14:paraId="558D7BD2" w14:textId="77777777" w:rsidR="003501C7" w:rsidRPr="003501C7" w:rsidRDefault="003501C7" w:rsidP="003501C7">
      <w:pPr>
        <w:rPr>
          <w:lang w:val="en-US"/>
          <w:rPrChange w:id="956" w:author="Benoît Perez-Lamarque" w:date="2021-09-23T12:16:00Z">
            <w:rPr/>
          </w:rPrChange>
        </w:rPr>
      </w:pPr>
      <w:r w:rsidRPr="003501C7">
        <w:rPr>
          <w:lang w:val="en-US"/>
          <w:rPrChange w:id="957" w:author="Benoît Perez-Lamarque" w:date="2021-09-23T12:16:00Z">
            <w:rPr/>
          </w:rPrChange>
        </w:rPr>
        <w:t xml:space="preserve">  mean(</w:t>
      </w:r>
    </w:p>
    <w:p w14:paraId="2FD3FF42" w14:textId="77777777" w:rsidR="003501C7" w:rsidRPr="003501C7" w:rsidRDefault="003501C7" w:rsidP="003501C7">
      <w:pPr>
        <w:rPr>
          <w:lang w:val="en-US"/>
          <w:rPrChange w:id="958" w:author="Benoît Perez-Lamarque" w:date="2021-09-23T12:16:00Z">
            <w:rPr/>
          </w:rPrChange>
        </w:rPr>
      </w:pPr>
      <w:r w:rsidRPr="003501C7">
        <w:rPr>
          <w:lang w:val="en-US"/>
          <w:rPrChange w:id="959" w:author="Benoît Perez-Lamarque" w:date="2021-09-23T12:16:00Z">
            <w:rPr/>
          </w:rPrChange>
        </w:rPr>
        <w:t xml:space="preserve">    (summaryDataForPlot$MOB/summaryDataForPlot$Bodymass)[summaryDataForPlot$Family %nin% lemuriformes.v], </w:t>
      </w:r>
    </w:p>
    <w:p w14:paraId="72F443E4" w14:textId="77777777" w:rsidR="003501C7" w:rsidRPr="003501C7" w:rsidRDefault="003501C7" w:rsidP="003501C7">
      <w:pPr>
        <w:rPr>
          <w:lang w:val="en-US"/>
          <w:rPrChange w:id="960" w:author="Benoît Perez-Lamarque" w:date="2021-09-23T12:16:00Z">
            <w:rPr/>
          </w:rPrChange>
        </w:rPr>
      </w:pPr>
      <w:r w:rsidRPr="003501C7">
        <w:rPr>
          <w:lang w:val="en-US"/>
          <w:rPrChange w:id="961" w:author="Benoît Perez-Lamarque" w:date="2021-09-23T12:16:00Z">
            <w:rPr/>
          </w:rPrChange>
        </w:rPr>
        <w:t xml:space="preserve">    na.rm=TRUE), </w:t>
      </w:r>
    </w:p>
    <w:p w14:paraId="1FDD7585" w14:textId="77777777" w:rsidR="003501C7" w:rsidRPr="003501C7" w:rsidRDefault="003501C7" w:rsidP="003501C7">
      <w:pPr>
        <w:rPr>
          <w:lang w:val="en-US"/>
          <w:rPrChange w:id="962" w:author="Benoît Perez-Lamarque" w:date="2021-09-23T12:16:00Z">
            <w:rPr/>
          </w:rPrChange>
        </w:rPr>
      </w:pPr>
      <w:r w:rsidRPr="003501C7">
        <w:rPr>
          <w:lang w:val="en-US"/>
          <w:rPrChange w:id="963" w:author="Benoît Perez-Lamarque" w:date="2021-09-23T12:16:00Z">
            <w:rPr/>
          </w:rPrChange>
        </w:rPr>
        <w:t xml:space="preserve">  sd(</w:t>
      </w:r>
    </w:p>
    <w:p w14:paraId="0DF2342E" w14:textId="77777777" w:rsidR="003501C7" w:rsidRPr="003501C7" w:rsidRDefault="003501C7" w:rsidP="003501C7">
      <w:pPr>
        <w:rPr>
          <w:lang w:val="en-US"/>
          <w:rPrChange w:id="964" w:author="Benoît Perez-Lamarque" w:date="2021-09-23T12:16:00Z">
            <w:rPr/>
          </w:rPrChange>
        </w:rPr>
      </w:pPr>
      <w:r w:rsidRPr="003501C7">
        <w:rPr>
          <w:lang w:val="en-US"/>
          <w:rPrChange w:id="965" w:author="Benoît Perez-Lamarque" w:date="2021-09-23T12:16:00Z">
            <w:rPr/>
          </w:rPrChange>
        </w:rPr>
        <w:t xml:space="preserve">    (summaryDataForPlot$MOB/summaryDataForPlot$Bodymass)[summaryDataForPlot$Family %nin% lemuriformes.v],</w:t>
      </w:r>
    </w:p>
    <w:p w14:paraId="1FC8796B" w14:textId="77777777" w:rsidR="003501C7" w:rsidRPr="003501C7" w:rsidRDefault="003501C7" w:rsidP="003501C7">
      <w:pPr>
        <w:rPr>
          <w:lang w:val="en-US"/>
          <w:rPrChange w:id="966" w:author="Benoît Perez-Lamarque" w:date="2021-09-23T12:16:00Z">
            <w:rPr/>
          </w:rPrChange>
        </w:rPr>
      </w:pPr>
      <w:r w:rsidRPr="003501C7">
        <w:rPr>
          <w:lang w:val="en-US"/>
          <w:rPrChange w:id="967" w:author="Benoît Perez-Lamarque" w:date="2021-09-23T12:16:00Z">
            <w:rPr/>
          </w:rPrChange>
        </w:rPr>
        <w:t xml:space="preserve">    na.rm=TRUE)/</w:t>
      </w:r>
    </w:p>
    <w:p w14:paraId="68E6B3E4" w14:textId="77777777" w:rsidR="003501C7" w:rsidRPr="003501C7" w:rsidRDefault="003501C7" w:rsidP="003501C7">
      <w:pPr>
        <w:rPr>
          <w:lang w:val="en-US"/>
          <w:rPrChange w:id="968" w:author="Benoît Perez-Lamarque" w:date="2021-09-23T12:16:00Z">
            <w:rPr/>
          </w:rPrChange>
        </w:rPr>
      </w:pPr>
      <w:r w:rsidRPr="003501C7">
        <w:rPr>
          <w:lang w:val="en-US"/>
          <w:rPrChange w:id="969" w:author="Benoît Perez-Lamarque" w:date="2021-09-23T12:16:00Z">
            <w:rPr/>
          </w:rPrChange>
        </w:rPr>
        <w:t xml:space="preserve">    sqrt(</w:t>
      </w:r>
    </w:p>
    <w:p w14:paraId="7590309B" w14:textId="77777777" w:rsidR="003501C7" w:rsidRPr="003501C7" w:rsidRDefault="003501C7" w:rsidP="003501C7">
      <w:pPr>
        <w:rPr>
          <w:lang w:val="en-US"/>
          <w:rPrChange w:id="970" w:author="Benoît Perez-Lamarque" w:date="2021-09-23T12:16:00Z">
            <w:rPr/>
          </w:rPrChange>
        </w:rPr>
      </w:pPr>
      <w:r w:rsidRPr="003501C7">
        <w:rPr>
          <w:lang w:val="en-US"/>
          <w:rPrChange w:id="971" w:author="Benoît Perez-Lamarque" w:date="2021-09-23T12:16:00Z">
            <w:rPr/>
          </w:rPrChange>
        </w:rPr>
        <w:t xml:space="preserve">      length(</w:t>
      </w:r>
    </w:p>
    <w:p w14:paraId="37A59109" w14:textId="77777777" w:rsidR="003501C7" w:rsidRPr="003501C7" w:rsidRDefault="003501C7" w:rsidP="003501C7">
      <w:pPr>
        <w:rPr>
          <w:lang w:val="en-US"/>
          <w:rPrChange w:id="972" w:author="Benoît Perez-Lamarque" w:date="2021-09-23T12:16:00Z">
            <w:rPr/>
          </w:rPrChange>
        </w:rPr>
      </w:pPr>
      <w:r w:rsidRPr="003501C7">
        <w:rPr>
          <w:lang w:val="en-US"/>
          <w:rPrChange w:id="973" w:author="Benoît Perez-Lamarque" w:date="2021-09-23T12:16:00Z">
            <w:rPr/>
          </w:rPrChange>
        </w:rPr>
        <w:lastRenderedPageBreak/>
        <w:t xml:space="preserve">        (summaryDataForPlot$MOB/summaryDataForPlot$Bodymass)[summaryDataForPlot$Family %nin% lemuriformes.v &amp;</w:t>
      </w:r>
    </w:p>
    <w:p w14:paraId="65B9E14E" w14:textId="77777777" w:rsidR="003501C7" w:rsidRPr="003501C7" w:rsidRDefault="003501C7" w:rsidP="003501C7">
      <w:pPr>
        <w:rPr>
          <w:lang w:val="en-US"/>
          <w:rPrChange w:id="974" w:author="Benoît Perez-Lamarque" w:date="2021-09-23T12:16:00Z">
            <w:rPr/>
          </w:rPrChange>
        </w:rPr>
      </w:pPr>
      <w:r w:rsidRPr="003501C7">
        <w:rPr>
          <w:lang w:val="en-US"/>
          <w:rPrChange w:id="975" w:author="Benoît Perez-Lamarque" w:date="2021-09-23T12:16:00Z">
            <w:rPr/>
          </w:rPrChange>
        </w:rPr>
        <w:t xml:space="preserve">                                                               !is.na(summaryDataForPlot$MOB/summaryDataForPlot$Bodymass)]))</w:t>
      </w:r>
    </w:p>
    <w:p w14:paraId="270561C7" w14:textId="77777777" w:rsidR="003501C7" w:rsidRPr="003501C7" w:rsidRDefault="003501C7" w:rsidP="003501C7">
      <w:pPr>
        <w:rPr>
          <w:lang w:val="en-US"/>
          <w:rPrChange w:id="976" w:author="Benoît Perez-Lamarque" w:date="2021-09-23T12:16:00Z">
            <w:rPr/>
          </w:rPrChange>
        </w:rPr>
      </w:pPr>
      <w:r w:rsidRPr="003501C7">
        <w:rPr>
          <w:lang w:val="en-US"/>
          <w:rPrChange w:id="977" w:author="Benoît Perez-Lamarque" w:date="2021-09-23T12:16:00Z">
            <w:rPr/>
          </w:rPrChange>
        </w:rPr>
        <w:t>), digit=2)</w:t>
      </w:r>
    </w:p>
    <w:p w14:paraId="1484CD1D" w14:textId="77777777" w:rsidR="003501C7" w:rsidRPr="003501C7" w:rsidRDefault="003501C7" w:rsidP="003501C7">
      <w:pPr>
        <w:rPr>
          <w:lang w:val="en-US"/>
          <w:rPrChange w:id="978" w:author="Benoît Perez-Lamarque" w:date="2021-09-23T12:16:00Z">
            <w:rPr/>
          </w:rPrChange>
        </w:rPr>
      </w:pPr>
      <w:r w:rsidRPr="003501C7">
        <w:rPr>
          <w:lang w:val="en-US"/>
          <w:rPrChange w:id="979" w:author="Benoît Perez-Lamarque" w:date="2021-09-23T12:16:00Z">
            <w:rPr/>
          </w:rPrChange>
        </w:rPr>
        <w:t xml:space="preserve">  </w:t>
      </w:r>
    </w:p>
    <w:p w14:paraId="45BD7F64" w14:textId="77777777" w:rsidR="003501C7" w:rsidRPr="003501C7" w:rsidRDefault="003501C7" w:rsidP="003501C7">
      <w:pPr>
        <w:rPr>
          <w:lang w:val="en-US"/>
          <w:rPrChange w:id="980" w:author="Benoît Perez-Lamarque" w:date="2021-09-23T12:16:00Z">
            <w:rPr/>
          </w:rPrChange>
        </w:rPr>
      </w:pPr>
    </w:p>
    <w:p w14:paraId="11CCFF77" w14:textId="77777777" w:rsidR="003501C7" w:rsidRPr="003501C7" w:rsidRDefault="003501C7" w:rsidP="003501C7">
      <w:pPr>
        <w:rPr>
          <w:lang w:val="en-US"/>
          <w:rPrChange w:id="981" w:author="Benoît Perez-Lamarque" w:date="2021-09-23T12:16:00Z">
            <w:rPr/>
          </w:rPrChange>
        </w:rPr>
      </w:pPr>
    </w:p>
    <w:p w14:paraId="00712D6F" w14:textId="77777777" w:rsidR="003501C7" w:rsidRPr="003501C7" w:rsidRDefault="003501C7" w:rsidP="003501C7">
      <w:pPr>
        <w:rPr>
          <w:lang w:val="en-US"/>
          <w:rPrChange w:id="982" w:author="Benoît Perez-Lamarque" w:date="2021-09-23T12:16:00Z">
            <w:rPr/>
          </w:rPrChange>
        </w:rPr>
      </w:pPr>
      <w:r w:rsidRPr="003501C7">
        <w:rPr>
          <w:lang w:val="en-US"/>
          <w:rPrChange w:id="983" w:author="Benoît Perez-Lamarque" w:date="2021-09-23T12:16:00Z">
            <w:rPr/>
          </w:rPrChange>
        </w:rPr>
        <w:t>meanseStriatumplaty &lt;- round(c(</w:t>
      </w:r>
    </w:p>
    <w:p w14:paraId="10E8AD74" w14:textId="77777777" w:rsidR="003501C7" w:rsidRPr="003501C7" w:rsidRDefault="003501C7" w:rsidP="003501C7">
      <w:pPr>
        <w:rPr>
          <w:lang w:val="en-US"/>
          <w:rPrChange w:id="984" w:author="Benoît Perez-Lamarque" w:date="2021-09-23T12:16:00Z">
            <w:rPr/>
          </w:rPrChange>
        </w:rPr>
      </w:pPr>
      <w:r w:rsidRPr="003501C7">
        <w:rPr>
          <w:lang w:val="en-US"/>
          <w:rPrChange w:id="985" w:author="Benoît Perez-Lamarque" w:date="2021-09-23T12:16:00Z">
            <w:rPr/>
          </w:rPrChange>
        </w:rPr>
        <w:t xml:space="preserve">  mean(</w:t>
      </w:r>
    </w:p>
    <w:p w14:paraId="49530279" w14:textId="77777777" w:rsidR="003501C7" w:rsidRPr="003501C7" w:rsidRDefault="003501C7" w:rsidP="003501C7">
      <w:pPr>
        <w:rPr>
          <w:lang w:val="en-US"/>
          <w:rPrChange w:id="986" w:author="Benoît Perez-Lamarque" w:date="2021-09-23T12:16:00Z">
            <w:rPr/>
          </w:rPrChange>
        </w:rPr>
      </w:pPr>
      <w:r w:rsidRPr="003501C7">
        <w:rPr>
          <w:lang w:val="en-US"/>
          <w:rPrChange w:id="987" w:author="Benoît Perez-Lamarque" w:date="2021-09-23T12:16:00Z">
            <w:rPr/>
          </w:rPrChange>
        </w:rPr>
        <w:t xml:space="preserve">    (summaryDataForPlot$Striatum/summaryDataForPlot$Bodymass)[summaryDataForPlot$Family %in% platyrrhini.v], </w:t>
      </w:r>
    </w:p>
    <w:p w14:paraId="1092BE4E" w14:textId="77777777" w:rsidR="003501C7" w:rsidRPr="003501C7" w:rsidRDefault="003501C7" w:rsidP="003501C7">
      <w:pPr>
        <w:rPr>
          <w:lang w:val="en-US"/>
          <w:rPrChange w:id="988" w:author="Benoît Perez-Lamarque" w:date="2021-09-23T12:16:00Z">
            <w:rPr/>
          </w:rPrChange>
        </w:rPr>
      </w:pPr>
      <w:r w:rsidRPr="003501C7">
        <w:rPr>
          <w:lang w:val="en-US"/>
          <w:rPrChange w:id="989" w:author="Benoît Perez-Lamarque" w:date="2021-09-23T12:16:00Z">
            <w:rPr/>
          </w:rPrChange>
        </w:rPr>
        <w:t xml:space="preserve">    na.rm=TRUE), </w:t>
      </w:r>
    </w:p>
    <w:p w14:paraId="689B6623" w14:textId="77777777" w:rsidR="003501C7" w:rsidRPr="003501C7" w:rsidRDefault="003501C7" w:rsidP="003501C7">
      <w:pPr>
        <w:rPr>
          <w:lang w:val="en-US"/>
          <w:rPrChange w:id="990" w:author="Benoît Perez-Lamarque" w:date="2021-09-23T12:16:00Z">
            <w:rPr/>
          </w:rPrChange>
        </w:rPr>
      </w:pPr>
      <w:r w:rsidRPr="003501C7">
        <w:rPr>
          <w:lang w:val="en-US"/>
          <w:rPrChange w:id="991" w:author="Benoît Perez-Lamarque" w:date="2021-09-23T12:16:00Z">
            <w:rPr/>
          </w:rPrChange>
        </w:rPr>
        <w:t xml:space="preserve">  sd(</w:t>
      </w:r>
    </w:p>
    <w:p w14:paraId="2CAA4893" w14:textId="77777777" w:rsidR="003501C7" w:rsidRPr="003501C7" w:rsidRDefault="003501C7" w:rsidP="003501C7">
      <w:pPr>
        <w:rPr>
          <w:lang w:val="en-US"/>
          <w:rPrChange w:id="992" w:author="Benoît Perez-Lamarque" w:date="2021-09-23T12:16:00Z">
            <w:rPr/>
          </w:rPrChange>
        </w:rPr>
      </w:pPr>
      <w:r w:rsidRPr="003501C7">
        <w:rPr>
          <w:lang w:val="en-US"/>
          <w:rPrChange w:id="993" w:author="Benoît Perez-Lamarque" w:date="2021-09-23T12:16:00Z">
            <w:rPr/>
          </w:rPrChange>
        </w:rPr>
        <w:t xml:space="preserve">    (summaryDataForPlot$Striatum/summaryDataForPlot$Bodymass)[summaryDataForPlot$Family %in% platyrrhini.v],</w:t>
      </w:r>
    </w:p>
    <w:p w14:paraId="1BAEEC8C" w14:textId="77777777" w:rsidR="003501C7" w:rsidRPr="003501C7" w:rsidRDefault="003501C7" w:rsidP="003501C7">
      <w:pPr>
        <w:rPr>
          <w:lang w:val="en-US"/>
          <w:rPrChange w:id="994" w:author="Benoît Perez-Lamarque" w:date="2021-09-23T12:16:00Z">
            <w:rPr/>
          </w:rPrChange>
        </w:rPr>
      </w:pPr>
      <w:r w:rsidRPr="003501C7">
        <w:rPr>
          <w:lang w:val="en-US"/>
          <w:rPrChange w:id="995" w:author="Benoît Perez-Lamarque" w:date="2021-09-23T12:16:00Z">
            <w:rPr/>
          </w:rPrChange>
        </w:rPr>
        <w:t xml:space="preserve">    na.rm=TRUE)/</w:t>
      </w:r>
    </w:p>
    <w:p w14:paraId="20B572BB" w14:textId="77777777" w:rsidR="003501C7" w:rsidRPr="003501C7" w:rsidRDefault="003501C7" w:rsidP="003501C7">
      <w:pPr>
        <w:rPr>
          <w:lang w:val="en-US"/>
          <w:rPrChange w:id="996" w:author="Benoît Perez-Lamarque" w:date="2021-09-23T12:16:00Z">
            <w:rPr/>
          </w:rPrChange>
        </w:rPr>
      </w:pPr>
      <w:r w:rsidRPr="003501C7">
        <w:rPr>
          <w:lang w:val="en-US"/>
          <w:rPrChange w:id="997" w:author="Benoît Perez-Lamarque" w:date="2021-09-23T12:16:00Z">
            <w:rPr/>
          </w:rPrChange>
        </w:rPr>
        <w:t xml:space="preserve">    sqrt(</w:t>
      </w:r>
    </w:p>
    <w:p w14:paraId="6BFF286D" w14:textId="77777777" w:rsidR="003501C7" w:rsidRPr="003501C7" w:rsidRDefault="003501C7" w:rsidP="003501C7">
      <w:pPr>
        <w:rPr>
          <w:lang w:val="en-US"/>
          <w:rPrChange w:id="998" w:author="Benoît Perez-Lamarque" w:date="2021-09-23T12:16:00Z">
            <w:rPr/>
          </w:rPrChange>
        </w:rPr>
      </w:pPr>
      <w:r w:rsidRPr="003501C7">
        <w:rPr>
          <w:lang w:val="en-US"/>
          <w:rPrChange w:id="999" w:author="Benoît Perez-Lamarque" w:date="2021-09-23T12:16:00Z">
            <w:rPr/>
          </w:rPrChange>
        </w:rPr>
        <w:t xml:space="preserve">      length(</w:t>
      </w:r>
    </w:p>
    <w:p w14:paraId="36BEDC27" w14:textId="77777777" w:rsidR="003501C7" w:rsidRPr="003501C7" w:rsidRDefault="003501C7" w:rsidP="003501C7">
      <w:pPr>
        <w:rPr>
          <w:lang w:val="en-US"/>
          <w:rPrChange w:id="1000" w:author="Benoît Perez-Lamarque" w:date="2021-09-23T12:16:00Z">
            <w:rPr/>
          </w:rPrChange>
        </w:rPr>
      </w:pPr>
      <w:r w:rsidRPr="003501C7">
        <w:rPr>
          <w:lang w:val="en-US"/>
          <w:rPrChange w:id="1001" w:author="Benoît Perez-Lamarque" w:date="2021-09-23T12:16:00Z">
            <w:rPr/>
          </w:rPrChange>
        </w:rPr>
        <w:t xml:space="preserve">        (summaryDataForPlot$Striatum/summaryDataForPlot$Bodymass)[summaryDataForPlot$Family %in% platyrrhini.v &amp;</w:t>
      </w:r>
    </w:p>
    <w:p w14:paraId="53109610" w14:textId="77777777" w:rsidR="003501C7" w:rsidRPr="003501C7" w:rsidRDefault="003501C7" w:rsidP="003501C7">
      <w:pPr>
        <w:rPr>
          <w:lang w:val="en-US"/>
          <w:rPrChange w:id="1002" w:author="Benoît Perez-Lamarque" w:date="2021-09-23T12:16:00Z">
            <w:rPr/>
          </w:rPrChange>
        </w:rPr>
      </w:pPr>
      <w:r w:rsidRPr="003501C7">
        <w:rPr>
          <w:lang w:val="en-US"/>
          <w:rPrChange w:id="1003" w:author="Benoît Perez-Lamarque" w:date="2021-09-23T12:16:00Z">
            <w:rPr/>
          </w:rPrChange>
        </w:rPr>
        <w:t xml:space="preserve">                                                               !is.na(summaryDataForPlot$Striatum/summaryDataForPlot$Bodymass)]))</w:t>
      </w:r>
    </w:p>
    <w:p w14:paraId="3E59D21B" w14:textId="77777777" w:rsidR="003501C7" w:rsidRPr="003501C7" w:rsidRDefault="003501C7" w:rsidP="003501C7">
      <w:pPr>
        <w:rPr>
          <w:lang w:val="en-US"/>
          <w:rPrChange w:id="1004" w:author="Benoît Perez-Lamarque" w:date="2021-09-23T12:16:00Z">
            <w:rPr/>
          </w:rPrChange>
        </w:rPr>
      </w:pPr>
      <w:r w:rsidRPr="003501C7">
        <w:rPr>
          <w:lang w:val="en-US"/>
          <w:rPrChange w:id="1005" w:author="Benoît Perez-Lamarque" w:date="2021-09-23T12:16:00Z">
            <w:rPr/>
          </w:rPrChange>
        </w:rPr>
        <w:t>), digit=2)</w:t>
      </w:r>
    </w:p>
    <w:p w14:paraId="16DE3E09" w14:textId="77777777" w:rsidR="003501C7" w:rsidRPr="003501C7" w:rsidRDefault="003501C7" w:rsidP="003501C7">
      <w:pPr>
        <w:rPr>
          <w:lang w:val="en-US"/>
          <w:rPrChange w:id="1006" w:author="Benoît Perez-Lamarque" w:date="2021-09-23T12:16:00Z">
            <w:rPr/>
          </w:rPrChange>
        </w:rPr>
      </w:pPr>
    </w:p>
    <w:p w14:paraId="66FEAC25" w14:textId="77777777" w:rsidR="003501C7" w:rsidRPr="003501C7" w:rsidRDefault="003501C7" w:rsidP="003501C7">
      <w:pPr>
        <w:rPr>
          <w:lang w:val="en-US"/>
          <w:rPrChange w:id="1007" w:author="Benoît Perez-Lamarque" w:date="2021-09-23T12:16:00Z">
            <w:rPr/>
          </w:rPrChange>
        </w:rPr>
      </w:pPr>
      <w:r w:rsidRPr="003501C7">
        <w:rPr>
          <w:lang w:val="en-US"/>
          <w:rPrChange w:id="1008" w:author="Benoît Perez-Lamarque" w:date="2021-09-23T12:16:00Z">
            <w:rPr/>
          </w:rPrChange>
        </w:rPr>
        <w:t>meanseStriatumother &lt;- round(c(</w:t>
      </w:r>
    </w:p>
    <w:p w14:paraId="531EEF37" w14:textId="77777777" w:rsidR="003501C7" w:rsidRPr="003501C7" w:rsidRDefault="003501C7" w:rsidP="003501C7">
      <w:pPr>
        <w:rPr>
          <w:lang w:val="en-US"/>
          <w:rPrChange w:id="1009" w:author="Benoît Perez-Lamarque" w:date="2021-09-23T12:16:00Z">
            <w:rPr/>
          </w:rPrChange>
        </w:rPr>
      </w:pPr>
      <w:r w:rsidRPr="003501C7">
        <w:rPr>
          <w:lang w:val="en-US"/>
          <w:rPrChange w:id="1010" w:author="Benoît Perez-Lamarque" w:date="2021-09-23T12:16:00Z">
            <w:rPr/>
          </w:rPrChange>
        </w:rPr>
        <w:t xml:space="preserve">  mean(</w:t>
      </w:r>
    </w:p>
    <w:p w14:paraId="64CC00C6" w14:textId="77777777" w:rsidR="003501C7" w:rsidRPr="003501C7" w:rsidRDefault="003501C7" w:rsidP="003501C7">
      <w:pPr>
        <w:rPr>
          <w:lang w:val="en-US"/>
          <w:rPrChange w:id="1011" w:author="Benoît Perez-Lamarque" w:date="2021-09-23T12:16:00Z">
            <w:rPr/>
          </w:rPrChange>
        </w:rPr>
      </w:pPr>
      <w:r w:rsidRPr="003501C7">
        <w:rPr>
          <w:lang w:val="en-US"/>
          <w:rPrChange w:id="1012" w:author="Benoît Perez-Lamarque" w:date="2021-09-23T12:16:00Z">
            <w:rPr/>
          </w:rPrChange>
        </w:rPr>
        <w:t xml:space="preserve">    (summaryDataForPlot$Striatum/summaryDataForPlot$Bodymass)[summaryDataForPlot$Family %nin% platyrrhini.v], </w:t>
      </w:r>
    </w:p>
    <w:p w14:paraId="01468613" w14:textId="77777777" w:rsidR="003501C7" w:rsidRPr="003501C7" w:rsidRDefault="003501C7" w:rsidP="003501C7">
      <w:pPr>
        <w:rPr>
          <w:lang w:val="en-US"/>
          <w:rPrChange w:id="1013" w:author="Benoît Perez-Lamarque" w:date="2021-09-23T12:16:00Z">
            <w:rPr/>
          </w:rPrChange>
        </w:rPr>
      </w:pPr>
      <w:r w:rsidRPr="003501C7">
        <w:rPr>
          <w:lang w:val="en-US"/>
          <w:rPrChange w:id="1014" w:author="Benoît Perez-Lamarque" w:date="2021-09-23T12:16:00Z">
            <w:rPr/>
          </w:rPrChange>
        </w:rPr>
        <w:t xml:space="preserve">    na.rm=TRUE), </w:t>
      </w:r>
    </w:p>
    <w:p w14:paraId="099227B9" w14:textId="77777777" w:rsidR="003501C7" w:rsidRPr="003501C7" w:rsidRDefault="003501C7" w:rsidP="003501C7">
      <w:pPr>
        <w:rPr>
          <w:lang w:val="en-US"/>
          <w:rPrChange w:id="1015" w:author="Benoît Perez-Lamarque" w:date="2021-09-23T12:16:00Z">
            <w:rPr/>
          </w:rPrChange>
        </w:rPr>
      </w:pPr>
      <w:r w:rsidRPr="003501C7">
        <w:rPr>
          <w:lang w:val="en-US"/>
          <w:rPrChange w:id="1016" w:author="Benoît Perez-Lamarque" w:date="2021-09-23T12:16:00Z">
            <w:rPr/>
          </w:rPrChange>
        </w:rPr>
        <w:t xml:space="preserve">  sd(</w:t>
      </w:r>
    </w:p>
    <w:p w14:paraId="470AAD1D" w14:textId="77777777" w:rsidR="003501C7" w:rsidRPr="003501C7" w:rsidRDefault="003501C7" w:rsidP="003501C7">
      <w:pPr>
        <w:rPr>
          <w:lang w:val="en-US"/>
          <w:rPrChange w:id="1017" w:author="Benoît Perez-Lamarque" w:date="2021-09-23T12:16:00Z">
            <w:rPr/>
          </w:rPrChange>
        </w:rPr>
      </w:pPr>
      <w:r w:rsidRPr="003501C7">
        <w:rPr>
          <w:lang w:val="en-US"/>
          <w:rPrChange w:id="1018" w:author="Benoît Perez-Lamarque" w:date="2021-09-23T12:16:00Z">
            <w:rPr/>
          </w:rPrChange>
        </w:rPr>
        <w:t xml:space="preserve">    (summaryDataForPlot$Striatum/summaryDataForPlot$Bodymass)[summaryDataForPlot$Family %nin% platyrrhini.v],</w:t>
      </w:r>
    </w:p>
    <w:p w14:paraId="7FA00CC2" w14:textId="77777777" w:rsidR="003501C7" w:rsidRPr="003501C7" w:rsidRDefault="003501C7" w:rsidP="003501C7">
      <w:pPr>
        <w:rPr>
          <w:lang w:val="en-US"/>
          <w:rPrChange w:id="1019" w:author="Benoît Perez-Lamarque" w:date="2021-09-23T12:16:00Z">
            <w:rPr/>
          </w:rPrChange>
        </w:rPr>
      </w:pPr>
      <w:r w:rsidRPr="003501C7">
        <w:rPr>
          <w:lang w:val="en-US"/>
          <w:rPrChange w:id="1020" w:author="Benoît Perez-Lamarque" w:date="2021-09-23T12:16:00Z">
            <w:rPr/>
          </w:rPrChange>
        </w:rPr>
        <w:t xml:space="preserve">    na.rm=TRUE)/</w:t>
      </w:r>
    </w:p>
    <w:p w14:paraId="3A16611E" w14:textId="77777777" w:rsidR="003501C7" w:rsidRPr="003501C7" w:rsidRDefault="003501C7" w:rsidP="003501C7">
      <w:pPr>
        <w:rPr>
          <w:lang w:val="en-US"/>
          <w:rPrChange w:id="1021" w:author="Benoît Perez-Lamarque" w:date="2021-09-23T12:16:00Z">
            <w:rPr/>
          </w:rPrChange>
        </w:rPr>
      </w:pPr>
      <w:r w:rsidRPr="003501C7">
        <w:rPr>
          <w:lang w:val="en-US"/>
          <w:rPrChange w:id="1022" w:author="Benoît Perez-Lamarque" w:date="2021-09-23T12:16:00Z">
            <w:rPr/>
          </w:rPrChange>
        </w:rPr>
        <w:t xml:space="preserve">    sqrt(</w:t>
      </w:r>
    </w:p>
    <w:p w14:paraId="07989272" w14:textId="77777777" w:rsidR="003501C7" w:rsidRPr="003501C7" w:rsidRDefault="003501C7" w:rsidP="003501C7">
      <w:pPr>
        <w:rPr>
          <w:lang w:val="en-US"/>
          <w:rPrChange w:id="1023" w:author="Benoît Perez-Lamarque" w:date="2021-09-23T12:16:00Z">
            <w:rPr/>
          </w:rPrChange>
        </w:rPr>
      </w:pPr>
      <w:r w:rsidRPr="003501C7">
        <w:rPr>
          <w:lang w:val="en-US"/>
          <w:rPrChange w:id="1024" w:author="Benoît Perez-Lamarque" w:date="2021-09-23T12:16:00Z">
            <w:rPr/>
          </w:rPrChange>
        </w:rPr>
        <w:t xml:space="preserve">      length(</w:t>
      </w:r>
    </w:p>
    <w:p w14:paraId="0336CB07" w14:textId="77777777" w:rsidR="003501C7" w:rsidRPr="003501C7" w:rsidRDefault="003501C7" w:rsidP="003501C7">
      <w:pPr>
        <w:rPr>
          <w:lang w:val="en-US"/>
          <w:rPrChange w:id="1025" w:author="Benoît Perez-Lamarque" w:date="2021-09-23T12:16:00Z">
            <w:rPr/>
          </w:rPrChange>
        </w:rPr>
      </w:pPr>
      <w:r w:rsidRPr="003501C7">
        <w:rPr>
          <w:lang w:val="en-US"/>
          <w:rPrChange w:id="1026" w:author="Benoît Perez-Lamarque" w:date="2021-09-23T12:16:00Z">
            <w:rPr/>
          </w:rPrChange>
        </w:rPr>
        <w:t xml:space="preserve">        (summaryDataForPlot$Striatum/summaryDataForPlot$Bodymass)[summaryDataForPlot$Family %nin% platyrrhini.v &amp;</w:t>
      </w:r>
    </w:p>
    <w:p w14:paraId="68177414" w14:textId="77777777" w:rsidR="003501C7" w:rsidRPr="003501C7" w:rsidRDefault="003501C7" w:rsidP="003501C7">
      <w:pPr>
        <w:rPr>
          <w:lang w:val="en-US"/>
          <w:rPrChange w:id="1027" w:author="Benoît Perez-Lamarque" w:date="2021-09-23T12:16:00Z">
            <w:rPr/>
          </w:rPrChange>
        </w:rPr>
      </w:pPr>
      <w:r w:rsidRPr="003501C7">
        <w:rPr>
          <w:lang w:val="en-US"/>
          <w:rPrChange w:id="1028" w:author="Benoît Perez-Lamarque" w:date="2021-09-23T12:16:00Z">
            <w:rPr/>
          </w:rPrChange>
        </w:rPr>
        <w:t xml:space="preserve">                                                               !is.na(summaryDataForPlot$Striatum/summaryDataForPlot$Bodymass)]))</w:t>
      </w:r>
    </w:p>
    <w:p w14:paraId="66CD075F" w14:textId="77777777" w:rsidR="003501C7" w:rsidRPr="003501C7" w:rsidRDefault="003501C7" w:rsidP="003501C7">
      <w:pPr>
        <w:rPr>
          <w:lang w:val="en-US"/>
          <w:rPrChange w:id="1029" w:author="Benoît Perez-Lamarque" w:date="2021-09-23T12:16:00Z">
            <w:rPr/>
          </w:rPrChange>
        </w:rPr>
      </w:pPr>
      <w:r w:rsidRPr="003501C7">
        <w:rPr>
          <w:lang w:val="en-US"/>
          <w:rPrChange w:id="1030" w:author="Benoît Perez-Lamarque" w:date="2021-09-23T12:16:00Z">
            <w:rPr/>
          </w:rPrChange>
        </w:rPr>
        <w:lastRenderedPageBreak/>
        <w:t>), digit=2)</w:t>
      </w:r>
    </w:p>
    <w:p w14:paraId="62A0ABC4" w14:textId="77777777" w:rsidR="003501C7" w:rsidRPr="003501C7" w:rsidRDefault="003501C7" w:rsidP="003501C7">
      <w:pPr>
        <w:rPr>
          <w:lang w:val="en-US"/>
          <w:rPrChange w:id="1031" w:author="Benoît Perez-Lamarque" w:date="2021-09-23T12:16:00Z">
            <w:rPr/>
          </w:rPrChange>
        </w:rPr>
      </w:pPr>
      <w:r w:rsidRPr="003501C7">
        <w:rPr>
          <w:lang w:val="en-US"/>
          <w:rPrChange w:id="1032" w:author="Benoît Perez-Lamarque" w:date="2021-09-23T12:16:00Z">
            <w:rPr/>
          </w:rPrChange>
        </w:rPr>
        <w:t xml:space="preserve">  </w:t>
      </w:r>
    </w:p>
    <w:p w14:paraId="48EA5964" w14:textId="77777777" w:rsidR="003501C7" w:rsidRPr="003501C7" w:rsidRDefault="003501C7" w:rsidP="003501C7">
      <w:pPr>
        <w:rPr>
          <w:lang w:val="en-US"/>
          <w:rPrChange w:id="1033" w:author="Benoît Perez-Lamarque" w:date="2021-09-23T12:16:00Z">
            <w:rPr/>
          </w:rPrChange>
        </w:rPr>
      </w:pPr>
      <w:r w:rsidRPr="003501C7">
        <w:rPr>
          <w:lang w:val="en-US"/>
          <w:rPrChange w:id="1034" w:author="Benoît Perez-Lamarque" w:date="2021-09-23T12:16:00Z">
            <w:rPr/>
          </w:rPrChange>
        </w:rPr>
        <w:t># summaryDataForPlot[order(summaryDataForPlot$MOB/summaryDataForPlot$Bodymass, decreasing = TRUE),]</w:t>
      </w:r>
    </w:p>
    <w:p w14:paraId="61742D57" w14:textId="77777777" w:rsidR="003501C7" w:rsidRPr="003501C7" w:rsidRDefault="003501C7" w:rsidP="003501C7">
      <w:pPr>
        <w:rPr>
          <w:lang w:val="en-US"/>
          <w:rPrChange w:id="1035" w:author="Benoît Perez-Lamarque" w:date="2021-09-23T12:16:00Z">
            <w:rPr/>
          </w:rPrChange>
        </w:rPr>
      </w:pPr>
      <w:r w:rsidRPr="003501C7">
        <w:rPr>
          <w:lang w:val="en-US"/>
          <w:rPrChange w:id="1036" w:author="Benoît Perez-Lamarque" w:date="2021-09-23T12:16:00Z">
            <w:rPr/>
          </w:rPrChange>
        </w:rPr>
        <w:t># summaryDataForPlot[order(summaryDataForPlot$Hippocampus/summaryDataForPlot$Bodymass, decreasing = TRUE),]</w:t>
      </w:r>
    </w:p>
    <w:p w14:paraId="40FC3E8B" w14:textId="77777777" w:rsidR="003501C7" w:rsidRPr="003501C7" w:rsidRDefault="003501C7" w:rsidP="003501C7">
      <w:pPr>
        <w:rPr>
          <w:lang w:val="en-US"/>
          <w:rPrChange w:id="1037" w:author="Benoît Perez-Lamarque" w:date="2021-09-23T12:16:00Z">
            <w:rPr/>
          </w:rPrChange>
        </w:rPr>
      </w:pPr>
      <w:r w:rsidRPr="003501C7">
        <w:rPr>
          <w:lang w:val="en-US"/>
          <w:rPrChange w:id="1038" w:author="Benoît Perez-Lamarque" w:date="2021-09-23T12:16:00Z">
            <w:rPr/>
          </w:rPrChange>
        </w:rPr>
        <w:t># summaryDataForPlot[order(summaryDataForPlot$Striatum/summaryDataForPlot$Bodymass, decreasing = TRUE),]</w:t>
      </w:r>
    </w:p>
    <w:p w14:paraId="27F82F77" w14:textId="77777777" w:rsidR="003501C7" w:rsidRPr="003501C7" w:rsidRDefault="003501C7" w:rsidP="003501C7">
      <w:pPr>
        <w:rPr>
          <w:lang w:val="en-US"/>
          <w:rPrChange w:id="1039" w:author="Benoît Perez-Lamarque" w:date="2021-09-23T12:16:00Z">
            <w:rPr/>
          </w:rPrChange>
        </w:rPr>
      </w:pPr>
    </w:p>
    <w:p w14:paraId="7741C151" w14:textId="77777777" w:rsidR="003501C7" w:rsidRPr="003501C7" w:rsidRDefault="003501C7" w:rsidP="003501C7">
      <w:pPr>
        <w:rPr>
          <w:lang w:val="en-US"/>
          <w:rPrChange w:id="1040" w:author="Benoît Perez-Lamarque" w:date="2021-09-23T12:16:00Z">
            <w:rPr/>
          </w:rPrChange>
        </w:rPr>
      </w:pPr>
      <w:r w:rsidRPr="003501C7">
        <w:rPr>
          <w:lang w:val="en-US"/>
          <w:rPrChange w:id="1041" w:author="Benoît Perez-Lamarque" w:date="2021-09-23T12:16:00Z">
            <w:rPr/>
          </w:rPrChange>
        </w:rPr>
        <w:t>```</w:t>
      </w:r>
    </w:p>
    <w:p w14:paraId="30A23F81" w14:textId="77777777" w:rsidR="003501C7" w:rsidRPr="003501C7" w:rsidRDefault="003501C7" w:rsidP="003501C7">
      <w:pPr>
        <w:rPr>
          <w:lang w:val="en-US"/>
          <w:rPrChange w:id="1042" w:author="Benoît Perez-Lamarque" w:date="2021-09-23T12:16:00Z">
            <w:rPr/>
          </w:rPrChange>
        </w:rPr>
      </w:pPr>
    </w:p>
    <w:p w14:paraId="5B6B1419" w14:textId="77777777" w:rsidR="003501C7" w:rsidRPr="003501C7" w:rsidRDefault="003501C7" w:rsidP="003501C7">
      <w:pPr>
        <w:rPr>
          <w:lang w:val="en-US"/>
          <w:rPrChange w:id="1043" w:author="Benoît Perez-Lamarque" w:date="2021-09-23T12:16:00Z">
            <w:rPr/>
          </w:rPrChange>
        </w:rPr>
      </w:pPr>
      <w:r w:rsidRPr="003501C7">
        <w:rPr>
          <w:lang w:val="en-US"/>
          <w:rPrChange w:id="1044" w:author="Benoît Perez-Lamarque" w:date="2021-09-23T12:16:00Z">
            <w:rPr/>
          </w:rPrChange>
        </w:rPr>
        <w:t xml:space="preserve">We gathered a large database on the whole brain size, the size of the Cerebellum and the Neocortex, involved in daily information processing and retention, and the Main Olfactory Bulb (MOB), the Striatum, and the Hippocampus, those three latter being related to social and foraging-related tasks, containing between `r minAllAreas` to `r maxEQ` frugivorous primate species (depending on the brain area considered). It evidenced ample variations in brain size. For instance, the lemuriformes, that are known to prioritize smell compared to other primate species, have the largest relative MOB size (i.e. pondered by whole-body mass) in our data (Lemuriformes: mean $\pm$ SE = `r meanseMOBlemu[1]` $\pm$ `r meanseMOBlemu[2]`, other: `r meanseMOBother[1]` $\pm$ `r meanseMOBother[2]`, \@ref(fig:figbrain)). Similarly, platyrrhini, and callitrichine primates in particular, are known to form poly-specific associations [@heymann2000behavioural] and indeed show the highest relative size of the Striatum in our data (Platyrrhini: mean $\pm$ SE = `r meanseStriatumplaty[1]` $\pm$ `r meanseStriatumplaty[2]`, other: `r meanseStriatumother[1]` $\pm$ `r meanseStriatumother[2]`, \@ref(fig:figbrain)). </w:t>
      </w:r>
    </w:p>
    <w:p w14:paraId="35EEF3ED" w14:textId="77777777" w:rsidR="003501C7" w:rsidRPr="003501C7" w:rsidRDefault="003501C7" w:rsidP="003501C7">
      <w:pPr>
        <w:rPr>
          <w:lang w:val="en-US"/>
          <w:rPrChange w:id="1045" w:author="Benoît Perez-Lamarque" w:date="2021-09-23T12:16:00Z">
            <w:rPr/>
          </w:rPrChange>
        </w:rPr>
      </w:pPr>
    </w:p>
    <w:p w14:paraId="2B1093B4" w14:textId="77777777" w:rsidR="003501C7" w:rsidRPr="003501C7" w:rsidRDefault="003501C7" w:rsidP="003501C7">
      <w:pPr>
        <w:rPr>
          <w:lang w:val="en-US"/>
          <w:rPrChange w:id="1046" w:author="Benoît Perez-Lamarque" w:date="2021-09-23T12:16:00Z">
            <w:rPr/>
          </w:rPrChange>
        </w:rPr>
      </w:pPr>
      <w:r w:rsidRPr="003501C7">
        <w:rPr>
          <w:lang w:val="en-US"/>
          <w:rPrChange w:id="1047" w:author="Benoît Perez-Lamarque" w:date="2021-09-23T12:16:00Z">
            <w:rPr/>
          </w:rPrChange>
        </w:rPr>
        <w:t xml:space="preserve">|   We first reconstructed primate biogeography history (N$_{species}$ = `r minRange`, @matzke2013probabilistic; @matzke2016stochastic) when considering `r length(areaName)` biogeographic areas (Figure \@ref(fig:figmap); @kamilar2009environmental) and their diet evolution (N$_{species}$ = `r minFruit + minLeaf` to `r maxFruit + maxLeaf`; @bollback2006simmap). We then calculated the likelihoods of models considering the role of species interactions (matching competition MC models, @nuismer2015predicting; models of linear or exponential density dependence, DD$_{lin}$and  DD$_{exp}$, of the evolutionary rate on the number of sympatric lineages; @drury2016estimating see [Models of trait evolution: does interspecific interactions shape brain size evolution?]) in the evolution of either the whole brain (using the encephalic quotient, EQ, as a proxy), or the size of the aforementioned specific brain areas relative to the whole-body mass (Figure. \@ref(fig:figbrain)) and compared their likelihood to those of simpler models assuming no effect of species interactions,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w:t>
      </w:r>
      <w:r w:rsidRPr="003501C7">
        <w:rPr>
          <w:lang w:val="en-US"/>
          <w:rPrChange w:id="1048" w:author="Benoît Perez-Lamarque" w:date="2021-09-23T12:16:00Z">
            <w:rPr/>
          </w:rPrChange>
        </w:rPr>
        <w:lastRenderedPageBreak/>
        <w:t xml:space="preserve">Akaike Information Criterions corrected for small samples (AICc) when considering all six models (MC, DD$_{lin}$, DD$_{exp}$, BM, OU, EB, see [Models of trait evolution: does interspecific interactions shape brain size evolution?]). </w:t>
      </w:r>
    </w:p>
    <w:p w14:paraId="35FF3A9B" w14:textId="77777777" w:rsidR="003501C7" w:rsidRPr="003501C7" w:rsidRDefault="003501C7" w:rsidP="003501C7">
      <w:pPr>
        <w:rPr>
          <w:lang w:val="en-US"/>
          <w:rPrChange w:id="1049" w:author="Benoît Perez-Lamarque" w:date="2021-09-23T12:16:00Z">
            <w:rPr/>
          </w:rPrChange>
        </w:rPr>
      </w:pPr>
    </w:p>
    <w:p w14:paraId="1B781A76" w14:textId="0B9B25F0" w:rsidR="003501C7" w:rsidRPr="003501C7" w:rsidRDefault="003501C7" w:rsidP="003501C7">
      <w:pPr>
        <w:rPr>
          <w:lang w:val="en-US"/>
          <w:rPrChange w:id="1050" w:author="Benoît Perez-Lamarque" w:date="2021-09-23T12:16:00Z">
            <w:rPr/>
          </w:rPrChange>
        </w:rPr>
      </w:pPr>
      <w:r w:rsidRPr="003501C7">
        <w:rPr>
          <w:lang w:val="en-US"/>
          <w:rPrChange w:id="1051" w:author="Benoît Perez-Lamarque" w:date="2021-09-23T12:16:00Z">
            <w:rPr/>
          </w:rPrChange>
        </w:rPr>
        <w:t xml:space="preserve">|   We found that non-competitive models were the most likely in describing the evolutionary history of the EQ, the Neocortex, and the Cerebellum (Figure \@ref(fig:figbrain) and \@ref(fig:figresultsevolution)), two areas specifically involved in movement and/or general information processing [@wiltgen2004new; @koziol2014consensus; @sokolov2017cerebellum] but also in memory consolidation for the Neocortex [@wiltgen2004new]. The fact that these biggest areas are best described by the Ornstein-Uhlenbeck process suggests a stabilization towards an optimal size and illustrates the trade-offs between costs and benefices of brain development [@isler2009expensive]. By contrast, competitive models were most supported in </w:t>
      </w:r>
      <w:del w:id="1052" w:author="Benoît Perez-Lamarque" w:date="2021-09-23T15:55:00Z">
        <w:r w:rsidRPr="003501C7" w:rsidDel="004443FD">
          <w:rPr>
            <w:lang w:val="en-US"/>
            <w:rPrChange w:id="1053" w:author="Benoît Perez-Lamarque" w:date="2021-09-23T12:16:00Z">
              <w:rPr/>
            </w:rPrChange>
          </w:rPr>
          <w:delText xml:space="preserve">areas involved in </w:delText>
        </w:r>
      </w:del>
      <w:r w:rsidRPr="003501C7">
        <w:rPr>
          <w:lang w:val="en-US"/>
          <w:rPrChange w:id="1054" w:author="Benoît Perez-Lamarque" w:date="2021-09-23T12:16:00Z">
            <w:rPr/>
          </w:rPrChange>
        </w:rPr>
        <w:t xml:space="preserve">foraging-related and social areas, either specialised in spatio-temporal memory (Hippocampus, @burgess2002human) or planning abilities and reward assessment (Striatum, @baez2013role; @johnson2007integrating), </w:t>
      </w:r>
      <w:commentRangeStart w:id="1055"/>
      <w:r w:rsidRPr="003501C7">
        <w:rPr>
          <w:lang w:val="en-US"/>
          <w:rPrChange w:id="1056" w:author="Benoît Perez-Lamarque" w:date="2021-09-23T12:16:00Z">
            <w:rPr/>
          </w:rPrChange>
        </w:rPr>
        <w:t xml:space="preserve">while they tended to be so for one involved in sensory abilities </w:t>
      </w:r>
      <w:commentRangeEnd w:id="1055"/>
      <w:r w:rsidR="004443FD">
        <w:rPr>
          <w:rStyle w:val="Marquedecommentaire"/>
        </w:rPr>
        <w:commentReference w:id="1055"/>
      </w:r>
      <w:r w:rsidRPr="003501C7">
        <w:rPr>
          <w:lang w:val="en-US"/>
          <w:rPrChange w:id="1057" w:author="Benoît Perez-Lamarque" w:date="2021-09-23T12:16:00Z">
            <w:rPr/>
          </w:rPrChange>
        </w:rPr>
        <w:t xml:space="preserve">(the main olfactory bulb, MOB; Figure \@ref(fig:figbrain) and \@ref(fig:figresultsevolution)). When density-dependent models were the best fit, the rate (*r*, Figure \@ref(fig:figresultsevolution)) suggested an acceleration of the evolutionary tempo together with increased lineage diversity for the Hippocampus and the Striatum, but a slowdown for the MOB. </w:t>
      </w:r>
    </w:p>
    <w:p w14:paraId="699BE5A6" w14:textId="77777777" w:rsidR="003501C7" w:rsidRPr="003501C7" w:rsidRDefault="003501C7" w:rsidP="003501C7">
      <w:pPr>
        <w:rPr>
          <w:lang w:val="en-US"/>
          <w:rPrChange w:id="1058" w:author="Benoît Perez-Lamarque" w:date="2021-09-23T12:16:00Z">
            <w:rPr/>
          </w:rPrChange>
        </w:rPr>
      </w:pPr>
    </w:p>
    <w:p w14:paraId="1CC607C5" w14:textId="77777777" w:rsidR="003501C7" w:rsidRPr="003501C7" w:rsidRDefault="003501C7" w:rsidP="003501C7">
      <w:pPr>
        <w:rPr>
          <w:lang w:val="en-US"/>
          <w:rPrChange w:id="1059" w:author="Benoît Perez-Lamarque" w:date="2021-09-23T12:16:00Z">
            <w:rPr/>
          </w:rPrChange>
        </w:rPr>
      </w:pPr>
      <w:r w:rsidRPr="003501C7">
        <w:rPr>
          <w:lang w:val="en-US"/>
          <w:rPrChange w:id="1060" w:author="Benoît Perez-Lamarque" w:date="2021-09-23T12:16:00Z">
            <w:rPr/>
          </w:rPrChange>
        </w:rPr>
        <w:t>```{r samplecooccurrence}</w:t>
      </w:r>
    </w:p>
    <w:p w14:paraId="7424CAB5" w14:textId="77777777" w:rsidR="003501C7" w:rsidRPr="003501C7" w:rsidRDefault="003501C7" w:rsidP="003501C7">
      <w:pPr>
        <w:rPr>
          <w:lang w:val="en-US"/>
          <w:rPrChange w:id="1061" w:author="Benoît Perez-Lamarque" w:date="2021-09-23T12:16:00Z">
            <w:rPr/>
          </w:rPrChange>
        </w:rPr>
      </w:pPr>
    </w:p>
    <w:p w14:paraId="42818028" w14:textId="77777777" w:rsidR="003501C7" w:rsidRPr="003501C7" w:rsidRDefault="003501C7" w:rsidP="003501C7">
      <w:pPr>
        <w:rPr>
          <w:lang w:val="en-US"/>
          <w:rPrChange w:id="1062" w:author="Benoît Perez-Lamarque" w:date="2021-09-23T12:16:00Z">
            <w:rPr/>
          </w:rPrChange>
        </w:rPr>
      </w:pPr>
      <w:r w:rsidRPr="003501C7">
        <w:rPr>
          <w:lang w:val="en-US"/>
          <w:rPrChange w:id="1063" w:author="Benoît Perez-Lamarque" w:date="2021-09-23T12:16:00Z">
            <w:rPr/>
          </w:rPrChange>
        </w:rPr>
        <w:t>minNspeciesCoocc &lt;- round(min(dataRangePrimate$Number_species_cooccurrence, na.rm=TRUE), digit=2)</w:t>
      </w:r>
    </w:p>
    <w:p w14:paraId="7D1E68DA" w14:textId="77777777" w:rsidR="003501C7" w:rsidRPr="003501C7" w:rsidRDefault="003501C7" w:rsidP="003501C7">
      <w:pPr>
        <w:rPr>
          <w:lang w:val="en-US"/>
          <w:rPrChange w:id="1064" w:author="Benoît Perez-Lamarque" w:date="2021-09-23T12:16:00Z">
            <w:rPr/>
          </w:rPrChange>
        </w:rPr>
      </w:pPr>
      <w:r w:rsidRPr="003501C7">
        <w:rPr>
          <w:lang w:val="en-US"/>
          <w:rPrChange w:id="1065" w:author="Benoît Perez-Lamarque" w:date="2021-09-23T12:16:00Z">
            <w:rPr/>
          </w:rPrChange>
        </w:rPr>
        <w:t>maxNspeciesCoocc &lt;- round(max(dataRangePrimate$Number_species_cooccurrence, na.rm=TRUE), digit=2)</w:t>
      </w:r>
    </w:p>
    <w:p w14:paraId="12A969BC" w14:textId="77777777" w:rsidR="003501C7" w:rsidRPr="003501C7" w:rsidRDefault="003501C7" w:rsidP="003501C7">
      <w:pPr>
        <w:rPr>
          <w:lang w:val="en-US"/>
          <w:rPrChange w:id="1066" w:author="Benoît Perez-Lamarque" w:date="2021-09-23T12:16:00Z">
            <w:rPr/>
          </w:rPrChange>
        </w:rPr>
      </w:pPr>
      <w:r w:rsidRPr="003501C7">
        <w:rPr>
          <w:lang w:val="en-US"/>
          <w:rPrChange w:id="1067" w:author="Benoît Perez-Lamarque" w:date="2021-09-23T12:16:00Z">
            <w:rPr/>
          </w:rPrChange>
        </w:rPr>
        <w:t>meanNspeciesCoocc &lt;- round(mean(dataRangePrimate$Number_species_cooccurrence, na.rm=TRUE), digit=2)</w:t>
      </w:r>
    </w:p>
    <w:p w14:paraId="084A1290" w14:textId="77777777" w:rsidR="003501C7" w:rsidRPr="003501C7" w:rsidRDefault="003501C7" w:rsidP="003501C7">
      <w:pPr>
        <w:rPr>
          <w:lang w:val="en-US"/>
          <w:rPrChange w:id="1068" w:author="Benoît Perez-Lamarque" w:date="2021-09-23T12:16:00Z">
            <w:rPr/>
          </w:rPrChange>
        </w:rPr>
      </w:pPr>
      <w:r w:rsidRPr="003501C7">
        <w:rPr>
          <w:lang w:val="en-US"/>
          <w:rPrChange w:id="1069" w:author="Benoît Perez-Lamarque" w:date="2021-09-23T12:16:00Z">
            <w:rPr/>
          </w:rPrChange>
        </w:rPr>
        <w:t>seNspeciesCoocc &lt;- round(sd(dataRangePrimate$Number_species_cooccurrence, na.rm=TRUE)/sqrt(length(dataRangePrimate$Number_species_cooccurrence[!is.na(dataRangePrimate$Number_species_cooccurrence)])), digit=2)</w:t>
      </w:r>
    </w:p>
    <w:p w14:paraId="1CB6D9CF" w14:textId="77777777" w:rsidR="003501C7" w:rsidRPr="003501C7" w:rsidRDefault="003501C7" w:rsidP="003501C7">
      <w:pPr>
        <w:rPr>
          <w:lang w:val="en-US"/>
          <w:rPrChange w:id="1070" w:author="Benoît Perez-Lamarque" w:date="2021-09-23T12:16:00Z">
            <w:rPr/>
          </w:rPrChange>
        </w:rPr>
      </w:pPr>
    </w:p>
    <w:p w14:paraId="2DCE9638" w14:textId="77777777" w:rsidR="003501C7" w:rsidRPr="003501C7" w:rsidRDefault="003501C7" w:rsidP="003501C7">
      <w:pPr>
        <w:rPr>
          <w:lang w:val="en-US"/>
          <w:rPrChange w:id="1071" w:author="Benoît Perez-Lamarque" w:date="2021-09-23T12:16:00Z">
            <w:rPr/>
          </w:rPrChange>
        </w:rPr>
      </w:pPr>
      <w:r w:rsidRPr="003501C7">
        <w:rPr>
          <w:lang w:val="en-US"/>
          <w:rPrChange w:id="1072" w:author="Benoît Perez-Lamarque" w:date="2021-09-23T12:16:00Z">
            <w:rPr/>
          </w:rPrChange>
        </w:rPr>
        <w:t>whichSpeciesMinNCoocc &lt;- paste(sort(dataRangePrimate$Species[which(round(dataRangePrimate$Number_species_cooccurrence, digit=2)==minNspeciesCoocc)]), collapse=", ")</w:t>
      </w:r>
    </w:p>
    <w:p w14:paraId="6965A8C6" w14:textId="77777777" w:rsidR="003501C7" w:rsidRPr="003501C7" w:rsidRDefault="003501C7" w:rsidP="003501C7">
      <w:pPr>
        <w:rPr>
          <w:lang w:val="en-US"/>
          <w:rPrChange w:id="1073" w:author="Benoît Perez-Lamarque" w:date="2021-09-23T12:16:00Z">
            <w:rPr/>
          </w:rPrChange>
        </w:rPr>
      </w:pPr>
      <w:r w:rsidRPr="003501C7">
        <w:rPr>
          <w:lang w:val="en-US"/>
          <w:rPrChange w:id="1074" w:author="Benoît Perez-Lamarque" w:date="2021-09-23T12:16:00Z">
            <w:rPr/>
          </w:rPrChange>
        </w:rPr>
        <w:t>whichSpeciesMaxNCoocc &lt;- paste(sort(dataRangePrimate$Species[which(round(dataRangePrimate$Number_species_cooccurrence, digit=2)==maxNspeciesCoocc)]), collapse=", ")</w:t>
      </w:r>
    </w:p>
    <w:p w14:paraId="7C08AA3D" w14:textId="77777777" w:rsidR="003501C7" w:rsidRPr="003501C7" w:rsidRDefault="003501C7" w:rsidP="003501C7">
      <w:pPr>
        <w:rPr>
          <w:lang w:val="en-US"/>
          <w:rPrChange w:id="1075" w:author="Benoît Perez-Lamarque" w:date="2021-09-23T12:16:00Z">
            <w:rPr/>
          </w:rPrChange>
        </w:rPr>
      </w:pPr>
      <w:r w:rsidRPr="003501C7">
        <w:rPr>
          <w:lang w:val="en-US"/>
          <w:rPrChange w:id="1076" w:author="Benoît Perez-Lamarque" w:date="2021-09-23T12:16:00Z">
            <w:rPr/>
          </w:rPrChange>
        </w:rPr>
        <w:t>whichSpeciesMinNCoocc &lt;- gsub("_", " ", whichSpeciesMinNCoocc)</w:t>
      </w:r>
    </w:p>
    <w:p w14:paraId="7377DF17" w14:textId="77777777" w:rsidR="003501C7" w:rsidRPr="003501C7" w:rsidRDefault="003501C7" w:rsidP="003501C7">
      <w:pPr>
        <w:rPr>
          <w:lang w:val="en-US"/>
          <w:rPrChange w:id="1077" w:author="Benoît Perez-Lamarque" w:date="2021-09-23T12:16:00Z">
            <w:rPr/>
          </w:rPrChange>
        </w:rPr>
      </w:pPr>
      <w:r w:rsidRPr="003501C7">
        <w:rPr>
          <w:lang w:val="en-US"/>
          <w:rPrChange w:id="1078" w:author="Benoît Perez-Lamarque" w:date="2021-09-23T12:16:00Z">
            <w:rPr/>
          </w:rPrChange>
        </w:rPr>
        <w:t>whichSpeciesMaxNCoocc &lt;- gsub("_", " ", whichSpeciesMaxNCoocc)</w:t>
      </w:r>
    </w:p>
    <w:p w14:paraId="58B67C26" w14:textId="77777777" w:rsidR="003501C7" w:rsidRPr="003501C7" w:rsidRDefault="003501C7" w:rsidP="003501C7">
      <w:pPr>
        <w:rPr>
          <w:lang w:val="en-US"/>
          <w:rPrChange w:id="1079" w:author="Benoît Perez-Lamarque" w:date="2021-09-23T12:16:00Z">
            <w:rPr/>
          </w:rPrChange>
        </w:rPr>
      </w:pPr>
    </w:p>
    <w:p w14:paraId="6BC5B550" w14:textId="77777777" w:rsidR="003501C7" w:rsidRPr="003501C7" w:rsidRDefault="003501C7" w:rsidP="003501C7">
      <w:pPr>
        <w:rPr>
          <w:lang w:val="en-US"/>
          <w:rPrChange w:id="1080" w:author="Benoît Perez-Lamarque" w:date="2021-09-23T12:16:00Z">
            <w:rPr/>
          </w:rPrChange>
        </w:rPr>
      </w:pPr>
      <w:r w:rsidRPr="003501C7">
        <w:rPr>
          <w:lang w:val="en-US"/>
          <w:rPrChange w:id="1081" w:author="Benoît Perez-Lamarque" w:date="2021-09-23T12:16:00Z">
            <w:rPr/>
          </w:rPrChange>
        </w:rPr>
        <w:t>minOverlapSpecies &lt;- round(min(dataRangePrimate$Overlap_average, na.rm=TRUE), digit=2)</w:t>
      </w:r>
    </w:p>
    <w:p w14:paraId="1AC9B367" w14:textId="77777777" w:rsidR="003501C7" w:rsidRPr="003501C7" w:rsidRDefault="003501C7" w:rsidP="003501C7">
      <w:pPr>
        <w:rPr>
          <w:lang w:val="en-US"/>
          <w:rPrChange w:id="1082" w:author="Benoît Perez-Lamarque" w:date="2021-09-23T12:16:00Z">
            <w:rPr/>
          </w:rPrChange>
        </w:rPr>
      </w:pPr>
      <w:r w:rsidRPr="003501C7">
        <w:rPr>
          <w:lang w:val="en-US"/>
          <w:rPrChange w:id="1083" w:author="Benoît Perez-Lamarque" w:date="2021-09-23T12:16:00Z">
            <w:rPr/>
          </w:rPrChange>
        </w:rPr>
        <w:t>maxOverlapSpecies &lt;- round(max(dataRangePrimate$Overlap_average, na.rm=TRUE), digit=2)</w:t>
      </w:r>
    </w:p>
    <w:p w14:paraId="46F43B47" w14:textId="77777777" w:rsidR="003501C7" w:rsidRPr="003501C7" w:rsidRDefault="003501C7" w:rsidP="003501C7">
      <w:pPr>
        <w:rPr>
          <w:lang w:val="en-US"/>
          <w:rPrChange w:id="1084" w:author="Benoît Perez-Lamarque" w:date="2021-09-23T12:16:00Z">
            <w:rPr/>
          </w:rPrChange>
        </w:rPr>
      </w:pPr>
      <w:r w:rsidRPr="003501C7">
        <w:rPr>
          <w:lang w:val="en-US"/>
          <w:rPrChange w:id="1085" w:author="Benoît Perez-Lamarque" w:date="2021-09-23T12:16:00Z">
            <w:rPr/>
          </w:rPrChange>
        </w:rPr>
        <w:t>meanOverlap &lt;- round(mean(dataRangePrimate$Overlap_average, na.rm=TRUE), digit=2)</w:t>
      </w:r>
    </w:p>
    <w:p w14:paraId="2292E9DD" w14:textId="77777777" w:rsidR="003501C7" w:rsidRPr="003501C7" w:rsidRDefault="003501C7" w:rsidP="003501C7">
      <w:pPr>
        <w:rPr>
          <w:lang w:val="en-US"/>
          <w:rPrChange w:id="1086" w:author="Benoît Perez-Lamarque" w:date="2021-09-23T12:16:00Z">
            <w:rPr/>
          </w:rPrChange>
        </w:rPr>
      </w:pPr>
      <w:r w:rsidRPr="003501C7">
        <w:rPr>
          <w:lang w:val="en-US"/>
          <w:rPrChange w:id="1087" w:author="Benoît Perez-Lamarque" w:date="2021-09-23T12:16:00Z">
            <w:rPr/>
          </w:rPrChange>
        </w:rPr>
        <w:lastRenderedPageBreak/>
        <w:t>seOverlap &lt;- round(sd(dataRangePrimate$Overlap_average, na.rm=TRUE)/sqrt(length(dataRangePrimate$Overlap_average[!is.na(dataRangePrimate$Overlap_average)])), digit=2)</w:t>
      </w:r>
    </w:p>
    <w:p w14:paraId="7922794E" w14:textId="77777777" w:rsidR="003501C7" w:rsidRPr="003501C7" w:rsidRDefault="003501C7" w:rsidP="003501C7">
      <w:pPr>
        <w:rPr>
          <w:lang w:val="en-US"/>
          <w:rPrChange w:id="1088" w:author="Benoît Perez-Lamarque" w:date="2021-09-23T12:16:00Z">
            <w:rPr/>
          </w:rPrChange>
        </w:rPr>
      </w:pPr>
      <w:r w:rsidRPr="003501C7">
        <w:rPr>
          <w:lang w:val="en-US"/>
          <w:rPrChange w:id="1089" w:author="Benoît Perez-Lamarque" w:date="2021-09-23T12:16:00Z">
            <w:rPr/>
          </w:rPrChange>
        </w:rPr>
        <w:t xml:space="preserve">                         </w:t>
      </w:r>
    </w:p>
    <w:p w14:paraId="3A94A41E" w14:textId="77777777" w:rsidR="003501C7" w:rsidRPr="003501C7" w:rsidRDefault="003501C7" w:rsidP="003501C7">
      <w:pPr>
        <w:rPr>
          <w:lang w:val="en-US"/>
          <w:rPrChange w:id="1090" w:author="Benoît Perez-Lamarque" w:date="2021-09-23T12:16:00Z">
            <w:rPr/>
          </w:rPrChange>
        </w:rPr>
      </w:pPr>
      <w:r w:rsidRPr="003501C7">
        <w:rPr>
          <w:lang w:val="en-US"/>
          <w:rPrChange w:id="1091" w:author="Benoît Perez-Lamarque" w:date="2021-09-23T12:16:00Z">
            <w:rPr/>
          </w:rPrChange>
        </w:rPr>
        <w:t>whichSpeciesMinOverlap &lt;- paste(dataRangePrimate$Species[which(round(dataRangePrimate$Overlap_average, digit=2)==minOverlapSpecies)], collapse=", ")</w:t>
      </w:r>
    </w:p>
    <w:p w14:paraId="7368D342" w14:textId="77777777" w:rsidR="003501C7" w:rsidRPr="003501C7" w:rsidRDefault="003501C7" w:rsidP="003501C7">
      <w:pPr>
        <w:rPr>
          <w:lang w:val="en-US"/>
          <w:rPrChange w:id="1092" w:author="Benoît Perez-Lamarque" w:date="2021-09-23T12:16:00Z">
            <w:rPr/>
          </w:rPrChange>
        </w:rPr>
      </w:pPr>
      <w:r w:rsidRPr="003501C7">
        <w:rPr>
          <w:lang w:val="en-US"/>
          <w:rPrChange w:id="1093" w:author="Benoît Perez-Lamarque" w:date="2021-09-23T12:16:00Z">
            <w:rPr/>
          </w:rPrChange>
        </w:rPr>
        <w:t>whichSpeciesMaxOverlap &lt;- paste(dataRangePrimate$Species[which(round(dataRangePrimate$Overlap_average, digit=2)==maxOverlapSpecies)], collapse=", ")</w:t>
      </w:r>
    </w:p>
    <w:p w14:paraId="177D8C4E" w14:textId="77777777" w:rsidR="003501C7" w:rsidRPr="003501C7" w:rsidRDefault="003501C7" w:rsidP="003501C7">
      <w:pPr>
        <w:rPr>
          <w:lang w:val="en-US"/>
          <w:rPrChange w:id="1094" w:author="Benoît Perez-Lamarque" w:date="2021-09-23T12:16:00Z">
            <w:rPr/>
          </w:rPrChange>
        </w:rPr>
      </w:pPr>
      <w:r w:rsidRPr="003501C7">
        <w:rPr>
          <w:lang w:val="en-US"/>
          <w:rPrChange w:id="1095" w:author="Benoît Perez-Lamarque" w:date="2021-09-23T12:16:00Z">
            <w:rPr/>
          </w:rPrChange>
        </w:rPr>
        <w:t>whichSpeciesMinOverlap &lt;- gsub("_", " ", whichSpeciesMinOverlap)</w:t>
      </w:r>
    </w:p>
    <w:p w14:paraId="467C5398" w14:textId="77777777" w:rsidR="003501C7" w:rsidRPr="003501C7" w:rsidRDefault="003501C7" w:rsidP="003501C7">
      <w:pPr>
        <w:rPr>
          <w:lang w:val="en-US"/>
          <w:rPrChange w:id="1096" w:author="Benoît Perez-Lamarque" w:date="2021-09-23T12:16:00Z">
            <w:rPr/>
          </w:rPrChange>
        </w:rPr>
      </w:pPr>
      <w:r w:rsidRPr="003501C7">
        <w:rPr>
          <w:lang w:val="en-US"/>
          <w:rPrChange w:id="1097" w:author="Benoît Perez-Lamarque" w:date="2021-09-23T12:16:00Z">
            <w:rPr/>
          </w:rPrChange>
        </w:rPr>
        <w:t>whichSpeciesMaxOverlap &lt;- gsub("_", " ", whichSpeciesMaxOverlap)</w:t>
      </w:r>
    </w:p>
    <w:p w14:paraId="2A9FBE18" w14:textId="77777777" w:rsidR="003501C7" w:rsidRPr="003501C7" w:rsidRDefault="003501C7" w:rsidP="003501C7">
      <w:pPr>
        <w:rPr>
          <w:lang w:val="en-US"/>
          <w:rPrChange w:id="1098" w:author="Benoît Perez-Lamarque" w:date="2021-09-23T12:16:00Z">
            <w:rPr/>
          </w:rPrChange>
        </w:rPr>
      </w:pPr>
    </w:p>
    <w:p w14:paraId="4D4C6A52" w14:textId="77777777" w:rsidR="003501C7" w:rsidRPr="003501C7" w:rsidRDefault="003501C7" w:rsidP="003501C7">
      <w:pPr>
        <w:rPr>
          <w:lang w:val="en-US"/>
          <w:rPrChange w:id="1099" w:author="Benoît Perez-Lamarque" w:date="2021-09-23T12:16:00Z">
            <w:rPr/>
          </w:rPrChange>
        </w:rPr>
      </w:pPr>
      <w:r w:rsidRPr="003501C7">
        <w:rPr>
          <w:lang w:val="en-US"/>
          <w:rPrChange w:id="1100" w:author="Benoît Perez-Lamarque" w:date="2021-09-23T12:16:00Z">
            <w:rPr/>
          </w:rPrChange>
        </w:rPr>
        <w:t>```</w:t>
      </w:r>
    </w:p>
    <w:p w14:paraId="0797B032" w14:textId="77777777" w:rsidR="003501C7" w:rsidRPr="003501C7" w:rsidRDefault="003501C7" w:rsidP="003501C7">
      <w:pPr>
        <w:rPr>
          <w:lang w:val="en-US"/>
          <w:rPrChange w:id="1101" w:author="Benoît Perez-Lamarque" w:date="2021-09-23T12:16:00Z">
            <w:rPr/>
          </w:rPrChange>
        </w:rPr>
      </w:pPr>
    </w:p>
    <w:p w14:paraId="614F30EC" w14:textId="77777777" w:rsidR="003501C7" w:rsidRPr="003501C7" w:rsidRDefault="003501C7" w:rsidP="003501C7">
      <w:pPr>
        <w:rPr>
          <w:lang w:val="en-US"/>
          <w:rPrChange w:id="1102" w:author="Benoît Perez-Lamarque" w:date="2021-09-23T12:16:00Z">
            <w:rPr/>
          </w:rPrChange>
        </w:rPr>
      </w:pPr>
      <w:r w:rsidRPr="003501C7">
        <w:rPr>
          <w:lang w:val="en-US"/>
          <w:rPrChange w:id="1103" w:author="Benoît Perez-Lamarque" w:date="2021-09-23T12:16:00Z">
            <w:rPr/>
          </w:rPrChange>
        </w:rPr>
        <w:t>```{r estimateRegGradient, error=TRUE, include=TRUE}</w:t>
      </w:r>
    </w:p>
    <w:p w14:paraId="3614C7DE" w14:textId="77777777" w:rsidR="003501C7" w:rsidRPr="003501C7" w:rsidRDefault="003501C7" w:rsidP="003501C7">
      <w:pPr>
        <w:rPr>
          <w:lang w:val="en-US"/>
          <w:rPrChange w:id="1104" w:author="Benoît Perez-Lamarque" w:date="2021-09-23T12:16:00Z">
            <w:rPr/>
          </w:rPrChange>
        </w:rPr>
      </w:pPr>
    </w:p>
    <w:p w14:paraId="56446C55" w14:textId="77777777" w:rsidR="003501C7" w:rsidRPr="003501C7" w:rsidRDefault="003501C7" w:rsidP="003501C7">
      <w:pPr>
        <w:rPr>
          <w:lang w:val="en-US"/>
          <w:rPrChange w:id="1105" w:author="Benoît Perez-Lamarque" w:date="2021-09-23T12:16:00Z">
            <w:rPr/>
          </w:rPrChange>
        </w:rPr>
      </w:pPr>
      <w:r w:rsidRPr="003501C7">
        <w:rPr>
          <w:lang w:val="en-US"/>
          <w:rPrChange w:id="1106" w:author="Benoît Perez-Lamarque" w:date="2021-09-23T12:16:00Z">
            <w:rPr/>
          </w:rPrChange>
        </w:rPr>
        <w:t>#Hippocampus</w:t>
      </w:r>
    </w:p>
    <w:p w14:paraId="19FCED2C" w14:textId="77777777" w:rsidR="003501C7" w:rsidRPr="003501C7" w:rsidRDefault="003501C7" w:rsidP="003501C7">
      <w:pPr>
        <w:rPr>
          <w:lang w:val="en-US"/>
          <w:rPrChange w:id="1107" w:author="Benoît Perez-Lamarque" w:date="2021-09-23T12:16:00Z">
            <w:rPr/>
          </w:rPrChange>
        </w:rPr>
      </w:pPr>
      <w:r w:rsidRPr="003501C7">
        <w:rPr>
          <w:lang w:val="en-US"/>
          <w:rPrChange w:id="1108" w:author="Benoît Perez-Lamarque" w:date="2021-09-23T12:16:00Z">
            <w:rPr/>
          </w:rPrChange>
        </w:rPr>
        <w:t>model &lt;- get(paste("modelBrain", traitName[3], sep="_"))</w:t>
      </w:r>
    </w:p>
    <w:p w14:paraId="172360DE" w14:textId="77777777" w:rsidR="003501C7" w:rsidRPr="003501C7" w:rsidRDefault="003501C7" w:rsidP="003501C7">
      <w:pPr>
        <w:rPr>
          <w:lang w:val="en-US"/>
          <w:rPrChange w:id="1109" w:author="Benoît Perez-Lamarque" w:date="2021-09-23T12:16:00Z">
            <w:rPr/>
          </w:rPrChange>
        </w:rPr>
      </w:pPr>
    </w:p>
    <w:p w14:paraId="4347DABF" w14:textId="77777777" w:rsidR="003501C7" w:rsidRPr="003501C7" w:rsidRDefault="003501C7" w:rsidP="003501C7">
      <w:pPr>
        <w:rPr>
          <w:lang w:val="en-US"/>
          <w:rPrChange w:id="1110" w:author="Benoît Perez-Lamarque" w:date="2021-09-23T12:16:00Z">
            <w:rPr/>
          </w:rPrChange>
        </w:rPr>
      </w:pPr>
      <w:r w:rsidRPr="003501C7">
        <w:rPr>
          <w:lang w:val="en-US"/>
          <w:rPrChange w:id="1111" w:author="Benoît Perez-Lamarque" w:date="2021-09-23T12:16:00Z">
            <w:rPr/>
          </w:rPrChange>
        </w:rPr>
        <w:t>estimateGradientHippocampus &lt;- textEstOneVar(summary(model)$coefficients[2,c(1,4,5)])</w:t>
      </w:r>
    </w:p>
    <w:p w14:paraId="369FB0C5" w14:textId="77777777" w:rsidR="003501C7" w:rsidRPr="003501C7" w:rsidRDefault="003501C7" w:rsidP="003501C7">
      <w:pPr>
        <w:rPr>
          <w:lang w:val="en-US"/>
          <w:rPrChange w:id="1112" w:author="Benoît Perez-Lamarque" w:date="2021-09-23T12:16:00Z">
            <w:rPr/>
          </w:rPrChange>
        </w:rPr>
      </w:pPr>
      <w:r w:rsidRPr="003501C7">
        <w:rPr>
          <w:lang w:val="en-US"/>
          <w:rPrChange w:id="1113" w:author="Benoît Perez-Lamarque" w:date="2021-09-23T12:16:00Z">
            <w:rPr/>
          </w:rPrChange>
        </w:rPr>
        <w:t>testGradientHippocampus &lt;- textTestOneVar(summary(model)$coefficients[2,c(3,6)], statistics="")</w:t>
      </w:r>
    </w:p>
    <w:p w14:paraId="274D582D" w14:textId="77777777" w:rsidR="003501C7" w:rsidRPr="003501C7" w:rsidRDefault="003501C7" w:rsidP="003501C7">
      <w:pPr>
        <w:rPr>
          <w:lang w:val="en-US"/>
          <w:rPrChange w:id="1114" w:author="Benoît Perez-Lamarque" w:date="2021-09-23T12:16:00Z">
            <w:rPr/>
          </w:rPrChange>
        </w:rPr>
      </w:pPr>
    </w:p>
    <w:p w14:paraId="5D3C6B52" w14:textId="77777777" w:rsidR="003501C7" w:rsidRPr="003501C7" w:rsidRDefault="003501C7" w:rsidP="003501C7">
      <w:pPr>
        <w:rPr>
          <w:lang w:val="en-US"/>
          <w:rPrChange w:id="1115" w:author="Benoît Perez-Lamarque" w:date="2021-09-23T12:16:00Z">
            <w:rPr/>
          </w:rPrChange>
        </w:rPr>
      </w:pPr>
      <w:r w:rsidRPr="003501C7">
        <w:rPr>
          <w:lang w:val="en-US"/>
          <w:rPrChange w:id="1116" w:author="Benoît Perez-Lamarque" w:date="2021-09-23T12:16:00Z">
            <w:rPr/>
          </w:rPrChange>
        </w:rPr>
        <w:t>#Striatum</w:t>
      </w:r>
    </w:p>
    <w:p w14:paraId="71EE12BC" w14:textId="77777777" w:rsidR="003501C7" w:rsidRPr="003501C7" w:rsidRDefault="003501C7" w:rsidP="003501C7">
      <w:pPr>
        <w:rPr>
          <w:lang w:val="en-US"/>
          <w:rPrChange w:id="1117" w:author="Benoît Perez-Lamarque" w:date="2021-09-23T12:16:00Z">
            <w:rPr/>
          </w:rPrChange>
        </w:rPr>
      </w:pPr>
      <w:r w:rsidRPr="003501C7">
        <w:rPr>
          <w:lang w:val="en-US"/>
          <w:rPrChange w:id="1118" w:author="Benoît Perez-Lamarque" w:date="2021-09-23T12:16:00Z">
            <w:rPr/>
          </w:rPrChange>
        </w:rPr>
        <w:t>model &lt;- get(paste("modelBrain", traitName[6], sep="_"))</w:t>
      </w:r>
    </w:p>
    <w:p w14:paraId="5551B05B" w14:textId="77777777" w:rsidR="003501C7" w:rsidRPr="003501C7" w:rsidRDefault="003501C7" w:rsidP="003501C7">
      <w:pPr>
        <w:rPr>
          <w:lang w:val="en-US"/>
          <w:rPrChange w:id="1119" w:author="Benoît Perez-Lamarque" w:date="2021-09-23T12:16:00Z">
            <w:rPr/>
          </w:rPrChange>
        </w:rPr>
      </w:pPr>
    </w:p>
    <w:p w14:paraId="39E768DA" w14:textId="77777777" w:rsidR="003501C7" w:rsidRPr="003501C7" w:rsidRDefault="003501C7" w:rsidP="003501C7">
      <w:pPr>
        <w:rPr>
          <w:lang w:val="en-US"/>
          <w:rPrChange w:id="1120" w:author="Benoît Perez-Lamarque" w:date="2021-09-23T12:16:00Z">
            <w:rPr/>
          </w:rPrChange>
        </w:rPr>
      </w:pPr>
      <w:r w:rsidRPr="003501C7">
        <w:rPr>
          <w:lang w:val="en-US"/>
          <w:rPrChange w:id="1121" w:author="Benoît Perez-Lamarque" w:date="2021-09-23T12:16:00Z">
            <w:rPr/>
          </w:rPrChange>
        </w:rPr>
        <w:t>estimateGradientStriatum &lt;- textEstOneVar(summary(model)$coefficients[2,c(1,4,5)])</w:t>
      </w:r>
    </w:p>
    <w:p w14:paraId="7DAE4C35" w14:textId="77777777" w:rsidR="003501C7" w:rsidRPr="003501C7" w:rsidRDefault="003501C7" w:rsidP="003501C7">
      <w:pPr>
        <w:rPr>
          <w:lang w:val="en-US"/>
          <w:rPrChange w:id="1122" w:author="Benoît Perez-Lamarque" w:date="2021-09-23T12:16:00Z">
            <w:rPr/>
          </w:rPrChange>
        </w:rPr>
      </w:pPr>
      <w:r w:rsidRPr="003501C7">
        <w:rPr>
          <w:lang w:val="en-US"/>
          <w:rPrChange w:id="1123" w:author="Benoît Perez-Lamarque" w:date="2021-09-23T12:16:00Z">
            <w:rPr/>
          </w:rPrChange>
        </w:rPr>
        <w:t>testGradientStriatum &lt;- textTestOneVar(summary(model)$coefficients[2,c(3,6)], statistics="")</w:t>
      </w:r>
    </w:p>
    <w:p w14:paraId="22AE855E" w14:textId="77777777" w:rsidR="003501C7" w:rsidRPr="003501C7" w:rsidRDefault="003501C7" w:rsidP="003501C7">
      <w:pPr>
        <w:rPr>
          <w:lang w:val="en-US"/>
          <w:rPrChange w:id="1124" w:author="Benoît Perez-Lamarque" w:date="2021-09-23T12:16:00Z">
            <w:rPr/>
          </w:rPrChange>
        </w:rPr>
      </w:pPr>
    </w:p>
    <w:p w14:paraId="1C3F2138" w14:textId="77777777" w:rsidR="003501C7" w:rsidRPr="003501C7" w:rsidRDefault="003501C7" w:rsidP="003501C7">
      <w:pPr>
        <w:rPr>
          <w:lang w:val="en-US"/>
          <w:rPrChange w:id="1125" w:author="Benoît Perez-Lamarque" w:date="2021-09-23T12:16:00Z">
            <w:rPr/>
          </w:rPrChange>
        </w:rPr>
      </w:pPr>
      <w:r w:rsidRPr="003501C7">
        <w:rPr>
          <w:lang w:val="en-US"/>
          <w:rPrChange w:id="1126" w:author="Benoît Perez-Lamarque" w:date="2021-09-23T12:16:00Z">
            <w:rPr/>
          </w:rPrChange>
        </w:rPr>
        <w:t>#MOB</w:t>
      </w:r>
    </w:p>
    <w:p w14:paraId="3CEA326B" w14:textId="77777777" w:rsidR="003501C7" w:rsidRPr="003501C7" w:rsidRDefault="003501C7" w:rsidP="003501C7">
      <w:pPr>
        <w:rPr>
          <w:lang w:val="en-US"/>
          <w:rPrChange w:id="1127" w:author="Benoît Perez-Lamarque" w:date="2021-09-23T12:16:00Z">
            <w:rPr/>
          </w:rPrChange>
        </w:rPr>
      </w:pPr>
      <w:r w:rsidRPr="003501C7">
        <w:rPr>
          <w:lang w:val="en-US"/>
          <w:rPrChange w:id="1128" w:author="Benoît Perez-Lamarque" w:date="2021-09-23T12:16:00Z">
            <w:rPr/>
          </w:rPrChange>
        </w:rPr>
        <w:t>model &lt;- get(paste("modelBrain", traitName[7], sep="_"))</w:t>
      </w:r>
    </w:p>
    <w:p w14:paraId="7F9CFAE0" w14:textId="77777777" w:rsidR="003501C7" w:rsidRPr="003501C7" w:rsidRDefault="003501C7" w:rsidP="003501C7">
      <w:pPr>
        <w:rPr>
          <w:lang w:val="en-US"/>
          <w:rPrChange w:id="1129" w:author="Benoît Perez-Lamarque" w:date="2021-09-23T12:16:00Z">
            <w:rPr/>
          </w:rPrChange>
        </w:rPr>
      </w:pPr>
    </w:p>
    <w:p w14:paraId="44515292" w14:textId="77777777" w:rsidR="003501C7" w:rsidRPr="003501C7" w:rsidRDefault="003501C7" w:rsidP="003501C7">
      <w:pPr>
        <w:rPr>
          <w:lang w:val="en-US"/>
          <w:rPrChange w:id="1130" w:author="Benoît Perez-Lamarque" w:date="2021-09-23T12:16:00Z">
            <w:rPr/>
          </w:rPrChange>
        </w:rPr>
      </w:pPr>
      <w:r w:rsidRPr="003501C7">
        <w:rPr>
          <w:lang w:val="en-US"/>
          <w:rPrChange w:id="1131" w:author="Benoît Perez-Lamarque" w:date="2021-09-23T12:16:00Z">
            <w:rPr/>
          </w:rPrChange>
        </w:rPr>
        <w:t>estimateGradientMOB &lt;- textEstOneVar(summary(model)$coefficients[2,c(1,4,5)])</w:t>
      </w:r>
    </w:p>
    <w:p w14:paraId="7ED973CA" w14:textId="77777777" w:rsidR="003501C7" w:rsidRPr="003501C7" w:rsidRDefault="003501C7" w:rsidP="003501C7">
      <w:pPr>
        <w:rPr>
          <w:lang w:val="en-US"/>
          <w:rPrChange w:id="1132" w:author="Benoît Perez-Lamarque" w:date="2021-09-23T12:16:00Z">
            <w:rPr/>
          </w:rPrChange>
        </w:rPr>
      </w:pPr>
      <w:r w:rsidRPr="003501C7">
        <w:rPr>
          <w:lang w:val="en-US"/>
          <w:rPrChange w:id="1133" w:author="Benoît Perez-Lamarque" w:date="2021-09-23T12:16:00Z">
            <w:rPr/>
          </w:rPrChange>
        </w:rPr>
        <w:t>testGradientMOB &lt;- textTestOneVar(summary(model)$coefficients[2,c(3,6)], statistics="")</w:t>
      </w:r>
    </w:p>
    <w:p w14:paraId="773C1AE5" w14:textId="77777777" w:rsidR="003501C7" w:rsidRPr="003501C7" w:rsidRDefault="003501C7" w:rsidP="003501C7">
      <w:pPr>
        <w:rPr>
          <w:lang w:val="en-US"/>
          <w:rPrChange w:id="1134" w:author="Benoît Perez-Lamarque" w:date="2021-09-23T12:16:00Z">
            <w:rPr/>
          </w:rPrChange>
        </w:rPr>
      </w:pPr>
      <w:r w:rsidRPr="003501C7">
        <w:rPr>
          <w:lang w:val="en-US"/>
          <w:rPrChange w:id="1135" w:author="Benoît Perez-Lamarque" w:date="2021-09-23T12:16:00Z">
            <w:rPr/>
          </w:rPrChange>
        </w:rPr>
        <w:t xml:space="preserve">```         </w:t>
      </w:r>
    </w:p>
    <w:p w14:paraId="57E0AF9D" w14:textId="77777777" w:rsidR="003501C7" w:rsidRPr="003501C7" w:rsidRDefault="003501C7" w:rsidP="003501C7">
      <w:pPr>
        <w:rPr>
          <w:lang w:val="en-US"/>
          <w:rPrChange w:id="1136" w:author="Benoît Perez-Lamarque" w:date="2021-09-23T12:16:00Z">
            <w:rPr/>
          </w:rPrChange>
        </w:rPr>
      </w:pPr>
    </w:p>
    <w:p w14:paraId="61BDED94" w14:textId="77777777" w:rsidR="003501C7" w:rsidRPr="003501C7" w:rsidRDefault="003501C7" w:rsidP="003501C7">
      <w:pPr>
        <w:rPr>
          <w:lang w:val="en-US"/>
          <w:rPrChange w:id="1137" w:author="Benoît Perez-Lamarque" w:date="2021-09-23T12:16:00Z">
            <w:rPr/>
          </w:rPrChange>
        </w:rPr>
      </w:pPr>
      <w:r w:rsidRPr="003501C7">
        <w:rPr>
          <w:lang w:val="en-US"/>
          <w:rPrChange w:id="1138" w:author="Benoît Perez-Lamarque" w:date="2021-09-23T12:16:00Z">
            <w:rPr/>
          </w:rPrChange>
        </w:rPr>
        <w:t xml:space="preserve">|   Next, to understand the directionality of the selection gradient shaped by sympatry (i.e. selection for “bigger” or “smaller” brain the more species),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distribution range as covariates based on IUCN date [@IUCN]. On average ($\pm$ SE), the considered primate species had `r meanOverlap*100`% of their range overlapping with other species ($\pm$ `r seOverlap*100`). That ranged from `r minOverlapSpecies*100`% of </w:t>
      </w:r>
      <w:r w:rsidRPr="003501C7">
        <w:rPr>
          <w:lang w:val="en-US"/>
          <w:rPrChange w:id="1139" w:author="Benoît Perez-Lamarque" w:date="2021-09-23T12:16:00Z">
            <w:rPr/>
          </w:rPrChange>
        </w:rPr>
        <w:lastRenderedPageBreak/>
        <w:t xml:space="preserve">overlap (*`r whichSpeciesMinOverlap`*), to `r maxOverlapSpecies*100`% of overlap (*`r whichSpeciesMaxOverlap`*). In terms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(Table \@ref(tab:tableRegGradient)). Conversely, we found that the percentage of range shared with other species correlated with the relative size of areas that were better fit with competitive models: The Hippocampus, and the Striatum (Hippocampus: $t$`r testGradientHippocampus`; Striatum: $t$`r testGradientStriatum`). The correlations were all negative (Hippocampus: `r estimateGradientHippocampus`; Striatum: `r estimateGradientStriatum`), which means that higher species overlap associates with lower relative size, insensitive to data and phylogenetic uncertainty (Table \@ref(tab:tabledfsensitivity), Figure \@ref(fig:forestPlot)). Thus, it suggests that sympatric species are either subject to a positive selection towards smaller brain, or to a less intense selection for advanced cognitive abilities compared with isolated species. </w:t>
      </w:r>
    </w:p>
    <w:p w14:paraId="4E5034E9" w14:textId="77777777" w:rsidR="003501C7" w:rsidRPr="003501C7" w:rsidRDefault="003501C7" w:rsidP="003501C7">
      <w:pPr>
        <w:rPr>
          <w:lang w:val="en-US"/>
          <w:rPrChange w:id="1140" w:author="Benoît Perez-Lamarque" w:date="2021-09-23T12:16:00Z">
            <w:rPr/>
          </w:rPrChange>
        </w:rPr>
      </w:pPr>
    </w:p>
    <w:p w14:paraId="760AA8EE" w14:textId="77777777" w:rsidR="003501C7" w:rsidRPr="003501C7" w:rsidRDefault="003501C7" w:rsidP="003501C7">
      <w:pPr>
        <w:rPr>
          <w:lang w:val="en-US"/>
          <w:rPrChange w:id="1141" w:author="Benoît Perez-Lamarque" w:date="2021-09-23T12:16:00Z">
            <w:rPr/>
          </w:rPrChange>
        </w:rPr>
      </w:pPr>
      <w:r w:rsidRPr="003501C7">
        <w:rPr>
          <w:lang w:val="en-US"/>
          <w:rPrChange w:id="1142" w:author="Benoît Perez-Lamarque" w:date="2021-09-23T12:16:00Z">
            <w:rPr/>
          </w:rPrChange>
        </w:rPr>
        <w:t>```{r estimateRegDiversification, error=TRUE, include=TRUE}</w:t>
      </w:r>
    </w:p>
    <w:p w14:paraId="11FFADF2" w14:textId="77777777" w:rsidR="003501C7" w:rsidRPr="003501C7" w:rsidRDefault="003501C7" w:rsidP="003501C7">
      <w:pPr>
        <w:rPr>
          <w:lang w:val="en-US"/>
          <w:rPrChange w:id="1143" w:author="Benoît Perez-Lamarque" w:date="2021-09-23T12:16:00Z">
            <w:rPr/>
          </w:rPrChange>
        </w:rPr>
      </w:pPr>
    </w:p>
    <w:p w14:paraId="18C0DD94" w14:textId="77777777" w:rsidR="003501C7" w:rsidRPr="003501C7" w:rsidRDefault="003501C7" w:rsidP="003501C7">
      <w:pPr>
        <w:rPr>
          <w:lang w:val="en-US"/>
          <w:rPrChange w:id="1144" w:author="Benoît Perez-Lamarque" w:date="2021-09-23T12:16:00Z">
            <w:rPr/>
          </w:rPrChange>
        </w:rPr>
      </w:pPr>
      <w:r w:rsidRPr="003501C7">
        <w:rPr>
          <w:lang w:val="en-US"/>
          <w:rPrChange w:id="1145" w:author="Benoît Perez-Lamarque" w:date="2021-09-23T12:16:00Z">
            <w:rPr/>
          </w:rPrChange>
        </w:rPr>
        <w:t>#print(traitName)</w:t>
      </w:r>
    </w:p>
    <w:p w14:paraId="3A01473D" w14:textId="77777777" w:rsidR="003501C7" w:rsidRPr="003501C7" w:rsidRDefault="003501C7" w:rsidP="003501C7">
      <w:pPr>
        <w:rPr>
          <w:lang w:val="en-US"/>
          <w:rPrChange w:id="1146" w:author="Benoît Perez-Lamarque" w:date="2021-09-23T12:16:00Z">
            <w:rPr/>
          </w:rPrChange>
        </w:rPr>
      </w:pPr>
      <w:r w:rsidRPr="003501C7">
        <w:rPr>
          <w:lang w:val="en-US"/>
          <w:rPrChange w:id="1147" w:author="Benoît Perez-Lamarque" w:date="2021-09-23T12:16:00Z">
            <w:rPr/>
          </w:rPrChange>
        </w:rPr>
        <w:t># increaseHippocampus &lt;- round(exp(summary(model)$coefficients[2,c(1)]), digit=2)</w:t>
      </w:r>
    </w:p>
    <w:p w14:paraId="5E16CC25" w14:textId="77777777" w:rsidR="003501C7" w:rsidRPr="003501C7" w:rsidRDefault="003501C7" w:rsidP="003501C7">
      <w:pPr>
        <w:rPr>
          <w:lang w:val="en-US"/>
          <w:rPrChange w:id="1148" w:author="Benoît Perez-Lamarque" w:date="2021-09-23T12:16:00Z">
            <w:rPr/>
          </w:rPrChange>
        </w:rPr>
      </w:pPr>
      <w:r w:rsidRPr="003501C7">
        <w:rPr>
          <w:lang w:val="en-US"/>
          <w:rPrChange w:id="1149" w:author="Benoît Perez-Lamarque" w:date="2021-09-23T12:16:00Z">
            <w:rPr/>
          </w:rPrChange>
        </w:rPr>
        <w:t># averageDivRateHippocampus &lt;- round(exp(summary(model)$coefficients[1,c(1)]), digit=2)</w:t>
      </w:r>
    </w:p>
    <w:p w14:paraId="2BA2913E" w14:textId="77777777" w:rsidR="003501C7" w:rsidRPr="003501C7" w:rsidRDefault="003501C7" w:rsidP="003501C7">
      <w:pPr>
        <w:rPr>
          <w:lang w:val="en-US"/>
          <w:rPrChange w:id="1150" w:author="Benoît Perez-Lamarque" w:date="2021-09-23T12:16:00Z">
            <w:rPr/>
          </w:rPrChange>
        </w:rPr>
      </w:pPr>
      <w:r w:rsidRPr="003501C7">
        <w:rPr>
          <w:lang w:val="en-US"/>
          <w:rPrChange w:id="1151" w:author="Benoît Perez-Lamarque" w:date="2021-09-23T12:16:00Z">
            <w:rPr/>
          </w:rPrChange>
        </w:rPr>
        <w:t># estimateHippocampus &lt;- textEstOneVar(summary(model)$coefficients[2,c(1,4,5)])</w:t>
      </w:r>
    </w:p>
    <w:p w14:paraId="16AABD49" w14:textId="77777777" w:rsidR="003501C7" w:rsidRPr="003501C7" w:rsidRDefault="003501C7" w:rsidP="003501C7">
      <w:pPr>
        <w:rPr>
          <w:lang w:val="en-US"/>
          <w:rPrChange w:id="1152" w:author="Benoît Perez-Lamarque" w:date="2021-09-23T12:16:00Z">
            <w:rPr/>
          </w:rPrChange>
        </w:rPr>
      </w:pPr>
      <w:r w:rsidRPr="003501C7">
        <w:rPr>
          <w:lang w:val="en-US"/>
          <w:rPrChange w:id="1153" w:author="Benoît Perez-Lamarque" w:date="2021-09-23T12:16:00Z">
            <w:rPr/>
          </w:rPrChange>
        </w:rPr>
        <w:t># testHippocampus &lt;- textTestOneVar(summary(model)$coefficients[2,c(3,6)], statistics="")</w:t>
      </w:r>
    </w:p>
    <w:p w14:paraId="2F2C511E" w14:textId="77777777" w:rsidR="003501C7" w:rsidRPr="003501C7" w:rsidRDefault="003501C7" w:rsidP="003501C7">
      <w:pPr>
        <w:rPr>
          <w:lang w:val="en-US"/>
          <w:rPrChange w:id="1154" w:author="Benoît Perez-Lamarque" w:date="2021-09-23T12:16:00Z">
            <w:rPr/>
          </w:rPrChange>
        </w:rPr>
      </w:pPr>
      <w:r w:rsidRPr="003501C7">
        <w:rPr>
          <w:lang w:val="en-US"/>
          <w:rPrChange w:id="1155" w:author="Benoît Perez-Lamarque" w:date="2021-09-23T12:16:00Z">
            <w:rPr/>
          </w:rPrChange>
        </w:rPr>
        <w:t xml:space="preserve"># </w:t>
      </w:r>
    </w:p>
    <w:p w14:paraId="5230BD32" w14:textId="77777777" w:rsidR="003501C7" w:rsidRPr="003501C7" w:rsidRDefault="003501C7" w:rsidP="003501C7">
      <w:pPr>
        <w:rPr>
          <w:lang w:val="en-US"/>
          <w:rPrChange w:id="1156" w:author="Benoît Perez-Lamarque" w:date="2021-09-23T12:16:00Z">
            <w:rPr/>
          </w:rPrChange>
        </w:rPr>
      </w:pPr>
      <w:r w:rsidRPr="003501C7">
        <w:rPr>
          <w:lang w:val="en-US"/>
          <w:rPrChange w:id="1157" w:author="Benoît Perez-Lamarque" w:date="2021-09-23T12:16:00Z">
            <w:rPr/>
          </w:rPrChange>
        </w:rPr>
        <w:t># #Neocortex</w:t>
      </w:r>
    </w:p>
    <w:p w14:paraId="32D70414" w14:textId="77777777" w:rsidR="003501C7" w:rsidRPr="003501C7" w:rsidRDefault="003501C7" w:rsidP="003501C7">
      <w:pPr>
        <w:rPr>
          <w:lang w:val="en-US"/>
          <w:rPrChange w:id="1158" w:author="Benoît Perez-Lamarque" w:date="2021-09-23T12:16:00Z">
            <w:rPr/>
          </w:rPrChange>
        </w:rPr>
      </w:pPr>
      <w:r w:rsidRPr="003501C7">
        <w:rPr>
          <w:lang w:val="en-US"/>
          <w:rPrChange w:id="1159" w:author="Benoît Perez-Lamarque" w:date="2021-09-23T12:16:00Z">
            <w:rPr/>
          </w:rPrChange>
        </w:rPr>
        <w:t># model &lt;- get(paste("modelBrainDiversification", traitName[4], sep="_"))</w:t>
      </w:r>
    </w:p>
    <w:p w14:paraId="7DC42FBB" w14:textId="77777777" w:rsidR="003501C7" w:rsidRPr="003501C7" w:rsidRDefault="003501C7" w:rsidP="003501C7">
      <w:pPr>
        <w:rPr>
          <w:lang w:val="en-US"/>
          <w:rPrChange w:id="1160" w:author="Benoît Perez-Lamarque" w:date="2021-09-23T12:16:00Z">
            <w:rPr/>
          </w:rPrChange>
        </w:rPr>
      </w:pPr>
      <w:r w:rsidRPr="003501C7">
        <w:rPr>
          <w:lang w:val="en-US"/>
          <w:rPrChange w:id="1161" w:author="Benoît Perez-Lamarque" w:date="2021-09-23T12:16:00Z">
            <w:rPr/>
          </w:rPrChange>
        </w:rPr>
        <w:t xml:space="preserve"># </w:t>
      </w:r>
    </w:p>
    <w:p w14:paraId="6A68092D" w14:textId="77777777" w:rsidR="003501C7" w:rsidRPr="003501C7" w:rsidRDefault="003501C7" w:rsidP="003501C7">
      <w:pPr>
        <w:rPr>
          <w:lang w:val="en-US"/>
          <w:rPrChange w:id="1162" w:author="Benoît Perez-Lamarque" w:date="2021-09-23T12:16:00Z">
            <w:rPr/>
          </w:rPrChange>
        </w:rPr>
      </w:pPr>
      <w:r w:rsidRPr="003501C7">
        <w:rPr>
          <w:lang w:val="en-US"/>
          <w:rPrChange w:id="1163" w:author="Benoît Perez-Lamarque" w:date="2021-09-23T12:16:00Z">
            <w:rPr/>
          </w:rPrChange>
        </w:rPr>
        <w:t># increaseNeocortex &lt;- round(exp(summary(model)$coefficients[2,c(1)]), digit=2)</w:t>
      </w:r>
    </w:p>
    <w:p w14:paraId="3434E116" w14:textId="77777777" w:rsidR="003501C7" w:rsidRPr="003501C7" w:rsidRDefault="003501C7" w:rsidP="003501C7">
      <w:pPr>
        <w:rPr>
          <w:lang w:val="en-US"/>
          <w:rPrChange w:id="1164" w:author="Benoît Perez-Lamarque" w:date="2021-09-23T12:16:00Z">
            <w:rPr/>
          </w:rPrChange>
        </w:rPr>
      </w:pPr>
      <w:r w:rsidRPr="003501C7">
        <w:rPr>
          <w:lang w:val="en-US"/>
          <w:rPrChange w:id="1165" w:author="Benoît Perez-Lamarque" w:date="2021-09-23T12:16:00Z">
            <w:rPr/>
          </w:rPrChange>
        </w:rPr>
        <w:t># averageDivRateNeocortex &lt;- round(exp(summary(model)$coefficients[1,c(1)]), digit=2)</w:t>
      </w:r>
    </w:p>
    <w:p w14:paraId="6BABC562" w14:textId="77777777" w:rsidR="003501C7" w:rsidRPr="003501C7" w:rsidRDefault="003501C7" w:rsidP="003501C7">
      <w:pPr>
        <w:rPr>
          <w:lang w:val="en-US"/>
          <w:rPrChange w:id="1166" w:author="Benoît Perez-Lamarque" w:date="2021-09-23T12:16:00Z">
            <w:rPr/>
          </w:rPrChange>
        </w:rPr>
      </w:pPr>
      <w:r w:rsidRPr="003501C7">
        <w:rPr>
          <w:lang w:val="en-US"/>
          <w:rPrChange w:id="1167" w:author="Benoît Perez-Lamarque" w:date="2021-09-23T12:16:00Z">
            <w:rPr/>
          </w:rPrChange>
        </w:rPr>
        <w:t># estimateNeocortex &lt;- textEstOneVar(summary(model)$coefficients[2,c(1,4,5)])</w:t>
      </w:r>
    </w:p>
    <w:p w14:paraId="37C029E0" w14:textId="77777777" w:rsidR="003501C7" w:rsidRPr="003501C7" w:rsidRDefault="003501C7" w:rsidP="003501C7">
      <w:pPr>
        <w:rPr>
          <w:lang w:val="en-US"/>
          <w:rPrChange w:id="1168" w:author="Benoît Perez-Lamarque" w:date="2021-09-23T12:16:00Z">
            <w:rPr/>
          </w:rPrChange>
        </w:rPr>
      </w:pPr>
      <w:r w:rsidRPr="003501C7">
        <w:rPr>
          <w:lang w:val="en-US"/>
          <w:rPrChange w:id="1169" w:author="Benoît Perez-Lamarque" w:date="2021-09-23T12:16:00Z">
            <w:rPr/>
          </w:rPrChange>
        </w:rPr>
        <w:t># testNeocortex &lt;- textTestOneVar(summary(model)$coefficients[2,c(3,6)], statistics="")</w:t>
      </w:r>
    </w:p>
    <w:p w14:paraId="62135828" w14:textId="77777777" w:rsidR="003501C7" w:rsidRPr="003501C7" w:rsidRDefault="003501C7" w:rsidP="003501C7">
      <w:pPr>
        <w:rPr>
          <w:lang w:val="en-US"/>
          <w:rPrChange w:id="1170" w:author="Benoît Perez-Lamarque" w:date="2021-09-23T12:16:00Z">
            <w:rPr/>
          </w:rPrChange>
        </w:rPr>
      </w:pPr>
      <w:r w:rsidRPr="003501C7">
        <w:rPr>
          <w:lang w:val="en-US"/>
          <w:rPrChange w:id="1171" w:author="Benoît Perez-Lamarque" w:date="2021-09-23T12:16:00Z">
            <w:rPr/>
          </w:rPrChange>
        </w:rPr>
        <w:t xml:space="preserve">#   </w:t>
      </w:r>
    </w:p>
    <w:p w14:paraId="1B29D1F2" w14:textId="77777777" w:rsidR="003501C7" w:rsidRPr="003501C7" w:rsidRDefault="003501C7" w:rsidP="003501C7">
      <w:pPr>
        <w:rPr>
          <w:lang w:val="en-US"/>
          <w:rPrChange w:id="1172" w:author="Benoît Perez-Lamarque" w:date="2021-09-23T12:16:00Z">
            <w:rPr/>
          </w:rPrChange>
        </w:rPr>
      </w:pPr>
      <w:r w:rsidRPr="003501C7">
        <w:rPr>
          <w:lang w:val="en-US"/>
          <w:rPrChange w:id="1173" w:author="Benoît Perez-Lamarque" w:date="2021-09-23T12:16:00Z">
            <w:rPr/>
          </w:rPrChange>
        </w:rPr>
        <w:t># #Striatum</w:t>
      </w:r>
    </w:p>
    <w:p w14:paraId="2E67FB78" w14:textId="77777777" w:rsidR="003501C7" w:rsidRPr="003501C7" w:rsidRDefault="003501C7" w:rsidP="003501C7">
      <w:pPr>
        <w:rPr>
          <w:lang w:val="en-US"/>
          <w:rPrChange w:id="1174" w:author="Benoît Perez-Lamarque" w:date="2021-09-23T12:16:00Z">
            <w:rPr/>
          </w:rPrChange>
        </w:rPr>
      </w:pPr>
      <w:r w:rsidRPr="003501C7">
        <w:rPr>
          <w:lang w:val="en-US"/>
          <w:rPrChange w:id="1175" w:author="Benoît Perez-Lamarque" w:date="2021-09-23T12:16:00Z">
            <w:rPr/>
          </w:rPrChange>
        </w:rPr>
        <w:t># model &lt;- get(paste("modelBrainDiversification", traitName[6], sep="_"))</w:t>
      </w:r>
    </w:p>
    <w:p w14:paraId="6626FA2A" w14:textId="77777777" w:rsidR="003501C7" w:rsidRPr="003501C7" w:rsidRDefault="003501C7" w:rsidP="003501C7">
      <w:pPr>
        <w:rPr>
          <w:lang w:val="en-US"/>
          <w:rPrChange w:id="1176" w:author="Benoît Perez-Lamarque" w:date="2021-09-23T12:16:00Z">
            <w:rPr/>
          </w:rPrChange>
        </w:rPr>
      </w:pPr>
      <w:r w:rsidRPr="003501C7">
        <w:rPr>
          <w:lang w:val="en-US"/>
          <w:rPrChange w:id="1177" w:author="Benoît Perez-Lamarque" w:date="2021-09-23T12:16:00Z">
            <w:rPr/>
          </w:rPrChange>
        </w:rPr>
        <w:t xml:space="preserve"># </w:t>
      </w:r>
    </w:p>
    <w:p w14:paraId="005819B8" w14:textId="77777777" w:rsidR="003501C7" w:rsidRPr="003501C7" w:rsidRDefault="003501C7" w:rsidP="003501C7">
      <w:pPr>
        <w:rPr>
          <w:lang w:val="en-US"/>
          <w:rPrChange w:id="1178" w:author="Benoît Perez-Lamarque" w:date="2021-09-23T12:16:00Z">
            <w:rPr/>
          </w:rPrChange>
        </w:rPr>
      </w:pPr>
      <w:r w:rsidRPr="003501C7">
        <w:rPr>
          <w:lang w:val="en-US"/>
          <w:rPrChange w:id="1179" w:author="Benoît Perez-Lamarque" w:date="2021-09-23T12:16:00Z">
            <w:rPr/>
          </w:rPrChange>
        </w:rPr>
        <w:t># increaseStriatum &lt;- round(exp(summary(model)$coefficients[2,c(1)]), digit=2)</w:t>
      </w:r>
    </w:p>
    <w:p w14:paraId="4EDF5001" w14:textId="77777777" w:rsidR="003501C7" w:rsidRPr="003501C7" w:rsidRDefault="003501C7" w:rsidP="003501C7">
      <w:pPr>
        <w:rPr>
          <w:lang w:val="en-US"/>
          <w:rPrChange w:id="1180" w:author="Benoît Perez-Lamarque" w:date="2021-09-23T12:16:00Z">
            <w:rPr/>
          </w:rPrChange>
        </w:rPr>
      </w:pPr>
      <w:r w:rsidRPr="003501C7">
        <w:rPr>
          <w:lang w:val="en-US"/>
          <w:rPrChange w:id="1181" w:author="Benoît Perez-Lamarque" w:date="2021-09-23T12:16:00Z">
            <w:rPr/>
          </w:rPrChange>
        </w:rPr>
        <w:t># averageDivRateStriatum &lt;- round(exp(summary(model)$coefficients[1,c(1)]), digit=2)</w:t>
      </w:r>
    </w:p>
    <w:p w14:paraId="680D1DFD" w14:textId="77777777" w:rsidR="003501C7" w:rsidRPr="003501C7" w:rsidRDefault="003501C7" w:rsidP="003501C7">
      <w:pPr>
        <w:rPr>
          <w:lang w:val="en-US"/>
          <w:rPrChange w:id="1182" w:author="Benoît Perez-Lamarque" w:date="2021-09-23T12:16:00Z">
            <w:rPr/>
          </w:rPrChange>
        </w:rPr>
      </w:pPr>
      <w:r w:rsidRPr="003501C7">
        <w:rPr>
          <w:lang w:val="en-US"/>
          <w:rPrChange w:id="1183" w:author="Benoît Perez-Lamarque" w:date="2021-09-23T12:16:00Z">
            <w:rPr/>
          </w:rPrChange>
        </w:rPr>
        <w:t># estimateStriatum &lt;- textEstOneVar(summary(model)$coefficients[2,c(1,4,5)])</w:t>
      </w:r>
    </w:p>
    <w:p w14:paraId="5A446327" w14:textId="77777777" w:rsidR="003501C7" w:rsidRPr="003501C7" w:rsidRDefault="003501C7" w:rsidP="003501C7">
      <w:pPr>
        <w:rPr>
          <w:lang w:val="en-US"/>
          <w:rPrChange w:id="1184" w:author="Benoît Perez-Lamarque" w:date="2021-09-23T12:16:00Z">
            <w:rPr/>
          </w:rPrChange>
        </w:rPr>
      </w:pPr>
      <w:r w:rsidRPr="003501C7">
        <w:rPr>
          <w:lang w:val="en-US"/>
          <w:rPrChange w:id="1185" w:author="Benoît Perez-Lamarque" w:date="2021-09-23T12:16:00Z">
            <w:rPr/>
          </w:rPrChange>
        </w:rPr>
        <w:t># testStriatum &lt;- textTestOneVar(summary(model)$coefficients[2,c(3,6)], statistics="")</w:t>
      </w:r>
    </w:p>
    <w:p w14:paraId="0C9CACC2" w14:textId="77777777" w:rsidR="003501C7" w:rsidRPr="003501C7" w:rsidRDefault="003501C7" w:rsidP="003501C7">
      <w:pPr>
        <w:rPr>
          <w:lang w:val="en-US"/>
          <w:rPrChange w:id="1186" w:author="Benoît Perez-Lamarque" w:date="2021-09-23T12:16:00Z">
            <w:rPr/>
          </w:rPrChange>
        </w:rPr>
      </w:pPr>
    </w:p>
    <w:p w14:paraId="719C3CEE" w14:textId="77777777" w:rsidR="003501C7" w:rsidRPr="003501C7" w:rsidRDefault="003501C7" w:rsidP="003501C7">
      <w:pPr>
        <w:rPr>
          <w:lang w:val="en-US"/>
          <w:rPrChange w:id="1187" w:author="Benoît Perez-Lamarque" w:date="2021-09-23T12:16:00Z">
            <w:rPr/>
          </w:rPrChange>
        </w:rPr>
      </w:pPr>
      <w:r w:rsidRPr="003501C7">
        <w:rPr>
          <w:lang w:val="en-US"/>
          <w:rPrChange w:id="1188" w:author="Benoît Perez-Lamarque" w:date="2021-09-23T12:16:00Z">
            <w:rPr/>
          </w:rPrChange>
        </w:rPr>
        <w:t>#print(c(increaseStriatum, averageDivRateStriatum, estimateStriatum, testStriatum))</w:t>
      </w:r>
    </w:p>
    <w:p w14:paraId="11DA67FB" w14:textId="77777777" w:rsidR="003501C7" w:rsidRPr="003501C7" w:rsidRDefault="003501C7" w:rsidP="003501C7">
      <w:pPr>
        <w:rPr>
          <w:lang w:val="en-US"/>
          <w:rPrChange w:id="1189" w:author="Benoît Perez-Lamarque" w:date="2021-09-23T12:16:00Z">
            <w:rPr/>
          </w:rPrChange>
        </w:rPr>
      </w:pPr>
    </w:p>
    <w:p w14:paraId="02D3C2DB" w14:textId="77777777" w:rsidR="003501C7" w:rsidRPr="003501C7" w:rsidRDefault="003501C7" w:rsidP="003501C7">
      <w:pPr>
        <w:rPr>
          <w:lang w:val="en-US"/>
          <w:rPrChange w:id="1190" w:author="Benoît Perez-Lamarque" w:date="2021-09-23T12:16:00Z">
            <w:rPr/>
          </w:rPrChange>
        </w:rPr>
      </w:pPr>
      <w:r w:rsidRPr="003501C7">
        <w:rPr>
          <w:lang w:val="en-US"/>
          <w:rPrChange w:id="1191" w:author="Benoît Perez-Lamarque" w:date="2021-09-23T12:16:00Z">
            <w:rPr/>
          </w:rPrChange>
        </w:rPr>
        <w:t>```</w:t>
      </w:r>
    </w:p>
    <w:p w14:paraId="10E707A7" w14:textId="77777777" w:rsidR="003501C7" w:rsidRPr="003501C7" w:rsidRDefault="003501C7" w:rsidP="003501C7">
      <w:pPr>
        <w:rPr>
          <w:lang w:val="en-US"/>
          <w:rPrChange w:id="1192" w:author="Benoît Perez-Lamarque" w:date="2021-09-23T12:16:00Z">
            <w:rPr/>
          </w:rPrChange>
        </w:rPr>
      </w:pPr>
    </w:p>
    <w:p w14:paraId="0A1D5F13" w14:textId="77777777" w:rsidR="003501C7" w:rsidRPr="003501C7" w:rsidRDefault="003501C7" w:rsidP="003501C7">
      <w:pPr>
        <w:rPr>
          <w:lang w:val="en-US"/>
          <w:rPrChange w:id="1193" w:author="Benoît Perez-Lamarque" w:date="2021-09-23T12:16:00Z">
            <w:rPr/>
          </w:rPrChange>
        </w:rPr>
      </w:pPr>
      <w:r w:rsidRPr="003501C7">
        <w:rPr>
          <w:lang w:val="en-US"/>
          <w:rPrChange w:id="1194" w:author="Benoît Perez-Lamarque" w:date="2021-09-23T12:16:00Z">
            <w:rPr/>
          </w:rPrChange>
        </w:rPr>
        <w:t>```{r determineBoomTime}</w:t>
      </w:r>
    </w:p>
    <w:p w14:paraId="23D5185F" w14:textId="77777777" w:rsidR="003501C7" w:rsidRPr="003501C7" w:rsidRDefault="003501C7" w:rsidP="003501C7">
      <w:pPr>
        <w:rPr>
          <w:lang w:val="en-US"/>
          <w:rPrChange w:id="1195" w:author="Benoît Perez-Lamarque" w:date="2021-09-23T12:16:00Z">
            <w:rPr/>
          </w:rPrChange>
        </w:rPr>
      </w:pPr>
      <w:r w:rsidRPr="003501C7">
        <w:rPr>
          <w:lang w:val="en-US"/>
          <w:rPrChange w:id="1196" w:author="Benoît Perez-Lamarque" w:date="2021-09-23T12:16:00Z">
            <w:rPr/>
          </w:rPrChange>
        </w:rPr>
        <w:lastRenderedPageBreak/>
        <w:t>###-----</w:t>
      </w:r>
    </w:p>
    <w:p w14:paraId="4114BE64" w14:textId="77777777" w:rsidR="003501C7" w:rsidRPr="003501C7" w:rsidRDefault="003501C7" w:rsidP="003501C7">
      <w:pPr>
        <w:rPr>
          <w:lang w:val="en-US"/>
          <w:rPrChange w:id="1197" w:author="Benoît Perez-Lamarque" w:date="2021-09-23T12:16:00Z">
            <w:rPr/>
          </w:rPrChange>
        </w:rPr>
      </w:pPr>
      <w:r w:rsidRPr="003501C7">
        <w:rPr>
          <w:lang w:val="en-US"/>
          <w:rPrChange w:id="1198" w:author="Benoît Perez-Lamarque" w:date="2021-09-23T12:16:00Z">
            <w:rPr/>
          </w:rPrChange>
        </w:rPr>
        <w:t>## Diversification evolution over time</w:t>
      </w:r>
    </w:p>
    <w:p w14:paraId="53D8DFEA" w14:textId="77777777" w:rsidR="003501C7" w:rsidRPr="003501C7" w:rsidRDefault="003501C7" w:rsidP="003501C7">
      <w:pPr>
        <w:rPr>
          <w:lang w:val="en-US"/>
          <w:rPrChange w:id="1199" w:author="Benoît Perez-Lamarque" w:date="2021-09-23T12:16:00Z">
            <w:rPr/>
          </w:rPrChange>
        </w:rPr>
      </w:pPr>
      <w:r w:rsidRPr="003501C7">
        <w:rPr>
          <w:lang w:val="en-US"/>
          <w:rPrChange w:id="1200" w:author="Benoît Perez-Lamarque" w:date="2021-09-23T12:16:00Z">
            <w:rPr/>
          </w:rPrChange>
        </w:rPr>
        <w:t>fraction.v &lt;- c(60, 70, 80, 90, 95)</w:t>
      </w:r>
    </w:p>
    <w:p w14:paraId="4212E8D4" w14:textId="77777777" w:rsidR="003501C7" w:rsidRPr="003501C7" w:rsidRDefault="003501C7" w:rsidP="003501C7">
      <w:pPr>
        <w:rPr>
          <w:lang w:val="en-US"/>
          <w:rPrChange w:id="1201" w:author="Benoît Perez-Lamarque" w:date="2021-09-23T12:16:00Z">
            <w:rPr/>
          </w:rPrChange>
        </w:rPr>
      </w:pPr>
      <w:r w:rsidRPr="003501C7">
        <w:rPr>
          <w:lang w:val="en-US"/>
          <w:rPrChange w:id="1202" w:author="Benoît Perez-Lamarque" w:date="2021-09-23T12:16:00Z">
            <w:rPr/>
          </w:rPrChange>
        </w:rPr>
        <w:t>table_MAPS_rates_time &lt;- c()</w:t>
      </w:r>
    </w:p>
    <w:p w14:paraId="6A7AD82B" w14:textId="77777777" w:rsidR="003501C7" w:rsidRPr="003501C7" w:rsidRDefault="003501C7" w:rsidP="003501C7">
      <w:pPr>
        <w:rPr>
          <w:lang w:val="en-US"/>
          <w:rPrChange w:id="1203" w:author="Benoît Perez-Lamarque" w:date="2021-09-23T12:16:00Z">
            <w:rPr/>
          </w:rPrChange>
        </w:rPr>
      </w:pPr>
      <w:r w:rsidRPr="003501C7">
        <w:rPr>
          <w:lang w:val="en-US"/>
          <w:rPrChange w:id="1204" w:author="Benoît Perez-Lamarque" w:date="2021-09-23T12:16:00Z">
            <w:rPr/>
          </w:rPrChange>
        </w:rPr>
        <w:t>for (f in fraction.v){</w:t>
      </w:r>
    </w:p>
    <w:p w14:paraId="05C3CA95" w14:textId="77777777" w:rsidR="003501C7" w:rsidRPr="003501C7" w:rsidRDefault="003501C7" w:rsidP="003501C7">
      <w:pPr>
        <w:rPr>
          <w:lang w:val="en-US"/>
          <w:rPrChange w:id="1205" w:author="Benoît Perez-Lamarque" w:date="2021-09-23T12:16:00Z">
            <w:rPr/>
          </w:rPrChange>
        </w:rPr>
      </w:pPr>
      <w:r w:rsidRPr="003501C7">
        <w:rPr>
          <w:lang w:val="en-US"/>
          <w:rPrChange w:id="1206" w:author="Benoît Perez-Lamarque" w:date="2021-09-23T12:16:00Z">
            <w:rPr/>
          </w:rPrChange>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433F6B41" w14:textId="77777777" w:rsidR="003501C7" w:rsidRPr="003501C7" w:rsidRDefault="003501C7" w:rsidP="003501C7">
      <w:pPr>
        <w:rPr>
          <w:lang w:val="en-US"/>
          <w:rPrChange w:id="1207" w:author="Benoît Perez-Lamarque" w:date="2021-09-23T12:16:00Z">
            <w:rPr/>
          </w:rPrChange>
        </w:rPr>
      </w:pPr>
      <w:r w:rsidRPr="003501C7">
        <w:rPr>
          <w:lang w:val="en-US"/>
          <w:rPrChange w:id="1208" w:author="Benoît Perez-Lamarque" w:date="2021-09-23T12:16:00Z">
            <w:rPr/>
          </w:rPrChange>
        </w:rPr>
        <w:t xml:space="preserve">  table_MAPS_rates_time_transitory$f &lt;- f</w:t>
      </w:r>
    </w:p>
    <w:p w14:paraId="73026E22" w14:textId="77777777" w:rsidR="003501C7" w:rsidRPr="003501C7" w:rsidRDefault="003501C7" w:rsidP="003501C7">
      <w:pPr>
        <w:rPr>
          <w:lang w:val="en-US"/>
          <w:rPrChange w:id="1209" w:author="Benoît Perez-Lamarque" w:date="2021-09-23T12:16:00Z">
            <w:rPr/>
          </w:rPrChange>
        </w:rPr>
      </w:pPr>
      <w:r w:rsidRPr="003501C7">
        <w:rPr>
          <w:lang w:val="en-US"/>
          <w:rPrChange w:id="1210" w:author="Benoît Perez-Lamarque" w:date="2021-09-23T12:16:00Z">
            <w:rPr/>
          </w:rPrChange>
        </w:rPr>
        <w:t xml:space="preserve">  table_MAPS_rates_time &lt;- rbind(table_MAPS_rates_time, table_MAPS_rates_time_transitory)</w:t>
      </w:r>
    </w:p>
    <w:p w14:paraId="3F48002B" w14:textId="77777777" w:rsidR="003501C7" w:rsidRPr="003501C7" w:rsidRDefault="003501C7" w:rsidP="003501C7">
      <w:pPr>
        <w:rPr>
          <w:lang w:val="en-US"/>
          <w:rPrChange w:id="1211" w:author="Benoît Perez-Lamarque" w:date="2021-09-23T12:16:00Z">
            <w:rPr/>
          </w:rPrChange>
        </w:rPr>
      </w:pPr>
      <w:r w:rsidRPr="003501C7">
        <w:rPr>
          <w:lang w:val="en-US"/>
          <w:rPrChange w:id="1212" w:author="Benoît Perez-Lamarque" w:date="2021-09-23T12:16:00Z">
            <w:rPr/>
          </w:rPrChange>
        </w:rPr>
        <w:t>}</w:t>
      </w:r>
    </w:p>
    <w:p w14:paraId="483B482A" w14:textId="77777777" w:rsidR="003501C7" w:rsidRPr="003501C7" w:rsidRDefault="003501C7" w:rsidP="003501C7">
      <w:pPr>
        <w:rPr>
          <w:lang w:val="en-US"/>
          <w:rPrChange w:id="1213" w:author="Benoît Perez-Lamarque" w:date="2021-09-23T12:16:00Z">
            <w:rPr/>
          </w:rPrChange>
        </w:rPr>
      </w:pPr>
    </w:p>
    <w:p w14:paraId="254C453B" w14:textId="77777777" w:rsidR="003501C7" w:rsidRPr="003501C7" w:rsidRDefault="003501C7" w:rsidP="003501C7">
      <w:pPr>
        <w:rPr>
          <w:lang w:val="en-US"/>
          <w:rPrChange w:id="1214" w:author="Benoît Perez-Lamarque" w:date="2021-09-23T12:16:00Z">
            <w:rPr/>
          </w:rPrChange>
        </w:rPr>
      </w:pPr>
      <w:r w:rsidRPr="003501C7">
        <w:rPr>
          <w:lang w:val="en-US"/>
          <w:rPrChange w:id="1215" w:author="Benoît Perez-Lamarque" w:date="2021-09-23T12:16:00Z">
            <w:rPr/>
          </w:rPrChange>
        </w:rPr>
        <w:t>aggregatedSpeciationTime.mean &lt;- aggregate(table_MAPS_rates_time$speciation_rates, by = list(table_MAPS_rates_time$time), FUN = mean)</w:t>
      </w:r>
    </w:p>
    <w:p w14:paraId="7A08B754" w14:textId="77777777" w:rsidR="003501C7" w:rsidRPr="003501C7" w:rsidRDefault="003501C7" w:rsidP="003501C7">
      <w:pPr>
        <w:rPr>
          <w:lang w:val="en-US"/>
          <w:rPrChange w:id="1216" w:author="Benoît Perez-Lamarque" w:date="2021-09-23T12:16:00Z">
            <w:rPr/>
          </w:rPrChange>
        </w:rPr>
      </w:pPr>
      <w:r w:rsidRPr="003501C7">
        <w:rPr>
          <w:lang w:val="en-US"/>
          <w:rPrChange w:id="1217" w:author="Benoît Perez-Lamarque" w:date="2021-09-23T12:16:00Z">
            <w:rPr/>
          </w:rPrChange>
        </w:rPr>
        <w:t>aggregatedSpeciationTime.sd &lt;- aggregate(table_MAPS_rates_time$speciation_rates, by = list(table_MAPS_rates_time$time), FUN = sd)</w:t>
      </w:r>
    </w:p>
    <w:p w14:paraId="3B6E1BFC" w14:textId="77777777" w:rsidR="003501C7" w:rsidRPr="003501C7" w:rsidRDefault="003501C7" w:rsidP="003501C7">
      <w:pPr>
        <w:rPr>
          <w:lang w:val="en-US"/>
          <w:rPrChange w:id="1218" w:author="Benoît Perez-Lamarque" w:date="2021-09-23T12:16:00Z">
            <w:rPr/>
          </w:rPrChange>
        </w:rPr>
      </w:pPr>
    </w:p>
    <w:p w14:paraId="0A345FCD" w14:textId="77777777" w:rsidR="003501C7" w:rsidRPr="003501C7" w:rsidRDefault="003501C7" w:rsidP="003501C7">
      <w:pPr>
        <w:rPr>
          <w:lang w:val="en-US"/>
          <w:rPrChange w:id="1219" w:author="Benoît Perez-Lamarque" w:date="2021-09-23T12:16:00Z">
            <w:rPr/>
          </w:rPrChange>
        </w:rPr>
      </w:pPr>
      <w:r w:rsidRPr="003501C7">
        <w:rPr>
          <w:lang w:val="en-US"/>
          <w:rPrChange w:id="1220" w:author="Benoît Perez-Lamarque" w:date="2021-09-23T12:16:00Z">
            <w:rPr/>
          </w:rPrChange>
        </w:rPr>
        <w:t>colnames(aggregatedSpeciationTime.mean) &lt;- c("Time", "Diversification")</w:t>
      </w:r>
    </w:p>
    <w:p w14:paraId="164BF95E" w14:textId="77777777" w:rsidR="003501C7" w:rsidRPr="003501C7" w:rsidRDefault="003501C7" w:rsidP="003501C7">
      <w:pPr>
        <w:rPr>
          <w:lang w:val="en-US"/>
          <w:rPrChange w:id="1221" w:author="Benoît Perez-Lamarque" w:date="2021-09-23T12:16:00Z">
            <w:rPr/>
          </w:rPrChange>
        </w:rPr>
      </w:pPr>
      <w:r w:rsidRPr="003501C7">
        <w:rPr>
          <w:lang w:val="en-US"/>
          <w:rPrChange w:id="1222" w:author="Benoît Perez-Lamarque" w:date="2021-09-23T12:16:00Z">
            <w:rPr/>
          </w:rPrChange>
        </w:rPr>
        <w:t>colnames(aggregatedSpeciationTime.sd) &lt;- c("Time", "Diversification")</w:t>
      </w:r>
    </w:p>
    <w:p w14:paraId="7BAA3FF8" w14:textId="77777777" w:rsidR="003501C7" w:rsidRPr="003501C7" w:rsidRDefault="003501C7" w:rsidP="003501C7">
      <w:pPr>
        <w:rPr>
          <w:lang w:val="en-US"/>
          <w:rPrChange w:id="1223" w:author="Benoît Perez-Lamarque" w:date="2021-09-23T12:16:00Z">
            <w:rPr/>
          </w:rPrChange>
        </w:rPr>
      </w:pPr>
    </w:p>
    <w:p w14:paraId="4D650F78" w14:textId="77777777" w:rsidR="003501C7" w:rsidRPr="003501C7" w:rsidRDefault="003501C7" w:rsidP="003501C7">
      <w:pPr>
        <w:rPr>
          <w:lang w:val="en-US"/>
          <w:rPrChange w:id="1224" w:author="Benoît Perez-Lamarque" w:date="2021-09-23T12:16:00Z">
            <w:rPr/>
          </w:rPrChange>
        </w:rPr>
      </w:pPr>
    </w:p>
    <w:p w14:paraId="390F4A88" w14:textId="77777777" w:rsidR="003501C7" w:rsidRPr="003501C7" w:rsidRDefault="003501C7" w:rsidP="003501C7">
      <w:pPr>
        <w:rPr>
          <w:lang w:val="en-US"/>
          <w:rPrChange w:id="1225" w:author="Benoît Perez-Lamarque" w:date="2021-09-23T12:16:00Z">
            <w:rPr/>
          </w:rPrChange>
        </w:rPr>
      </w:pPr>
      <w:r w:rsidRPr="003501C7">
        <w:rPr>
          <w:lang w:val="en-US"/>
          <w:rPrChange w:id="1226" w:author="Benoît Perez-Lamarque" w:date="2021-09-23T12:16:00Z">
            <w:rPr/>
          </w:rPrChange>
        </w:rPr>
        <w:t># bp.resp &lt;- breakpoints(Diversification ~ Time, data=aggregatedSpeciationTime.mean)</w:t>
      </w:r>
    </w:p>
    <w:p w14:paraId="1AAB1861" w14:textId="77777777" w:rsidR="003501C7" w:rsidRPr="003501C7" w:rsidRDefault="003501C7" w:rsidP="003501C7">
      <w:pPr>
        <w:rPr>
          <w:lang w:val="en-US"/>
          <w:rPrChange w:id="1227" w:author="Benoît Perez-Lamarque" w:date="2021-09-23T12:16:00Z">
            <w:rPr/>
          </w:rPrChange>
        </w:rPr>
      </w:pPr>
      <w:r w:rsidRPr="003501C7">
        <w:rPr>
          <w:lang w:val="en-US"/>
          <w:rPrChange w:id="1228" w:author="Benoît Perez-Lamarque" w:date="2021-09-23T12:16:00Z">
            <w:rPr/>
          </w:rPrChange>
        </w:rPr>
        <w:t># summary(bp.resp)</w:t>
      </w:r>
    </w:p>
    <w:p w14:paraId="30D2F3F7" w14:textId="77777777" w:rsidR="003501C7" w:rsidRPr="003501C7" w:rsidRDefault="003501C7" w:rsidP="003501C7">
      <w:pPr>
        <w:rPr>
          <w:lang w:val="en-US"/>
          <w:rPrChange w:id="1229" w:author="Benoît Perez-Lamarque" w:date="2021-09-23T12:16:00Z">
            <w:rPr/>
          </w:rPrChange>
        </w:rPr>
      </w:pPr>
      <w:r w:rsidRPr="003501C7">
        <w:rPr>
          <w:lang w:val="en-US"/>
          <w:rPrChange w:id="1230" w:author="Benoît Perez-Lamarque" w:date="2021-09-23T12:16:00Z">
            <w:rPr/>
          </w:rPrChange>
        </w:rPr>
        <w:t xml:space="preserve"># ## the BIC </w:t>
      </w:r>
    </w:p>
    <w:p w14:paraId="27E62373" w14:textId="77777777" w:rsidR="003501C7" w:rsidRPr="003501C7" w:rsidRDefault="003501C7" w:rsidP="003501C7">
      <w:pPr>
        <w:rPr>
          <w:lang w:val="en-US"/>
          <w:rPrChange w:id="1231" w:author="Benoît Perez-Lamarque" w:date="2021-09-23T12:16:00Z">
            <w:rPr/>
          </w:rPrChange>
        </w:rPr>
      </w:pPr>
      <w:r w:rsidRPr="003501C7">
        <w:rPr>
          <w:lang w:val="en-US"/>
          <w:rPrChange w:id="1232" w:author="Benoît Perez-Lamarque" w:date="2021-09-23T12:16:00Z">
            <w:rPr/>
          </w:rPrChange>
        </w:rPr>
        <w:t># plot(bp.resp)</w:t>
      </w:r>
    </w:p>
    <w:p w14:paraId="42EAA8A7" w14:textId="77777777" w:rsidR="003501C7" w:rsidRPr="003501C7" w:rsidRDefault="003501C7" w:rsidP="003501C7">
      <w:pPr>
        <w:rPr>
          <w:lang w:val="en-US"/>
          <w:rPrChange w:id="1233" w:author="Benoît Perez-Lamarque" w:date="2021-09-23T12:16:00Z">
            <w:rPr/>
          </w:rPrChange>
        </w:rPr>
      </w:pPr>
      <w:r w:rsidRPr="003501C7">
        <w:rPr>
          <w:lang w:val="en-US"/>
          <w:rPrChange w:id="1234" w:author="Benoît Perez-Lamarque" w:date="2021-09-23T12:16:00Z">
            <w:rPr/>
          </w:rPrChange>
        </w:rPr>
        <w:t># breakpoints(bp.resp)</w:t>
      </w:r>
    </w:p>
    <w:p w14:paraId="3F54D926" w14:textId="77777777" w:rsidR="003501C7" w:rsidRPr="003501C7" w:rsidRDefault="003501C7" w:rsidP="003501C7">
      <w:pPr>
        <w:rPr>
          <w:lang w:val="en-US"/>
          <w:rPrChange w:id="1235" w:author="Benoît Perez-Lamarque" w:date="2021-09-23T12:16:00Z">
            <w:rPr/>
          </w:rPrChange>
        </w:rPr>
      </w:pPr>
    </w:p>
    <w:p w14:paraId="351B4F69" w14:textId="77777777" w:rsidR="003501C7" w:rsidRPr="003501C7" w:rsidRDefault="003501C7" w:rsidP="003501C7">
      <w:pPr>
        <w:rPr>
          <w:lang w:val="en-US"/>
          <w:rPrChange w:id="1236" w:author="Benoît Perez-Lamarque" w:date="2021-09-23T12:16:00Z">
            <w:rPr/>
          </w:rPrChange>
        </w:rPr>
      </w:pPr>
      <w:r w:rsidRPr="003501C7">
        <w:rPr>
          <w:lang w:val="en-US"/>
          <w:rPrChange w:id="1237" w:author="Benoît Perez-Lamarque" w:date="2021-09-23T12:16:00Z">
            <w:rPr/>
          </w:rPrChange>
        </w:rPr>
        <w:t>#Suggest that 4 is better from stats, visually 2</w:t>
      </w:r>
    </w:p>
    <w:p w14:paraId="73C2495B" w14:textId="77777777" w:rsidR="003501C7" w:rsidRPr="003501C7" w:rsidRDefault="003501C7" w:rsidP="003501C7">
      <w:pPr>
        <w:rPr>
          <w:lang w:val="en-US"/>
          <w:rPrChange w:id="1238" w:author="Benoît Perez-Lamarque" w:date="2021-09-23T12:16:00Z">
            <w:rPr/>
          </w:rPrChange>
        </w:rPr>
      </w:pPr>
    </w:p>
    <w:p w14:paraId="7F851C92" w14:textId="77777777" w:rsidR="003501C7" w:rsidRPr="003501C7" w:rsidRDefault="003501C7" w:rsidP="003501C7">
      <w:pPr>
        <w:rPr>
          <w:lang w:val="en-US"/>
          <w:rPrChange w:id="1239" w:author="Benoît Perez-Lamarque" w:date="2021-09-23T12:16:00Z">
            <w:rPr/>
          </w:rPrChange>
        </w:rPr>
      </w:pPr>
      <w:r w:rsidRPr="003501C7">
        <w:rPr>
          <w:lang w:val="en-US"/>
          <w:rPrChange w:id="1240" w:author="Benoît Perez-Lamarque" w:date="2021-09-23T12:16:00Z">
            <w:rPr/>
          </w:rPrChange>
        </w:rPr>
        <w:t>bp.resp &lt;- breakpoints(Diversification ~ Time, data=aggregatedSpeciationTime.mean, breaks=2)</w:t>
      </w:r>
    </w:p>
    <w:p w14:paraId="30A5F843" w14:textId="77777777" w:rsidR="003501C7" w:rsidRDefault="003501C7" w:rsidP="003501C7">
      <w:r>
        <w:t>ci.resp &lt;- confint(bp.resp)</w:t>
      </w:r>
    </w:p>
    <w:p w14:paraId="6A31F97B" w14:textId="77777777" w:rsidR="003501C7" w:rsidRPr="003501C7" w:rsidRDefault="003501C7" w:rsidP="003501C7">
      <w:pPr>
        <w:rPr>
          <w:lang w:val="en-US"/>
          <w:rPrChange w:id="1241" w:author="Benoît Perez-Lamarque" w:date="2021-09-23T12:16:00Z">
            <w:rPr/>
          </w:rPrChange>
        </w:rPr>
      </w:pPr>
      <w:r w:rsidRPr="003501C7">
        <w:rPr>
          <w:lang w:val="en-US"/>
          <w:rPrChange w:id="1242" w:author="Benoît Perez-Lamarque" w:date="2021-09-23T12:16:00Z">
            <w:rPr/>
          </w:rPrChange>
        </w:rPr>
        <w:t>dates &lt;- as.data.frame(breakdates(ci.resp))</w:t>
      </w:r>
    </w:p>
    <w:p w14:paraId="1A3CC70B" w14:textId="77777777" w:rsidR="003501C7" w:rsidRPr="003501C7" w:rsidRDefault="003501C7" w:rsidP="003501C7">
      <w:pPr>
        <w:rPr>
          <w:lang w:val="en-US"/>
          <w:rPrChange w:id="1243" w:author="Benoît Perez-Lamarque" w:date="2021-09-23T12:16:00Z">
            <w:rPr/>
          </w:rPrChange>
        </w:rPr>
      </w:pPr>
      <w:r w:rsidRPr="003501C7">
        <w:rPr>
          <w:lang w:val="en-US"/>
          <w:rPrChange w:id="1244" w:author="Benoît Perez-Lamarque" w:date="2021-09-23T12:16:00Z">
            <w:rPr/>
          </w:rPrChange>
        </w:rPr>
        <w:t>dateFirstRupt &lt;- as.numeric(round((1-dates[1,])*(max(aggregatedSpeciationTime.mean$Time) - min(aggregatedSpeciationTime.mean$Time)), digit=2))</w:t>
      </w:r>
    </w:p>
    <w:p w14:paraId="28AC9EEE" w14:textId="77777777" w:rsidR="003501C7" w:rsidRPr="003501C7" w:rsidRDefault="003501C7" w:rsidP="003501C7">
      <w:pPr>
        <w:rPr>
          <w:lang w:val="en-US"/>
          <w:rPrChange w:id="1245" w:author="Benoît Perez-Lamarque" w:date="2021-09-23T12:16:00Z">
            <w:rPr/>
          </w:rPrChange>
        </w:rPr>
      </w:pPr>
      <w:r w:rsidRPr="003501C7">
        <w:rPr>
          <w:lang w:val="en-US"/>
          <w:rPrChange w:id="1246" w:author="Benoît Perez-Lamarque" w:date="2021-09-23T12:16:00Z">
            <w:rPr/>
          </w:rPrChange>
        </w:rPr>
        <w:t>dateSecondRupt &lt;- as.numeric(round((1-dates[2,])*(max(aggregatedSpeciationTime.mean$Time) - min(aggregatedSpeciationTime.mean$Time)), digit=2))</w:t>
      </w:r>
    </w:p>
    <w:p w14:paraId="0159D134" w14:textId="77777777" w:rsidR="003501C7" w:rsidRPr="003501C7" w:rsidRDefault="003501C7" w:rsidP="003501C7">
      <w:pPr>
        <w:rPr>
          <w:lang w:val="en-US"/>
          <w:rPrChange w:id="1247" w:author="Benoît Perez-Lamarque" w:date="2021-09-23T12:16:00Z">
            <w:rPr/>
          </w:rPrChange>
        </w:rPr>
      </w:pPr>
    </w:p>
    <w:p w14:paraId="6DBB68F7" w14:textId="77777777" w:rsidR="003501C7" w:rsidRPr="003501C7" w:rsidRDefault="003501C7" w:rsidP="003501C7">
      <w:pPr>
        <w:rPr>
          <w:lang w:val="en-US"/>
          <w:rPrChange w:id="1248" w:author="Benoît Perez-Lamarque" w:date="2021-09-23T12:16:00Z">
            <w:rPr/>
          </w:rPrChange>
        </w:rPr>
      </w:pPr>
      <w:r w:rsidRPr="003501C7">
        <w:rPr>
          <w:lang w:val="en-US"/>
          <w:rPrChange w:id="1249" w:author="Benoît Perez-Lamarque" w:date="2021-09-23T12:16:00Z">
            <w:rPr/>
          </w:rPrChange>
        </w:rPr>
        <w:t>```</w:t>
      </w:r>
    </w:p>
    <w:p w14:paraId="49B6CAF6" w14:textId="77777777" w:rsidR="003501C7" w:rsidRPr="003501C7" w:rsidRDefault="003501C7" w:rsidP="003501C7">
      <w:pPr>
        <w:rPr>
          <w:lang w:val="en-US"/>
          <w:rPrChange w:id="1250" w:author="Benoît Perez-Lamarque" w:date="2021-09-23T12:16:00Z">
            <w:rPr/>
          </w:rPrChange>
        </w:rPr>
      </w:pPr>
    </w:p>
    <w:p w14:paraId="56B02143" w14:textId="692E691B" w:rsidR="004443FD" w:rsidRDefault="003501C7" w:rsidP="003501C7">
      <w:pPr>
        <w:rPr>
          <w:ins w:id="1251" w:author="Benoît Perez-Lamarque" w:date="2021-09-23T16:03:00Z"/>
          <w:lang w:val="en-US"/>
        </w:rPr>
      </w:pPr>
      <w:r w:rsidRPr="003501C7">
        <w:rPr>
          <w:lang w:val="en-US"/>
          <w:rPrChange w:id="1252" w:author="Benoît Perez-Lamarque" w:date="2021-09-23T12:16:00Z">
            <w:rPr/>
          </w:rPrChange>
        </w:rPr>
        <w:t xml:space="preserve">|   In addition, we investigated the evolutionary consequences of brain evolution and sympatry by evaluating whether brain sizes and sympatry level correlated with species </w:t>
      </w:r>
      <w:r w:rsidRPr="003501C7">
        <w:rPr>
          <w:lang w:val="en-US"/>
          <w:rPrChange w:id="1253" w:author="Benoît Perez-Lamarque" w:date="2021-09-23T12:16:00Z">
            <w:rPr/>
          </w:rPrChange>
        </w:rPr>
        <w:lastRenderedPageBreak/>
        <w:t xml:space="preserve">diversification rates (i.e. speciation minus extinction rates), by using lineage-specific birth-death models of species diversification [@maliet2019model; @maliet2020fast]. Overall, species diversification, estimated based on molecular phylogeny increased over time (Figure \@ref(fig:figdiversificationTime)), particularly in the early and late Miocene, around `r dateFirstRupt[2]` (CI95% = `r paste("[",dateFirstRupt[3],",",dateFirstRupt[1],"]", sep="")`) and `r dateSecondRupt[2]` (CI95% = `r paste("[",dateSecondRupt[3],",",dateSecondRupt[1],"]", sep="")`) Myr ago (Figure \@ref(fig:figdiversificationTime)). When accounting for phylogenetic dependence, no significant relationship between diversification rate and the relative size of brain areas was found (Table \@ref(tab:tableRegDiversification), Figure \@ref(fig:forestPlot); see robustness in Table \@ref(tab:tabledfsensitivity2)). Given the context dependence of the direction of selection (towards bigger sizes in the absence of other species, smaller sizes otherwise), there is no surprise that we do not observe a correlation between evolutionary success (approximated by diversification rate) and the three studied areas affected by inter-species sympatry. Surprisingly however, we found no positive association between the EQ and the diversification rate, nor of that latter with the relative size of the Cerebellum or the Neocortex, two areas insensitive to inter-species sympatry too. This is puzzling because this contradicts a recent study [@melchionna2020macroevolutionary]. The visual inspection of the regressions however clearly evidenced a positive trend for the EQ and the Neocortex if discarding phylogenetic </w:t>
      </w:r>
      <w:del w:id="1254" w:author="Benoît Perez-Lamarque" w:date="2021-09-23T16:01:00Z">
        <w:r w:rsidRPr="003501C7" w:rsidDel="004443FD">
          <w:rPr>
            <w:lang w:val="en-US"/>
            <w:rPrChange w:id="1255" w:author="Benoît Perez-Lamarque" w:date="2021-09-23T12:16:00Z">
              <w:rPr/>
            </w:rPrChange>
          </w:rPr>
          <w:delText xml:space="preserve">signals </w:delText>
        </w:r>
      </w:del>
      <w:ins w:id="1256" w:author="Benoît Perez-Lamarque" w:date="2021-09-23T16:01:00Z">
        <w:r w:rsidR="004443FD">
          <w:rPr>
            <w:lang w:val="en-US"/>
          </w:rPr>
          <w:t>non-independence</w:t>
        </w:r>
        <w:r w:rsidR="004443FD" w:rsidRPr="003501C7">
          <w:rPr>
            <w:lang w:val="en-US"/>
            <w:rPrChange w:id="1257" w:author="Benoît Perez-Lamarque" w:date="2021-09-23T12:16:00Z">
              <w:rPr/>
            </w:rPrChange>
          </w:rPr>
          <w:t xml:space="preserve"> </w:t>
        </w:r>
      </w:ins>
      <w:r w:rsidRPr="003501C7">
        <w:rPr>
          <w:lang w:val="en-US"/>
          <w:rPrChange w:id="1258" w:author="Benoît Perez-Lamarque" w:date="2021-09-23T12:16:00Z">
            <w:rPr/>
          </w:rPrChange>
        </w:rPr>
        <w:t>(Figure \@ref(fig:figRegressionDiversification)). In fact, a sudden encephalisation in primates is clearly associated to a limited number of closely-related species [@decasien2017primate; @melchionna2020macroevolutionary]. This clearly limits the statistical power of our phylogenetically corrected analyses as we cannot decipher whether the connivance between brain size and evolutionary success results from a true biological link or appeared by chance. A positive association between brain size and diversification was also found in birds [@sayol2019larger] given that bigger brains act as a buffer to environmental challenge, thus boosting individuals' fitness [@sol2007big]. This means that, despite what we found here, the positive association between brain size and evolutionary success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w:t>
      </w:r>
      <w:ins w:id="1259" w:author="Benoît Perez-Lamarque" w:date="2021-09-23T16:06:00Z">
        <w:r w:rsidR="009011BF">
          <w:rPr>
            <w:lang w:val="en-US"/>
          </w:rPr>
          <w:t xml:space="preserve"> </w:t>
        </w:r>
      </w:ins>
      <w:ins w:id="1260" w:author="Benoît Perez-Lamarque" w:date="2021-09-23T16:03:00Z">
        <w:r w:rsidR="004443FD">
          <w:rPr>
            <w:lang w:val="en-US"/>
          </w:rPr>
          <w:t xml:space="preserve">a </w:t>
        </w:r>
      </w:ins>
      <w:ins w:id="1261" w:author="Benoît Perez-Lamarque" w:date="2021-09-23T16:06:00Z">
        <w:r w:rsidR="009011BF">
          <w:rPr>
            <w:lang w:val="en-US"/>
          </w:rPr>
          <w:t>trend</w:t>
        </w:r>
      </w:ins>
      <w:ins w:id="1262" w:author="Benoît Perez-Lamarque" w:date="2021-09-23T16:03:00Z">
        <w:r w:rsidR="004443FD">
          <w:rPr>
            <w:lang w:val="en-US"/>
          </w:rPr>
          <w:t xml:space="preserve"> that is frequently </w:t>
        </w:r>
      </w:ins>
      <w:ins w:id="1263" w:author="Benoît Perez-Lamarque" w:date="2021-09-23T16:06:00Z">
        <w:r w:rsidR="009011BF">
          <w:rPr>
            <w:lang w:val="en-US"/>
          </w:rPr>
          <w:t>suggested</w:t>
        </w:r>
      </w:ins>
      <w:ins w:id="1264" w:author="Benoît Perez-Lamarque" w:date="2021-09-23T16:04:00Z">
        <w:r w:rsidR="004443FD">
          <w:rPr>
            <w:lang w:val="en-US"/>
          </w:rPr>
          <w:t xml:space="preserve"> in many </w:t>
        </w:r>
      </w:ins>
      <w:ins w:id="1265" w:author="Benoît Perez-Lamarque" w:date="2021-09-23T16:07:00Z">
        <w:r w:rsidR="009011BF">
          <w:rPr>
            <w:lang w:val="en-US"/>
          </w:rPr>
          <w:t>tetrapod</w:t>
        </w:r>
      </w:ins>
      <w:ins w:id="1266" w:author="Benoît Perez-Lamarque" w:date="2021-09-23T16:04:00Z">
        <w:r w:rsidR="004443FD">
          <w:rPr>
            <w:lang w:val="en-US"/>
          </w:rPr>
          <w:t xml:space="preserve"> clades, best fit by density-dependent </w:t>
        </w:r>
      </w:ins>
      <w:ins w:id="1267" w:author="Benoît Perez-Lamarque" w:date="2021-09-23T16:07:00Z">
        <w:r w:rsidR="009011BF">
          <w:rPr>
            <w:lang w:val="en-US"/>
          </w:rPr>
          <w:t>diversification</w:t>
        </w:r>
      </w:ins>
      <w:ins w:id="1268" w:author="Benoît Perez-Lamarque" w:date="2021-09-23T16:04:00Z">
        <w:r w:rsidR="004443FD">
          <w:rPr>
            <w:lang w:val="en-US"/>
          </w:rPr>
          <w:t xml:space="preserve"> models </w:t>
        </w:r>
      </w:ins>
      <w:ins w:id="1269" w:author="Benoît Perez-Lamarque" w:date="2021-09-23T16:06:00Z">
        <w:r w:rsidR="004443FD">
          <w:rPr>
            <w:lang w:val="en-US"/>
          </w:rPr>
          <w:t>[</w:t>
        </w:r>
        <w:commentRangeStart w:id="1270"/>
        <w:r w:rsidR="004443FD">
          <w:rPr>
            <w:lang w:val="en-US"/>
          </w:rPr>
          <w:t>REF</w:t>
        </w:r>
        <w:commentRangeEnd w:id="1270"/>
        <w:r w:rsidR="004443FD">
          <w:rPr>
            <w:rStyle w:val="Marquedecommentaire"/>
          </w:rPr>
          <w:commentReference w:id="1270"/>
        </w:r>
        <w:r w:rsidR="004443FD">
          <w:rPr>
            <w:lang w:val="en-US"/>
          </w:rPr>
          <w:t>].</w:t>
        </w:r>
      </w:ins>
    </w:p>
    <w:p w14:paraId="13B579B5" w14:textId="77777777" w:rsidR="004443FD" w:rsidRDefault="004443FD" w:rsidP="003501C7">
      <w:pPr>
        <w:rPr>
          <w:ins w:id="1271" w:author="Benoît Perez-Lamarque" w:date="2021-09-23T16:03:00Z"/>
          <w:lang w:val="en-US"/>
        </w:rPr>
      </w:pPr>
    </w:p>
    <w:p w14:paraId="04950EB8" w14:textId="0FE2F8C3" w:rsidR="003501C7" w:rsidRPr="003501C7" w:rsidRDefault="003501C7" w:rsidP="003501C7">
      <w:pPr>
        <w:rPr>
          <w:lang w:val="en-US"/>
          <w:rPrChange w:id="1272" w:author="Benoît Perez-Lamarque" w:date="2021-09-23T12:16:00Z">
            <w:rPr/>
          </w:rPrChange>
        </w:rPr>
      </w:pPr>
      <w:r w:rsidRPr="003501C7">
        <w:rPr>
          <w:lang w:val="en-US"/>
          <w:rPrChange w:id="1273" w:author="Benoît Perez-Lamarque" w:date="2021-09-23T12:16:00Z">
            <w:rPr/>
          </w:rPrChange>
        </w:rPr>
        <w:t xml:space="preserve"> </w:t>
      </w:r>
      <w:commentRangeStart w:id="1274"/>
      <w:r w:rsidRPr="003501C7">
        <w:rPr>
          <w:lang w:val="en-US"/>
          <w:rPrChange w:id="1275" w:author="Benoît Perez-Lamarque" w:date="2021-09-23T12:16:00Z">
            <w:rPr/>
          </w:rPrChange>
        </w:rPr>
        <w:t>an inverted pattern compared to what is found in New World passerines [@kennedy2017historical].</w:t>
      </w:r>
      <w:ins w:id="1276" w:author="Benoît Perez-Lamarque" w:date="2021-09-23T16:03:00Z">
        <w:r w:rsidR="004443FD">
          <w:rPr>
            <w:lang w:val="en-US"/>
          </w:rPr>
          <w:t xml:space="preserve"> </w:t>
        </w:r>
        <w:commentRangeEnd w:id="1274"/>
        <w:r w:rsidR="004443FD">
          <w:rPr>
            <w:rStyle w:val="Marquedecommentaire"/>
          </w:rPr>
          <w:commentReference w:id="1274"/>
        </w:r>
        <w:r w:rsidR="004443FD">
          <w:rPr>
            <w:lang w:val="en-US"/>
          </w:rPr>
          <w:t xml:space="preserve"> </w:t>
        </w:r>
      </w:ins>
    </w:p>
    <w:p w14:paraId="65626A08" w14:textId="77777777" w:rsidR="003501C7" w:rsidRPr="003501C7" w:rsidRDefault="003501C7" w:rsidP="003501C7">
      <w:pPr>
        <w:rPr>
          <w:lang w:val="en-US"/>
          <w:rPrChange w:id="1277" w:author="Benoît Perez-Lamarque" w:date="2021-09-23T12:16:00Z">
            <w:rPr/>
          </w:rPrChange>
        </w:rPr>
      </w:pPr>
    </w:p>
    <w:p w14:paraId="0B8A8FCC" w14:textId="77777777" w:rsidR="003501C7" w:rsidRPr="003501C7" w:rsidRDefault="003501C7" w:rsidP="003501C7">
      <w:pPr>
        <w:rPr>
          <w:lang w:val="en-US"/>
          <w:rPrChange w:id="1278" w:author="Benoît Perez-Lamarque" w:date="2021-09-23T12:16:00Z">
            <w:rPr/>
          </w:rPrChange>
        </w:rPr>
      </w:pPr>
      <w:r w:rsidRPr="003501C7">
        <w:rPr>
          <w:lang w:val="en-US"/>
          <w:rPrChange w:id="1279" w:author="Benoît Perez-Lamarque" w:date="2021-09-23T12:16:00Z">
            <w:rPr/>
          </w:rPrChange>
        </w:rPr>
        <w:t># Discussion</w:t>
      </w:r>
    </w:p>
    <w:p w14:paraId="5DBB453F" w14:textId="77777777" w:rsidR="003501C7" w:rsidRPr="003501C7" w:rsidRDefault="003501C7" w:rsidP="003501C7">
      <w:pPr>
        <w:rPr>
          <w:lang w:val="en-US"/>
          <w:rPrChange w:id="1280" w:author="Benoît Perez-Lamarque" w:date="2021-09-23T12:16:00Z">
            <w:rPr/>
          </w:rPrChange>
        </w:rPr>
      </w:pPr>
    </w:p>
    <w:p w14:paraId="745C6E4E" w14:textId="500CA1A4" w:rsidR="003501C7" w:rsidRPr="003501C7" w:rsidRDefault="003501C7" w:rsidP="003501C7">
      <w:pPr>
        <w:rPr>
          <w:lang w:val="en-US"/>
          <w:rPrChange w:id="1281" w:author="Benoît Perez-Lamarque" w:date="2021-09-23T12:18:00Z">
            <w:rPr/>
          </w:rPrChange>
        </w:rPr>
      </w:pPr>
      <w:r w:rsidRPr="003501C7">
        <w:rPr>
          <w:lang w:val="en-US"/>
          <w:rPrChange w:id="1282" w:author="Benoît Perez-Lamarque" w:date="2021-09-23T12:16:00Z">
            <w:rPr/>
          </w:rPrChange>
        </w:rPr>
        <w:t xml:space="preserve">The bigger is not necessarily the better. The size of the brain is subject to a compromise between the energy it incurs, and the increase of fitness it allows. This is clearly emphasized by the fact that the biggest areas, the Cerebellum and the Neocortex, as well as the whole </w:t>
      </w:r>
      <w:r w:rsidRPr="003501C7">
        <w:rPr>
          <w:lang w:val="en-US"/>
          <w:rPrChange w:id="1283" w:author="Benoît Perez-Lamarque" w:date="2021-09-23T12:16:00Z">
            <w:rPr/>
          </w:rPrChange>
        </w:rPr>
        <w:lastRenderedPageBreak/>
        <w:t xml:space="preserve">brain (EQ) were best described by the Orstein-Uhlenbeck process, what might suggest a stabilisation towards an optimal size as a result of an equilibrium between costs and benefices. As the brain </w:t>
      </w:r>
      <w:del w:id="1284" w:author="Benoît Perez-Lamarque" w:date="2021-09-23T16:10:00Z">
        <w:r w:rsidRPr="003501C7" w:rsidDel="003C757D">
          <w:rPr>
            <w:lang w:val="en-US"/>
            <w:rPrChange w:id="1285" w:author="Benoît Perez-Lamarque" w:date="2021-09-23T12:16:00Z">
              <w:rPr/>
            </w:rPrChange>
          </w:rPr>
          <w:delText xml:space="preserve">area </w:delText>
        </w:r>
      </w:del>
      <w:r w:rsidRPr="003501C7">
        <w:rPr>
          <w:lang w:val="en-US"/>
          <w:rPrChange w:id="1286" w:author="Benoît Perez-Lamarque" w:date="2021-09-23T12:16:00Z">
            <w:rPr/>
          </w:rPrChange>
        </w:rPr>
        <w:t xml:space="preserve">is regionally specialised [@barton2000mosaic], brain regions could be under different selective pressures as suggested by the differences we highlighted in some brain areas (e.g. MOB or Striatum) across different primate </w:t>
      </w:r>
      <w:commentRangeStart w:id="1287"/>
      <w:r w:rsidRPr="003501C7">
        <w:rPr>
          <w:lang w:val="en-US"/>
          <w:rPrChange w:id="1288" w:author="Benoît Perez-Lamarque" w:date="2021-09-23T12:16:00Z">
            <w:rPr/>
          </w:rPrChange>
        </w:rPr>
        <w:t>genus</w:t>
      </w:r>
      <w:commentRangeEnd w:id="1287"/>
      <w:r w:rsidR="003C757D">
        <w:rPr>
          <w:rStyle w:val="Marquedecommentaire"/>
        </w:rPr>
        <w:commentReference w:id="1287"/>
      </w:r>
      <w:r w:rsidRPr="003501C7">
        <w:rPr>
          <w:lang w:val="en-US"/>
          <w:rPrChange w:id="1289" w:author="Benoît Perez-Lamarque" w:date="2021-09-23T12:16:00Z">
            <w:rPr/>
          </w:rPrChange>
        </w:rPr>
        <w:t xml:space="preserve">. Here, we further show that sympatry is one factor that affects the selective regime under which each brain region evolves: Although the brain as a whole was insensitive to species sympatry, this latter nonetheless induced a change in the relative size of the Hippocampus, </w:t>
      </w:r>
      <w:del w:id="1290" w:author="Benoît Perez-Lamarque" w:date="2021-09-23T16:11:00Z">
        <w:r w:rsidRPr="003501C7" w:rsidDel="003C757D">
          <w:rPr>
            <w:lang w:val="en-US"/>
            <w:rPrChange w:id="1291" w:author="Benoît Perez-Lamarque" w:date="2021-09-23T12:16:00Z">
              <w:rPr/>
            </w:rPrChange>
          </w:rPr>
          <w:delText xml:space="preserve">and </w:delText>
        </w:r>
      </w:del>
      <w:r w:rsidRPr="003501C7">
        <w:rPr>
          <w:lang w:val="en-US"/>
          <w:rPrChange w:id="1292" w:author="Benoît Perez-Lamarque" w:date="2021-09-23T12:16:00Z">
            <w:rPr/>
          </w:rPrChange>
        </w:rPr>
        <w:t xml:space="preserve">the Striatum, and potentially in the MOB of frugivorous primates. These areas </w:t>
      </w:r>
      <w:del w:id="1293" w:author="Benoît Perez-Lamarque" w:date="2021-09-23T16:11:00Z">
        <w:r w:rsidRPr="003501C7" w:rsidDel="003C757D">
          <w:rPr>
            <w:lang w:val="en-US"/>
            <w:rPrChange w:id="1294" w:author="Benoît Perez-Lamarque" w:date="2021-09-23T12:16:00Z">
              <w:rPr/>
            </w:rPrChange>
          </w:rPr>
          <w:delText xml:space="preserve">imply </w:delText>
        </w:r>
      </w:del>
      <w:ins w:id="1295" w:author="Benoît Perez-Lamarque" w:date="2021-09-23T16:11:00Z">
        <w:r w:rsidR="003C757D">
          <w:rPr>
            <w:lang w:val="en-US"/>
          </w:rPr>
          <w:t>are inv</w:t>
        </w:r>
      </w:ins>
      <w:ins w:id="1296" w:author="Benoît Perez-Lamarque" w:date="2021-09-23T16:12:00Z">
        <w:r w:rsidR="003C757D">
          <w:rPr>
            <w:lang w:val="en-US"/>
          </w:rPr>
          <w:t>olved in</w:t>
        </w:r>
      </w:ins>
      <w:ins w:id="1297" w:author="Benoît Perez-Lamarque" w:date="2021-09-23T16:11:00Z">
        <w:r w:rsidR="003C757D" w:rsidRPr="003501C7">
          <w:rPr>
            <w:lang w:val="en-US"/>
            <w:rPrChange w:id="1298" w:author="Benoît Perez-Lamarque" w:date="2021-09-23T12:16:00Z">
              <w:rPr/>
            </w:rPrChange>
          </w:rPr>
          <w:t xml:space="preserve"> </w:t>
        </w:r>
      </w:ins>
      <w:r w:rsidRPr="003501C7">
        <w:rPr>
          <w:lang w:val="en-US"/>
          <w:rPrChange w:id="1299" w:author="Benoît Perez-Lamarque" w:date="2021-09-23T12:16:00Z">
            <w:rPr/>
          </w:rPrChange>
        </w:rPr>
        <w:t xml:space="preserve">individual-based and social-based information processing, pinpointing that the two components might be under selection in primates [@decasien2017primate; @powell2017re; @gonzalez2018inference]. Overall, the relative sizes of foraging-related brain areas were negatively associated with one index of sympatry intensity (the range overlap with other species) and might thus be a consequence of direct or indirect interspecific interactions. In general, competition is the first-thought mechanism to describe community structures [e.g. @rocha2015role]. In primates, it is rare to observe direct competition between species, which should translate into site exclusion. In fact, inter-species site exclusion in this taxon has only been observed in gibbons [@suwanvecho2012interspecific]. For species with overlapping diet, indirect competition for resources might happen. It has been shown that individuals tend to use social or environmental cues depending on their reliability [@rafacz2003environmental; @dunlap2016foraging]. </w:t>
      </w:r>
      <w:r w:rsidRPr="003501C7">
        <w:rPr>
          <w:lang w:val="en-US"/>
          <w:rPrChange w:id="1300" w:author="Benoît Perez-Lamarque" w:date="2021-09-23T12:18:00Z">
            <w:rPr/>
          </w:rPrChange>
        </w:rPr>
        <w:t xml:space="preserve">The utilization of these cues should promote cognition until reaching a certain range of environmental complexity [@grove2013evolution; @robirainreview]. Our results could thus suggest that species sympatry may trigger an important decrease in cues reliability, for instance due to higher and unforeseen depletion rate. That would explain a relaxed positive selection for advance cognitive abilities, and conversely, given the cost of brain maintenance [@raichle2006brain], would induce a negative selection towards the sizes of areas involved in foraging-related activities like the Hippocampus, the MOB and the Striatum. Not only was brain evolution affected by sympatry, but sympatry (the maximum number of co-occurring species only) induced a slowdown in diversification, which contrasts with the picture offered by passerine birds at finer resolution [@kennedy2017historical]. Density-dependence within clade is </w:t>
      </w:r>
      <w:del w:id="1301" w:author="Benoît Perez-Lamarque" w:date="2021-09-23T16:14:00Z">
        <w:r w:rsidRPr="003501C7" w:rsidDel="003C757D">
          <w:rPr>
            <w:lang w:val="en-US"/>
            <w:rPrChange w:id="1302" w:author="Benoît Perez-Lamarque" w:date="2021-09-23T12:18:00Z">
              <w:rPr/>
            </w:rPrChange>
          </w:rPr>
          <w:delText>a known factor to negatively affect</w:delText>
        </w:r>
      </w:del>
      <w:ins w:id="1303" w:author="Benoît Perez-Lamarque" w:date="2021-09-23T16:14:00Z">
        <w:r w:rsidR="003C757D">
          <w:rPr>
            <w:lang w:val="en-US"/>
          </w:rPr>
          <w:t>often thought to decrease</w:t>
        </w:r>
      </w:ins>
      <w:r w:rsidRPr="003501C7">
        <w:rPr>
          <w:lang w:val="en-US"/>
          <w:rPrChange w:id="1304" w:author="Benoît Perez-Lamarque" w:date="2021-09-23T12:18:00Z">
            <w:rPr/>
          </w:rPrChange>
        </w:rPr>
        <w:t xml:space="preserve"> diversification rate [@moen2014does]. In particular, species competing for resource are thought to contribute to limiting competitors' range [@price2009evolutionarily], hence to constrain population size and diversification rate [@pigot2013species]. Given the large resolution and low overlap threshold to consider sympatry considered here (i.e. overlap of `r geographicThresholdVector[1]*100`% of the distribution area), this competitive view fits the observed influence of sympatry on frugivorous primate diversification.</w:t>
      </w:r>
    </w:p>
    <w:p w14:paraId="1900A02C" w14:textId="77777777" w:rsidR="003501C7" w:rsidRPr="003501C7" w:rsidRDefault="003501C7" w:rsidP="003501C7">
      <w:pPr>
        <w:rPr>
          <w:lang w:val="en-US"/>
          <w:rPrChange w:id="1305" w:author="Benoît Perez-Lamarque" w:date="2021-09-23T12:18:00Z">
            <w:rPr/>
          </w:rPrChange>
        </w:rPr>
      </w:pPr>
    </w:p>
    <w:p w14:paraId="480D78F2" w14:textId="77777777" w:rsidR="003501C7" w:rsidRPr="003501C7" w:rsidRDefault="003501C7" w:rsidP="003501C7">
      <w:pPr>
        <w:rPr>
          <w:lang w:val="en-US"/>
          <w:rPrChange w:id="1306" w:author="Benoît Perez-Lamarque" w:date="2021-09-23T12:18:00Z">
            <w:rPr/>
          </w:rPrChange>
        </w:rPr>
      </w:pPr>
      <w:r w:rsidRPr="003501C7">
        <w:rPr>
          <w:lang w:val="en-US"/>
          <w:rPrChange w:id="1307" w:author="Benoît Perez-Lamarque" w:date="2021-09-23T12:18:00Z">
            <w:rPr/>
          </w:rPrChange>
        </w:rPr>
        <w:t xml:space="preserve">|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w:t>
      </w:r>
      <w:r w:rsidRPr="003501C7">
        <w:rPr>
          <w:lang w:val="en-US"/>
          <w:rPrChange w:id="1308" w:author="Benoît Perez-Lamarque" w:date="2021-09-23T12:18:00Z">
            <w:rPr/>
          </w:rPrChange>
        </w:rPr>
        <w:lastRenderedPageBreak/>
        <w:t xml:space="preserve">accessibility for a “large” number of species. Here, we showed that species sympatry can influence the </w:t>
      </w:r>
      <w:commentRangeStart w:id="1309"/>
      <w:r w:rsidRPr="003501C7">
        <w:rPr>
          <w:lang w:val="en-US"/>
          <w:rPrChange w:id="1310" w:author="Benoît Perez-Lamarque" w:date="2021-09-23T12:18:00Z">
            <w:rPr/>
          </w:rPrChange>
        </w:rPr>
        <w:t xml:space="preserve">evolutionary scenario </w:t>
      </w:r>
      <w:commentRangeEnd w:id="1309"/>
      <w:r w:rsidR="000909B8">
        <w:rPr>
          <w:rStyle w:val="Marquedecommentaire"/>
        </w:rPr>
        <w:commentReference w:id="1309"/>
      </w:r>
      <w:r w:rsidRPr="003501C7">
        <w:rPr>
          <w:lang w:val="en-US"/>
          <w:rPrChange w:id="1311" w:author="Benoît Perez-Lamarque" w:date="2021-09-23T12:18:00Z">
            <w:rPr/>
          </w:rPrChange>
        </w:rPr>
        <w:t>that applies to animals' brain,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47E5C843" w14:textId="77777777" w:rsidR="003501C7" w:rsidRPr="003501C7" w:rsidRDefault="003501C7" w:rsidP="003501C7">
      <w:pPr>
        <w:rPr>
          <w:lang w:val="en-US"/>
          <w:rPrChange w:id="1312" w:author="Benoît Perez-Lamarque" w:date="2021-09-23T12:18:00Z">
            <w:rPr/>
          </w:rPrChange>
        </w:rPr>
      </w:pPr>
    </w:p>
    <w:p w14:paraId="55407ED7" w14:textId="77777777" w:rsidR="003501C7" w:rsidRPr="003501C7" w:rsidRDefault="003501C7" w:rsidP="003501C7">
      <w:pPr>
        <w:rPr>
          <w:lang w:val="en-US"/>
          <w:rPrChange w:id="1313" w:author="Benoît Perez-Lamarque" w:date="2021-09-23T12:18:00Z">
            <w:rPr/>
          </w:rPrChange>
        </w:rPr>
      </w:pPr>
      <w:r w:rsidRPr="003501C7">
        <w:rPr>
          <w:lang w:val="en-US"/>
          <w:rPrChange w:id="1314" w:author="Benoît Perez-Lamarque" w:date="2021-09-23T12:18:00Z">
            <w:rPr/>
          </w:rPrChange>
        </w:rPr>
        <w:t>&lt;!-- TC:ignore --&gt;</w:t>
      </w:r>
    </w:p>
    <w:p w14:paraId="264EE968" w14:textId="77777777" w:rsidR="003501C7" w:rsidRPr="003501C7" w:rsidRDefault="003501C7" w:rsidP="003501C7">
      <w:pPr>
        <w:rPr>
          <w:lang w:val="en-US"/>
          <w:rPrChange w:id="1315" w:author="Benoît Perez-Lamarque" w:date="2021-09-23T12:18:00Z">
            <w:rPr/>
          </w:rPrChange>
        </w:rPr>
      </w:pPr>
    </w:p>
    <w:p w14:paraId="3C5CF274" w14:textId="77777777" w:rsidR="003501C7" w:rsidRPr="003501C7" w:rsidRDefault="003501C7" w:rsidP="003501C7">
      <w:pPr>
        <w:rPr>
          <w:lang w:val="en-US"/>
          <w:rPrChange w:id="1316" w:author="Benoît Perez-Lamarque" w:date="2021-09-23T12:18:00Z">
            <w:rPr/>
          </w:rPrChange>
        </w:rPr>
      </w:pPr>
      <w:r w:rsidRPr="003501C7">
        <w:rPr>
          <w:lang w:val="en-US"/>
          <w:rPrChange w:id="1317" w:author="Benoît Perez-Lamarque" w:date="2021-09-23T12:18:00Z">
            <w:rPr/>
          </w:rPrChange>
        </w:rPr>
        <w:t>\newpage</w:t>
      </w:r>
    </w:p>
    <w:p w14:paraId="54CE2468" w14:textId="77777777" w:rsidR="003501C7" w:rsidRPr="003501C7" w:rsidRDefault="003501C7" w:rsidP="003501C7">
      <w:pPr>
        <w:rPr>
          <w:lang w:val="en-US"/>
          <w:rPrChange w:id="1318" w:author="Benoît Perez-Lamarque" w:date="2021-09-23T12:18:00Z">
            <w:rPr/>
          </w:rPrChange>
        </w:rPr>
      </w:pPr>
    </w:p>
    <w:p w14:paraId="03578293" w14:textId="77777777" w:rsidR="003501C7" w:rsidRPr="003501C7" w:rsidRDefault="003501C7" w:rsidP="003501C7">
      <w:pPr>
        <w:rPr>
          <w:lang w:val="en-US"/>
          <w:rPrChange w:id="1319" w:author="Benoît Perez-Lamarque" w:date="2021-09-23T12:18:00Z">
            <w:rPr/>
          </w:rPrChange>
        </w:rPr>
      </w:pPr>
      <w:r w:rsidRPr="003501C7">
        <w:rPr>
          <w:lang w:val="en-US"/>
          <w:rPrChange w:id="1320" w:author="Benoît Perez-Lamarque" w:date="2021-09-23T12:18:00Z">
            <w:rPr/>
          </w:rPrChange>
        </w:rPr>
        <w:t># Methods</w:t>
      </w:r>
    </w:p>
    <w:p w14:paraId="4F38FE3E" w14:textId="77777777" w:rsidR="003501C7" w:rsidRPr="003501C7" w:rsidRDefault="003501C7" w:rsidP="003501C7">
      <w:pPr>
        <w:rPr>
          <w:lang w:val="en-US"/>
          <w:rPrChange w:id="1321" w:author="Benoît Perez-Lamarque" w:date="2021-09-23T12:18:00Z">
            <w:rPr/>
          </w:rPrChange>
        </w:rPr>
      </w:pPr>
    </w:p>
    <w:p w14:paraId="587E7D3E" w14:textId="77777777" w:rsidR="003501C7" w:rsidRPr="003501C7" w:rsidRDefault="003501C7" w:rsidP="003501C7">
      <w:pPr>
        <w:rPr>
          <w:lang w:val="en-US"/>
          <w:rPrChange w:id="1322" w:author="Benoît Perez-Lamarque" w:date="2021-09-23T12:18:00Z">
            <w:rPr/>
          </w:rPrChange>
        </w:rPr>
      </w:pPr>
      <w:r w:rsidRPr="003501C7">
        <w:rPr>
          <w:lang w:val="en-US"/>
          <w:rPrChange w:id="1323" w:author="Benoît Perez-Lamarque" w:date="2021-09-23T12:18:00Z">
            <w:rPr/>
          </w:rPrChange>
        </w:rPr>
        <w:t>Data processing, analyses, and plots were computed with R software [`r extractRversion()`, @Rsoftware]. Used codes and data are freely available at [https://github.com/benjaminrobira/Temporal_memory_and_foraging_efficiency](https://github.com/benjaminrobira/Temporal_memory_and_foraging_efficiency). Note that in all these analyses, we discarded *Homo sapiens* and *Macaca sylvanus*, this latter being too geographically isolated. A summary of available data per species is presented in Appendix Figure \@ref(fig:figmap).</w:t>
      </w:r>
    </w:p>
    <w:p w14:paraId="0797A2DF" w14:textId="77777777" w:rsidR="003501C7" w:rsidRPr="003501C7" w:rsidRDefault="003501C7" w:rsidP="003501C7">
      <w:pPr>
        <w:rPr>
          <w:lang w:val="en-US"/>
          <w:rPrChange w:id="1324" w:author="Benoît Perez-Lamarque" w:date="2021-09-23T12:18:00Z">
            <w:rPr/>
          </w:rPrChange>
        </w:rPr>
      </w:pPr>
    </w:p>
    <w:p w14:paraId="5F4FF557" w14:textId="77777777" w:rsidR="003501C7" w:rsidRPr="003501C7" w:rsidRDefault="003501C7" w:rsidP="003501C7">
      <w:pPr>
        <w:rPr>
          <w:lang w:val="en-US"/>
          <w:rPrChange w:id="1325" w:author="Benoît Perez-Lamarque" w:date="2021-09-23T12:18:00Z">
            <w:rPr/>
          </w:rPrChange>
        </w:rPr>
      </w:pPr>
      <w:r w:rsidRPr="003501C7">
        <w:rPr>
          <w:lang w:val="en-US"/>
          <w:rPrChange w:id="1326" w:author="Benoît Perez-Lamarque" w:date="2021-09-23T12:18:00Z">
            <w:rPr/>
          </w:rPrChange>
        </w:rPr>
        <w:t>## Data Collection</w:t>
      </w:r>
    </w:p>
    <w:p w14:paraId="1983EA84" w14:textId="77777777" w:rsidR="003501C7" w:rsidRPr="003501C7" w:rsidRDefault="003501C7" w:rsidP="003501C7">
      <w:pPr>
        <w:rPr>
          <w:lang w:val="en-US"/>
          <w:rPrChange w:id="1327" w:author="Benoît Perez-Lamarque" w:date="2021-09-23T12:18:00Z">
            <w:rPr/>
          </w:rPrChange>
        </w:rPr>
      </w:pPr>
    </w:p>
    <w:p w14:paraId="74C8909C" w14:textId="77777777" w:rsidR="003501C7" w:rsidRPr="003501C7" w:rsidRDefault="003501C7" w:rsidP="003501C7">
      <w:pPr>
        <w:rPr>
          <w:lang w:val="en-US"/>
          <w:rPrChange w:id="1328" w:author="Benoît Perez-Lamarque" w:date="2021-09-23T12:18:00Z">
            <w:rPr/>
          </w:rPrChange>
        </w:rPr>
      </w:pPr>
      <w:r w:rsidRPr="003501C7">
        <w:rPr>
          <w:lang w:val="en-US"/>
          <w:rPrChange w:id="1329" w:author="Benoît Perez-Lamarque" w:date="2021-09-23T12:18:00Z">
            <w:rPr/>
          </w:rPrChange>
        </w:rPr>
        <w:t>### Phylogeny</w:t>
      </w:r>
    </w:p>
    <w:p w14:paraId="4D609586" w14:textId="77777777" w:rsidR="003501C7" w:rsidRPr="003501C7" w:rsidRDefault="003501C7" w:rsidP="003501C7">
      <w:pPr>
        <w:rPr>
          <w:lang w:val="en-US"/>
          <w:rPrChange w:id="1330" w:author="Benoît Perez-Lamarque" w:date="2021-09-23T12:18:00Z">
            <w:rPr/>
          </w:rPrChange>
        </w:rPr>
      </w:pPr>
    </w:p>
    <w:p w14:paraId="0D552267" w14:textId="77777777" w:rsidR="003501C7" w:rsidRPr="003501C7" w:rsidRDefault="003501C7" w:rsidP="003501C7">
      <w:pPr>
        <w:rPr>
          <w:lang w:val="en-US"/>
          <w:rPrChange w:id="1331" w:author="Benoît Perez-Lamarque" w:date="2021-09-23T12:18:00Z">
            <w:rPr/>
          </w:rPrChange>
        </w:rPr>
      </w:pPr>
      <w:r w:rsidRPr="003501C7">
        <w:rPr>
          <w:lang w:val="en-US"/>
          <w:rPrChange w:id="1332" w:author="Benoît Perez-Lamarque" w:date="2021-09-23T12:18:00Z">
            <w:rPr/>
          </w:rPrChange>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16159267" w14:textId="77777777" w:rsidR="003501C7" w:rsidRPr="003501C7" w:rsidRDefault="003501C7" w:rsidP="003501C7">
      <w:pPr>
        <w:rPr>
          <w:lang w:val="en-US"/>
          <w:rPrChange w:id="1333" w:author="Benoît Perez-Lamarque" w:date="2021-09-23T12:18:00Z">
            <w:rPr/>
          </w:rPrChange>
        </w:rPr>
      </w:pPr>
    </w:p>
    <w:p w14:paraId="549E29BF" w14:textId="77777777" w:rsidR="003501C7" w:rsidRPr="003501C7" w:rsidRDefault="003501C7" w:rsidP="003501C7">
      <w:pPr>
        <w:rPr>
          <w:lang w:val="en-US"/>
          <w:rPrChange w:id="1334" w:author="Benoît Perez-Lamarque" w:date="2021-09-23T12:18:00Z">
            <w:rPr/>
          </w:rPrChange>
        </w:rPr>
      </w:pPr>
      <w:r w:rsidRPr="003501C7">
        <w:rPr>
          <w:lang w:val="en-US"/>
          <w:rPrChange w:id="1335" w:author="Benoît Perez-Lamarque" w:date="2021-09-23T12:18:00Z">
            <w:rPr/>
          </w:rPrChange>
        </w:rPr>
        <w:t>### Trait data</w:t>
      </w:r>
    </w:p>
    <w:p w14:paraId="52B4644B" w14:textId="77777777" w:rsidR="003501C7" w:rsidRPr="003501C7" w:rsidRDefault="003501C7" w:rsidP="003501C7">
      <w:pPr>
        <w:rPr>
          <w:lang w:val="en-US"/>
          <w:rPrChange w:id="1336" w:author="Benoît Perez-Lamarque" w:date="2021-09-23T12:18:00Z">
            <w:rPr/>
          </w:rPrChange>
        </w:rPr>
      </w:pPr>
    </w:p>
    <w:p w14:paraId="6D787E44" w14:textId="77777777" w:rsidR="003501C7" w:rsidRPr="003501C7" w:rsidRDefault="003501C7" w:rsidP="003501C7">
      <w:pPr>
        <w:rPr>
          <w:lang w:val="en-US"/>
          <w:rPrChange w:id="1337" w:author="Benoît Perez-Lamarque" w:date="2021-09-23T12:18:00Z">
            <w:rPr/>
          </w:rPrChange>
        </w:rPr>
      </w:pPr>
      <w:r w:rsidRPr="003501C7">
        <w:rPr>
          <w:lang w:val="en-US"/>
          <w:rPrChange w:id="1338" w:author="Benoît Perez-Lamarque" w:date="2021-09-23T12:18:00Z">
            <w:rPr/>
          </w:rPrChange>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4290DB8F" w14:textId="77777777" w:rsidR="003501C7" w:rsidRPr="003501C7" w:rsidRDefault="003501C7" w:rsidP="003501C7">
      <w:pPr>
        <w:rPr>
          <w:lang w:val="en-US"/>
          <w:rPrChange w:id="1339" w:author="Benoît Perez-Lamarque" w:date="2021-09-23T12:18:00Z">
            <w:rPr/>
          </w:rPrChange>
        </w:rPr>
      </w:pPr>
    </w:p>
    <w:p w14:paraId="4A43C34E" w14:textId="77777777" w:rsidR="003501C7" w:rsidRPr="003501C7" w:rsidRDefault="003501C7" w:rsidP="003501C7">
      <w:pPr>
        <w:rPr>
          <w:lang w:val="en-US"/>
          <w:rPrChange w:id="1340" w:author="Benoît Perez-Lamarque" w:date="2021-09-23T12:18:00Z">
            <w:rPr/>
          </w:rPrChange>
        </w:rPr>
      </w:pPr>
      <w:r w:rsidRPr="003501C7">
        <w:rPr>
          <w:lang w:val="en-US"/>
          <w:rPrChange w:id="1341" w:author="Benoît Perez-Lamarque" w:date="2021-09-23T12:18:00Z">
            <w:rPr/>
          </w:rPrChange>
        </w:rPr>
        <w:t>\hfill</w:t>
      </w:r>
    </w:p>
    <w:p w14:paraId="24A876AE" w14:textId="77777777" w:rsidR="003501C7" w:rsidRPr="003501C7" w:rsidRDefault="003501C7" w:rsidP="003501C7">
      <w:pPr>
        <w:rPr>
          <w:lang w:val="en-US"/>
          <w:rPrChange w:id="1342" w:author="Benoît Perez-Lamarque" w:date="2021-09-23T12:18:00Z">
            <w:rPr/>
          </w:rPrChange>
        </w:rPr>
      </w:pPr>
    </w:p>
    <w:p w14:paraId="6DDDC7E7" w14:textId="77777777" w:rsidR="003501C7" w:rsidRPr="003501C7" w:rsidRDefault="003501C7" w:rsidP="003501C7">
      <w:pPr>
        <w:rPr>
          <w:lang w:val="en-US"/>
          <w:rPrChange w:id="1343" w:author="Benoît Perez-Lamarque" w:date="2021-09-23T12:18:00Z">
            <w:rPr/>
          </w:rPrChange>
        </w:rPr>
      </w:pPr>
      <w:r w:rsidRPr="003501C7">
        <w:rPr>
          <w:lang w:val="en-US"/>
          <w:rPrChange w:id="1344" w:author="Benoît Perez-Lamarque" w:date="2021-09-23T12:18:00Z">
            <w:rPr/>
          </w:rPrChange>
        </w:rPr>
        <w:t>\begin{center}</w:t>
      </w:r>
    </w:p>
    <w:p w14:paraId="704AC8D3" w14:textId="77777777" w:rsidR="003501C7" w:rsidRPr="003501C7" w:rsidRDefault="003501C7" w:rsidP="003501C7">
      <w:pPr>
        <w:rPr>
          <w:lang w:val="en-US"/>
          <w:rPrChange w:id="1345" w:author="Benoît Perez-Lamarque" w:date="2021-09-23T12:18:00Z">
            <w:rPr/>
          </w:rPrChange>
        </w:rPr>
      </w:pPr>
    </w:p>
    <w:p w14:paraId="000733AD" w14:textId="77777777" w:rsidR="003501C7" w:rsidRPr="003501C7" w:rsidRDefault="003501C7" w:rsidP="003501C7">
      <w:pPr>
        <w:rPr>
          <w:lang w:val="en-US"/>
          <w:rPrChange w:id="1346" w:author="Benoît Perez-Lamarque" w:date="2021-09-23T12:18:00Z">
            <w:rPr/>
          </w:rPrChange>
        </w:rPr>
      </w:pPr>
      <w:r w:rsidRPr="003501C7">
        <w:rPr>
          <w:lang w:val="en-US"/>
          <w:rPrChange w:id="1347" w:author="Benoît Perez-Lamarque" w:date="2021-09-23T12:18:00Z">
            <w:rPr/>
          </w:rPrChange>
        </w:rPr>
        <w:t>$\mathrm{EQ}=1.036 \times \mathrm{Brainvolume}/ (0.085 \times \mathrm{Body mass}^{0.775})$</w:t>
      </w:r>
    </w:p>
    <w:p w14:paraId="2F56326A" w14:textId="77777777" w:rsidR="003501C7" w:rsidRPr="003501C7" w:rsidRDefault="003501C7" w:rsidP="003501C7">
      <w:pPr>
        <w:rPr>
          <w:lang w:val="en-US"/>
          <w:rPrChange w:id="1348" w:author="Benoît Perez-Lamarque" w:date="2021-09-23T12:18:00Z">
            <w:rPr/>
          </w:rPrChange>
        </w:rPr>
      </w:pPr>
    </w:p>
    <w:p w14:paraId="18D8D9B0" w14:textId="77777777" w:rsidR="003501C7" w:rsidRPr="003501C7" w:rsidRDefault="003501C7" w:rsidP="003501C7">
      <w:pPr>
        <w:rPr>
          <w:lang w:val="en-US"/>
          <w:rPrChange w:id="1349" w:author="Benoît Perez-Lamarque" w:date="2021-09-23T12:18:00Z">
            <w:rPr/>
          </w:rPrChange>
        </w:rPr>
      </w:pPr>
      <w:r w:rsidRPr="003501C7">
        <w:rPr>
          <w:lang w:val="en-US"/>
          <w:rPrChange w:id="1350" w:author="Benoît Perez-Lamarque" w:date="2021-09-23T12:18:00Z">
            <w:rPr/>
          </w:rPrChange>
        </w:rPr>
        <w:t>\end{center}</w:t>
      </w:r>
    </w:p>
    <w:p w14:paraId="5223F97F" w14:textId="77777777" w:rsidR="003501C7" w:rsidRPr="003501C7" w:rsidRDefault="003501C7" w:rsidP="003501C7">
      <w:pPr>
        <w:rPr>
          <w:lang w:val="en-US"/>
          <w:rPrChange w:id="1351" w:author="Benoît Perez-Lamarque" w:date="2021-09-23T12:18:00Z">
            <w:rPr/>
          </w:rPrChange>
        </w:rPr>
      </w:pPr>
    </w:p>
    <w:p w14:paraId="49275EB1" w14:textId="77777777" w:rsidR="003501C7" w:rsidRPr="003501C7" w:rsidRDefault="003501C7" w:rsidP="003501C7">
      <w:pPr>
        <w:rPr>
          <w:lang w:val="en-US"/>
          <w:rPrChange w:id="1352" w:author="Benoît Perez-Lamarque" w:date="2021-09-23T12:18:00Z">
            <w:rPr/>
          </w:rPrChange>
        </w:rPr>
      </w:pPr>
      <w:r w:rsidRPr="003501C7">
        <w:rPr>
          <w:lang w:val="en-US"/>
          <w:rPrChange w:id="1353" w:author="Benoît Perez-Lamarque" w:date="2021-09-23T12:18:00Z">
            <w:rPr/>
          </w:rPrChange>
        </w:rPr>
        <w:t>\hfill</w:t>
      </w:r>
    </w:p>
    <w:p w14:paraId="0668992D" w14:textId="77777777" w:rsidR="003501C7" w:rsidRPr="003501C7" w:rsidRDefault="003501C7" w:rsidP="003501C7">
      <w:pPr>
        <w:rPr>
          <w:lang w:val="en-US"/>
          <w:rPrChange w:id="1354" w:author="Benoît Perez-Lamarque" w:date="2021-09-23T12:18:00Z">
            <w:rPr/>
          </w:rPrChange>
        </w:rPr>
      </w:pPr>
    </w:p>
    <w:p w14:paraId="75C903E6" w14:textId="77777777" w:rsidR="003501C7" w:rsidRPr="003501C7" w:rsidRDefault="003501C7" w:rsidP="003501C7">
      <w:pPr>
        <w:rPr>
          <w:lang w:val="en-US"/>
          <w:rPrChange w:id="1355" w:author="Benoît Perez-Lamarque" w:date="2021-09-23T12:18:00Z">
            <w:rPr/>
          </w:rPrChange>
        </w:rPr>
      </w:pPr>
      <w:r w:rsidRPr="003501C7">
        <w:rPr>
          <w:lang w:val="en-US"/>
          <w:rPrChange w:id="1356" w:author="Benoît Perez-Lamarque" w:date="2021-09-23T12:18:00Z">
            <w:rPr/>
          </w:rPrChange>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and @pearce2013space.</w:t>
      </w:r>
    </w:p>
    <w:p w14:paraId="3BA7835E" w14:textId="77777777" w:rsidR="003501C7" w:rsidRPr="003501C7" w:rsidRDefault="003501C7" w:rsidP="003501C7">
      <w:pPr>
        <w:rPr>
          <w:lang w:val="en-US"/>
          <w:rPrChange w:id="1357" w:author="Benoît Perez-Lamarque" w:date="2021-09-23T12:18:00Z">
            <w:rPr/>
          </w:rPrChange>
        </w:rPr>
      </w:pPr>
      <w:r w:rsidRPr="003501C7">
        <w:rPr>
          <w:lang w:val="en-US"/>
          <w:rPrChange w:id="1358" w:author="Benoît Perez-Lamarque" w:date="2021-09-23T12:18:00Z">
            <w:rPr/>
          </w:rPrChange>
        </w:rPr>
        <w:t>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 relatively to the body mass and not raw size depicts the evolution of cognitive abilities in terms of allocation rather than abilities per se (but see discussion in @deaner2000comparative). Percentage of frugivory and/or folivory was obtained based on freely available dataset from @decasien2017primate and @powell2017re for the frugivory and folivory rate, or @willems2013collective for the folivory rate.</w:t>
      </w:r>
    </w:p>
    <w:p w14:paraId="24678DE2" w14:textId="77777777" w:rsidR="003501C7" w:rsidRPr="003501C7" w:rsidRDefault="003501C7" w:rsidP="003501C7">
      <w:pPr>
        <w:rPr>
          <w:lang w:val="en-US"/>
          <w:rPrChange w:id="1359" w:author="Benoît Perez-Lamarque" w:date="2021-09-23T12:18:00Z">
            <w:rPr/>
          </w:rPrChange>
        </w:rPr>
      </w:pPr>
    </w:p>
    <w:p w14:paraId="33BADDAF" w14:textId="77777777" w:rsidR="003501C7" w:rsidRPr="003501C7" w:rsidRDefault="003501C7" w:rsidP="003501C7">
      <w:pPr>
        <w:rPr>
          <w:lang w:val="en-US"/>
          <w:rPrChange w:id="1360" w:author="Benoît Perez-Lamarque" w:date="2021-09-23T12:18:00Z">
            <w:rPr/>
          </w:rPrChange>
        </w:rPr>
      </w:pPr>
      <w:r w:rsidRPr="003501C7">
        <w:rPr>
          <w:lang w:val="en-US"/>
          <w:rPrChange w:id="1361" w:author="Benoît Perez-Lamarque" w:date="2021-09-23T12:18:00Z">
            <w:rPr/>
          </w:rPrChange>
        </w:rPr>
        <w:t>### Ranging Data</w:t>
      </w:r>
    </w:p>
    <w:p w14:paraId="22D76076" w14:textId="77777777" w:rsidR="003501C7" w:rsidRPr="003501C7" w:rsidRDefault="003501C7" w:rsidP="003501C7">
      <w:pPr>
        <w:rPr>
          <w:lang w:val="en-US"/>
          <w:rPrChange w:id="1362" w:author="Benoît Perez-Lamarque" w:date="2021-09-23T12:18:00Z">
            <w:rPr/>
          </w:rPrChange>
        </w:rPr>
      </w:pPr>
    </w:p>
    <w:p w14:paraId="3B9C5932" w14:textId="77777777" w:rsidR="003501C7" w:rsidRPr="003501C7" w:rsidRDefault="003501C7" w:rsidP="003501C7">
      <w:pPr>
        <w:rPr>
          <w:lang w:val="en-US"/>
          <w:rPrChange w:id="1363" w:author="Benoît Perez-Lamarque" w:date="2021-09-23T12:18:00Z">
            <w:rPr/>
          </w:rPrChange>
        </w:rPr>
      </w:pPr>
      <w:r w:rsidRPr="003501C7">
        <w:rPr>
          <w:lang w:val="en-US"/>
          <w:rPrChange w:id="1364" w:author="Benoît Perez-Lamarque" w:date="2021-09-23T12:18: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7816B431" w14:textId="77777777" w:rsidR="003501C7" w:rsidRPr="003501C7" w:rsidRDefault="003501C7" w:rsidP="003501C7">
      <w:pPr>
        <w:rPr>
          <w:lang w:val="en-US"/>
          <w:rPrChange w:id="1365" w:author="Benoît Perez-Lamarque" w:date="2021-09-23T12:18:00Z">
            <w:rPr/>
          </w:rPrChange>
        </w:rPr>
      </w:pPr>
    </w:p>
    <w:p w14:paraId="1A0BC49F" w14:textId="77777777" w:rsidR="003501C7" w:rsidRPr="003501C7" w:rsidRDefault="003501C7" w:rsidP="003501C7">
      <w:pPr>
        <w:rPr>
          <w:lang w:val="en-US"/>
          <w:rPrChange w:id="1366" w:author="Benoît Perez-Lamarque" w:date="2021-09-23T12:18:00Z">
            <w:rPr/>
          </w:rPrChange>
        </w:rPr>
      </w:pPr>
      <w:r w:rsidRPr="003501C7">
        <w:rPr>
          <w:lang w:val="en-US"/>
          <w:rPrChange w:id="1367" w:author="Benoît Perez-Lamarque" w:date="2021-09-23T12:18:00Z">
            <w:rPr/>
          </w:rPrChange>
        </w:rPr>
        <w:t>## Primate species sympatry</w:t>
      </w:r>
    </w:p>
    <w:p w14:paraId="5082D550" w14:textId="77777777" w:rsidR="003501C7" w:rsidRPr="003501C7" w:rsidRDefault="003501C7" w:rsidP="003501C7">
      <w:pPr>
        <w:rPr>
          <w:lang w:val="en-US"/>
          <w:rPrChange w:id="1368" w:author="Benoît Perez-Lamarque" w:date="2021-09-23T12:18:00Z">
            <w:rPr/>
          </w:rPrChange>
        </w:rPr>
      </w:pPr>
    </w:p>
    <w:p w14:paraId="463E37D4" w14:textId="77777777" w:rsidR="003501C7" w:rsidRPr="003501C7" w:rsidRDefault="003501C7" w:rsidP="003501C7">
      <w:pPr>
        <w:rPr>
          <w:lang w:val="en-US"/>
          <w:rPrChange w:id="1369" w:author="Benoît Perez-Lamarque" w:date="2021-09-23T12:18:00Z">
            <w:rPr/>
          </w:rPrChange>
        </w:rPr>
      </w:pPr>
      <w:r w:rsidRPr="003501C7">
        <w:rPr>
          <w:lang w:val="en-US"/>
          <w:rPrChange w:id="1370" w:author="Benoît Perez-Lamarque" w:date="2021-09-23T12:18:00Z">
            <w:rPr/>
          </w:rPrChange>
        </w:rPr>
        <w:t xml:space="preserve">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w:t>
      </w:r>
      <w:r w:rsidRPr="003501C7">
        <w:rPr>
          <w:lang w:val="en-US"/>
          <w:rPrChange w:id="1371" w:author="Benoît Perez-Lamarque" w:date="2021-09-23T12:18:00Z">
            <w:rPr/>
          </w:rPrChange>
        </w:rPr>
        <w:lastRenderedPageBreak/>
        <w:t>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extinction [@pavoine2019mammal], with reduction of ranging areas at an unprecedented speed rate. Finer geographic characterization would therefore give too much weight to such anthropogenic effect that recently altered species distribution (e.g. evidenced on the North American fauna in @pineda2021mammal).</w:t>
      </w:r>
    </w:p>
    <w:p w14:paraId="5BF08AB8" w14:textId="77777777" w:rsidR="003501C7" w:rsidRPr="003501C7" w:rsidRDefault="003501C7" w:rsidP="003501C7">
      <w:pPr>
        <w:rPr>
          <w:lang w:val="en-US"/>
          <w:rPrChange w:id="1372" w:author="Benoît Perez-Lamarque" w:date="2021-09-23T12:18:00Z">
            <w:rPr/>
          </w:rPrChange>
        </w:rPr>
      </w:pPr>
    </w:p>
    <w:p w14:paraId="3606925B" w14:textId="77777777" w:rsidR="003501C7" w:rsidRPr="003501C7" w:rsidRDefault="003501C7" w:rsidP="003501C7">
      <w:pPr>
        <w:rPr>
          <w:lang w:val="en-US"/>
          <w:rPrChange w:id="1373" w:author="Benoît Perez-Lamarque" w:date="2021-09-23T12:18:00Z">
            <w:rPr/>
          </w:rPrChange>
        </w:rPr>
      </w:pPr>
      <w:r w:rsidRPr="003501C7">
        <w:rPr>
          <w:lang w:val="en-US"/>
          <w:rPrChange w:id="1374" w:author="Benoît Perez-Lamarque" w:date="2021-09-23T12:18:00Z">
            <w:rPr/>
          </w:rPrChange>
        </w:rPr>
        <w:t>|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interspecific interactions shape brain size evolution?] (b)).</w:t>
      </w:r>
    </w:p>
    <w:p w14:paraId="35297AE9" w14:textId="77777777" w:rsidR="003501C7" w:rsidRPr="003501C7" w:rsidRDefault="003501C7" w:rsidP="003501C7">
      <w:pPr>
        <w:rPr>
          <w:lang w:val="en-US"/>
          <w:rPrChange w:id="1375" w:author="Benoît Perez-Lamarque" w:date="2021-09-23T12:18:00Z">
            <w:rPr/>
          </w:rPrChange>
        </w:rPr>
      </w:pPr>
    </w:p>
    <w:p w14:paraId="135D0BEC" w14:textId="77777777" w:rsidR="003501C7" w:rsidRPr="003501C7" w:rsidRDefault="003501C7" w:rsidP="003501C7">
      <w:pPr>
        <w:rPr>
          <w:lang w:val="en-US"/>
          <w:rPrChange w:id="1376" w:author="Benoît Perez-Lamarque" w:date="2021-09-23T12:18:00Z">
            <w:rPr/>
          </w:rPrChange>
        </w:rPr>
      </w:pPr>
      <w:r w:rsidRPr="003501C7">
        <w:rPr>
          <w:lang w:val="en-US"/>
          <w:rPrChange w:id="1377" w:author="Benoît Perez-Lamarque" w:date="2021-09-23T12:18:00Z">
            <w:rPr/>
          </w:rPrChange>
        </w:rPr>
        <w:t>## Dietary guild</w:t>
      </w:r>
    </w:p>
    <w:p w14:paraId="739F16F3" w14:textId="77777777" w:rsidR="003501C7" w:rsidRPr="003501C7" w:rsidRDefault="003501C7" w:rsidP="003501C7">
      <w:pPr>
        <w:rPr>
          <w:lang w:val="en-US"/>
          <w:rPrChange w:id="1378" w:author="Benoît Perez-Lamarque" w:date="2021-09-23T12:18:00Z">
            <w:rPr/>
          </w:rPrChange>
        </w:rPr>
      </w:pPr>
    </w:p>
    <w:p w14:paraId="39406DA7" w14:textId="77777777" w:rsidR="003501C7" w:rsidRPr="003501C7" w:rsidRDefault="003501C7" w:rsidP="003501C7">
      <w:pPr>
        <w:rPr>
          <w:lang w:val="en-US"/>
          <w:rPrChange w:id="1379" w:author="Benoît Perez-Lamarque" w:date="2021-09-23T12:18:00Z">
            <w:rPr/>
          </w:rPrChange>
        </w:rPr>
      </w:pPr>
      <w:r w:rsidRPr="003501C7">
        <w:rPr>
          <w:lang w:val="en-US"/>
          <w:rPrChange w:id="1380" w:author="Benoît Perez-Lamarque" w:date="2021-09-23T12:18:00Z">
            <w:rPr/>
          </w:rPrChange>
        </w:rPr>
        <w:t xml:space="preserve">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w:t>
      </w:r>
      <w:r w:rsidRPr="003501C7">
        <w:rPr>
          <w:lang w:val="en-US"/>
          <w:rPrChange w:id="1381" w:author="Benoît Perez-Lamarque" w:date="2021-09-23T12:18:00Z">
            <w:rPr/>
          </w:rPrChange>
        </w:rPr>
        <w:lastRenderedPageBreak/>
        <w:t>frugivorous or folivorous, partly based on anatomical criteria. Whenever the rate was not available, we referred to this classification. In any other cases, the species was discarded.</w:t>
      </w:r>
    </w:p>
    <w:p w14:paraId="77BB5F6E" w14:textId="77777777" w:rsidR="003501C7" w:rsidRPr="003501C7" w:rsidRDefault="003501C7" w:rsidP="003501C7">
      <w:pPr>
        <w:rPr>
          <w:lang w:val="en-US"/>
          <w:rPrChange w:id="1382" w:author="Benoît Perez-Lamarque" w:date="2021-09-23T12:18:00Z">
            <w:rPr/>
          </w:rPrChange>
        </w:rPr>
      </w:pPr>
    </w:p>
    <w:p w14:paraId="6A48EEE7" w14:textId="77777777" w:rsidR="003501C7" w:rsidRPr="003501C7" w:rsidRDefault="003501C7" w:rsidP="003501C7">
      <w:pPr>
        <w:rPr>
          <w:lang w:val="en-US"/>
          <w:rPrChange w:id="1383" w:author="Benoît Perez-Lamarque" w:date="2021-09-23T12:18:00Z">
            <w:rPr/>
          </w:rPrChange>
        </w:rPr>
      </w:pPr>
      <w:r w:rsidRPr="003501C7">
        <w:rPr>
          <w:lang w:val="en-US"/>
          <w:rPrChange w:id="1384" w:author="Benoît Perez-Lamarque" w:date="2021-09-23T12:18:00Z">
            <w:rPr/>
          </w:rPrChange>
        </w:rPr>
        <w:t>```{r transitionMatrix}</w:t>
      </w:r>
    </w:p>
    <w:p w14:paraId="0B01FC26" w14:textId="77777777" w:rsidR="003501C7" w:rsidRPr="003501C7" w:rsidRDefault="003501C7" w:rsidP="003501C7">
      <w:pPr>
        <w:rPr>
          <w:lang w:val="en-US"/>
          <w:rPrChange w:id="1385" w:author="Benoît Perez-Lamarque" w:date="2021-09-23T12:18:00Z">
            <w:rPr/>
          </w:rPrChange>
        </w:rPr>
      </w:pPr>
    </w:p>
    <w:p w14:paraId="6632E451" w14:textId="77777777" w:rsidR="003501C7" w:rsidRDefault="003501C7" w:rsidP="003501C7">
      <w:r>
        <w:t>transitionMatrix &lt;- matrix(NA, nrow=repetition, ncol=2)</w:t>
      </w:r>
    </w:p>
    <w:p w14:paraId="496DDF34" w14:textId="77777777" w:rsidR="003501C7" w:rsidRDefault="003501C7" w:rsidP="003501C7"/>
    <w:p w14:paraId="17189753" w14:textId="77777777" w:rsidR="003501C7" w:rsidRPr="003501C7" w:rsidRDefault="003501C7" w:rsidP="003501C7">
      <w:pPr>
        <w:rPr>
          <w:lang w:val="en-US"/>
          <w:rPrChange w:id="1386" w:author="Benoît Perez-Lamarque" w:date="2021-09-23T12:18:00Z">
            <w:rPr/>
          </w:rPrChange>
        </w:rPr>
      </w:pPr>
      <w:r w:rsidRPr="003501C7">
        <w:rPr>
          <w:lang w:val="en-US"/>
          <w:rPrChange w:id="1387" w:author="Benoît Perez-Lamarque" w:date="2021-09-23T12:18:00Z">
            <w:rPr/>
          </w:rPrChange>
        </w:rPr>
        <w:t>for(a in 1:2){</w:t>
      </w:r>
    </w:p>
    <w:p w14:paraId="2571FEEE" w14:textId="77777777" w:rsidR="003501C7" w:rsidRPr="003501C7" w:rsidRDefault="003501C7" w:rsidP="003501C7">
      <w:pPr>
        <w:rPr>
          <w:lang w:val="en-US"/>
          <w:rPrChange w:id="1388" w:author="Benoît Perez-Lamarque" w:date="2021-09-23T12:18:00Z">
            <w:rPr/>
          </w:rPrChange>
        </w:rPr>
      </w:pPr>
      <w:r w:rsidRPr="003501C7">
        <w:rPr>
          <w:lang w:val="en-US"/>
          <w:rPrChange w:id="1389" w:author="Benoît Perez-Lamarque" w:date="2021-09-23T12:18:00Z">
            <w:rPr/>
          </w:rPrChange>
        </w:rPr>
        <w:t xml:space="preserve">  for(b in 1:2){</w:t>
      </w:r>
    </w:p>
    <w:p w14:paraId="214DB7A5" w14:textId="77777777" w:rsidR="003501C7" w:rsidRPr="003501C7" w:rsidRDefault="003501C7" w:rsidP="003501C7">
      <w:pPr>
        <w:rPr>
          <w:lang w:val="en-US"/>
          <w:rPrChange w:id="1390" w:author="Benoît Perez-Lamarque" w:date="2021-09-23T12:18:00Z">
            <w:rPr/>
          </w:rPrChange>
        </w:rPr>
      </w:pPr>
      <w:r w:rsidRPr="003501C7">
        <w:rPr>
          <w:lang w:val="en-US"/>
          <w:rPrChange w:id="1391" w:author="Benoît Perez-Lamarque" w:date="2021-09-23T12:18:00Z">
            <w:rPr/>
          </w:rPrChange>
        </w:rPr>
        <w:t xml:space="preserve">    for(c in 1:2){</w:t>
      </w:r>
    </w:p>
    <w:p w14:paraId="3D8AFDD9" w14:textId="77777777" w:rsidR="003501C7" w:rsidRPr="003501C7" w:rsidRDefault="003501C7" w:rsidP="003501C7">
      <w:pPr>
        <w:rPr>
          <w:lang w:val="en-US"/>
          <w:rPrChange w:id="1392" w:author="Benoît Perez-Lamarque" w:date="2021-09-23T12:18:00Z">
            <w:rPr/>
          </w:rPrChange>
        </w:rPr>
      </w:pPr>
      <w:r w:rsidRPr="003501C7">
        <w:rPr>
          <w:lang w:val="en-US"/>
          <w:rPrChange w:id="1393" w:author="Benoît Perez-Lamarque" w:date="2021-09-23T12:18:00Z">
            <w:rPr/>
          </w:rPrChange>
        </w:rPr>
        <w:t xml:space="preserve">      for(d in 1:10){</w:t>
      </w:r>
    </w:p>
    <w:p w14:paraId="18393D8F" w14:textId="77777777" w:rsidR="003501C7" w:rsidRPr="003501C7" w:rsidRDefault="003501C7" w:rsidP="003501C7">
      <w:pPr>
        <w:rPr>
          <w:lang w:val="en-US"/>
          <w:rPrChange w:id="1394" w:author="Benoît Perez-Lamarque" w:date="2021-09-23T12:18:00Z">
            <w:rPr/>
          </w:rPrChange>
        </w:rPr>
      </w:pPr>
      <w:r w:rsidRPr="003501C7">
        <w:rPr>
          <w:lang w:val="en-US"/>
          <w:rPrChange w:id="1395" w:author="Benoît Perez-Lamarque" w:date="2021-09-23T12:18:00Z">
            <w:rPr/>
          </w:rPrChange>
        </w:rPr>
        <w:t xml:space="preserve">        start=which(is.na(transitionMatrix[,1]))[1]</w:t>
      </w:r>
    </w:p>
    <w:p w14:paraId="66FB549D" w14:textId="77777777" w:rsidR="003501C7" w:rsidRPr="003501C7" w:rsidRDefault="003501C7" w:rsidP="003501C7">
      <w:pPr>
        <w:rPr>
          <w:lang w:val="en-US"/>
          <w:rPrChange w:id="1396" w:author="Benoît Perez-Lamarque" w:date="2021-09-23T12:18:00Z">
            <w:rPr/>
          </w:rPrChange>
        </w:rPr>
      </w:pPr>
      <w:r w:rsidRPr="003501C7">
        <w:rPr>
          <w:lang w:val="en-US"/>
          <w:rPrChange w:id="1397" w:author="Benoît Perez-Lamarque" w:date="2021-09-23T12:18:00Z">
            <w:rPr/>
          </w:rPrChange>
        </w:rPr>
        <w:t xml:space="preserve">        tryCatch(</w:t>
      </w:r>
    </w:p>
    <w:p w14:paraId="52E9F7AE" w14:textId="77777777" w:rsidR="003501C7" w:rsidRPr="003501C7" w:rsidRDefault="003501C7" w:rsidP="003501C7">
      <w:pPr>
        <w:rPr>
          <w:lang w:val="en-US"/>
          <w:rPrChange w:id="1398" w:author="Benoît Perez-Lamarque" w:date="2021-09-23T12:18:00Z">
            <w:rPr/>
          </w:rPrChange>
        </w:rPr>
      </w:pPr>
      <w:r w:rsidRPr="003501C7">
        <w:rPr>
          <w:lang w:val="en-US"/>
          <w:rPrChange w:id="1399" w:author="Benoît Perez-Lamarque" w:date="2021-09-23T12:18:00Z">
            <w:rPr/>
          </w:rPrChange>
        </w:rPr>
        <w:t xml:space="preserve">          {toAdd &lt;- read.delim(paste("Processed_data/OutputEvolModel/Output_simmap_transition",a,"_",b,"_",c,"_",d, ".txt", sep=""))</w:t>
      </w:r>
    </w:p>
    <w:p w14:paraId="74CFB695" w14:textId="77777777" w:rsidR="003501C7" w:rsidRPr="003501C7" w:rsidRDefault="003501C7" w:rsidP="003501C7">
      <w:pPr>
        <w:rPr>
          <w:lang w:val="en-US"/>
          <w:rPrChange w:id="1400" w:author="Benoît Perez-Lamarque" w:date="2021-09-23T12:18:00Z">
            <w:rPr/>
          </w:rPrChange>
        </w:rPr>
      </w:pPr>
      <w:r w:rsidRPr="003501C7">
        <w:rPr>
          <w:lang w:val="en-US"/>
          <w:rPrChange w:id="1401" w:author="Benoît Perez-Lamarque" w:date="2021-09-23T12:18:00Z">
            <w:rPr/>
          </w:rPrChange>
        </w:rPr>
        <w:t xml:space="preserve">          transitionMatrix[start,1] &lt;- toAdd[1,1]</w:t>
      </w:r>
    </w:p>
    <w:p w14:paraId="5F9C734E" w14:textId="77777777" w:rsidR="003501C7" w:rsidRPr="003501C7" w:rsidRDefault="003501C7" w:rsidP="003501C7">
      <w:pPr>
        <w:rPr>
          <w:lang w:val="en-US"/>
          <w:rPrChange w:id="1402" w:author="Benoît Perez-Lamarque" w:date="2021-09-23T12:18:00Z">
            <w:rPr/>
          </w:rPrChange>
        </w:rPr>
      </w:pPr>
      <w:r w:rsidRPr="003501C7">
        <w:rPr>
          <w:lang w:val="en-US"/>
          <w:rPrChange w:id="1403" w:author="Benoît Perez-Lamarque" w:date="2021-09-23T12:18:00Z">
            <w:rPr/>
          </w:rPrChange>
        </w:rPr>
        <w:t xml:space="preserve">          transitionMatrix[start,2] &lt;- toAdd[2,1]</w:t>
      </w:r>
    </w:p>
    <w:p w14:paraId="100056DF" w14:textId="77777777" w:rsidR="003501C7" w:rsidRPr="003501C7" w:rsidRDefault="003501C7" w:rsidP="003501C7">
      <w:pPr>
        <w:rPr>
          <w:lang w:val="en-US"/>
          <w:rPrChange w:id="1404" w:author="Benoît Perez-Lamarque" w:date="2021-09-23T12:18:00Z">
            <w:rPr/>
          </w:rPrChange>
        </w:rPr>
      </w:pPr>
      <w:r w:rsidRPr="003501C7">
        <w:rPr>
          <w:lang w:val="en-US"/>
          <w:rPrChange w:id="1405" w:author="Benoît Perez-Lamarque" w:date="2021-09-23T12:18:00Z">
            <w:rPr/>
          </w:rPrChange>
        </w:rPr>
        <w:t xml:space="preserve">          }, error=function(e){</w:t>
      </w:r>
    </w:p>
    <w:p w14:paraId="78117330" w14:textId="77777777" w:rsidR="003501C7" w:rsidRPr="003501C7" w:rsidRDefault="003501C7" w:rsidP="003501C7">
      <w:pPr>
        <w:rPr>
          <w:lang w:val="en-US"/>
          <w:rPrChange w:id="1406" w:author="Benoît Perez-Lamarque" w:date="2021-09-23T12:18:00Z">
            <w:rPr/>
          </w:rPrChange>
        </w:rPr>
      </w:pPr>
      <w:r w:rsidRPr="003501C7">
        <w:rPr>
          <w:lang w:val="en-US"/>
          <w:rPrChange w:id="1407" w:author="Benoît Perez-Lamarque" w:date="2021-09-23T12:18:00Z">
            <w:rPr/>
          </w:rPrChange>
        </w:rPr>
        <w:t xml:space="preserve">            #Do nothing</w:t>
      </w:r>
    </w:p>
    <w:p w14:paraId="507CF1E5" w14:textId="77777777" w:rsidR="003501C7" w:rsidRPr="003501C7" w:rsidRDefault="003501C7" w:rsidP="003501C7">
      <w:pPr>
        <w:rPr>
          <w:lang w:val="en-US"/>
          <w:rPrChange w:id="1408" w:author="Benoît Perez-Lamarque" w:date="2021-09-23T12:18:00Z">
            <w:rPr/>
          </w:rPrChange>
        </w:rPr>
      </w:pPr>
      <w:r w:rsidRPr="003501C7">
        <w:rPr>
          <w:lang w:val="en-US"/>
          <w:rPrChange w:id="1409" w:author="Benoît Perez-Lamarque" w:date="2021-09-23T12:18:00Z">
            <w:rPr/>
          </w:rPrChange>
        </w:rPr>
        <w:t xml:space="preserve">          }</w:t>
      </w:r>
    </w:p>
    <w:p w14:paraId="6458C8F6" w14:textId="77777777" w:rsidR="003501C7" w:rsidRPr="003501C7" w:rsidRDefault="003501C7" w:rsidP="003501C7">
      <w:pPr>
        <w:rPr>
          <w:lang w:val="en-US"/>
          <w:rPrChange w:id="1410" w:author="Benoît Perez-Lamarque" w:date="2021-09-23T12:18:00Z">
            <w:rPr/>
          </w:rPrChange>
        </w:rPr>
      </w:pPr>
      <w:r w:rsidRPr="003501C7">
        <w:rPr>
          <w:lang w:val="en-US"/>
          <w:rPrChange w:id="1411" w:author="Benoît Perez-Lamarque" w:date="2021-09-23T12:18:00Z">
            <w:rPr/>
          </w:rPrChange>
        </w:rPr>
        <w:t xml:space="preserve">        )</w:t>
      </w:r>
    </w:p>
    <w:p w14:paraId="3D227F5A" w14:textId="77777777" w:rsidR="003501C7" w:rsidRPr="003501C7" w:rsidRDefault="003501C7" w:rsidP="003501C7">
      <w:pPr>
        <w:rPr>
          <w:lang w:val="en-US"/>
          <w:rPrChange w:id="1412" w:author="Benoît Perez-Lamarque" w:date="2021-09-23T12:18:00Z">
            <w:rPr/>
          </w:rPrChange>
        </w:rPr>
      </w:pPr>
      <w:r w:rsidRPr="003501C7">
        <w:rPr>
          <w:lang w:val="en-US"/>
          <w:rPrChange w:id="1413" w:author="Benoît Perez-Lamarque" w:date="2021-09-23T12:18:00Z">
            <w:rPr/>
          </w:rPrChange>
        </w:rPr>
        <w:t xml:space="preserve">      }</w:t>
      </w:r>
    </w:p>
    <w:p w14:paraId="6F7C6E71" w14:textId="77777777" w:rsidR="003501C7" w:rsidRPr="003501C7" w:rsidRDefault="003501C7" w:rsidP="003501C7">
      <w:pPr>
        <w:rPr>
          <w:lang w:val="en-US"/>
          <w:rPrChange w:id="1414" w:author="Benoît Perez-Lamarque" w:date="2021-09-23T12:18:00Z">
            <w:rPr/>
          </w:rPrChange>
        </w:rPr>
      </w:pPr>
      <w:r w:rsidRPr="003501C7">
        <w:rPr>
          <w:lang w:val="en-US"/>
          <w:rPrChange w:id="1415" w:author="Benoît Perez-Lamarque" w:date="2021-09-23T12:18:00Z">
            <w:rPr/>
          </w:rPrChange>
        </w:rPr>
        <w:t xml:space="preserve">    }</w:t>
      </w:r>
    </w:p>
    <w:p w14:paraId="13A5E196" w14:textId="77777777" w:rsidR="003501C7" w:rsidRPr="003501C7" w:rsidRDefault="003501C7" w:rsidP="003501C7">
      <w:pPr>
        <w:rPr>
          <w:lang w:val="en-US"/>
          <w:rPrChange w:id="1416" w:author="Benoît Perez-Lamarque" w:date="2021-09-23T12:18:00Z">
            <w:rPr/>
          </w:rPrChange>
        </w:rPr>
      </w:pPr>
      <w:r w:rsidRPr="003501C7">
        <w:rPr>
          <w:lang w:val="en-US"/>
          <w:rPrChange w:id="1417" w:author="Benoît Perez-Lamarque" w:date="2021-09-23T12:18:00Z">
            <w:rPr/>
          </w:rPrChange>
        </w:rPr>
        <w:t xml:space="preserve">  }</w:t>
      </w:r>
    </w:p>
    <w:p w14:paraId="5DCBE6C5" w14:textId="77777777" w:rsidR="003501C7" w:rsidRPr="003501C7" w:rsidRDefault="003501C7" w:rsidP="003501C7">
      <w:pPr>
        <w:rPr>
          <w:lang w:val="en-US"/>
          <w:rPrChange w:id="1418" w:author="Benoît Perez-Lamarque" w:date="2021-09-23T12:18:00Z">
            <w:rPr/>
          </w:rPrChange>
        </w:rPr>
      </w:pPr>
      <w:r w:rsidRPr="003501C7">
        <w:rPr>
          <w:lang w:val="en-US"/>
          <w:rPrChange w:id="1419" w:author="Benoît Perez-Lamarque" w:date="2021-09-23T12:18:00Z">
            <w:rPr/>
          </w:rPrChange>
        </w:rPr>
        <w:t>}</w:t>
      </w:r>
    </w:p>
    <w:p w14:paraId="72610501" w14:textId="77777777" w:rsidR="003501C7" w:rsidRPr="003501C7" w:rsidRDefault="003501C7" w:rsidP="003501C7">
      <w:pPr>
        <w:rPr>
          <w:lang w:val="en-US"/>
          <w:rPrChange w:id="1420" w:author="Benoît Perez-Lamarque" w:date="2021-09-23T12:18:00Z">
            <w:rPr/>
          </w:rPrChange>
        </w:rPr>
      </w:pPr>
    </w:p>
    <w:p w14:paraId="0F09F7B8" w14:textId="77777777" w:rsidR="003501C7" w:rsidRPr="003501C7" w:rsidRDefault="003501C7" w:rsidP="003501C7">
      <w:pPr>
        <w:rPr>
          <w:lang w:val="en-US"/>
          <w:rPrChange w:id="1421" w:author="Benoît Perez-Lamarque" w:date="2021-09-23T12:18:00Z">
            <w:rPr/>
          </w:rPrChange>
        </w:rPr>
      </w:pPr>
      <w:r w:rsidRPr="003501C7">
        <w:rPr>
          <w:lang w:val="en-US"/>
          <w:rPrChange w:id="1422" w:author="Benoît Perez-Lamarque" w:date="2021-09-23T12:18:00Z">
            <w:rPr/>
          </w:rPrChange>
        </w:rPr>
        <w:t>minProba.v &lt;- apply(abs(transitionMatrix), 2, min)</w:t>
      </w:r>
    </w:p>
    <w:p w14:paraId="0C71072B" w14:textId="77777777" w:rsidR="003501C7" w:rsidRPr="003501C7" w:rsidRDefault="003501C7" w:rsidP="003501C7">
      <w:pPr>
        <w:rPr>
          <w:lang w:val="en-US"/>
          <w:rPrChange w:id="1423" w:author="Benoît Perez-Lamarque" w:date="2021-09-23T12:18:00Z">
            <w:rPr/>
          </w:rPrChange>
        </w:rPr>
      </w:pPr>
      <w:r w:rsidRPr="003501C7">
        <w:rPr>
          <w:lang w:val="en-US"/>
          <w:rPrChange w:id="1424" w:author="Benoît Perez-Lamarque" w:date="2021-09-23T12:18:00Z">
            <w:rPr/>
          </w:rPrChange>
        </w:rPr>
        <w:t>maxProba.v &lt;- apply(abs(transitionMatrix), 2, max)</w:t>
      </w:r>
    </w:p>
    <w:p w14:paraId="672CAE5F" w14:textId="77777777" w:rsidR="003501C7" w:rsidRPr="003501C7" w:rsidRDefault="003501C7" w:rsidP="003501C7">
      <w:pPr>
        <w:rPr>
          <w:lang w:val="en-US"/>
          <w:rPrChange w:id="1425" w:author="Benoît Perez-Lamarque" w:date="2021-09-23T12:18:00Z">
            <w:rPr/>
          </w:rPrChange>
        </w:rPr>
      </w:pPr>
    </w:p>
    <w:p w14:paraId="382A63BB" w14:textId="77777777" w:rsidR="003501C7" w:rsidRPr="003501C7" w:rsidRDefault="003501C7" w:rsidP="003501C7">
      <w:pPr>
        <w:rPr>
          <w:lang w:val="en-US"/>
          <w:rPrChange w:id="1426" w:author="Benoît Perez-Lamarque" w:date="2021-09-23T12:18:00Z">
            <w:rPr/>
          </w:rPrChange>
        </w:rPr>
      </w:pPr>
      <w:r w:rsidRPr="003501C7">
        <w:rPr>
          <w:lang w:val="en-US"/>
          <w:rPrChange w:id="1427" w:author="Benoît Perez-Lamarque" w:date="2021-09-23T12:18:00Z">
            <w:rPr/>
          </w:rPrChange>
        </w:rPr>
        <w:t>```</w:t>
      </w:r>
    </w:p>
    <w:p w14:paraId="4D40C204" w14:textId="77777777" w:rsidR="003501C7" w:rsidRPr="003501C7" w:rsidRDefault="003501C7" w:rsidP="003501C7">
      <w:pPr>
        <w:rPr>
          <w:lang w:val="en-US"/>
          <w:rPrChange w:id="1428" w:author="Benoît Perez-Lamarque" w:date="2021-09-23T12:18:00Z">
            <w:rPr/>
          </w:rPrChange>
        </w:rPr>
      </w:pPr>
    </w:p>
    <w:p w14:paraId="485FFF6D" w14:textId="77777777" w:rsidR="003501C7" w:rsidRPr="003501C7" w:rsidRDefault="003501C7" w:rsidP="003501C7">
      <w:pPr>
        <w:rPr>
          <w:lang w:val="en-US"/>
          <w:rPrChange w:id="1429" w:author="Benoît Perez-Lamarque" w:date="2021-09-23T12:18:00Z">
            <w:rPr/>
          </w:rPrChange>
        </w:rPr>
      </w:pPr>
      <w:r w:rsidRPr="003501C7">
        <w:rPr>
          <w:lang w:val="en-US"/>
          <w:rPrChange w:id="1430" w:author="Benoît Perez-Lamarque" w:date="2021-09-23T12:18:00Z">
            <w:rPr/>
          </w:rPrChange>
        </w:rPr>
        <w:t>|   Frugivory rate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25D6C89F" w14:textId="77777777" w:rsidR="003501C7" w:rsidRPr="003501C7" w:rsidRDefault="003501C7" w:rsidP="003501C7">
      <w:pPr>
        <w:rPr>
          <w:lang w:val="en-US"/>
          <w:rPrChange w:id="1431" w:author="Benoît Perez-Lamarque" w:date="2021-09-23T12:18:00Z">
            <w:rPr/>
          </w:rPrChange>
        </w:rPr>
      </w:pPr>
    </w:p>
    <w:p w14:paraId="3BDB554D" w14:textId="77777777" w:rsidR="003501C7" w:rsidRPr="003501C7" w:rsidRDefault="003501C7" w:rsidP="003501C7">
      <w:pPr>
        <w:rPr>
          <w:lang w:val="en-US"/>
          <w:rPrChange w:id="1432" w:author="Benoît Perez-Lamarque" w:date="2021-09-23T12:18:00Z">
            <w:rPr/>
          </w:rPrChange>
        </w:rPr>
      </w:pPr>
      <w:r w:rsidRPr="003501C7">
        <w:rPr>
          <w:lang w:val="en-US"/>
          <w:rPrChange w:id="1433" w:author="Benoît Perez-Lamarque" w:date="2021-09-23T12:18: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estimations (see [Phylogenetic models, Models of trait evolution: does interspecific interactions shape brain size evolution?] (b)). </w:t>
      </w:r>
    </w:p>
    <w:p w14:paraId="68644722" w14:textId="77777777" w:rsidR="003501C7" w:rsidRPr="003501C7" w:rsidRDefault="003501C7" w:rsidP="003501C7">
      <w:pPr>
        <w:rPr>
          <w:lang w:val="en-US"/>
          <w:rPrChange w:id="1434" w:author="Benoît Perez-Lamarque" w:date="2021-09-23T12:18:00Z">
            <w:rPr/>
          </w:rPrChange>
        </w:rPr>
      </w:pPr>
    </w:p>
    <w:p w14:paraId="6A09CD39" w14:textId="77777777" w:rsidR="003501C7" w:rsidRPr="003501C7" w:rsidRDefault="003501C7" w:rsidP="003501C7">
      <w:pPr>
        <w:rPr>
          <w:lang w:val="en-US"/>
          <w:rPrChange w:id="1435" w:author="Benoît Perez-Lamarque" w:date="2021-09-23T12:18:00Z">
            <w:rPr/>
          </w:rPrChange>
        </w:rPr>
      </w:pPr>
      <w:r w:rsidRPr="003501C7">
        <w:rPr>
          <w:lang w:val="en-US"/>
          <w:rPrChange w:id="1436" w:author="Benoît Perez-Lamarque" w:date="2021-09-23T12:18:00Z">
            <w:rPr/>
          </w:rPrChange>
        </w:rPr>
        <w:t>## Phylogenetic models</w:t>
      </w:r>
    </w:p>
    <w:p w14:paraId="1512F6CD" w14:textId="77777777" w:rsidR="003501C7" w:rsidRPr="003501C7" w:rsidRDefault="003501C7" w:rsidP="003501C7">
      <w:pPr>
        <w:rPr>
          <w:lang w:val="en-US"/>
          <w:rPrChange w:id="1437" w:author="Benoît Perez-Lamarque" w:date="2021-09-23T12:18:00Z">
            <w:rPr/>
          </w:rPrChange>
        </w:rPr>
      </w:pPr>
    </w:p>
    <w:p w14:paraId="1392C9F4" w14:textId="77777777" w:rsidR="003501C7" w:rsidRPr="003501C7" w:rsidRDefault="003501C7" w:rsidP="003501C7">
      <w:pPr>
        <w:rPr>
          <w:lang w:val="en-US"/>
          <w:rPrChange w:id="1438" w:author="Benoît Perez-Lamarque" w:date="2021-09-23T12:18:00Z">
            <w:rPr/>
          </w:rPrChange>
        </w:rPr>
      </w:pPr>
      <w:r w:rsidRPr="003501C7">
        <w:rPr>
          <w:lang w:val="en-US"/>
          <w:rPrChange w:id="1439" w:author="Benoît Perez-Lamarque" w:date="2021-09-23T12:18:00Z">
            <w:rPr/>
          </w:rPrChange>
        </w:rPr>
        <w:t>### Models of trait evolution: does interspecific interactions shape brain size evolution?</w:t>
      </w:r>
    </w:p>
    <w:p w14:paraId="015A40F4" w14:textId="77777777" w:rsidR="003501C7" w:rsidRPr="003501C7" w:rsidRDefault="003501C7" w:rsidP="003501C7">
      <w:pPr>
        <w:rPr>
          <w:lang w:val="en-US"/>
          <w:rPrChange w:id="1440" w:author="Benoît Perez-Lamarque" w:date="2021-09-23T12:18:00Z">
            <w:rPr/>
          </w:rPrChange>
        </w:rPr>
      </w:pPr>
    </w:p>
    <w:p w14:paraId="7E7A83AA" w14:textId="77777777" w:rsidR="003501C7" w:rsidRPr="003501C7" w:rsidRDefault="003501C7" w:rsidP="003501C7">
      <w:pPr>
        <w:rPr>
          <w:lang w:val="en-US"/>
          <w:rPrChange w:id="1441" w:author="Benoît Perez-Lamarque" w:date="2021-09-23T12:18:00Z">
            <w:rPr/>
          </w:rPrChange>
        </w:rPr>
      </w:pPr>
      <w:r w:rsidRPr="003501C7">
        <w:rPr>
          <w:lang w:val="en-US"/>
          <w:rPrChange w:id="1442" w:author="Benoît Perez-Lamarque" w:date="2021-09-23T12:18:00Z">
            <w:rPr/>
          </w:rPrChange>
        </w:rPr>
        <w:t>\hfill</w:t>
      </w:r>
    </w:p>
    <w:p w14:paraId="3D1A0559" w14:textId="77777777" w:rsidR="003501C7" w:rsidRPr="003501C7" w:rsidRDefault="003501C7" w:rsidP="003501C7">
      <w:pPr>
        <w:rPr>
          <w:lang w:val="en-US"/>
          <w:rPrChange w:id="1443" w:author="Benoît Perez-Lamarque" w:date="2021-09-23T12:18:00Z">
            <w:rPr/>
          </w:rPrChange>
        </w:rPr>
      </w:pPr>
      <w:commentRangeStart w:id="1444"/>
      <w:commentRangeStart w:id="1445"/>
    </w:p>
    <w:p w14:paraId="2A4BFEA0" w14:textId="77777777" w:rsidR="003501C7" w:rsidRPr="003501C7" w:rsidRDefault="003501C7" w:rsidP="003501C7">
      <w:pPr>
        <w:rPr>
          <w:lang w:val="en-US"/>
          <w:rPrChange w:id="1446" w:author="Benoît Perez-Lamarque" w:date="2021-09-23T12:18:00Z">
            <w:rPr/>
          </w:rPrChange>
        </w:rPr>
      </w:pPr>
      <w:r w:rsidRPr="003501C7">
        <w:rPr>
          <w:lang w:val="en-US"/>
          <w:rPrChange w:id="1447" w:author="Benoît Perez-Lamarque" w:date="2021-09-23T12:18:00Z">
            <w:rPr/>
          </w:rPrChange>
        </w:rPr>
        <w:t>(a)</w:t>
      </w:r>
      <w:r w:rsidRPr="003501C7">
        <w:rPr>
          <w:lang w:val="en-US"/>
          <w:rPrChange w:id="1448" w:author="Benoît Perez-Lamarque" w:date="2021-09-23T12:18:00Z">
            <w:rPr/>
          </w:rPrChange>
        </w:rPr>
        <w:tab/>
        <w:t>Fitting models of trait evolution</w:t>
      </w:r>
      <w:commentRangeEnd w:id="1444"/>
      <w:r w:rsidR="00A2099D">
        <w:rPr>
          <w:rStyle w:val="Marquedecommentaire"/>
        </w:rPr>
        <w:commentReference w:id="1444"/>
      </w:r>
      <w:commentRangeEnd w:id="1445"/>
      <w:r w:rsidR="00A2099D">
        <w:rPr>
          <w:rStyle w:val="Marquedecommentaire"/>
        </w:rPr>
        <w:commentReference w:id="1445"/>
      </w:r>
    </w:p>
    <w:p w14:paraId="40740B0E" w14:textId="77777777" w:rsidR="003501C7" w:rsidRPr="003501C7" w:rsidRDefault="003501C7" w:rsidP="003501C7">
      <w:pPr>
        <w:rPr>
          <w:lang w:val="en-US"/>
          <w:rPrChange w:id="1450" w:author="Benoît Perez-Lamarque" w:date="2021-09-23T12:18:00Z">
            <w:rPr/>
          </w:rPrChange>
        </w:rPr>
      </w:pPr>
    </w:p>
    <w:p w14:paraId="3ED8E423" w14:textId="77777777" w:rsidR="003501C7" w:rsidRPr="003501C7" w:rsidRDefault="003501C7" w:rsidP="003501C7">
      <w:pPr>
        <w:rPr>
          <w:lang w:val="en-US"/>
          <w:rPrChange w:id="1451" w:author="Benoît Perez-Lamarque" w:date="2021-09-23T12:18:00Z">
            <w:rPr/>
          </w:rPrChange>
        </w:rPr>
      </w:pPr>
      <w:r w:rsidRPr="003501C7">
        <w:rPr>
          <w:lang w:val="en-US"/>
          <w:rPrChange w:id="1452" w:author="Benoît Perez-Lamarque" w:date="2021-09-23T12:18:00Z">
            <w:rPr/>
          </w:rPrChange>
        </w:rPr>
        <w:t>\hfill</w:t>
      </w:r>
    </w:p>
    <w:p w14:paraId="21B4FA91" w14:textId="77777777" w:rsidR="003501C7" w:rsidRPr="003501C7" w:rsidRDefault="003501C7" w:rsidP="003501C7">
      <w:pPr>
        <w:rPr>
          <w:lang w:val="en-US"/>
          <w:rPrChange w:id="1453" w:author="Benoît Perez-Lamarque" w:date="2021-09-23T12:18:00Z">
            <w:rPr/>
          </w:rPrChange>
        </w:rPr>
      </w:pPr>
    </w:p>
    <w:p w14:paraId="36FD5D13" w14:textId="77777777" w:rsidR="003501C7" w:rsidRPr="003501C7" w:rsidRDefault="003501C7" w:rsidP="003501C7">
      <w:pPr>
        <w:rPr>
          <w:lang w:val="en-US"/>
          <w:rPrChange w:id="1454" w:author="Benoît Perez-Lamarque" w:date="2021-09-23T12:18:00Z">
            <w:rPr/>
          </w:rPrChange>
        </w:rPr>
      </w:pPr>
      <w:r w:rsidRPr="003501C7">
        <w:rPr>
          <w:lang w:val="en-US"/>
          <w:rPrChange w:id="1455" w:author="Benoît Perez-Lamarque" w:date="2021-09-23T12:18:00Z">
            <w:rPr/>
          </w:rPrChange>
        </w:rPr>
        <w:t xml:space="preserve">We focused only 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Nonetheless, for a given set of models (i.e. within brain area), the sample was strictly identical, allowing within set comparison.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sympatry]) and of diet (see [Dietary guild]), we fitted competitive models using the “fit_t_comp” function from the *RPANDA* package [@RPANDA]. These competitive models notably account for interaction matrices that are built on the evolutionary history of species sympatry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w:t>
      </w:r>
      <w:r w:rsidRPr="003501C7">
        <w:rPr>
          <w:lang w:val="en-US"/>
          <w:rPrChange w:id="1456" w:author="Benoît Perez-Lamarque" w:date="2021-09-23T12:18:00Z">
            <w:rPr/>
          </w:rPrChange>
        </w:rPr>
        <w:lastRenderedPageBreak/>
        <w:t>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30E877EC" w14:textId="77777777" w:rsidR="003501C7" w:rsidRPr="003501C7" w:rsidRDefault="003501C7" w:rsidP="003501C7">
      <w:pPr>
        <w:rPr>
          <w:lang w:val="en-US"/>
          <w:rPrChange w:id="1457" w:author="Benoît Perez-Lamarque" w:date="2021-09-23T12:18:00Z">
            <w:rPr/>
          </w:rPrChange>
        </w:rPr>
      </w:pPr>
    </w:p>
    <w:p w14:paraId="614D604A" w14:textId="77777777" w:rsidR="003501C7" w:rsidRPr="003501C7" w:rsidRDefault="003501C7" w:rsidP="003501C7">
      <w:pPr>
        <w:rPr>
          <w:lang w:val="en-US"/>
          <w:rPrChange w:id="1458" w:author="Benoît Perez-Lamarque" w:date="2021-09-23T12:18:00Z">
            <w:rPr/>
          </w:rPrChange>
        </w:rPr>
      </w:pPr>
      <w:r w:rsidRPr="003501C7">
        <w:rPr>
          <w:lang w:val="en-US"/>
          <w:rPrChange w:id="1459" w:author="Benoît Perez-Lamarque" w:date="2021-09-23T12:18:00Z">
            <w:rPr/>
          </w:rPrChange>
        </w:rPr>
        <w:t>\begin{center}</w:t>
      </w:r>
    </w:p>
    <w:p w14:paraId="7073E2A1" w14:textId="77777777" w:rsidR="003501C7" w:rsidRPr="003501C7" w:rsidRDefault="003501C7" w:rsidP="003501C7">
      <w:pPr>
        <w:rPr>
          <w:lang w:val="en-US"/>
          <w:rPrChange w:id="1460" w:author="Benoît Perez-Lamarque" w:date="2021-09-23T12:18:00Z">
            <w:rPr/>
          </w:rPrChange>
        </w:rPr>
      </w:pPr>
    </w:p>
    <w:p w14:paraId="28CA1BF9" w14:textId="77777777" w:rsidR="003501C7" w:rsidRPr="003501C7" w:rsidRDefault="003501C7" w:rsidP="003501C7">
      <w:pPr>
        <w:rPr>
          <w:lang w:val="en-US"/>
          <w:rPrChange w:id="1461" w:author="Benoît Perez-Lamarque" w:date="2021-09-23T12:18:00Z">
            <w:rPr/>
          </w:rPrChange>
        </w:rPr>
      </w:pPr>
      <w:r w:rsidRPr="003501C7">
        <w:rPr>
          <w:lang w:val="en-US"/>
          <w:rPrChange w:id="1462" w:author="Benoît Perez-Lamarque" w:date="2021-09-23T12:18:00Z">
            <w:rPr/>
          </w:rPrChange>
        </w:rPr>
        <w:t>\hfill</w:t>
      </w:r>
    </w:p>
    <w:p w14:paraId="6C9FDF12" w14:textId="77777777" w:rsidR="003501C7" w:rsidRPr="003501C7" w:rsidRDefault="003501C7" w:rsidP="003501C7">
      <w:pPr>
        <w:rPr>
          <w:lang w:val="en-US"/>
          <w:rPrChange w:id="1463" w:author="Benoît Perez-Lamarque" w:date="2021-09-23T12:18:00Z">
            <w:rPr/>
          </w:rPrChange>
        </w:rPr>
      </w:pPr>
    </w:p>
    <w:p w14:paraId="4C3D978B" w14:textId="77777777" w:rsidR="003501C7" w:rsidRPr="003501C7" w:rsidRDefault="003501C7" w:rsidP="003501C7">
      <w:pPr>
        <w:rPr>
          <w:lang w:val="en-US"/>
          <w:rPrChange w:id="1464" w:author="Benoît Perez-Lamarque" w:date="2021-09-23T12:18:00Z">
            <w:rPr/>
          </w:rPrChange>
        </w:rPr>
      </w:pPr>
      <w:r w:rsidRPr="003501C7">
        <w:rPr>
          <w:lang w:val="en-US"/>
          <w:rPrChange w:id="1465" w:author="Benoît Perez-Lamarque" w:date="2021-09-23T12:18:00Z">
            <w:rPr/>
          </w:rPrChange>
        </w:rPr>
        <w:t>$f_{lin}(\lambda)=\lambda_{0} + rl$</w:t>
      </w:r>
    </w:p>
    <w:p w14:paraId="71EB9FD0" w14:textId="77777777" w:rsidR="003501C7" w:rsidRPr="003501C7" w:rsidRDefault="003501C7" w:rsidP="003501C7">
      <w:pPr>
        <w:rPr>
          <w:lang w:val="en-US"/>
          <w:rPrChange w:id="1466" w:author="Benoît Perez-Lamarque" w:date="2021-09-23T12:18:00Z">
            <w:rPr/>
          </w:rPrChange>
        </w:rPr>
      </w:pPr>
    </w:p>
    <w:p w14:paraId="775ED31D" w14:textId="77777777" w:rsidR="003501C7" w:rsidRPr="003501C7" w:rsidRDefault="003501C7" w:rsidP="003501C7">
      <w:pPr>
        <w:rPr>
          <w:lang w:val="en-US"/>
          <w:rPrChange w:id="1467" w:author="Benoît Perez-Lamarque" w:date="2021-09-23T12:18:00Z">
            <w:rPr/>
          </w:rPrChange>
        </w:rPr>
      </w:pPr>
      <w:r w:rsidRPr="003501C7">
        <w:rPr>
          <w:lang w:val="en-US"/>
          <w:rPrChange w:id="1468" w:author="Benoît Perez-Lamarque" w:date="2021-09-23T12:18:00Z">
            <w:rPr/>
          </w:rPrChange>
        </w:rPr>
        <w:t>$f_{exp}(\lambda)=\lambda_{0}\exp(rl)$</w:t>
      </w:r>
    </w:p>
    <w:p w14:paraId="0BD5F6C0" w14:textId="77777777" w:rsidR="003501C7" w:rsidRPr="003501C7" w:rsidRDefault="003501C7" w:rsidP="003501C7">
      <w:pPr>
        <w:rPr>
          <w:lang w:val="en-US"/>
          <w:rPrChange w:id="1469" w:author="Benoît Perez-Lamarque" w:date="2021-09-23T12:18:00Z">
            <w:rPr/>
          </w:rPrChange>
        </w:rPr>
      </w:pPr>
    </w:p>
    <w:p w14:paraId="2A67D6ED" w14:textId="77777777" w:rsidR="003501C7" w:rsidRPr="003501C7" w:rsidRDefault="003501C7" w:rsidP="003501C7">
      <w:pPr>
        <w:rPr>
          <w:lang w:val="en-US"/>
          <w:rPrChange w:id="1470" w:author="Benoît Perez-Lamarque" w:date="2021-09-23T12:18:00Z">
            <w:rPr/>
          </w:rPrChange>
        </w:rPr>
      </w:pPr>
      <w:r w:rsidRPr="003501C7">
        <w:rPr>
          <w:lang w:val="en-US"/>
          <w:rPrChange w:id="1471" w:author="Benoît Perez-Lamarque" w:date="2021-09-23T12:18:00Z">
            <w:rPr/>
          </w:rPrChange>
        </w:rPr>
        <w:t>\hfill</w:t>
      </w:r>
    </w:p>
    <w:p w14:paraId="6CAD1E42" w14:textId="77777777" w:rsidR="003501C7" w:rsidRPr="003501C7" w:rsidRDefault="003501C7" w:rsidP="003501C7">
      <w:pPr>
        <w:rPr>
          <w:lang w:val="en-US"/>
          <w:rPrChange w:id="1472" w:author="Benoît Perez-Lamarque" w:date="2021-09-23T12:18:00Z">
            <w:rPr/>
          </w:rPrChange>
        </w:rPr>
      </w:pPr>
    </w:p>
    <w:p w14:paraId="486EB3DA" w14:textId="77777777" w:rsidR="003501C7" w:rsidRPr="003501C7" w:rsidRDefault="003501C7" w:rsidP="003501C7">
      <w:pPr>
        <w:rPr>
          <w:lang w:val="en-US"/>
          <w:rPrChange w:id="1473" w:author="Benoît Perez-Lamarque" w:date="2021-09-23T12:18:00Z">
            <w:rPr/>
          </w:rPrChange>
        </w:rPr>
      </w:pPr>
      <w:r w:rsidRPr="003501C7">
        <w:rPr>
          <w:lang w:val="en-US"/>
          <w:rPrChange w:id="1474" w:author="Benoît Perez-Lamarque" w:date="2021-09-23T12:18:00Z">
            <w:rPr/>
          </w:rPrChange>
        </w:rPr>
        <w:t>\end{center}</w:t>
      </w:r>
    </w:p>
    <w:p w14:paraId="59F67EFF" w14:textId="77777777" w:rsidR="003501C7" w:rsidRPr="003501C7" w:rsidRDefault="003501C7" w:rsidP="003501C7">
      <w:pPr>
        <w:rPr>
          <w:lang w:val="en-US"/>
          <w:rPrChange w:id="1475" w:author="Benoît Perez-Lamarque" w:date="2021-09-23T12:18:00Z">
            <w:rPr/>
          </w:rPrChange>
        </w:rPr>
      </w:pPr>
    </w:p>
    <w:p w14:paraId="6072DD71" w14:textId="77777777" w:rsidR="003501C7" w:rsidRPr="003501C7" w:rsidRDefault="003501C7" w:rsidP="003501C7">
      <w:pPr>
        <w:rPr>
          <w:lang w:val="en-US"/>
          <w:rPrChange w:id="1476" w:author="Benoît Perez-Lamarque" w:date="2021-09-23T12:18:00Z">
            <w:rPr/>
          </w:rPrChange>
        </w:rPr>
      </w:pPr>
      <w:r w:rsidRPr="003501C7">
        <w:rPr>
          <w:lang w:val="en-US"/>
          <w:rPrChange w:id="1477" w:author="Benoît Perez-Lamarque" w:date="2021-09-23T12:18:00Z">
            <w:rPr/>
          </w:rPrChange>
        </w:rPr>
        <w:t>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31A62BF7" w14:textId="77777777" w:rsidR="003501C7" w:rsidRPr="003501C7" w:rsidRDefault="003501C7" w:rsidP="003501C7">
      <w:pPr>
        <w:rPr>
          <w:lang w:val="en-US"/>
          <w:rPrChange w:id="1478" w:author="Benoît Perez-Lamarque" w:date="2021-09-23T12:18:00Z">
            <w:rPr/>
          </w:rPrChange>
        </w:rPr>
      </w:pPr>
    </w:p>
    <w:p w14:paraId="4EF17C7E" w14:textId="77777777" w:rsidR="003501C7" w:rsidRPr="003501C7" w:rsidRDefault="003501C7" w:rsidP="003501C7">
      <w:pPr>
        <w:rPr>
          <w:lang w:val="en-US"/>
          <w:rPrChange w:id="1479" w:author="Benoît Perez-Lamarque" w:date="2021-09-23T12:18:00Z">
            <w:rPr/>
          </w:rPrChange>
        </w:rPr>
      </w:pPr>
      <w:r w:rsidRPr="003501C7">
        <w:rPr>
          <w:lang w:val="en-US"/>
          <w:rPrChange w:id="1480" w:author="Benoît Perez-Lamarque" w:date="2021-09-23T12:18:00Z">
            <w:rPr/>
          </w:rPrChange>
        </w:rPr>
        <w:t>\hfill</w:t>
      </w:r>
    </w:p>
    <w:p w14:paraId="2141DED8" w14:textId="77777777" w:rsidR="003501C7" w:rsidRPr="003501C7" w:rsidRDefault="003501C7" w:rsidP="003501C7">
      <w:pPr>
        <w:rPr>
          <w:lang w:val="en-US"/>
          <w:rPrChange w:id="1481" w:author="Benoît Perez-Lamarque" w:date="2021-09-23T12:18:00Z">
            <w:rPr/>
          </w:rPrChange>
        </w:rPr>
      </w:pPr>
    </w:p>
    <w:p w14:paraId="770EBB9D" w14:textId="77777777" w:rsidR="003501C7" w:rsidRPr="003501C7" w:rsidRDefault="003501C7" w:rsidP="003501C7">
      <w:pPr>
        <w:rPr>
          <w:lang w:val="en-US"/>
          <w:rPrChange w:id="1482" w:author="Benoît Perez-Lamarque" w:date="2021-09-23T12:18:00Z">
            <w:rPr/>
          </w:rPrChange>
        </w:rPr>
      </w:pPr>
    </w:p>
    <w:p w14:paraId="0B406A41" w14:textId="77777777" w:rsidR="003501C7" w:rsidRPr="003501C7" w:rsidRDefault="003501C7" w:rsidP="003501C7">
      <w:pPr>
        <w:rPr>
          <w:lang w:val="en-US"/>
          <w:rPrChange w:id="1483" w:author="Benoît Perez-Lamarque" w:date="2021-09-23T12:18:00Z">
            <w:rPr/>
          </w:rPrChange>
        </w:rPr>
      </w:pPr>
      <w:r w:rsidRPr="003501C7">
        <w:rPr>
          <w:lang w:val="en-US"/>
          <w:rPrChange w:id="1484" w:author="Benoît Perez-Lamarque" w:date="2021-09-23T12:18:00Z">
            <w:rPr/>
          </w:rPrChange>
        </w:rPr>
        <w:t>```{r prepfigevolution}</w:t>
      </w:r>
    </w:p>
    <w:p w14:paraId="4138E899" w14:textId="77777777" w:rsidR="003501C7" w:rsidRPr="003501C7" w:rsidRDefault="003501C7" w:rsidP="003501C7">
      <w:pPr>
        <w:rPr>
          <w:lang w:val="en-US"/>
          <w:rPrChange w:id="1485" w:author="Benoît Perez-Lamarque" w:date="2021-09-23T12:18:00Z">
            <w:rPr/>
          </w:rPrChange>
        </w:rPr>
      </w:pPr>
    </w:p>
    <w:p w14:paraId="3F401D22" w14:textId="77777777" w:rsidR="003501C7" w:rsidRPr="003501C7" w:rsidRDefault="003501C7" w:rsidP="003501C7">
      <w:pPr>
        <w:rPr>
          <w:lang w:val="en-US"/>
          <w:rPrChange w:id="1486" w:author="Benoît Perez-Lamarque" w:date="2021-09-23T12:18:00Z">
            <w:rPr/>
          </w:rPrChange>
        </w:rPr>
      </w:pPr>
      <w:r w:rsidRPr="003501C7">
        <w:rPr>
          <w:lang w:val="en-US"/>
          <w:rPrChange w:id="1487" w:author="Benoît Perez-Lamarque" w:date="2021-09-23T12:18:00Z">
            <w:rPr/>
          </w:rPrChange>
        </w:rPr>
        <w:t>###Set working directory</w:t>
      </w:r>
    </w:p>
    <w:p w14:paraId="19AA7C3E" w14:textId="77777777" w:rsidR="003501C7" w:rsidRPr="003501C7" w:rsidRDefault="003501C7" w:rsidP="003501C7">
      <w:pPr>
        <w:rPr>
          <w:lang w:val="en-US"/>
          <w:rPrChange w:id="1488" w:author="Benoît Perez-Lamarque" w:date="2021-09-23T12:18:00Z">
            <w:rPr/>
          </w:rPrChange>
        </w:rPr>
      </w:pPr>
      <w:r w:rsidRPr="003501C7">
        <w:rPr>
          <w:lang w:val="en-US"/>
          <w:rPrChange w:id="1489" w:author="Benoît Perez-Lamarque" w:date="2021-09-23T12:18:00Z">
            <w:rPr/>
          </w:rPrChange>
        </w:rPr>
        <w:t>setwd("C:/Users/robira/Documents/PhD/Meta_analysis/Meta_analysis_cognition_primates")</w:t>
      </w:r>
    </w:p>
    <w:p w14:paraId="3C6D16AA" w14:textId="77777777" w:rsidR="003501C7" w:rsidRPr="003501C7" w:rsidRDefault="003501C7" w:rsidP="003501C7">
      <w:pPr>
        <w:rPr>
          <w:lang w:val="en-US"/>
          <w:rPrChange w:id="1490" w:author="Benoît Perez-Lamarque" w:date="2021-09-23T12:18:00Z">
            <w:rPr/>
          </w:rPrChange>
        </w:rPr>
      </w:pPr>
    </w:p>
    <w:p w14:paraId="400B3DD1" w14:textId="77777777" w:rsidR="003501C7" w:rsidRPr="003501C7" w:rsidRDefault="003501C7" w:rsidP="003501C7">
      <w:pPr>
        <w:rPr>
          <w:lang w:val="en-US"/>
          <w:rPrChange w:id="1491" w:author="Benoît Perez-Lamarque" w:date="2021-09-23T12:18:00Z">
            <w:rPr/>
          </w:rPrChange>
        </w:rPr>
      </w:pPr>
      <w:r w:rsidRPr="003501C7">
        <w:rPr>
          <w:lang w:val="en-US"/>
          <w:rPrChange w:id="1492" w:author="Benoît Perez-Lamarque" w:date="2021-09-23T12:18:00Z">
            <w:rPr/>
          </w:rPrChange>
        </w:rPr>
        <w:t>summaryBrainFrugivory &lt;- as.data.frame(matrix(NA, nrow=10*(repetition+1), ncol=53))</w:t>
      </w:r>
    </w:p>
    <w:p w14:paraId="0A4F4E66" w14:textId="77777777" w:rsidR="003501C7" w:rsidRPr="003501C7" w:rsidRDefault="003501C7" w:rsidP="003501C7">
      <w:pPr>
        <w:rPr>
          <w:lang w:val="en-US"/>
          <w:rPrChange w:id="1493" w:author="Benoît Perez-Lamarque" w:date="2021-09-23T12:18:00Z">
            <w:rPr/>
          </w:rPrChange>
        </w:rPr>
      </w:pPr>
      <w:r w:rsidRPr="003501C7">
        <w:rPr>
          <w:lang w:val="en-US"/>
          <w:rPrChange w:id="1494" w:author="Benoît Perez-Lamarque" w:date="2021-09-23T12:18:00Z">
            <w:rPr/>
          </w:rPrChange>
        </w:rPr>
        <w:t>summaryEQFrugivory &lt;- as.data.frame(matrix(NA, nrow=10*(repetition+1), ncol=53))</w:t>
      </w:r>
    </w:p>
    <w:p w14:paraId="1F7F5FDF" w14:textId="77777777" w:rsidR="003501C7" w:rsidRPr="003501C7" w:rsidRDefault="003501C7" w:rsidP="003501C7">
      <w:pPr>
        <w:rPr>
          <w:lang w:val="en-US"/>
          <w:rPrChange w:id="1495" w:author="Benoît Perez-Lamarque" w:date="2021-09-23T12:18:00Z">
            <w:rPr/>
          </w:rPrChange>
        </w:rPr>
      </w:pPr>
      <w:r w:rsidRPr="003501C7">
        <w:rPr>
          <w:lang w:val="en-US"/>
          <w:rPrChange w:id="1496" w:author="Benoît Perez-Lamarque" w:date="2021-09-23T12:18:00Z">
            <w:rPr/>
          </w:rPrChange>
        </w:rPr>
        <w:t>summaryNeocortexFrugivory &lt;- as.data.frame(matrix(NA, nrow=10*(repetition+1), ncol=53))</w:t>
      </w:r>
    </w:p>
    <w:p w14:paraId="748DA60E" w14:textId="77777777" w:rsidR="003501C7" w:rsidRPr="003501C7" w:rsidRDefault="003501C7" w:rsidP="003501C7">
      <w:pPr>
        <w:rPr>
          <w:lang w:val="en-US"/>
          <w:rPrChange w:id="1497" w:author="Benoît Perez-Lamarque" w:date="2021-09-23T12:18:00Z">
            <w:rPr/>
          </w:rPrChange>
        </w:rPr>
      </w:pPr>
      <w:r w:rsidRPr="003501C7">
        <w:rPr>
          <w:lang w:val="en-US"/>
          <w:rPrChange w:id="1498" w:author="Benoît Perez-Lamarque" w:date="2021-09-23T12:18:00Z">
            <w:rPr/>
          </w:rPrChange>
        </w:rPr>
        <w:t>summaryHippocampusFrugivory &lt;- as.data.frame(matrix(NA, nrow=10*(repetition+1), ncol=53))</w:t>
      </w:r>
    </w:p>
    <w:p w14:paraId="79286231" w14:textId="77777777" w:rsidR="003501C7" w:rsidRPr="003501C7" w:rsidRDefault="003501C7" w:rsidP="003501C7">
      <w:pPr>
        <w:rPr>
          <w:lang w:val="en-US"/>
          <w:rPrChange w:id="1499" w:author="Benoît Perez-Lamarque" w:date="2021-09-23T12:18:00Z">
            <w:rPr/>
          </w:rPrChange>
        </w:rPr>
      </w:pPr>
      <w:r w:rsidRPr="003501C7">
        <w:rPr>
          <w:lang w:val="en-US"/>
          <w:rPrChange w:id="1500" w:author="Benoît Perez-Lamarque" w:date="2021-09-23T12:18:00Z">
            <w:rPr/>
          </w:rPrChange>
        </w:rPr>
        <w:t>summaryCerebellumFrugivory &lt;- as.data.frame(matrix(NA, nrow=10*(repetition+1), ncol=53))</w:t>
      </w:r>
    </w:p>
    <w:p w14:paraId="1D4BDC6D" w14:textId="77777777" w:rsidR="003501C7" w:rsidRPr="003501C7" w:rsidRDefault="003501C7" w:rsidP="003501C7">
      <w:pPr>
        <w:rPr>
          <w:lang w:val="en-US"/>
          <w:rPrChange w:id="1501" w:author="Benoît Perez-Lamarque" w:date="2021-09-23T12:18:00Z">
            <w:rPr/>
          </w:rPrChange>
        </w:rPr>
      </w:pPr>
      <w:r w:rsidRPr="003501C7">
        <w:rPr>
          <w:lang w:val="en-US"/>
          <w:rPrChange w:id="1502" w:author="Benoît Perez-Lamarque" w:date="2021-09-23T12:18:00Z">
            <w:rPr/>
          </w:rPrChange>
        </w:rPr>
        <w:t>summaryStriatumFrugivory &lt;- as.data.frame(matrix(NA, nrow=10*(repetition+1), ncol=53))</w:t>
      </w:r>
    </w:p>
    <w:p w14:paraId="0254075C" w14:textId="77777777" w:rsidR="003501C7" w:rsidRPr="003501C7" w:rsidRDefault="003501C7" w:rsidP="003501C7">
      <w:pPr>
        <w:rPr>
          <w:lang w:val="en-US"/>
          <w:rPrChange w:id="1503" w:author="Benoît Perez-Lamarque" w:date="2021-09-23T12:18:00Z">
            <w:rPr/>
          </w:rPrChange>
        </w:rPr>
      </w:pPr>
      <w:r w:rsidRPr="003501C7">
        <w:rPr>
          <w:lang w:val="en-US"/>
          <w:rPrChange w:id="1504" w:author="Benoît Perez-Lamarque" w:date="2021-09-23T12:18:00Z">
            <w:rPr/>
          </w:rPrChange>
        </w:rPr>
        <w:t>summaryMOBFrugivory &lt;- as.data.frame(matrix(NA, nrow=10*(repetition+1), ncol=53))</w:t>
      </w:r>
    </w:p>
    <w:p w14:paraId="6CAB0C04" w14:textId="77777777" w:rsidR="003501C7" w:rsidRPr="003501C7" w:rsidRDefault="003501C7" w:rsidP="003501C7">
      <w:pPr>
        <w:rPr>
          <w:lang w:val="en-US"/>
          <w:rPrChange w:id="1505" w:author="Benoît Perez-Lamarque" w:date="2021-09-23T12:18:00Z">
            <w:rPr/>
          </w:rPrChange>
        </w:rPr>
      </w:pPr>
    </w:p>
    <w:p w14:paraId="78F8ED1D" w14:textId="77777777" w:rsidR="003501C7" w:rsidRPr="003501C7" w:rsidRDefault="003501C7" w:rsidP="003501C7">
      <w:pPr>
        <w:rPr>
          <w:lang w:val="en-US"/>
          <w:rPrChange w:id="1506" w:author="Benoît Perez-Lamarque" w:date="2021-09-23T12:18:00Z">
            <w:rPr/>
          </w:rPrChange>
        </w:rPr>
      </w:pPr>
      <w:r w:rsidRPr="003501C7">
        <w:rPr>
          <w:lang w:val="en-US"/>
          <w:rPrChange w:id="1507" w:author="Benoît Perez-Lamarque" w:date="2021-09-23T12:18:00Z">
            <w:rPr/>
          </w:rPrChange>
        </w:rPr>
        <w:lastRenderedPageBreak/>
        <w:t>counter=0</w:t>
      </w:r>
    </w:p>
    <w:p w14:paraId="00AD6574" w14:textId="77777777" w:rsidR="003501C7" w:rsidRPr="003501C7" w:rsidRDefault="003501C7" w:rsidP="003501C7">
      <w:pPr>
        <w:rPr>
          <w:lang w:val="en-US"/>
          <w:rPrChange w:id="1508" w:author="Benoît Perez-Lamarque" w:date="2021-09-23T12:18:00Z">
            <w:rPr/>
          </w:rPrChange>
        </w:rPr>
      </w:pPr>
      <w:r w:rsidRPr="003501C7">
        <w:rPr>
          <w:lang w:val="en-US"/>
          <w:rPrChange w:id="1509" w:author="Benoît Perez-Lamarque" w:date="2021-09-23T12:18:00Z">
            <w:rPr/>
          </w:rPrChange>
        </w:rPr>
        <w:t>start=counter</w:t>
      </w:r>
    </w:p>
    <w:p w14:paraId="1719C69F" w14:textId="77777777" w:rsidR="003501C7" w:rsidRPr="003501C7" w:rsidRDefault="003501C7" w:rsidP="003501C7">
      <w:pPr>
        <w:rPr>
          <w:lang w:val="en-US"/>
          <w:rPrChange w:id="1510" w:author="Benoît Perez-Lamarque" w:date="2021-09-23T12:18:00Z">
            <w:rPr/>
          </w:rPrChange>
        </w:rPr>
      </w:pPr>
      <w:r w:rsidRPr="003501C7">
        <w:rPr>
          <w:lang w:val="en-US"/>
          <w:rPrChange w:id="1511" w:author="Benoît Perez-Lamarque" w:date="2021-09-23T12:18:00Z">
            <w:rPr/>
          </w:rPrChange>
        </w:rPr>
        <w:t>end=counter</w:t>
      </w:r>
    </w:p>
    <w:p w14:paraId="52E56D12" w14:textId="77777777" w:rsidR="003501C7" w:rsidRPr="003501C7" w:rsidRDefault="003501C7" w:rsidP="003501C7">
      <w:pPr>
        <w:rPr>
          <w:lang w:val="en-US"/>
          <w:rPrChange w:id="1512" w:author="Benoît Perez-Lamarque" w:date="2021-09-23T12:18:00Z">
            <w:rPr/>
          </w:rPrChange>
        </w:rPr>
      </w:pPr>
      <w:r w:rsidRPr="003501C7">
        <w:rPr>
          <w:lang w:val="en-US"/>
          <w:rPrChange w:id="1513" w:author="Benoît Perez-Lamarque" w:date="2021-09-23T12:18:00Z">
            <w:rPr/>
          </w:rPrChange>
        </w:rPr>
        <w:t>numberSimulations=10</w:t>
      </w:r>
    </w:p>
    <w:p w14:paraId="4696306E" w14:textId="77777777" w:rsidR="003501C7" w:rsidRPr="003501C7" w:rsidRDefault="003501C7" w:rsidP="003501C7">
      <w:pPr>
        <w:rPr>
          <w:lang w:val="en-US"/>
          <w:rPrChange w:id="1514" w:author="Benoît Perez-Lamarque" w:date="2021-09-23T12:18:00Z">
            <w:rPr/>
          </w:rPrChange>
        </w:rPr>
      </w:pPr>
      <w:r w:rsidRPr="003501C7">
        <w:rPr>
          <w:lang w:val="en-US"/>
          <w:rPrChange w:id="1515" w:author="Benoît Perez-Lamarque" w:date="2021-09-23T12:18:00Z">
            <w:rPr/>
          </w:rPrChange>
        </w:rPr>
        <w:t>totModelsWorked=c(0,0,0,0,0,0,0)</w:t>
      </w:r>
    </w:p>
    <w:p w14:paraId="0ACCC8E0" w14:textId="77777777" w:rsidR="003501C7" w:rsidRPr="003501C7" w:rsidRDefault="003501C7" w:rsidP="003501C7">
      <w:pPr>
        <w:rPr>
          <w:lang w:val="en-US"/>
          <w:rPrChange w:id="1516" w:author="Benoît Perez-Lamarque" w:date="2021-09-23T12:18:00Z">
            <w:rPr/>
          </w:rPrChange>
        </w:rPr>
      </w:pPr>
      <w:r w:rsidRPr="003501C7">
        <w:rPr>
          <w:lang w:val="en-US"/>
          <w:rPrChange w:id="1517" w:author="Benoît Perez-Lamarque" w:date="2021-09-23T12:18:00Z">
            <w:rPr/>
          </w:rPrChange>
        </w:rPr>
        <w:t>for(a in 1:2){</w:t>
      </w:r>
    </w:p>
    <w:p w14:paraId="6D42F5D7" w14:textId="77777777" w:rsidR="003501C7" w:rsidRPr="003501C7" w:rsidRDefault="003501C7" w:rsidP="003501C7">
      <w:pPr>
        <w:rPr>
          <w:lang w:val="en-US"/>
          <w:rPrChange w:id="1518" w:author="Benoît Perez-Lamarque" w:date="2021-09-23T12:18:00Z">
            <w:rPr/>
          </w:rPrChange>
        </w:rPr>
      </w:pPr>
      <w:r w:rsidRPr="003501C7">
        <w:rPr>
          <w:lang w:val="en-US"/>
          <w:rPrChange w:id="1519" w:author="Benoît Perez-Lamarque" w:date="2021-09-23T12:18:00Z">
            <w:rPr/>
          </w:rPrChange>
        </w:rPr>
        <w:t xml:space="preserve">  for(b in 1:2){</w:t>
      </w:r>
    </w:p>
    <w:p w14:paraId="3CDE2959" w14:textId="77777777" w:rsidR="003501C7" w:rsidRPr="003501C7" w:rsidRDefault="003501C7" w:rsidP="003501C7">
      <w:pPr>
        <w:rPr>
          <w:lang w:val="en-US"/>
          <w:rPrChange w:id="1520" w:author="Benoît Perez-Lamarque" w:date="2021-09-23T12:18:00Z">
            <w:rPr/>
          </w:rPrChange>
        </w:rPr>
      </w:pPr>
      <w:r w:rsidRPr="003501C7">
        <w:rPr>
          <w:lang w:val="en-US"/>
          <w:rPrChange w:id="1521" w:author="Benoît Perez-Lamarque" w:date="2021-09-23T12:18:00Z">
            <w:rPr/>
          </w:rPrChange>
        </w:rPr>
        <w:t xml:space="preserve">    for(c in 1:2){</w:t>
      </w:r>
    </w:p>
    <w:p w14:paraId="31E51912" w14:textId="77777777" w:rsidR="003501C7" w:rsidRPr="003501C7" w:rsidRDefault="003501C7" w:rsidP="003501C7">
      <w:pPr>
        <w:rPr>
          <w:lang w:val="en-US"/>
          <w:rPrChange w:id="1522" w:author="Benoît Perez-Lamarque" w:date="2021-09-23T12:18:00Z">
            <w:rPr/>
          </w:rPrChange>
        </w:rPr>
      </w:pPr>
      <w:r w:rsidRPr="003501C7">
        <w:rPr>
          <w:lang w:val="en-US"/>
          <w:rPrChange w:id="1523" w:author="Benoît Perez-Lamarque" w:date="2021-09-23T12:18:00Z">
            <w:rPr/>
          </w:rPrChange>
        </w:rPr>
        <w:t xml:space="preserve">      for(d in 1:10){</w:t>
      </w:r>
    </w:p>
    <w:p w14:paraId="3CFF83EF" w14:textId="77777777" w:rsidR="003501C7" w:rsidRPr="003501C7" w:rsidRDefault="003501C7" w:rsidP="003501C7">
      <w:pPr>
        <w:rPr>
          <w:lang w:val="en-US"/>
          <w:rPrChange w:id="1524" w:author="Benoît Perez-Lamarque" w:date="2021-09-23T12:18:00Z">
            <w:rPr/>
          </w:rPrChange>
        </w:rPr>
      </w:pPr>
      <w:r w:rsidRPr="003501C7">
        <w:rPr>
          <w:lang w:val="en-US"/>
          <w:rPrChange w:id="1525" w:author="Benoît Perez-Lamarque" w:date="2021-09-23T12:18:00Z">
            <w:rPr/>
          </w:rPrChange>
        </w:rPr>
        <w:t xml:space="preserve">        counter=end+1</w:t>
      </w:r>
    </w:p>
    <w:p w14:paraId="31752ABD" w14:textId="77777777" w:rsidR="003501C7" w:rsidRPr="003501C7" w:rsidRDefault="003501C7" w:rsidP="003501C7">
      <w:pPr>
        <w:rPr>
          <w:lang w:val="en-US"/>
          <w:rPrChange w:id="1526" w:author="Benoît Perez-Lamarque" w:date="2021-09-23T12:18:00Z">
            <w:rPr/>
          </w:rPrChange>
        </w:rPr>
      </w:pPr>
      <w:r w:rsidRPr="003501C7">
        <w:rPr>
          <w:lang w:val="en-US"/>
          <w:rPrChange w:id="1527" w:author="Benoît Perez-Lamarque" w:date="2021-09-23T12:18:00Z">
            <w:rPr/>
          </w:rPrChange>
        </w:rPr>
        <w:t xml:space="preserve">        start=counter</w:t>
      </w:r>
    </w:p>
    <w:p w14:paraId="76F55000" w14:textId="77777777" w:rsidR="003501C7" w:rsidRPr="003501C7" w:rsidRDefault="003501C7" w:rsidP="003501C7">
      <w:pPr>
        <w:rPr>
          <w:lang w:val="en-US"/>
          <w:rPrChange w:id="1528" w:author="Benoît Perez-Lamarque" w:date="2021-09-23T12:18:00Z">
            <w:rPr/>
          </w:rPrChange>
        </w:rPr>
      </w:pPr>
      <w:r w:rsidRPr="003501C7">
        <w:rPr>
          <w:lang w:val="en-US"/>
          <w:rPrChange w:id="1529" w:author="Benoît Perez-Lamarque" w:date="2021-09-23T12:18:00Z">
            <w:rPr/>
          </w:rPrChange>
        </w:rPr>
        <w:t xml:space="preserve">        end=counter + numberSimulations - 1</w:t>
      </w:r>
    </w:p>
    <w:p w14:paraId="3C0B0ACF" w14:textId="77777777" w:rsidR="003501C7" w:rsidRPr="003501C7" w:rsidRDefault="003501C7" w:rsidP="003501C7">
      <w:pPr>
        <w:rPr>
          <w:lang w:val="en-US"/>
          <w:rPrChange w:id="1530" w:author="Benoît Perez-Lamarque" w:date="2021-09-23T12:18:00Z">
            <w:rPr/>
          </w:rPrChange>
        </w:rPr>
      </w:pPr>
      <w:r w:rsidRPr="003501C7">
        <w:rPr>
          <w:lang w:val="en-US"/>
          <w:rPrChange w:id="1531" w:author="Benoît Perez-Lamarque" w:date="2021-09-23T12:18:00Z">
            <w:rPr/>
          </w:rPrChange>
        </w:rPr>
        <w:t xml:space="preserve">              </w:t>
      </w:r>
    </w:p>
    <w:p w14:paraId="0EAA75F4" w14:textId="77777777" w:rsidR="003501C7" w:rsidRPr="003501C7" w:rsidRDefault="003501C7" w:rsidP="003501C7">
      <w:pPr>
        <w:rPr>
          <w:lang w:val="en-US"/>
          <w:rPrChange w:id="1532" w:author="Benoît Perez-Lamarque" w:date="2021-09-23T12:18:00Z">
            <w:rPr/>
          </w:rPrChange>
        </w:rPr>
      </w:pPr>
      <w:r w:rsidRPr="003501C7">
        <w:rPr>
          <w:lang w:val="en-US"/>
          <w:rPrChange w:id="1533" w:author="Benoît Perez-Lamarque" w:date="2021-09-23T12:18:00Z">
            <w:rPr/>
          </w:rPrChange>
        </w:rPr>
        <w:t xml:space="preserve">        tryCatch(</w:t>
      </w:r>
    </w:p>
    <w:p w14:paraId="3C7BC172" w14:textId="77777777" w:rsidR="003501C7" w:rsidRPr="003501C7" w:rsidRDefault="003501C7" w:rsidP="003501C7">
      <w:pPr>
        <w:rPr>
          <w:lang w:val="en-US"/>
          <w:rPrChange w:id="1534" w:author="Benoît Perez-Lamarque" w:date="2021-09-23T12:18:00Z">
            <w:rPr/>
          </w:rPrChange>
        </w:rPr>
      </w:pPr>
      <w:r w:rsidRPr="003501C7">
        <w:rPr>
          <w:lang w:val="en-US"/>
          <w:rPrChange w:id="1535" w:author="Benoît Perez-Lamarque" w:date="2021-09-23T12:18:00Z">
            <w:rPr/>
          </w:rPrChange>
        </w:rPr>
        <w:t xml:space="preserve">          {toAdd &lt;- read.delim(paste("Processed_data/OutputEvolModel/Output_evolutionary_history_BrainBodymassRaw",a,"_",b,"_",c,"_",d,".txt", sep=""))</w:t>
      </w:r>
    </w:p>
    <w:p w14:paraId="72B907E8" w14:textId="77777777" w:rsidR="003501C7" w:rsidRPr="003501C7" w:rsidRDefault="003501C7" w:rsidP="003501C7">
      <w:pPr>
        <w:rPr>
          <w:lang w:val="en-US"/>
          <w:rPrChange w:id="1536" w:author="Benoît Perez-Lamarque" w:date="2021-09-23T12:18:00Z">
            <w:rPr/>
          </w:rPrChange>
        </w:rPr>
      </w:pPr>
      <w:r w:rsidRPr="003501C7">
        <w:rPr>
          <w:lang w:val="en-US"/>
          <w:rPrChange w:id="1537" w:author="Benoît Perez-Lamarque" w:date="2021-09-23T12:18:00Z">
            <w:rPr/>
          </w:rPrChange>
        </w:rPr>
        <w:t xml:space="preserve">        summaryBrainFrugivory[start:end,] &lt;- as.data.frame(toAdd)</w:t>
      </w:r>
    </w:p>
    <w:p w14:paraId="3F7132C9" w14:textId="77777777" w:rsidR="003501C7" w:rsidRPr="003501C7" w:rsidRDefault="003501C7" w:rsidP="003501C7">
      <w:pPr>
        <w:rPr>
          <w:lang w:val="en-US"/>
          <w:rPrChange w:id="1538" w:author="Benoît Perez-Lamarque" w:date="2021-09-23T12:18:00Z">
            <w:rPr/>
          </w:rPrChange>
        </w:rPr>
      </w:pPr>
      <w:r w:rsidRPr="003501C7">
        <w:rPr>
          <w:lang w:val="en-US"/>
          <w:rPrChange w:id="1539" w:author="Benoît Perez-Lamarque" w:date="2021-09-23T12:18:00Z">
            <w:rPr/>
          </w:rPrChange>
        </w:rPr>
        <w:t xml:space="preserve">        totModelsWorked[1]=totModelsWorked[1]+1</w:t>
      </w:r>
    </w:p>
    <w:p w14:paraId="74B62B3F" w14:textId="77777777" w:rsidR="003501C7" w:rsidRPr="003501C7" w:rsidRDefault="003501C7" w:rsidP="003501C7">
      <w:pPr>
        <w:rPr>
          <w:lang w:val="en-US"/>
          <w:rPrChange w:id="1540" w:author="Benoît Perez-Lamarque" w:date="2021-09-23T12:18:00Z">
            <w:rPr/>
          </w:rPrChange>
        </w:rPr>
      </w:pPr>
      <w:r w:rsidRPr="003501C7">
        <w:rPr>
          <w:lang w:val="en-US"/>
          <w:rPrChange w:id="1541" w:author="Benoît Perez-Lamarque" w:date="2021-09-23T12:18:00Z">
            <w:rPr/>
          </w:rPrChange>
        </w:rPr>
        <w:t xml:space="preserve">        }, error=function(e){</w:t>
      </w:r>
    </w:p>
    <w:p w14:paraId="0BA6151D" w14:textId="77777777" w:rsidR="003501C7" w:rsidRPr="003501C7" w:rsidRDefault="003501C7" w:rsidP="003501C7">
      <w:pPr>
        <w:rPr>
          <w:lang w:val="en-US"/>
          <w:rPrChange w:id="1542" w:author="Benoît Perez-Lamarque" w:date="2021-09-23T12:18:00Z">
            <w:rPr/>
          </w:rPrChange>
        </w:rPr>
      </w:pPr>
      <w:r w:rsidRPr="003501C7">
        <w:rPr>
          <w:lang w:val="en-US"/>
          <w:rPrChange w:id="1543" w:author="Benoît Perez-Lamarque" w:date="2021-09-23T12:18:00Z">
            <w:rPr/>
          </w:rPrChange>
        </w:rPr>
        <w:t xml:space="preserve">          #Do nothing</w:t>
      </w:r>
    </w:p>
    <w:p w14:paraId="7D84AB82" w14:textId="77777777" w:rsidR="003501C7" w:rsidRPr="003501C7" w:rsidRDefault="003501C7" w:rsidP="003501C7">
      <w:pPr>
        <w:rPr>
          <w:lang w:val="en-US"/>
          <w:rPrChange w:id="1544" w:author="Benoît Perez-Lamarque" w:date="2021-09-23T12:18:00Z">
            <w:rPr/>
          </w:rPrChange>
        </w:rPr>
      </w:pPr>
      <w:r w:rsidRPr="003501C7">
        <w:rPr>
          <w:lang w:val="en-US"/>
          <w:rPrChange w:id="1545" w:author="Benoît Perez-Lamarque" w:date="2021-09-23T12:18:00Z">
            <w:rPr/>
          </w:rPrChange>
        </w:rPr>
        <w:t xml:space="preserve">          }</w:t>
      </w:r>
    </w:p>
    <w:p w14:paraId="65B4A059" w14:textId="77777777" w:rsidR="003501C7" w:rsidRPr="003501C7" w:rsidRDefault="003501C7" w:rsidP="003501C7">
      <w:pPr>
        <w:rPr>
          <w:lang w:val="en-US"/>
          <w:rPrChange w:id="1546" w:author="Benoît Perez-Lamarque" w:date="2021-09-23T12:18:00Z">
            <w:rPr/>
          </w:rPrChange>
        </w:rPr>
      </w:pPr>
      <w:r w:rsidRPr="003501C7">
        <w:rPr>
          <w:lang w:val="en-US"/>
          <w:rPrChange w:id="1547" w:author="Benoît Perez-Lamarque" w:date="2021-09-23T12:18:00Z">
            <w:rPr/>
          </w:rPrChange>
        </w:rPr>
        <w:t xml:space="preserve">        )</w:t>
      </w:r>
    </w:p>
    <w:p w14:paraId="5D785590" w14:textId="77777777" w:rsidR="003501C7" w:rsidRPr="003501C7" w:rsidRDefault="003501C7" w:rsidP="003501C7">
      <w:pPr>
        <w:rPr>
          <w:lang w:val="en-US"/>
          <w:rPrChange w:id="1548" w:author="Benoît Perez-Lamarque" w:date="2021-09-23T12:18:00Z">
            <w:rPr/>
          </w:rPrChange>
        </w:rPr>
      </w:pPr>
      <w:r w:rsidRPr="003501C7">
        <w:rPr>
          <w:lang w:val="en-US"/>
          <w:rPrChange w:id="1549" w:author="Benoît Perez-Lamarque" w:date="2021-09-23T12:18:00Z">
            <w:rPr/>
          </w:rPrChange>
        </w:rPr>
        <w:t xml:space="preserve">        </w:t>
      </w:r>
    </w:p>
    <w:p w14:paraId="6C777058" w14:textId="77777777" w:rsidR="003501C7" w:rsidRPr="003501C7" w:rsidRDefault="003501C7" w:rsidP="003501C7">
      <w:pPr>
        <w:rPr>
          <w:lang w:val="en-US"/>
          <w:rPrChange w:id="1550" w:author="Benoît Perez-Lamarque" w:date="2021-09-23T12:18:00Z">
            <w:rPr/>
          </w:rPrChange>
        </w:rPr>
      </w:pPr>
      <w:r w:rsidRPr="003501C7">
        <w:rPr>
          <w:lang w:val="en-US"/>
          <w:rPrChange w:id="1551" w:author="Benoît Perez-Lamarque" w:date="2021-09-23T12:18:00Z">
            <w:rPr/>
          </w:rPrChange>
        </w:rPr>
        <w:t xml:space="preserve">        tryCatch(</w:t>
      </w:r>
    </w:p>
    <w:p w14:paraId="3D1DC38D" w14:textId="77777777" w:rsidR="003501C7" w:rsidRPr="003501C7" w:rsidRDefault="003501C7" w:rsidP="003501C7">
      <w:pPr>
        <w:rPr>
          <w:lang w:val="en-US"/>
          <w:rPrChange w:id="1552" w:author="Benoît Perez-Lamarque" w:date="2021-09-23T12:18:00Z">
            <w:rPr/>
          </w:rPrChange>
        </w:rPr>
      </w:pPr>
      <w:r w:rsidRPr="003501C7">
        <w:rPr>
          <w:lang w:val="en-US"/>
          <w:rPrChange w:id="1553" w:author="Benoît Perez-Lamarque" w:date="2021-09-23T12:18:00Z">
            <w:rPr/>
          </w:rPrChange>
        </w:rPr>
        <w:t xml:space="preserve">        {toAdd &lt;- read.delim(paste("Processed_data/OutputEvolModel/Output_evolutionary_history_EQ",a,"_",b,"_",c,"_",d,".txt", sep=""))</w:t>
      </w:r>
    </w:p>
    <w:p w14:paraId="39E3BB22" w14:textId="77777777" w:rsidR="003501C7" w:rsidRPr="003501C7" w:rsidRDefault="003501C7" w:rsidP="003501C7">
      <w:pPr>
        <w:rPr>
          <w:lang w:val="en-US"/>
          <w:rPrChange w:id="1554" w:author="Benoît Perez-Lamarque" w:date="2021-09-23T12:18:00Z">
            <w:rPr/>
          </w:rPrChange>
        </w:rPr>
      </w:pPr>
      <w:r w:rsidRPr="003501C7">
        <w:rPr>
          <w:lang w:val="en-US"/>
          <w:rPrChange w:id="1555" w:author="Benoît Perez-Lamarque" w:date="2021-09-23T12:18:00Z">
            <w:rPr/>
          </w:rPrChange>
        </w:rPr>
        <w:t xml:space="preserve">        summaryEQFrugivory[start:end,] &lt;- toAdd</w:t>
      </w:r>
    </w:p>
    <w:p w14:paraId="708EE90E" w14:textId="77777777" w:rsidR="003501C7" w:rsidRPr="003501C7" w:rsidRDefault="003501C7" w:rsidP="003501C7">
      <w:pPr>
        <w:rPr>
          <w:lang w:val="en-US"/>
          <w:rPrChange w:id="1556" w:author="Benoît Perez-Lamarque" w:date="2021-09-23T12:18:00Z">
            <w:rPr/>
          </w:rPrChange>
        </w:rPr>
      </w:pPr>
      <w:r w:rsidRPr="003501C7">
        <w:rPr>
          <w:lang w:val="en-US"/>
          <w:rPrChange w:id="1557" w:author="Benoît Perez-Lamarque" w:date="2021-09-23T12:18:00Z">
            <w:rPr/>
          </w:rPrChange>
        </w:rPr>
        <w:t xml:space="preserve">        totModelsWorked[2]=totModelsWorked[2]+1</w:t>
      </w:r>
    </w:p>
    <w:p w14:paraId="358FB8E5" w14:textId="77777777" w:rsidR="003501C7" w:rsidRPr="003501C7" w:rsidRDefault="003501C7" w:rsidP="003501C7">
      <w:pPr>
        <w:rPr>
          <w:lang w:val="en-US"/>
          <w:rPrChange w:id="1558" w:author="Benoît Perez-Lamarque" w:date="2021-09-23T12:18:00Z">
            <w:rPr/>
          </w:rPrChange>
        </w:rPr>
      </w:pPr>
      <w:r w:rsidRPr="003501C7">
        <w:rPr>
          <w:lang w:val="en-US"/>
          <w:rPrChange w:id="1559" w:author="Benoît Perez-Lamarque" w:date="2021-09-23T12:18:00Z">
            <w:rPr/>
          </w:rPrChange>
        </w:rPr>
        <w:t xml:space="preserve">        }, error=function(e){</w:t>
      </w:r>
    </w:p>
    <w:p w14:paraId="65B4F7F0" w14:textId="77777777" w:rsidR="003501C7" w:rsidRPr="003501C7" w:rsidRDefault="003501C7" w:rsidP="003501C7">
      <w:pPr>
        <w:rPr>
          <w:lang w:val="en-US"/>
          <w:rPrChange w:id="1560" w:author="Benoît Perez-Lamarque" w:date="2021-09-23T12:18:00Z">
            <w:rPr/>
          </w:rPrChange>
        </w:rPr>
      </w:pPr>
      <w:r w:rsidRPr="003501C7">
        <w:rPr>
          <w:lang w:val="en-US"/>
          <w:rPrChange w:id="1561" w:author="Benoît Perez-Lamarque" w:date="2021-09-23T12:18:00Z">
            <w:rPr/>
          </w:rPrChange>
        </w:rPr>
        <w:t xml:space="preserve">          #Do nothing</w:t>
      </w:r>
    </w:p>
    <w:p w14:paraId="6A98AEB7" w14:textId="77777777" w:rsidR="003501C7" w:rsidRPr="003501C7" w:rsidRDefault="003501C7" w:rsidP="003501C7">
      <w:pPr>
        <w:rPr>
          <w:lang w:val="en-US"/>
          <w:rPrChange w:id="1562" w:author="Benoît Perez-Lamarque" w:date="2021-09-23T12:18:00Z">
            <w:rPr/>
          </w:rPrChange>
        </w:rPr>
      </w:pPr>
      <w:r w:rsidRPr="003501C7">
        <w:rPr>
          <w:lang w:val="en-US"/>
          <w:rPrChange w:id="1563" w:author="Benoît Perez-Lamarque" w:date="2021-09-23T12:18:00Z">
            <w:rPr/>
          </w:rPrChange>
        </w:rPr>
        <w:t xml:space="preserve">        }</w:t>
      </w:r>
    </w:p>
    <w:p w14:paraId="7E739E55" w14:textId="77777777" w:rsidR="003501C7" w:rsidRPr="003501C7" w:rsidRDefault="003501C7" w:rsidP="003501C7">
      <w:pPr>
        <w:rPr>
          <w:lang w:val="en-US"/>
          <w:rPrChange w:id="1564" w:author="Benoît Perez-Lamarque" w:date="2021-09-23T12:18:00Z">
            <w:rPr/>
          </w:rPrChange>
        </w:rPr>
      </w:pPr>
      <w:r w:rsidRPr="003501C7">
        <w:rPr>
          <w:lang w:val="en-US"/>
          <w:rPrChange w:id="1565" w:author="Benoît Perez-Lamarque" w:date="2021-09-23T12:18:00Z">
            <w:rPr/>
          </w:rPrChange>
        </w:rPr>
        <w:t xml:space="preserve">        )</w:t>
      </w:r>
    </w:p>
    <w:p w14:paraId="348E2CBF" w14:textId="77777777" w:rsidR="003501C7" w:rsidRPr="003501C7" w:rsidRDefault="003501C7" w:rsidP="003501C7">
      <w:pPr>
        <w:rPr>
          <w:lang w:val="en-US"/>
          <w:rPrChange w:id="1566" w:author="Benoît Perez-Lamarque" w:date="2021-09-23T12:18:00Z">
            <w:rPr/>
          </w:rPrChange>
        </w:rPr>
      </w:pPr>
      <w:r w:rsidRPr="003501C7">
        <w:rPr>
          <w:lang w:val="en-US"/>
          <w:rPrChange w:id="1567" w:author="Benoît Perez-Lamarque" w:date="2021-09-23T12:18:00Z">
            <w:rPr/>
          </w:rPrChange>
        </w:rPr>
        <w:t xml:space="preserve">        </w:t>
      </w:r>
    </w:p>
    <w:p w14:paraId="4D577D9E" w14:textId="77777777" w:rsidR="003501C7" w:rsidRPr="003501C7" w:rsidRDefault="003501C7" w:rsidP="003501C7">
      <w:pPr>
        <w:rPr>
          <w:lang w:val="en-US"/>
          <w:rPrChange w:id="1568" w:author="Benoît Perez-Lamarque" w:date="2021-09-23T12:18:00Z">
            <w:rPr/>
          </w:rPrChange>
        </w:rPr>
      </w:pPr>
      <w:r w:rsidRPr="003501C7">
        <w:rPr>
          <w:lang w:val="en-US"/>
          <w:rPrChange w:id="1569" w:author="Benoît Perez-Lamarque" w:date="2021-09-23T12:18:00Z">
            <w:rPr/>
          </w:rPrChange>
        </w:rPr>
        <w:t xml:space="preserve">        tryCatch(</w:t>
      </w:r>
    </w:p>
    <w:p w14:paraId="307AF542" w14:textId="77777777" w:rsidR="003501C7" w:rsidRPr="003501C7" w:rsidRDefault="003501C7" w:rsidP="003501C7">
      <w:pPr>
        <w:rPr>
          <w:lang w:val="en-US"/>
          <w:rPrChange w:id="1570" w:author="Benoît Perez-Lamarque" w:date="2021-09-23T12:18:00Z">
            <w:rPr/>
          </w:rPrChange>
        </w:rPr>
      </w:pPr>
      <w:r w:rsidRPr="003501C7">
        <w:rPr>
          <w:lang w:val="en-US"/>
          <w:rPrChange w:id="1571" w:author="Benoît Perez-Lamarque" w:date="2021-09-23T12:18:00Z">
            <w:rPr/>
          </w:rPrChange>
        </w:rPr>
        <w:t xml:space="preserve">          {toAdd &lt;- read.delim(paste("Processed_data/OutputEvolModel/Output_evolutionary_history_NeocortexBodymassRaw",a,"_",b,"_",c,"_",d,".txt", sep=""))</w:t>
      </w:r>
    </w:p>
    <w:p w14:paraId="781FBD2A" w14:textId="77777777" w:rsidR="003501C7" w:rsidRPr="003501C7" w:rsidRDefault="003501C7" w:rsidP="003501C7">
      <w:pPr>
        <w:rPr>
          <w:lang w:val="en-US"/>
          <w:rPrChange w:id="1572" w:author="Benoît Perez-Lamarque" w:date="2021-09-23T12:18:00Z">
            <w:rPr/>
          </w:rPrChange>
        </w:rPr>
      </w:pPr>
      <w:r w:rsidRPr="003501C7">
        <w:rPr>
          <w:lang w:val="en-US"/>
          <w:rPrChange w:id="1573" w:author="Benoît Perez-Lamarque" w:date="2021-09-23T12:18:00Z">
            <w:rPr/>
          </w:rPrChange>
        </w:rPr>
        <w:t xml:space="preserve">        summaryNeocortexFrugivory[start:end,] &lt;- toAdd</w:t>
      </w:r>
    </w:p>
    <w:p w14:paraId="74A8EC71" w14:textId="77777777" w:rsidR="003501C7" w:rsidRPr="003501C7" w:rsidRDefault="003501C7" w:rsidP="003501C7">
      <w:pPr>
        <w:rPr>
          <w:lang w:val="en-US"/>
          <w:rPrChange w:id="1574" w:author="Benoît Perez-Lamarque" w:date="2021-09-23T12:18:00Z">
            <w:rPr/>
          </w:rPrChange>
        </w:rPr>
      </w:pPr>
      <w:r w:rsidRPr="003501C7">
        <w:rPr>
          <w:lang w:val="en-US"/>
          <w:rPrChange w:id="1575" w:author="Benoît Perez-Lamarque" w:date="2021-09-23T12:18:00Z">
            <w:rPr/>
          </w:rPrChange>
        </w:rPr>
        <w:t xml:space="preserve">        totModelsWorked[3]=totModelsWorked[3]+1</w:t>
      </w:r>
    </w:p>
    <w:p w14:paraId="0F839261" w14:textId="77777777" w:rsidR="003501C7" w:rsidRPr="003501C7" w:rsidRDefault="003501C7" w:rsidP="003501C7">
      <w:pPr>
        <w:rPr>
          <w:lang w:val="en-US"/>
          <w:rPrChange w:id="1576" w:author="Benoît Perez-Lamarque" w:date="2021-09-23T12:18:00Z">
            <w:rPr/>
          </w:rPrChange>
        </w:rPr>
      </w:pPr>
      <w:r w:rsidRPr="003501C7">
        <w:rPr>
          <w:lang w:val="en-US"/>
          <w:rPrChange w:id="1577" w:author="Benoît Perez-Lamarque" w:date="2021-09-23T12:18:00Z">
            <w:rPr/>
          </w:rPrChange>
        </w:rPr>
        <w:t xml:space="preserve">          }, error=function(e){</w:t>
      </w:r>
    </w:p>
    <w:p w14:paraId="4593594C" w14:textId="77777777" w:rsidR="003501C7" w:rsidRPr="003501C7" w:rsidRDefault="003501C7" w:rsidP="003501C7">
      <w:pPr>
        <w:rPr>
          <w:lang w:val="en-US"/>
          <w:rPrChange w:id="1578" w:author="Benoît Perez-Lamarque" w:date="2021-09-23T12:18:00Z">
            <w:rPr/>
          </w:rPrChange>
        </w:rPr>
      </w:pPr>
      <w:r w:rsidRPr="003501C7">
        <w:rPr>
          <w:lang w:val="en-US"/>
          <w:rPrChange w:id="1579" w:author="Benoît Perez-Lamarque" w:date="2021-09-23T12:18:00Z">
            <w:rPr/>
          </w:rPrChange>
        </w:rPr>
        <w:t xml:space="preserve">            #Do nothing</w:t>
      </w:r>
    </w:p>
    <w:p w14:paraId="40D58C14" w14:textId="77777777" w:rsidR="003501C7" w:rsidRPr="003501C7" w:rsidRDefault="003501C7" w:rsidP="003501C7">
      <w:pPr>
        <w:rPr>
          <w:lang w:val="en-US"/>
          <w:rPrChange w:id="1580" w:author="Benoît Perez-Lamarque" w:date="2021-09-23T12:18:00Z">
            <w:rPr/>
          </w:rPrChange>
        </w:rPr>
      </w:pPr>
      <w:r w:rsidRPr="003501C7">
        <w:rPr>
          <w:lang w:val="en-US"/>
          <w:rPrChange w:id="1581" w:author="Benoît Perez-Lamarque" w:date="2021-09-23T12:18:00Z">
            <w:rPr/>
          </w:rPrChange>
        </w:rPr>
        <w:t xml:space="preserve">          }</w:t>
      </w:r>
    </w:p>
    <w:p w14:paraId="5B6BC271" w14:textId="77777777" w:rsidR="003501C7" w:rsidRPr="003501C7" w:rsidRDefault="003501C7" w:rsidP="003501C7">
      <w:pPr>
        <w:rPr>
          <w:lang w:val="en-US"/>
          <w:rPrChange w:id="1582" w:author="Benoît Perez-Lamarque" w:date="2021-09-23T12:18:00Z">
            <w:rPr/>
          </w:rPrChange>
        </w:rPr>
      </w:pPr>
      <w:r w:rsidRPr="003501C7">
        <w:rPr>
          <w:lang w:val="en-US"/>
          <w:rPrChange w:id="1583" w:author="Benoît Perez-Lamarque" w:date="2021-09-23T12:18:00Z">
            <w:rPr/>
          </w:rPrChange>
        </w:rPr>
        <w:t xml:space="preserve">        )</w:t>
      </w:r>
    </w:p>
    <w:p w14:paraId="500F4776" w14:textId="77777777" w:rsidR="003501C7" w:rsidRPr="003501C7" w:rsidRDefault="003501C7" w:rsidP="003501C7">
      <w:pPr>
        <w:rPr>
          <w:lang w:val="en-US"/>
          <w:rPrChange w:id="1584" w:author="Benoît Perez-Lamarque" w:date="2021-09-23T12:18:00Z">
            <w:rPr/>
          </w:rPrChange>
        </w:rPr>
      </w:pPr>
      <w:r w:rsidRPr="003501C7">
        <w:rPr>
          <w:lang w:val="en-US"/>
          <w:rPrChange w:id="1585" w:author="Benoît Perez-Lamarque" w:date="2021-09-23T12:18:00Z">
            <w:rPr/>
          </w:rPrChange>
        </w:rPr>
        <w:t xml:space="preserve">        </w:t>
      </w:r>
    </w:p>
    <w:p w14:paraId="75354E9C" w14:textId="77777777" w:rsidR="003501C7" w:rsidRPr="003501C7" w:rsidRDefault="003501C7" w:rsidP="003501C7">
      <w:pPr>
        <w:rPr>
          <w:lang w:val="en-US"/>
          <w:rPrChange w:id="1586" w:author="Benoît Perez-Lamarque" w:date="2021-09-23T12:18:00Z">
            <w:rPr/>
          </w:rPrChange>
        </w:rPr>
      </w:pPr>
      <w:r w:rsidRPr="003501C7">
        <w:rPr>
          <w:lang w:val="en-US"/>
          <w:rPrChange w:id="1587" w:author="Benoît Perez-Lamarque" w:date="2021-09-23T12:18:00Z">
            <w:rPr/>
          </w:rPrChange>
        </w:rPr>
        <w:t xml:space="preserve">        tryCatch(</w:t>
      </w:r>
    </w:p>
    <w:p w14:paraId="1915A139" w14:textId="77777777" w:rsidR="003501C7" w:rsidRPr="003501C7" w:rsidRDefault="003501C7" w:rsidP="003501C7">
      <w:pPr>
        <w:rPr>
          <w:lang w:val="en-US"/>
          <w:rPrChange w:id="1588" w:author="Benoît Perez-Lamarque" w:date="2021-09-23T12:18:00Z">
            <w:rPr/>
          </w:rPrChange>
        </w:rPr>
      </w:pPr>
      <w:r w:rsidRPr="003501C7">
        <w:rPr>
          <w:lang w:val="en-US"/>
          <w:rPrChange w:id="1589" w:author="Benoît Perez-Lamarque" w:date="2021-09-23T12:18:00Z">
            <w:rPr/>
          </w:rPrChange>
        </w:rPr>
        <w:lastRenderedPageBreak/>
        <w:t xml:space="preserve">          {toAdd &lt;- read.delim(paste("Processed_data/OutputEvolModel/Output_evolutionary_history_HippocampusBodymassRaw",a,"_",b,"_",c,"_",d,".txt", sep=""))</w:t>
      </w:r>
    </w:p>
    <w:p w14:paraId="6DD6C692" w14:textId="77777777" w:rsidR="003501C7" w:rsidRPr="003501C7" w:rsidRDefault="003501C7" w:rsidP="003501C7">
      <w:pPr>
        <w:rPr>
          <w:lang w:val="en-US"/>
          <w:rPrChange w:id="1590" w:author="Benoît Perez-Lamarque" w:date="2021-09-23T12:18:00Z">
            <w:rPr/>
          </w:rPrChange>
        </w:rPr>
      </w:pPr>
      <w:r w:rsidRPr="003501C7">
        <w:rPr>
          <w:lang w:val="en-US"/>
          <w:rPrChange w:id="1591" w:author="Benoît Perez-Lamarque" w:date="2021-09-23T12:18:00Z">
            <w:rPr/>
          </w:rPrChange>
        </w:rPr>
        <w:t xml:space="preserve">        summaryHippocampusFrugivory[start:end,] &lt;- toAdd</w:t>
      </w:r>
    </w:p>
    <w:p w14:paraId="638CB816" w14:textId="77777777" w:rsidR="003501C7" w:rsidRPr="003501C7" w:rsidRDefault="003501C7" w:rsidP="003501C7">
      <w:pPr>
        <w:rPr>
          <w:lang w:val="en-US"/>
          <w:rPrChange w:id="1592" w:author="Benoît Perez-Lamarque" w:date="2021-09-23T12:18:00Z">
            <w:rPr/>
          </w:rPrChange>
        </w:rPr>
      </w:pPr>
      <w:r w:rsidRPr="003501C7">
        <w:rPr>
          <w:lang w:val="en-US"/>
          <w:rPrChange w:id="1593" w:author="Benoît Perez-Lamarque" w:date="2021-09-23T12:18:00Z">
            <w:rPr/>
          </w:rPrChange>
        </w:rPr>
        <w:t xml:space="preserve">        totModelsWorked[4]=totModelsWorked[4]+1</w:t>
      </w:r>
    </w:p>
    <w:p w14:paraId="287F174F" w14:textId="77777777" w:rsidR="003501C7" w:rsidRPr="003501C7" w:rsidRDefault="003501C7" w:rsidP="003501C7">
      <w:pPr>
        <w:rPr>
          <w:lang w:val="en-US"/>
          <w:rPrChange w:id="1594" w:author="Benoît Perez-Lamarque" w:date="2021-09-23T12:18:00Z">
            <w:rPr/>
          </w:rPrChange>
        </w:rPr>
      </w:pPr>
      <w:r w:rsidRPr="003501C7">
        <w:rPr>
          <w:lang w:val="en-US"/>
          <w:rPrChange w:id="1595" w:author="Benoît Perez-Lamarque" w:date="2021-09-23T12:18:00Z">
            <w:rPr/>
          </w:rPrChange>
        </w:rPr>
        <w:t xml:space="preserve">          }, error=function(e){</w:t>
      </w:r>
    </w:p>
    <w:p w14:paraId="2EADFA15" w14:textId="77777777" w:rsidR="003501C7" w:rsidRPr="003501C7" w:rsidRDefault="003501C7" w:rsidP="003501C7">
      <w:pPr>
        <w:rPr>
          <w:lang w:val="en-US"/>
          <w:rPrChange w:id="1596" w:author="Benoît Perez-Lamarque" w:date="2021-09-23T12:18:00Z">
            <w:rPr/>
          </w:rPrChange>
        </w:rPr>
      </w:pPr>
      <w:r w:rsidRPr="003501C7">
        <w:rPr>
          <w:lang w:val="en-US"/>
          <w:rPrChange w:id="1597" w:author="Benoît Perez-Lamarque" w:date="2021-09-23T12:18:00Z">
            <w:rPr/>
          </w:rPrChange>
        </w:rPr>
        <w:t xml:space="preserve">            #Do nothing</w:t>
      </w:r>
    </w:p>
    <w:p w14:paraId="635FBCF0" w14:textId="77777777" w:rsidR="003501C7" w:rsidRPr="003501C7" w:rsidRDefault="003501C7" w:rsidP="003501C7">
      <w:pPr>
        <w:rPr>
          <w:lang w:val="en-US"/>
          <w:rPrChange w:id="1598" w:author="Benoît Perez-Lamarque" w:date="2021-09-23T12:18:00Z">
            <w:rPr/>
          </w:rPrChange>
        </w:rPr>
      </w:pPr>
      <w:r w:rsidRPr="003501C7">
        <w:rPr>
          <w:lang w:val="en-US"/>
          <w:rPrChange w:id="1599" w:author="Benoît Perez-Lamarque" w:date="2021-09-23T12:18:00Z">
            <w:rPr/>
          </w:rPrChange>
        </w:rPr>
        <w:t xml:space="preserve">          }</w:t>
      </w:r>
    </w:p>
    <w:p w14:paraId="6AE01DB3" w14:textId="77777777" w:rsidR="003501C7" w:rsidRPr="003501C7" w:rsidRDefault="003501C7" w:rsidP="003501C7">
      <w:pPr>
        <w:rPr>
          <w:lang w:val="en-US"/>
          <w:rPrChange w:id="1600" w:author="Benoît Perez-Lamarque" w:date="2021-09-23T12:18:00Z">
            <w:rPr/>
          </w:rPrChange>
        </w:rPr>
      </w:pPr>
      <w:r w:rsidRPr="003501C7">
        <w:rPr>
          <w:lang w:val="en-US"/>
          <w:rPrChange w:id="1601" w:author="Benoît Perez-Lamarque" w:date="2021-09-23T12:18:00Z">
            <w:rPr/>
          </w:rPrChange>
        </w:rPr>
        <w:t xml:space="preserve">        )</w:t>
      </w:r>
    </w:p>
    <w:p w14:paraId="32E0460D" w14:textId="77777777" w:rsidR="003501C7" w:rsidRPr="003501C7" w:rsidRDefault="003501C7" w:rsidP="003501C7">
      <w:pPr>
        <w:rPr>
          <w:lang w:val="en-US"/>
          <w:rPrChange w:id="1602" w:author="Benoît Perez-Lamarque" w:date="2021-09-23T12:18:00Z">
            <w:rPr/>
          </w:rPrChange>
        </w:rPr>
      </w:pPr>
      <w:r w:rsidRPr="003501C7">
        <w:rPr>
          <w:lang w:val="en-US"/>
          <w:rPrChange w:id="1603" w:author="Benoît Perez-Lamarque" w:date="2021-09-23T12:18:00Z">
            <w:rPr/>
          </w:rPrChange>
        </w:rPr>
        <w:t xml:space="preserve">        </w:t>
      </w:r>
    </w:p>
    <w:p w14:paraId="60EC3B76" w14:textId="77777777" w:rsidR="003501C7" w:rsidRPr="003501C7" w:rsidRDefault="003501C7" w:rsidP="003501C7">
      <w:pPr>
        <w:rPr>
          <w:lang w:val="en-US"/>
          <w:rPrChange w:id="1604" w:author="Benoît Perez-Lamarque" w:date="2021-09-23T12:18:00Z">
            <w:rPr/>
          </w:rPrChange>
        </w:rPr>
      </w:pPr>
      <w:r w:rsidRPr="003501C7">
        <w:rPr>
          <w:lang w:val="en-US"/>
          <w:rPrChange w:id="1605" w:author="Benoît Perez-Lamarque" w:date="2021-09-23T12:18:00Z">
            <w:rPr/>
          </w:rPrChange>
        </w:rPr>
        <w:t xml:space="preserve">        tryCatch(</w:t>
      </w:r>
    </w:p>
    <w:p w14:paraId="61B1F66E" w14:textId="77777777" w:rsidR="003501C7" w:rsidRPr="003501C7" w:rsidRDefault="003501C7" w:rsidP="003501C7">
      <w:pPr>
        <w:rPr>
          <w:lang w:val="en-US"/>
          <w:rPrChange w:id="1606" w:author="Benoît Perez-Lamarque" w:date="2021-09-23T12:18:00Z">
            <w:rPr/>
          </w:rPrChange>
        </w:rPr>
      </w:pPr>
      <w:r w:rsidRPr="003501C7">
        <w:rPr>
          <w:lang w:val="en-US"/>
          <w:rPrChange w:id="1607" w:author="Benoît Perez-Lamarque" w:date="2021-09-23T12:18:00Z">
            <w:rPr/>
          </w:rPrChange>
        </w:rPr>
        <w:t xml:space="preserve">          {toAdd &lt;- read.delim(paste("Processed_data/OutputEvolModel/Output_evolutionary_history_CerebellumBodymassRaw",a,"_",b,"_",c,"_",d,".txt", sep=""))</w:t>
      </w:r>
    </w:p>
    <w:p w14:paraId="0347CEA1" w14:textId="77777777" w:rsidR="003501C7" w:rsidRPr="003501C7" w:rsidRDefault="003501C7" w:rsidP="003501C7">
      <w:pPr>
        <w:rPr>
          <w:lang w:val="en-US"/>
          <w:rPrChange w:id="1608" w:author="Benoît Perez-Lamarque" w:date="2021-09-23T12:18:00Z">
            <w:rPr/>
          </w:rPrChange>
        </w:rPr>
      </w:pPr>
      <w:r w:rsidRPr="003501C7">
        <w:rPr>
          <w:lang w:val="en-US"/>
          <w:rPrChange w:id="1609" w:author="Benoît Perez-Lamarque" w:date="2021-09-23T12:18:00Z">
            <w:rPr/>
          </w:rPrChange>
        </w:rPr>
        <w:t xml:space="preserve">        summaryCerebellumFrugivory[start:end,] &lt;- toAdd</w:t>
      </w:r>
    </w:p>
    <w:p w14:paraId="74CEA2D8" w14:textId="77777777" w:rsidR="003501C7" w:rsidRPr="003501C7" w:rsidRDefault="003501C7" w:rsidP="003501C7">
      <w:pPr>
        <w:rPr>
          <w:lang w:val="en-US"/>
          <w:rPrChange w:id="1610" w:author="Benoît Perez-Lamarque" w:date="2021-09-23T12:18:00Z">
            <w:rPr/>
          </w:rPrChange>
        </w:rPr>
      </w:pPr>
      <w:r w:rsidRPr="003501C7">
        <w:rPr>
          <w:lang w:val="en-US"/>
          <w:rPrChange w:id="1611" w:author="Benoît Perez-Lamarque" w:date="2021-09-23T12:18:00Z">
            <w:rPr/>
          </w:rPrChange>
        </w:rPr>
        <w:t xml:space="preserve">        totModelsWorked[5]=totModelsWorked[5]+1</w:t>
      </w:r>
    </w:p>
    <w:p w14:paraId="364A26B1" w14:textId="77777777" w:rsidR="003501C7" w:rsidRPr="003501C7" w:rsidRDefault="003501C7" w:rsidP="003501C7">
      <w:pPr>
        <w:rPr>
          <w:lang w:val="en-US"/>
          <w:rPrChange w:id="1612" w:author="Benoît Perez-Lamarque" w:date="2021-09-23T12:18:00Z">
            <w:rPr/>
          </w:rPrChange>
        </w:rPr>
      </w:pPr>
      <w:r w:rsidRPr="003501C7">
        <w:rPr>
          <w:lang w:val="en-US"/>
          <w:rPrChange w:id="1613" w:author="Benoît Perez-Lamarque" w:date="2021-09-23T12:18:00Z">
            <w:rPr/>
          </w:rPrChange>
        </w:rPr>
        <w:t xml:space="preserve">          }, error=function(e){</w:t>
      </w:r>
    </w:p>
    <w:p w14:paraId="55BB2632" w14:textId="77777777" w:rsidR="003501C7" w:rsidRPr="003501C7" w:rsidRDefault="003501C7" w:rsidP="003501C7">
      <w:pPr>
        <w:rPr>
          <w:lang w:val="en-US"/>
          <w:rPrChange w:id="1614" w:author="Benoît Perez-Lamarque" w:date="2021-09-23T12:18:00Z">
            <w:rPr/>
          </w:rPrChange>
        </w:rPr>
      </w:pPr>
      <w:r w:rsidRPr="003501C7">
        <w:rPr>
          <w:lang w:val="en-US"/>
          <w:rPrChange w:id="1615" w:author="Benoît Perez-Lamarque" w:date="2021-09-23T12:18:00Z">
            <w:rPr/>
          </w:rPrChange>
        </w:rPr>
        <w:t xml:space="preserve">            #Do nothing</w:t>
      </w:r>
    </w:p>
    <w:p w14:paraId="07B53A76" w14:textId="77777777" w:rsidR="003501C7" w:rsidRPr="003501C7" w:rsidRDefault="003501C7" w:rsidP="003501C7">
      <w:pPr>
        <w:rPr>
          <w:lang w:val="en-US"/>
          <w:rPrChange w:id="1616" w:author="Benoît Perez-Lamarque" w:date="2021-09-23T12:18:00Z">
            <w:rPr/>
          </w:rPrChange>
        </w:rPr>
      </w:pPr>
      <w:r w:rsidRPr="003501C7">
        <w:rPr>
          <w:lang w:val="en-US"/>
          <w:rPrChange w:id="1617" w:author="Benoît Perez-Lamarque" w:date="2021-09-23T12:18:00Z">
            <w:rPr/>
          </w:rPrChange>
        </w:rPr>
        <w:t xml:space="preserve">          }</w:t>
      </w:r>
    </w:p>
    <w:p w14:paraId="4E9082BB" w14:textId="77777777" w:rsidR="003501C7" w:rsidRPr="003501C7" w:rsidRDefault="003501C7" w:rsidP="003501C7">
      <w:pPr>
        <w:rPr>
          <w:lang w:val="en-US"/>
          <w:rPrChange w:id="1618" w:author="Benoît Perez-Lamarque" w:date="2021-09-23T12:18:00Z">
            <w:rPr/>
          </w:rPrChange>
        </w:rPr>
      </w:pPr>
      <w:r w:rsidRPr="003501C7">
        <w:rPr>
          <w:lang w:val="en-US"/>
          <w:rPrChange w:id="1619" w:author="Benoît Perez-Lamarque" w:date="2021-09-23T12:18:00Z">
            <w:rPr/>
          </w:rPrChange>
        </w:rPr>
        <w:t xml:space="preserve">        )</w:t>
      </w:r>
    </w:p>
    <w:p w14:paraId="18F40CD0" w14:textId="77777777" w:rsidR="003501C7" w:rsidRPr="003501C7" w:rsidRDefault="003501C7" w:rsidP="003501C7">
      <w:pPr>
        <w:rPr>
          <w:lang w:val="en-US"/>
          <w:rPrChange w:id="1620" w:author="Benoît Perez-Lamarque" w:date="2021-09-23T12:18:00Z">
            <w:rPr/>
          </w:rPrChange>
        </w:rPr>
      </w:pPr>
      <w:r w:rsidRPr="003501C7">
        <w:rPr>
          <w:lang w:val="en-US"/>
          <w:rPrChange w:id="1621" w:author="Benoît Perez-Lamarque" w:date="2021-09-23T12:18:00Z">
            <w:rPr/>
          </w:rPrChange>
        </w:rPr>
        <w:t xml:space="preserve">        </w:t>
      </w:r>
    </w:p>
    <w:p w14:paraId="659C48F9" w14:textId="77777777" w:rsidR="003501C7" w:rsidRPr="003501C7" w:rsidRDefault="003501C7" w:rsidP="003501C7">
      <w:pPr>
        <w:rPr>
          <w:lang w:val="en-US"/>
          <w:rPrChange w:id="1622" w:author="Benoît Perez-Lamarque" w:date="2021-09-23T12:18:00Z">
            <w:rPr/>
          </w:rPrChange>
        </w:rPr>
      </w:pPr>
      <w:r w:rsidRPr="003501C7">
        <w:rPr>
          <w:lang w:val="en-US"/>
          <w:rPrChange w:id="1623" w:author="Benoît Perez-Lamarque" w:date="2021-09-23T12:18:00Z">
            <w:rPr/>
          </w:rPrChange>
        </w:rPr>
        <w:t xml:space="preserve">        tryCatch(</w:t>
      </w:r>
    </w:p>
    <w:p w14:paraId="37A86840" w14:textId="77777777" w:rsidR="003501C7" w:rsidRPr="003501C7" w:rsidRDefault="003501C7" w:rsidP="003501C7">
      <w:pPr>
        <w:rPr>
          <w:lang w:val="en-US"/>
          <w:rPrChange w:id="1624" w:author="Benoît Perez-Lamarque" w:date="2021-09-23T12:18:00Z">
            <w:rPr/>
          </w:rPrChange>
        </w:rPr>
      </w:pPr>
      <w:r w:rsidRPr="003501C7">
        <w:rPr>
          <w:lang w:val="en-US"/>
          <w:rPrChange w:id="1625" w:author="Benoît Perez-Lamarque" w:date="2021-09-23T12:18:00Z">
            <w:rPr/>
          </w:rPrChange>
        </w:rPr>
        <w:t xml:space="preserve">          {toAdd &lt;- read.delim(paste("Processed_data/OutputEvolModel/Output_evolutionary_history_StriatumBodymassRaw",a,"_",b,"_",c,"_",d,".txt", sep=""))</w:t>
      </w:r>
    </w:p>
    <w:p w14:paraId="52B43963" w14:textId="77777777" w:rsidR="003501C7" w:rsidRPr="003501C7" w:rsidRDefault="003501C7" w:rsidP="003501C7">
      <w:pPr>
        <w:rPr>
          <w:lang w:val="en-US"/>
          <w:rPrChange w:id="1626" w:author="Benoît Perez-Lamarque" w:date="2021-09-23T12:18:00Z">
            <w:rPr/>
          </w:rPrChange>
        </w:rPr>
      </w:pPr>
      <w:r w:rsidRPr="003501C7">
        <w:rPr>
          <w:lang w:val="en-US"/>
          <w:rPrChange w:id="1627" w:author="Benoît Perez-Lamarque" w:date="2021-09-23T12:18:00Z">
            <w:rPr/>
          </w:rPrChange>
        </w:rPr>
        <w:t xml:space="preserve">        summaryStriatumFrugivory[start:end,] &lt;- toAdd</w:t>
      </w:r>
    </w:p>
    <w:p w14:paraId="670A7882" w14:textId="77777777" w:rsidR="003501C7" w:rsidRPr="003501C7" w:rsidRDefault="003501C7" w:rsidP="003501C7">
      <w:pPr>
        <w:rPr>
          <w:lang w:val="en-US"/>
          <w:rPrChange w:id="1628" w:author="Benoît Perez-Lamarque" w:date="2021-09-23T12:18:00Z">
            <w:rPr/>
          </w:rPrChange>
        </w:rPr>
      </w:pPr>
      <w:r w:rsidRPr="003501C7">
        <w:rPr>
          <w:lang w:val="en-US"/>
          <w:rPrChange w:id="1629" w:author="Benoît Perez-Lamarque" w:date="2021-09-23T12:18:00Z">
            <w:rPr/>
          </w:rPrChange>
        </w:rPr>
        <w:t xml:space="preserve">        totModelsWorked[6]=totModelsWorked[6]+1</w:t>
      </w:r>
    </w:p>
    <w:p w14:paraId="17BE027F" w14:textId="77777777" w:rsidR="003501C7" w:rsidRPr="003501C7" w:rsidRDefault="003501C7" w:rsidP="003501C7">
      <w:pPr>
        <w:rPr>
          <w:lang w:val="en-US"/>
          <w:rPrChange w:id="1630" w:author="Benoît Perez-Lamarque" w:date="2021-09-23T12:18:00Z">
            <w:rPr/>
          </w:rPrChange>
        </w:rPr>
      </w:pPr>
      <w:r w:rsidRPr="003501C7">
        <w:rPr>
          <w:lang w:val="en-US"/>
          <w:rPrChange w:id="1631" w:author="Benoît Perez-Lamarque" w:date="2021-09-23T12:18:00Z">
            <w:rPr/>
          </w:rPrChange>
        </w:rPr>
        <w:t xml:space="preserve">          }, error=function(e){</w:t>
      </w:r>
    </w:p>
    <w:p w14:paraId="6F7291DC" w14:textId="77777777" w:rsidR="003501C7" w:rsidRPr="003501C7" w:rsidRDefault="003501C7" w:rsidP="003501C7">
      <w:pPr>
        <w:rPr>
          <w:lang w:val="en-US"/>
          <w:rPrChange w:id="1632" w:author="Benoît Perez-Lamarque" w:date="2021-09-23T12:18:00Z">
            <w:rPr/>
          </w:rPrChange>
        </w:rPr>
      </w:pPr>
      <w:r w:rsidRPr="003501C7">
        <w:rPr>
          <w:lang w:val="en-US"/>
          <w:rPrChange w:id="1633" w:author="Benoît Perez-Lamarque" w:date="2021-09-23T12:18:00Z">
            <w:rPr/>
          </w:rPrChange>
        </w:rPr>
        <w:t xml:space="preserve">            #Do nothing</w:t>
      </w:r>
    </w:p>
    <w:p w14:paraId="195288F4" w14:textId="77777777" w:rsidR="003501C7" w:rsidRPr="003501C7" w:rsidRDefault="003501C7" w:rsidP="003501C7">
      <w:pPr>
        <w:rPr>
          <w:lang w:val="en-US"/>
          <w:rPrChange w:id="1634" w:author="Benoît Perez-Lamarque" w:date="2021-09-23T12:18:00Z">
            <w:rPr/>
          </w:rPrChange>
        </w:rPr>
      </w:pPr>
      <w:r w:rsidRPr="003501C7">
        <w:rPr>
          <w:lang w:val="en-US"/>
          <w:rPrChange w:id="1635" w:author="Benoît Perez-Lamarque" w:date="2021-09-23T12:18:00Z">
            <w:rPr/>
          </w:rPrChange>
        </w:rPr>
        <w:t xml:space="preserve">          }</w:t>
      </w:r>
    </w:p>
    <w:p w14:paraId="0E5CBF00" w14:textId="77777777" w:rsidR="003501C7" w:rsidRPr="003501C7" w:rsidRDefault="003501C7" w:rsidP="003501C7">
      <w:pPr>
        <w:rPr>
          <w:lang w:val="en-US"/>
          <w:rPrChange w:id="1636" w:author="Benoît Perez-Lamarque" w:date="2021-09-23T12:18:00Z">
            <w:rPr/>
          </w:rPrChange>
        </w:rPr>
      </w:pPr>
      <w:r w:rsidRPr="003501C7">
        <w:rPr>
          <w:lang w:val="en-US"/>
          <w:rPrChange w:id="1637" w:author="Benoît Perez-Lamarque" w:date="2021-09-23T12:18:00Z">
            <w:rPr/>
          </w:rPrChange>
        </w:rPr>
        <w:t xml:space="preserve">        )</w:t>
      </w:r>
    </w:p>
    <w:p w14:paraId="17182BFC" w14:textId="77777777" w:rsidR="003501C7" w:rsidRPr="003501C7" w:rsidRDefault="003501C7" w:rsidP="003501C7">
      <w:pPr>
        <w:rPr>
          <w:lang w:val="en-US"/>
          <w:rPrChange w:id="1638" w:author="Benoît Perez-Lamarque" w:date="2021-09-23T12:18:00Z">
            <w:rPr/>
          </w:rPrChange>
        </w:rPr>
      </w:pPr>
      <w:r w:rsidRPr="003501C7">
        <w:rPr>
          <w:lang w:val="en-US"/>
          <w:rPrChange w:id="1639" w:author="Benoît Perez-Lamarque" w:date="2021-09-23T12:18:00Z">
            <w:rPr/>
          </w:rPrChange>
        </w:rPr>
        <w:t xml:space="preserve">        </w:t>
      </w:r>
    </w:p>
    <w:p w14:paraId="155C12E1" w14:textId="77777777" w:rsidR="003501C7" w:rsidRPr="003501C7" w:rsidRDefault="003501C7" w:rsidP="003501C7">
      <w:pPr>
        <w:rPr>
          <w:lang w:val="en-US"/>
          <w:rPrChange w:id="1640" w:author="Benoît Perez-Lamarque" w:date="2021-09-23T12:18:00Z">
            <w:rPr/>
          </w:rPrChange>
        </w:rPr>
      </w:pPr>
      <w:r w:rsidRPr="003501C7">
        <w:rPr>
          <w:lang w:val="en-US"/>
          <w:rPrChange w:id="1641" w:author="Benoît Perez-Lamarque" w:date="2021-09-23T12:18:00Z">
            <w:rPr/>
          </w:rPrChange>
        </w:rPr>
        <w:t xml:space="preserve">        tryCatch(</w:t>
      </w:r>
    </w:p>
    <w:p w14:paraId="084CFB49" w14:textId="77777777" w:rsidR="003501C7" w:rsidRPr="003501C7" w:rsidRDefault="003501C7" w:rsidP="003501C7">
      <w:pPr>
        <w:rPr>
          <w:lang w:val="en-US"/>
          <w:rPrChange w:id="1642" w:author="Benoît Perez-Lamarque" w:date="2021-09-23T12:18:00Z">
            <w:rPr/>
          </w:rPrChange>
        </w:rPr>
      </w:pPr>
      <w:r w:rsidRPr="003501C7">
        <w:rPr>
          <w:lang w:val="en-US"/>
          <w:rPrChange w:id="1643" w:author="Benoît Perez-Lamarque" w:date="2021-09-23T12:18:00Z">
            <w:rPr/>
          </w:rPrChange>
        </w:rPr>
        <w:t xml:space="preserve">          {toAdd &lt;- read.delim(paste("Processed_data/OutputEvolModel/Output_evolutionary_history_MOBBodymassRaw",a,"_",b,"_",c,"_",d,".txt", sep=""))</w:t>
      </w:r>
    </w:p>
    <w:p w14:paraId="0C50E62E" w14:textId="77777777" w:rsidR="003501C7" w:rsidRPr="003501C7" w:rsidRDefault="003501C7" w:rsidP="003501C7">
      <w:pPr>
        <w:rPr>
          <w:lang w:val="en-US"/>
          <w:rPrChange w:id="1644" w:author="Benoît Perez-Lamarque" w:date="2021-09-23T12:18:00Z">
            <w:rPr/>
          </w:rPrChange>
        </w:rPr>
      </w:pPr>
      <w:r w:rsidRPr="003501C7">
        <w:rPr>
          <w:lang w:val="en-US"/>
          <w:rPrChange w:id="1645" w:author="Benoît Perez-Lamarque" w:date="2021-09-23T12:18:00Z">
            <w:rPr/>
          </w:rPrChange>
        </w:rPr>
        <w:t xml:space="preserve">        summaryMOBFrugivory[start:end,] &lt;- toAdd</w:t>
      </w:r>
    </w:p>
    <w:p w14:paraId="169B3134" w14:textId="77777777" w:rsidR="003501C7" w:rsidRPr="003501C7" w:rsidRDefault="003501C7" w:rsidP="003501C7">
      <w:pPr>
        <w:rPr>
          <w:lang w:val="en-US"/>
          <w:rPrChange w:id="1646" w:author="Benoît Perez-Lamarque" w:date="2021-09-23T12:18:00Z">
            <w:rPr/>
          </w:rPrChange>
        </w:rPr>
      </w:pPr>
      <w:r w:rsidRPr="003501C7">
        <w:rPr>
          <w:lang w:val="en-US"/>
          <w:rPrChange w:id="1647" w:author="Benoît Perez-Lamarque" w:date="2021-09-23T12:18:00Z">
            <w:rPr/>
          </w:rPrChange>
        </w:rPr>
        <w:t xml:space="preserve">        totModelsWorked[7]=totModelsWorked[7]+1</w:t>
      </w:r>
    </w:p>
    <w:p w14:paraId="5ABB5E19" w14:textId="77777777" w:rsidR="003501C7" w:rsidRPr="003501C7" w:rsidRDefault="003501C7" w:rsidP="003501C7">
      <w:pPr>
        <w:rPr>
          <w:lang w:val="en-US"/>
          <w:rPrChange w:id="1648" w:author="Benoît Perez-Lamarque" w:date="2021-09-23T12:18:00Z">
            <w:rPr/>
          </w:rPrChange>
        </w:rPr>
      </w:pPr>
      <w:r w:rsidRPr="003501C7">
        <w:rPr>
          <w:lang w:val="en-US"/>
          <w:rPrChange w:id="1649" w:author="Benoît Perez-Lamarque" w:date="2021-09-23T12:18:00Z">
            <w:rPr/>
          </w:rPrChange>
        </w:rPr>
        <w:t xml:space="preserve">          }, error=function(e){</w:t>
      </w:r>
    </w:p>
    <w:p w14:paraId="6115C67D" w14:textId="77777777" w:rsidR="003501C7" w:rsidRPr="003501C7" w:rsidRDefault="003501C7" w:rsidP="003501C7">
      <w:pPr>
        <w:rPr>
          <w:lang w:val="en-US"/>
          <w:rPrChange w:id="1650" w:author="Benoît Perez-Lamarque" w:date="2021-09-23T12:18:00Z">
            <w:rPr/>
          </w:rPrChange>
        </w:rPr>
      </w:pPr>
      <w:r w:rsidRPr="003501C7">
        <w:rPr>
          <w:lang w:val="en-US"/>
          <w:rPrChange w:id="1651" w:author="Benoît Perez-Lamarque" w:date="2021-09-23T12:18:00Z">
            <w:rPr/>
          </w:rPrChange>
        </w:rPr>
        <w:t xml:space="preserve">            #Do nothing</w:t>
      </w:r>
    </w:p>
    <w:p w14:paraId="1B6C8859" w14:textId="77777777" w:rsidR="003501C7" w:rsidRPr="003501C7" w:rsidRDefault="003501C7" w:rsidP="003501C7">
      <w:pPr>
        <w:rPr>
          <w:lang w:val="en-US"/>
          <w:rPrChange w:id="1652" w:author="Benoît Perez-Lamarque" w:date="2021-09-23T12:18:00Z">
            <w:rPr/>
          </w:rPrChange>
        </w:rPr>
      </w:pPr>
      <w:r w:rsidRPr="003501C7">
        <w:rPr>
          <w:lang w:val="en-US"/>
          <w:rPrChange w:id="1653" w:author="Benoît Perez-Lamarque" w:date="2021-09-23T12:18:00Z">
            <w:rPr/>
          </w:rPrChange>
        </w:rPr>
        <w:t xml:space="preserve">          }</w:t>
      </w:r>
    </w:p>
    <w:p w14:paraId="2DB77721" w14:textId="77777777" w:rsidR="003501C7" w:rsidRPr="003501C7" w:rsidRDefault="003501C7" w:rsidP="003501C7">
      <w:pPr>
        <w:rPr>
          <w:lang w:val="en-US"/>
          <w:rPrChange w:id="1654" w:author="Benoît Perez-Lamarque" w:date="2021-09-23T12:18:00Z">
            <w:rPr/>
          </w:rPrChange>
        </w:rPr>
      </w:pPr>
      <w:r w:rsidRPr="003501C7">
        <w:rPr>
          <w:lang w:val="en-US"/>
          <w:rPrChange w:id="1655" w:author="Benoît Perez-Lamarque" w:date="2021-09-23T12:18:00Z">
            <w:rPr/>
          </w:rPrChange>
        </w:rPr>
        <w:t xml:space="preserve">        )</w:t>
      </w:r>
    </w:p>
    <w:p w14:paraId="7261FAB0" w14:textId="77777777" w:rsidR="003501C7" w:rsidRPr="003501C7" w:rsidRDefault="003501C7" w:rsidP="003501C7">
      <w:pPr>
        <w:rPr>
          <w:lang w:val="en-US"/>
          <w:rPrChange w:id="1656" w:author="Benoît Perez-Lamarque" w:date="2021-09-23T12:18:00Z">
            <w:rPr/>
          </w:rPrChange>
        </w:rPr>
      </w:pPr>
      <w:r w:rsidRPr="003501C7">
        <w:rPr>
          <w:lang w:val="en-US"/>
          <w:rPrChange w:id="1657" w:author="Benoît Perez-Lamarque" w:date="2021-09-23T12:18:00Z">
            <w:rPr/>
          </w:rPrChange>
        </w:rPr>
        <w:t xml:space="preserve">      }</w:t>
      </w:r>
    </w:p>
    <w:p w14:paraId="33DB19A4" w14:textId="77777777" w:rsidR="003501C7" w:rsidRPr="003501C7" w:rsidRDefault="003501C7" w:rsidP="003501C7">
      <w:pPr>
        <w:rPr>
          <w:lang w:val="en-US"/>
          <w:rPrChange w:id="1658" w:author="Benoît Perez-Lamarque" w:date="2021-09-23T12:18:00Z">
            <w:rPr/>
          </w:rPrChange>
        </w:rPr>
      </w:pPr>
      <w:r w:rsidRPr="003501C7">
        <w:rPr>
          <w:lang w:val="en-US"/>
          <w:rPrChange w:id="1659" w:author="Benoît Perez-Lamarque" w:date="2021-09-23T12:18:00Z">
            <w:rPr/>
          </w:rPrChange>
        </w:rPr>
        <w:t xml:space="preserve">    }</w:t>
      </w:r>
    </w:p>
    <w:p w14:paraId="77736B09" w14:textId="77777777" w:rsidR="003501C7" w:rsidRPr="003501C7" w:rsidRDefault="003501C7" w:rsidP="003501C7">
      <w:pPr>
        <w:rPr>
          <w:lang w:val="en-US"/>
          <w:rPrChange w:id="1660" w:author="Benoît Perez-Lamarque" w:date="2021-09-23T12:18:00Z">
            <w:rPr/>
          </w:rPrChange>
        </w:rPr>
      </w:pPr>
      <w:r w:rsidRPr="003501C7">
        <w:rPr>
          <w:lang w:val="en-US"/>
          <w:rPrChange w:id="1661" w:author="Benoît Perez-Lamarque" w:date="2021-09-23T12:18:00Z">
            <w:rPr/>
          </w:rPrChange>
        </w:rPr>
        <w:t xml:space="preserve">  }</w:t>
      </w:r>
    </w:p>
    <w:p w14:paraId="21DE3CE5" w14:textId="77777777" w:rsidR="003501C7" w:rsidRPr="003501C7" w:rsidRDefault="003501C7" w:rsidP="003501C7">
      <w:pPr>
        <w:rPr>
          <w:lang w:val="en-US"/>
          <w:rPrChange w:id="1662" w:author="Benoît Perez-Lamarque" w:date="2021-09-23T12:18:00Z">
            <w:rPr/>
          </w:rPrChange>
        </w:rPr>
      </w:pPr>
      <w:r w:rsidRPr="003501C7">
        <w:rPr>
          <w:lang w:val="en-US"/>
          <w:rPrChange w:id="1663" w:author="Benoît Perez-Lamarque" w:date="2021-09-23T12:18:00Z">
            <w:rPr/>
          </w:rPrChange>
        </w:rPr>
        <w:t>}</w:t>
      </w:r>
    </w:p>
    <w:p w14:paraId="65D2E426" w14:textId="77777777" w:rsidR="003501C7" w:rsidRPr="003501C7" w:rsidRDefault="003501C7" w:rsidP="003501C7">
      <w:pPr>
        <w:rPr>
          <w:lang w:val="en-US"/>
          <w:rPrChange w:id="1664" w:author="Benoît Perez-Lamarque" w:date="2021-09-23T12:18:00Z">
            <w:rPr/>
          </w:rPrChange>
        </w:rPr>
      </w:pPr>
    </w:p>
    <w:p w14:paraId="6687602B" w14:textId="77777777" w:rsidR="003501C7" w:rsidRPr="003501C7" w:rsidRDefault="003501C7" w:rsidP="003501C7">
      <w:pPr>
        <w:rPr>
          <w:lang w:val="en-US"/>
          <w:rPrChange w:id="1665" w:author="Benoît Perez-Lamarque" w:date="2021-09-23T12:18:00Z">
            <w:rPr/>
          </w:rPrChange>
        </w:rPr>
      </w:pPr>
      <w:r w:rsidRPr="003501C7">
        <w:rPr>
          <w:lang w:val="en-US"/>
          <w:rPrChange w:id="1666" w:author="Benoît Perez-Lamarque" w:date="2021-09-23T12:18:00Z">
            <w:rPr/>
          </w:rPrChange>
        </w:rPr>
        <w:lastRenderedPageBreak/>
        <w:t>summaryBrainFrugivory &lt;- summaryBrainFrugivory[!is.na(summaryBrainFrugivory[,1]),]</w:t>
      </w:r>
    </w:p>
    <w:p w14:paraId="72812DB5" w14:textId="77777777" w:rsidR="003501C7" w:rsidRPr="003501C7" w:rsidRDefault="003501C7" w:rsidP="003501C7">
      <w:pPr>
        <w:rPr>
          <w:lang w:val="en-US"/>
          <w:rPrChange w:id="1667" w:author="Benoît Perez-Lamarque" w:date="2021-09-23T12:18:00Z">
            <w:rPr/>
          </w:rPrChange>
        </w:rPr>
      </w:pPr>
      <w:r w:rsidRPr="003501C7">
        <w:rPr>
          <w:lang w:val="en-US"/>
          <w:rPrChange w:id="1668" w:author="Benoît Perez-Lamarque" w:date="2021-09-23T12:18:00Z">
            <w:rPr/>
          </w:rPrChange>
        </w:rPr>
        <w:t>summaryEQFrugivory &lt;- summaryEQFrugivory[!is.na(summaryEQFrugivory[,1]),]</w:t>
      </w:r>
    </w:p>
    <w:p w14:paraId="60C35BA8" w14:textId="77777777" w:rsidR="003501C7" w:rsidRPr="003501C7" w:rsidRDefault="003501C7" w:rsidP="003501C7">
      <w:pPr>
        <w:rPr>
          <w:lang w:val="en-US"/>
          <w:rPrChange w:id="1669" w:author="Benoît Perez-Lamarque" w:date="2021-09-23T12:18:00Z">
            <w:rPr/>
          </w:rPrChange>
        </w:rPr>
      </w:pPr>
      <w:r w:rsidRPr="003501C7">
        <w:rPr>
          <w:lang w:val="en-US"/>
          <w:rPrChange w:id="1670" w:author="Benoît Perez-Lamarque" w:date="2021-09-23T12:18:00Z">
            <w:rPr/>
          </w:rPrChange>
        </w:rPr>
        <w:t>summaryNeocortexFrugivory &lt;- summaryNeocortexFrugivory[!is.na(summaryNeocortexFrugivory[,1]),]</w:t>
      </w:r>
    </w:p>
    <w:p w14:paraId="41A0333E" w14:textId="77777777" w:rsidR="003501C7" w:rsidRPr="003501C7" w:rsidRDefault="003501C7" w:rsidP="003501C7">
      <w:pPr>
        <w:rPr>
          <w:lang w:val="en-US"/>
          <w:rPrChange w:id="1671" w:author="Benoît Perez-Lamarque" w:date="2021-09-23T12:18:00Z">
            <w:rPr/>
          </w:rPrChange>
        </w:rPr>
      </w:pPr>
      <w:r w:rsidRPr="003501C7">
        <w:rPr>
          <w:lang w:val="en-US"/>
          <w:rPrChange w:id="1672" w:author="Benoît Perez-Lamarque" w:date="2021-09-23T12:18:00Z">
            <w:rPr/>
          </w:rPrChange>
        </w:rPr>
        <w:t>summaryHippocampusFrugivory &lt;- summaryHippocampusFrugivory[!is.na(summaryHippocampusFrugivory[,1]),]</w:t>
      </w:r>
    </w:p>
    <w:p w14:paraId="39DAAAFD" w14:textId="77777777" w:rsidR="003501C7" w:rsidRPr="003501C7" w:rsidRDefault="003501C7" w:rsidP="003501C7">
      <w:pPr>
        <w:rPr>
          <w:lang w:val="en-US"/>
          <w:rPrChange w:id="1673" w:author="Benoît Perez-Lamarque" w:date="2021-09-23T12:18:00Z">
            <w:rPr/>
          </w:rPrChange>
        </w:rPr>
      </w:pPr>
      <w:r w:rsidRPr="003501C7">
        <w:rPr>
          <w:lang w:val="en-US"/>
          <w:rPrChange w:id="1674" w:author="Benoît Perez-Lamarque" w:date="2021-09-23T12:18:00Z">
            <w:rPr/>
          </w:rPrChange>
        </w:rPr>
        <w:t>summaryCerebellumFrugivory &lt;- summaryCerebellumFrugivory[!is.na(summaryCerebellumFrugivory[,1]),]</w:t>
      </w:r>
    </w:p>
    <w:p w14:paraId="14DE811B" w14:textId="77777777" w:rsidR="003501C7" w:rsidRPr="003501C7" w:rsidRDefault="003501C7" w:rsidP="003501C7">
      <w:pPr>
        <w:rPr>
          <w:lang w:val="en-US"/>
          <w:rPrChange w:id="1675" w:author="Benoît Perez-Lamarque" w:date="2021-09-23T12:18:00Z">
            <w:rPr/>
          </w:rPrChange>
        </w:rPr>
      </w:pPr>
      <w:r w:rsidRPr="003501C7">
        <w:rPr>
          <w:lang w:val="en-US"/>
          <w:rPrChange w:id="1676" w:author="Benoît Perez-Lamarque" w:date="2021-09-23T12:18:00Z">
            <w:rPr/>
          </w:rPrChange>
        </w:rPr>
        <w:t>summaryStriatumFrugivory &lt;- summaryStriatumFrugivory[!is.na(summaryStriatumFrugivory[,1]),]</w:t>
      </w:r>
    </w:p>
    <w:p w14:paraId="370BB071" w14:textId="77777777" w:rsidR="003501C7" w:rsidRPr="003501C7" w:rsidRDefault="003501C7" w:rsidP="003501C7">
      <w:pPr>
        <w:rPr>
          <w:lang w:val="en-US"/>
          <w:rPrChange w:id="1677" w:author="Benoît Perez-Lamarque" w:date="2021-09-23T12:18:00Z">
            <w:rPr/>
          </w:rPrChange>
        </w:rPr>
      </w:pPr>
      <w:r w:rsidRPr="003501C7">
        <w:rPr>
          <w:lang w:val="en-US"/>
          <w:rPrChange w:id="1678" w:author="Benoît Perez-Lamarque" w:date="2021-09-23T12:18:00Z">
            <w:rPr/>
          </w:rPrChange>
        </w:rPr>
        <w:t>summaryMOBFrugivory &lt;- summaryMOBFrugivory[!is.na(summaryMOBFrugivory[,1]),]</w:t>
      </w:r>
    </w:p>
    <w:p w14:paraId="567CAB67" w14:textId="77777777" w:rsidR="003501C7" w:rsidRPr="003501C7" w:rsidRDefault="003501C7" w:rsidP="003501C7">
      <w:pPr>
        <w:rPr>
          <w:lang w:val="en-US"/>
          <w:rPrChange w:id="1679" w:author="Benoît Perez-Lamarque" w:date="2021-09-23T12:18:00Z">
            <w:rPr/>
          </w:rPrChange>
        </w:rPr>
      </w:pPr>
    </w:p>
    <w:p w14:paraId="07C86BC8" w14:textId="77777777" w:rsidR="003501C7" w:rsidRPr="003501C7" w:rsidRDefault="003501C7" w:rsidP="003501C7">
      <w:pPr>
        <w:rPr>
          <w:lang w:val="en-US"/>
          <w:rPrChange w:id="1680" w:author="Benoît Perez-Lamarque" w:date="2021-09-23T12:18:00Z">
            <w:rPr/>
          </w:rPrChange>
        </w:rPr>
      </w:pPr>
      <w:r w:rsidRPr="003501C7">
        <w:rPr>
          <w:lang w:val="en-US"/>
          <w:rPrChange w:id="1681" w:author="Benoît Perez-Lamarque" w:date="2021-09-23T12:18:00Z">
            <w:rPr/>
          </w:rPrChange>
        </w:rPr>
        <w:t>colnames(summaryBrainFrugivory) &lt;- colnames(toAdd)</w:t>
      </w:r>
    </w:p>
    <w:p w14:paraId="2EDB9792" w14:textId="77777777" w:rsidR="003501C7" w:rsidRPr="003501C7" w:rsidRDefault="003501C7" w:rsidP="003501C7">
      <w:pPr>
        <w:rPr>
          <w:lang w:val="en-US"/>
          <w:rPrChange w:id="1682" w:author="Benoît Perez-Lamarque" w:date="2021-09-23T12:18:00Z">
            <w:rPr/>
          </w:rPrChange>
        </w:rPr>
      </w:pPr>
      <w:r w:rsidRPr="003501C7">
        <w:rPr>
          <w:lang w:val="en-US"/>
          <w:rPrChange w:id="1683" w:author="Benoît Perez-Lamarque" w:date="2021-09-23T12:18:00Z">
            <w:rPr/>
          </w:rPrChange>
        </w:rPr>
        <w:t>colnames(summaryEQFrugivory) &lt;- colnames(toAdd)</w:t>
      </w:r>
    </w:p>
    <w:p w14:paraId="3952938E" w14:textId="77777777" w:rsidR="003501C7" w:rsidRPr="003501C7" w:rsidRDefault="003501C7" w:rsidP="003501C7">
      <w:pPr>
        <w:rPr>
          <w:lang w:val="en-US"/>
          <w:rPrChange w:id="1684" w:author="Benoît Perez-Lamarque" w:date="2021-09-23T12:18:00Z">
            <w:rPr/>
          </w:rPrChange>
        </w:rPr>
      </w:pPr>
      <w:r w:rsidRPr="003501C7">
        <w:rPr>
          <w:lang w:val="en-US"/>
          <w:rPrChange w:id="1685" w:author="Benoît Perez-Lamarque" w:date="2021-09-23T12:18:00Z">
            <w:rPr/>
          </w:rPrChange>
        </w:rPr>
        <w:t>colnames(summaryNeocortexFrugivory) &lt;- colnames(toAdd)</w:t>
      </w:r>
    </w:p>
    <w:p w14:paraId="2FF38E6C" w14:textId="77777777" w:rsidR="003501C7" w:rsidRPr="003501C7" w:rsidRDefault="003501C7" w:rsidP="003501C7">
      <w:pPr>
        <w:rPr>
          <w:lang w:val="en-US"/>
          <w:rPrChange w:id="1686" w:author="Benoît Perez-Lamarque" w:date="2021-09-23T12:18:00Z">
            <w:rPr/>
          </w:rPrChange>
        </w:rPr>
      </w:pPr>
      <w:r w:rsidRPr="003501C7">
        <w:rPr>
          <w:lang w:val="en-US"/>
          <w:rPrChange w:id="1687" w:author="Benoît Perez-Lamarque" w:date="2021-09-23T12:18:00Z">
            <w:rPr/>
          </w:rPrChange>
        </w:rPr>
        <w:t>colnames(summaryHippocampusFrugivory) &lt;- colnames(toAdd)</w:t>
      </w:r>
    </w:p>
    <w:p w14:paraId="2DAB84ED" w14:textId="77777777" w:rsidR="003501C7" w:rsidRPr="003501C7" w:rsidRDefault="003501C7" w:rsidP="003501C7">
      <w:pPr>
        <w:rPr>
          <w:lang w:val="en-US"/>
          <w:rPrChange w:id="1688" w:author="Benoît Perez-Lamarque" w:date="2021-09-23T12:18:00Z">
            <w:rPr/>
          </w:rPrChange>
        </w:rPr>
      </w:pPr>
      <w:r w:rsidRPr="003501C7">
        <w:rPr>
          <w:lang w:val="en-US"/>
          <w:rPrChange w:id="1689" w:author="Benoît Perez-Lamarque" w:date="2021-09-23T12:18:00Z">
            <w:rPr/>
          </w:rPrChange>
        </w:rPr>
        <w:t>colnames(summaryCerebellumFrugivory) &lt;- colnames(toAdd)</w:t>
      </w:r>
    </w:p>
    <w:p w14:paraId="28173AB6" w14:textId="77777777" w:rsidR="003501C7" w:rsidRPr="003501C7" w:rsidRDefault="003501C7" w:rsidP="003501C7">
      <w:pPr>
        <w:rPr>
          <w:lang w:val="en-US"/>
          <w:rPrChange w:id="1690" w:author="Benoît Perez-Lamarque" w:date="2021-09-23T12:18:00Z">
            <w:rPr/>
          </w:rPrChange>
        </w:rPr>
      </w:pPr>
      <w:r w:rsidRPr="003501C7">
        <w:rPr>
          <w:lang w:val="en-US"/>
          <w:rPrChange w:id="1691" w:author="Benoît Perez-Lamarque" w:date="2021-09-23T12:18:00Z">
            <w:rPr/>
          </w:rPrChange>
        </w:rPr>
        <w:t>colnames(summaryStriatumFrugivory) &lt;- colnames(toAdd)</w:t>
      </w:r>
    </w:p>
    <w:p w14:paraId="1E341DF4" w14:textId="77777777" w:rsidR="003501C7" w:rsidRPr="003501C7" w:rsidRDefault="003501C7" w:rsidP="003501C7">
      <w:pPr>
        <w:rPr>
          <w:lang w:val="en-US"/>
          <w:rPrChange w:id="1692" w:author="Benoît Perez-Lamarque" w:date="2021-09-23T12:18:00Z">
            <w:rPr/>
          </w:rPrChange>
        </w:rPr>
      </w:pPr>
      <w:r w:rsidRPr="003501C7">
        <w:rPr>
          <w:lang w:val="en-US"/>
          <w:rPrChange w:id="1693" w:author="Benoît Perez-Lamarque" w:date="2021-09-23T12:18:00Z">
            <w:rPr/>
          </w:rPrChange>
        </w:rPr>
        <w:t>colnames(summaryMOBFrugivory) &lt;- colnames(toAdd)</w:t>
      </w:r>
    </w:p>
    <w:p w14:paraId="506DD834" w14:textId="77777777" w:rsidR="003501C7" w:rsidRPr="003501C7" w:rsidRDefault="003501C7" w:rsidP="003501C7">
      <w:pPr>
        <w:rPr>
          <w:lang w:val="en-US"/>
          <w:rPrChange w:id="1694" w:author="Benoît Perez-Lamarque" w:date="2021-09-23T12:18:00Z">
            <w:rPr/>
          </w:rPrChange>
        </w:rPr>
      </w:pPr>
    </w:p>
    <w:p w14:paraId="210C366F" w14:textId="77777777" w:rsidR="003501C7" w:rsidRPr="003501C7" w:rsidRDefault="003501C7" w:rsidP="003501C7">
      <w:pPr>
        <w:rPr>
          <w:lang w:val="en-US"/>
          <w:rPrChange w:id="1695" w:author="Benoît Perez-Lamarque" w:date="2021-09-23T12:18:00Z">
            <w:rPr/>
          </w:rPrChange>
        </w:rPr>
      </w:pPr>
      <w:r w:rsidRPr="003501C7">
        <w:rPr>
          <w:lang w:val="en-US"/>
          <w:rPrChange w:id="1696" w:author="Benoît Perez-Lamarque" w:date="2021-09-23T12:18:00Z">
            <w:rPr/>
          </w:rPrChange>
        </w:rPr>
        <w:t>##----</w:t>
      </w:r>
    </w:p>
    <w:p w14:paraId="6C90F73F" w14:textId="77777777" w:rsidR="003501C7" w:rsidRPr="003501C7" w:rsidRDefault="003501C7" w:rsidP="003501C7">
      <w:pPr>
        <w:rPr>
          <w:lang w:val="en-US"/>
          <w:rPrChange w:id="1697" w:author="Benoît Perez-Lamarque" w:date="2021-09-23T12:18:00Z">
            <w:rPr/>
          </w:rPrChange>
        </w:rPr>
      </w:pPr>
    </w:p>
    <w:p w14:paraId="106A0B33" w14:textId="77777777" w:rsidR="003501C7" w:rsidRPr="003501C7" w:rsidRDefault="003501C7" w:rsidP="003501C7">
      <w:pPr>
        <w:rPr>
          <w:lang w:val="en-US"/>
          <w:rPrChange w:id="1698" w:author="Benoît Perez-Lamarque" w:date="2021-09-23T12:18:00Z">
            <w:rPr/>
          </w:rPrChange>
        </w:rPr>
      </w:pPr>
      <w:r w:rsidRPr="003501C7">
        <w:rPr>
          <w:lang w:val="en-US"/>
          <w:rPrChange w:id="1699" w:author="Benoît Perez-Lamarque" w:date="2021-09-23T12:18:00Z">
            <w:rPr/>
          </w:rPrChange>
        </w:rPr>
        <w:t>colNum &lt;-c("darkgrey", brewer.pal(n = 5, name = "Set1")[1:5])</w:t>
      </w:r>
    </w:p>
    <w:p w14:paraId="4F3C58CD" w14:textId="77777777" w:rsidR="003501C7" w:rsidRPr="003501C7" w:rsidRDefault="003501C7" w:rsidP="003501C7">
      <w:pPr>
        <w:rPr>
          <w:lang w:val="en-US"/>
          <w:rPrChange w:id="1700" w:author="Benoît Perez-Lamarque" w:date="2021-09-23T12:18:00Z">
            <w:rPr/>
          </w:rPrChange>
        </w:rPr>
      </w:pPr>
    </w:p>
    <w:p w14:paraId="59278FEE" w14:textId="77777777" w:rsidR="003501C7" w:rsidRPr="003501C7" w:rsidRDefault="003501C7" w:rsidP="003501C7">
      <w:pPr>
        <w:rPr>
          <w:lang w:val="en-US"/>
          <w:rPrChange w:id="1701" w:author="Benoît Perez-Lamarque" w:date="2021-09-23T12:18:00Z">
            <w:rPr/>
          </w:rPrChange>
        </w:rPr>
      </w:pPr>
      <w:r w:rsidRPr="003501C7">
        <w:rPr>
          <w:lang w:val="en-US"/>
          <w:rPrChange w:id="1702" w:author="Benoît Perez-Lamarque" w:date="2021-09-23T12:18:00Z">
            <w:rPr/>
          </w:rPrChange>
        </w:rPr>
        <w:t>models &lt;- c("BM", "OU", "EB", "MC", expression(DD[italic(lin)]), expression(DD[italic(exp)]))</w:t>
      </w:r>
    </w:p>
    <w:p w14:paraId="5DC98709" w14:textId="77777777" w:rsidR="003501C7" w:rsidRPr="003501C7" w:rsidRDefault="003501C7" w:rsidP="003501C7">
      <w:pPr>
        <w:rPr>
          <w:lang w:val="en-US"/>
          <w:rPrChange w:id="1703" w:author="Benoît Perez-Lamarque" w:date="2021-09-23T12:18:00Z">
            <w:rPr/>
          </w:rPrChange>
        </w:rPr>
      </w:pPr>
      <w:r w:rsidRPr="003501C7">
        <w:rPr>
          <w:lang w:val="en-US"/>
          <w:rPrChange w:id="1704" w:author="Benoît Perez-Lamarque" w:date="2021-09-23T12:18:00Z">
            <w:rPr/>
          </w:rPrChange>
        </w:rPr>
        <w:t>colourModels &lt;- brewer.pal(n = 6, name = "Set1")</w:t>
      </w:r>
    </w:p>
    <w:p w14:paraId="174E3B7D" w14:textId="77777777" w:rsidR="003501C7" w:rsidRPr="003501C7" w:rsidRDefault="003501C7" w:rsidP="003501C7">
      <w:pPr>
        <w:rPr>
          <w:lang w:val="en-US"/>
          <w:rPrChange w:id="1705" w:author="Benoît Perez-Lamarque" w:date="2021-09-23T12:18:00Z">
            <w:rPr/>
          </w:rPrChange>
        </w:rPr>
      </w:pPr>
    </w:p>
    <w:p w14:paraId="2F4CEE5F" w14:textId="77777777" w:rsidR="003501C7" w:rsidRPr="003501C7" w:rsidRDefault="003501C7" w:rsidP="003501C7">
      <w:pPr>
        <w:rPr>
          <w:lang w:val="en-US"/>
          <w:rPrChange w:id="1706" w:author="Benoît Perez-Lamarque" w:date="2021-09-23T12:18:00Z">
            <w:rPr/>
          </w:rPrChange>
        </w:rPr>
      </w:pPr>
      <w:r w:rsidRPr="003501C7">
        <w:rPr>
          <w:lang w:val="en-US"/>
          <w:rPrChange w:id="1707" w:author="Benoît Perez-Lamarque" w:date="2021-09-23T12:18:00Z">
            <w:rPr/>
          </w:rPrChange>
        </w:rPr>
        <w:t>```</w:t>
      </w:r>
    </w:p>
    <w:p w14:paraId="356182B0" w14:textId="77777777" w:rsidR="003501C7" w:rsidRPr="003501C7" w:rsidRDefault="003501C7" w:rsidP="003501C7">
      <w:pPr>
        <w:rPr>
          <w:lang w:val="en-US"/>
          <w:rPrChange w:id="1708" w:author="Benoît Perez-Lamarque" w:date="2021-09-23T12:18:00Z">
            <w:rPr/>
          </w:rPrChange>
        </w:rPr>
      </w:pPr>
    </w:p>
    <w:p w14:paraId="78DF5B0C" w14:textId="77777777" w:rsidR="003501C7" w:rsidRPr="003501C7" w:rsidRDefault="003501C7" w:rsidP="003501C7">
      <w:pPr>
        <w:rPr>
          <w:lang w:val="en-US"/>
          <w:rPrChange w:id="1709" w:author="Benoît Perez-Lamarque" w:date="2021-09-23T12:18:00Z">
            <w:rPr/>
          </w:rPrChange>
        </w:rPr>
      </w:pPr>
    </w:p>
    <w:p w14:paraId="2BB4D5A5" w14:textId="77777777" w:rsidR="003501C7" w:rsidRPr="003501C7" w:rsidRDefault="003501C7" w:rsidP="003501C7">
      <w:pPr>
        <w:rPr>
          <w:lang w:val="en-US"/>
          <w:rPrChange w:id="1710" w:author="Benoît Perez-Lamarque" w:date="2021-09-23T12:18:00Z">
            <w:rPr/>
          </w:rPrChange>
        </w:rPr>
      </w:pPr>
      <w:r w:rsidRPr="003501C7">
        <w:rPr>
          <w:lang w:val="en-US"/>
          <w:rPrChange w:id="1711" w:author="Benoît Perez-Lamarque" w:date="2021-09-23T12:18:00Z">
            <w:rPr/>
          </w:rPrChange>
        </w:rPr>
        <w:t>(b) Dealing with data uncertainty and parameter sensitivity</w:t>
      </w:r>
    </w:p>
    <w:p w14:paraId="5374DF33" w14:textId="77777777" w:rsidR="003501C7" w:rsidRPr="003501C7" w:rsidRDefault="003501C7" w:rsidP="003501C7">
      <w:pPr>
        <w:rPr>
          <w:lang w:val="en-US"/>
          <w:rPrChange w:id="1712" w:author="Benoît Perez-Lamarque" w:date="2021-09-23T12:18:00Z">
            <w:rPr/>
          </w:rPrChange>
        </w:rPr>
      </w:pPr>
    </w:p>
    <w:p w14:paraId="45A39393" w14:textId="77777777" w:rsidR="003501C7" w:rsidRPr="003501C7" w:rsidRDefault="003501C7" w:rsidP="003501C7">
      <w:pPr>
        <w:rPr>
          <w:lang w:val="en-US"/>
          <w:rPrChange w:id="1713" w:author="Benoît Perez-Lamarque" w:date="2021-09-23T12:18:00Z">
            <w:rPr/>
          </w:rPrChange>
        </w:rPr>
      </w:pPr>
      <w:r w:rsidRPr="003501C7">
        <w:rPr>
          <w:lang w:val="en-US"/>
          <w:rPrChange w:id="1714" w:author="Benoît Perez-Lamarque" w:date="2021-09-23T12:18:00Z">
            <w:rPr/>
          </w:rPrChange>
        </w:rPr>
        <w:t>\hfill</w:t>
      </w:r>
    </w:p>
    <w:p w14:paraId="2F614565" w14:textId="77777777" w:rsidR="003501C7" w:rsidRPr="003501C7" w:rsidRDefault="003501C7" w:rsidP="003501C7">
      <w:pPr>
        <w:rPr>
          <w:lang w:val="en-US"/>
          <w:rPrChange w:id="1715" w:author="Benoît Perez-Lamarque" w:date="2021-09-23T12:18:00Z">
            <w:rPr/>
          </w:rPrChange>
        </w:rPr>
      </w:pPr>
    </w:p>
    <w:p w14:paraId="41B0091C" w14:textId="77777777" w:rsidR="003501C7" w:rsidRPr="003501C7" w:rsidRDefault="003501C7" w:rsidP="003501C7">
      <w:pPr>
        <w:rPr>
          <w:lang w:val="en-US"/>
          <w:rPrChange w:id="1716" w:author="Benoît Perez-Lamarque" w:date="2021-09-23T12:18:00Z">
            <w:rPr/>
          </w:rPrChange>
        </w:rPr>
      </w:pPr>
      <w:r w:rsidRPr="003501C7">
        <w:rPr>
          <w:lang w:val="en-US"/>
          <w:rPrChange w:id="1717" w:author="Benoît Perez-Lamarque" w:date="2021-09-23T12:18:00Z">
            <w:rPr/>
          </w:rPrChange>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p>
    <w:p w14:paraId="195A53B6" w14:textId="77777777" w:rsidR="003501C7" w:rsidRPr="003501C7" w:rsidRDefault="003501C7" w:rsidP="003501C7">
      <w:pPr>
        <w:rPr>
          <w:lang w:val="en-US"/>
          <w:rPrChange w:id="1718" w:author="Benoît Perez-Lamarque" w:date="2021-09-23T12:18:00Z">
            <w:rPr/>
          </w:rPrChange>
        </w:rPr>
      </w:pPr>
    </w:p>
    <w:p w14:paraId="394A2D1B" w14:textId="77777777" w:rsidR="003501C7" w:rsidRPr="003501C7" w:rsidRDefault="003501C7" w:rsidP="003501C7">
      <w:pPr>
        <w:rPr>
          <w:lang w:val="en-US"/>
          <w:rPrChange w:id="1719" w:author="Benoît Perez-Lamarque" w:date="2021-09-23T12:18:00Z">
            <w:rPr/>
          </w:rPrChange>
        </w:rPr>
      </w:pPr>
      <w:r w:rsidRPr="003501C7">
        <w:rPr>
          <w:lang w:val="en-US"/>
          <w:rPrChange w:id="1720" w:author="Benoît Perez-Lamarque" w:date="2021-09-23T12:18:00Z">
            <w:rPr/>
          </w:rPrChange>
        </w:rPr>
        <w:t xml:space="preserve">|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sympatry (see Appendix Figure \@ref(fig:figcomparison)) and (ii) to </w:t>
      </w:r>
      <w:r w:rsidRPr="003501C7">
        <w:rPr>
          <w:lang w:val="en-US"/>
          <w:rPrChange w:id="1721" w:author="Benoît Perez-Lamarque" w:date="2021-09-23T12:18:00Z">
            <w:rPr/>
          </w:rPrChange>
        </w:rPr>
        <w:lastRenderedPageBreak/>
        <w:t>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 and geographic sympatry, and (3) various biogeography and dietary evolutionary history reconstructions.</w:t>
      </w:r>
    </w:p>
    <w:p w14:paraId="6DB1434A" w14:textId="77777777" w:rsidR="003501C7" w:rsidRPr="003501C7" w:rsidRDefault="003501C7" w:rsidP="003501C7">
      <w:pPr>
        <w:rPr>
          <w:lang w:val="en-US"/>
          <w:rPrChange w:id="1722" w:author="Benoît Perez-Lamarque" w:date="2021-09-23T12:18:00Z">
            <w:rPr/>
          </w:rPrChange>
        </w:rPr>
      </w:pPr>
    </w:p>
    <w:p w14:paraId="446F6FF5" w14:textId="77777777" w:rsidR="003501C7" w:rsidRPr="003501C7" w:rsidRDefault="003501C7" w:rsidP="003501C7">
      <w:pPr>
        <w:rPr>
          <w:lang w:val="en-US"/>
          <w:rPrChange w:id="1723" w:author="Benoît Perez-Lamarque" w:date="2021-09-23T12:18:00Z">
            <w:rPr/>
          </w:rPrChange>
        </w:rPr>
      </w:pPr>
      <w:r w:rsidRPr="003501C7">
        <w:rPr>
          <w:lang w:val="en-US"/>
          <w:rPrChange w:id="1724" w:author="Benoît Perez-Lamarque" w:date="2021-09-23T12:18:00Z">
            <w:rPr/>
          </w:rPrChange>
        </w:rPr>
        <w:t>|   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We stopped computations when the calculation of the likelihood was excessively long (&gt; 1 week). The final sample size thus was of `r min(totModelsWorked[-2])*10` models.</w:t>
      </w:r>
    </w:p>
    <w:p w14:paraId="0226F06F" w14:textId="77777777" w:rsidR="003501C7" w:rsidRPr="003501C7" w:rsidRDefault="003501C7" w:rsidP="003501C7">
      <w:pPr>
        <w:rPr>
          <w:lang w:val="en-US"/>
          <w:rPrChange w:id="1725" w:author="Benoît Perez-Lamarque" w:date="2021-09-23T12:18:00Z">
            <w:rPr/>
          </w:rPrChange>
        </w:rPr>
      </w:pPr>
    </w:p>
    <w:p w14:paraId="2AE2916A" w14:textId="77777777" w:rsidR="003501C7" w:rsidRPr="003501C7" w:rsidRDefault="003501C7" w:rsidP="003501C7">
      <w:pPr>
        <w:rPr>
          <w:lang w:val="en-US"/>
          <w:rPrChange w:id="1726" w:author="Benoît Perez-Lamarque" w:date="2021-09-23T12:18:00Z">
            <w:rPr/>
          </w:rPrChange>
        </w:rPr>
      </w:pPr>
      <w:r w:rsidRPr="003501C7">
        <w:rPr>
          <w:lang w:val="en-US"/>
          <w:rPrChange w:id="1727" w:author="Benoît Perez-Lamarque" w:date="2021-09-23T12:18:00Z">
            <w:rPr/>
          </w:rPrChange>
        </w:rPr>
        <w:t>### Models of species diversification</w:t>
      </w:r>
    </w:p>
    <w:p w14:paraId="50F1671A" w14:textId="77777777" w:rsidR="003501C7" w:rsidRPr="003501C7" w:rsidRDefault="003501C7" w:rsidP="003501C7">
      <w:pPr>
        <w:rPr>
          <w:lang w:val="en-US"/>
          <w:rPrChange w:id="1728" w:author="Benoît Perez-Lamarque" w:date="2021-09-23T12:18:00Z">
            <w:rPr/>
          </w:rPrChange>
        </w:rPr>
      </w:pPr>
    </w:p>
    <w:p w14:paraId="580D27E3" w14:textId="77777777" w:rsidR="003501C7" w:rsidRPr="003501C7" w:rsidRDefault="003501C7" w:rsidP="003501C7">
      <w:pPr>
        <w:rPr>
          <w:lang w:val="en-US"/>
          <w:rPrChange w:id="1729" w:author="Benoît Perez-Lamarque" w:date="2021-09-23T12:18:00Z">
            <w:rPr/>
          </w:rPrChange>
        </w:rPr>
      </w:pPr>
      <w:r w:rsidRPr="003501C7">
        <w:rPr>
          <w:lang w:val="en-US"/>
          <w:rPrChange w:id="1730" w:author="Benoît Perez-Lamarque" w:date="2021-09-23T12:18:00Z">
            <w:rPr/>
          </w:rPrChange>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the rate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0BC00855" w14:textId="77777777" w:rsidR="003501C7" w:rsidRPr="003501C7" w:rsidRDefault="003501C7" w:rsidP="003501C7">
      <w:pPr>
        <w:rPr>
          <w:lang w:val="en-US"/>
          <w:rPrChange w:id="1731" w:author="Benoît Perez-Lamarque" w:date="2021-09-23T12:18:00Z">
            <w:rPr/>
          </w:rPrChange>
        </w:rPr>
      </w:pPr>
    </w:p>
    <w:p w14:paraId="610C68B0" w14:textId="77777777" w:rsidR="003501C7" w:rsidRPr="003501C7" w:rsidRDefault="003501C7" w:rsidP="003501C7">
      <w:pPr>
        <w:rPr>
          <w:lang w:val="en-US"/>
          <w:rPrChange w:id="1732" w:author="Benoît Perez-Lamarque" w:date="2021-09-23T12:18:00Z">
            <w:rPr/>
          </w:rPrChange>
        </w:rPr>
      </w:pPr>
      <w:r w:rsidRPr="003501C7">
        <w:rPr>
          <w:lang w:val="en-US"/>
          <w:rPrChange w:id="1733" w:author="Benoît Perez-Lamarque" w:date="2021-09-23T12:18:00Z">
            <w:rPr/>
          </w:rPrChange>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clade 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3419108A" w14:textId="77777777" w:rsidR="003501C7" w:rsidRPr="003501C7" w:rsidRDefault="003501C7" w:rsidP="003501C7">
      <w:pPr>
        <w:rPr>
          <w:lang w:val="en-US"/>
          <w:rPrChange w:id="1734" w:author="Benoît Perez-Lamarque" w:date="2021-09-23T12:18:00Z">
            <w:rPr/>
          </w:rPrChange>
        </w:rPr>
      </w:pPr>
    </w:p>
    <w:p w14:paraId="409C477D" w14:textId="77777777" w:rsidR="003501C7" w:rsidRPr="003501C7" w:rsidRDefault="003501C7" w:rsidP="003501C7">
      <w:pPr>
        <w:rPr>
          <w:lang w:val="en-US"/>
          <w:rPrChange w:id="1735" w:author="Benoît Perez-Lamarque" w:date="2021-09-23T12:18:00Z">
            <w:rPr/>
          </w:rPrChange>
        </w:rPr>
      </w:pPr>
    </w:p>
    <w:p w14:paraId="466F5995" w14:textId="77777777" w:rsidR="003501C7" w:rsidRPr="003501C7" w:rsidRDefault="003501C7" w:rsidP="003501C7">
      <w:pPr>
        <w:rPr>
          <w:lang w:val="en-US"/>
          <w:rPrChange w:id="1736" w:author="Benoît Perez-Lamarque" w:date="2021-09-23T12:18:00Z">
            <w:rPr/>
          </w:rPrChange>
        </w:rPr>
      </w:pPr>
      <w:r w:rsidRPr="003501C7">
        <w:rPr>
          <w:lang w:val="en-US"/>
          <w:rPrChange w:id="1737" w:author="Benoît Perez-Lamarque" w:date="2021-09-23T12:18:00Z">
            <w:rPr/>
          </w:rPrChange>
        </w:rPr>
        <w:t>### Phylogenetic regressions</w:t>
      </w:r>
    </w:p>
    <w:p w14:paraId="38CC746F" w14:textId="77777777" w:rsidR="003501C7" w:rsidRPr="003501C7" w:rsidRDefault="003501C7" w:rsidP="003501C7">
      <w:pPr>
        <w:rPr>
          <w:lang w:val="en-US"/>
          <w:rPrChange w:id="1738" w:author="Benoît Perez-Lamarque" w:date="2021-09-23T12:18:00Z">
            <w:rPr/>
          </w:rPrChange>
        </w:rPr>
      </w:pPr>
    </w:p>
    <w:p w14:paraId="169B8EDC" w14:textId="77777777" w:rsidR="003501C7" w:rsidRPr="003501C7" w:rsidRDefault="003501C7" w:rsidP="003501C7">
      <w:pPr>
        <w:rPr>
          <w:lang w:val="en-US"/>
          <w:rPrChange w:id="1739" w:author="Benoît Perez-Lamarque" w:date="2021-09-23T12:18:00Z">
            <w:rPr/>
          </w:rPrChange>
        </w:rPr>
      </w:pPr>
      <w:r w:rsidRPr="003501C7">
        <w:rPr>
          <w:lang w:val="en-US"/>
          <w:rPrChange w:id="1740" w:author="Benoît Perez-Lamarque" w:date="2021-09-23T12:18:00Z">
            <w:rPr/>
          </w:rPrChange>
        </w:rPr>
        <w:t>\hfill</w:t>
      </w:r>
    </w:p>
    <w:p w14:paraId="68C43ACD" w14:textId="77777777" w:rsidR="003501C7" w:rsidRPr="003501C7" w:rsidRDefault="003501C7" w:rsidP="003501C7">
      <w:pPr>
        <w:rPr>
          <w:lang w:val="en-US"/>
          <w:rPrChange w:id="1741" w:author="Benoît Perez-Lamarque" w:date="2021-09-23T12:18:00Z">
            <w:rPr/>
          </w:rPrChange>
        </w:rPr>
      </w:pPr>
    </w:p>
    <w:p w14:paraId="4B10C31B" w14:textId="77777777" w:rsidR="003501C7" w:rsidRPr="003501C7" w:rsidRDefault="003501C7" w:rsidP="003501C7">
      <w:pPr>
        <w:rPr>
          <w:lang w:val="en-US"/>
          <w:rPrChange w:id="1742" w:author="Benoît Perez-Lamarque" w:date="2021-09-23T12:18:00Z">
            <w:rPr/>
          </w:rPrChange>
        </w:rPr>
      </w:pPr>
      <w:r w:rsidRPr="003501C7">
        <w:rPr>
          <w:lang w:val="en-US"/>
          <w:rPrChange w:id="1743" w:author="Benoît Perez-Lamarque" w:date="2021-09-23T12:18:00Z">
            <w:rPr/>
          </w:rPrChange>
        </w:rPr>
        <w:t>(a)</w:t>
      </w:r>
      <w:r w:rsidRPr="003501C7">
        <w:rPr>
          <w:lang w:val="en-US"/>
          <w:rPrChange w:id="1744" w:author="Benoît Perez-Lamarque" w:date="2021-09-23T12:18:00Z">
            <w:rPr/>
          </w:rPrChange>
        </w:rPr>
        <w:tab/>
        <w:t>Determining the direction of the selection gradient shaped by interspecific competition</w:t>
      </w:r>
    </w:p>
    <w:p w14:paraId="5D19CD94" w14:textId="77777777" w:rsidR="003501C7" w:rsidRPr="003501C7" w:rsidRDefault="003501C7" w:rsidP="003501C7">
      <w:pPr>
        <w:rPr>
          <w:lang w:val="en-US"/>
          <w:rPrChange w:id="1745" w:author="Benoît Perez-Lamarque" w:date="2021-09-23T12:18:00Z">
            <w:rPr/>
          </w:rPrChange>
        </w:rPr>
      </w:pPr>
    </w:p>
    <w:p w14:paraId="41F0A0C0" w14:textId="77777777" w:rsidR="003501C7" w:rsidRPr="003501C7" w:rsidRDefault="003501C7" w:rsidP="003501C7">
      <w:pPr>
        <w:rPr>
          <w:lang w:val="en-US"/>
          <w:rPrChange w:id="1746" w:author="Benoît Perez-Lamarque" w:date="2021-09-23T12:18:00Z">
            <w:rPr/>
          </w:rPrChange>
        </w:rPr>
      </w:pPr>
      <w:r w:rsidRPr="003501C7">
        <w:rPr>
          <w:lang w:val="en-US"/>
          <w:rPrChange w:id="1747" w:author="Benoît Perez-Lamarque" w:date="2021-09-23T12:18:00Z">
            <w:rPr/>
          </w:rPrChange>
        </w:rPr>
        <w:t>\hfill</w:t>
      </w:r>
    </w:p>
    <w:p w14:paraId="4753B480" w14:textId="77777777" w:rsidR="003501C7" w:rsidRPr="003501C7" w:rsidRDefault="003501C7" w:rsidP="003501C7">
      <w:pPr>
        <w:rPr>
          <w:lang w:val="en-US"/>
          <w:rPrChange w:id="1748" w:author="Benoît Perez-Lamarque" w:date="2021-09-23T12:18:00Z">
            <w:rPr/>
          </w:rPrChange>
        </w:rPr>
      </w:pPr>
    </w:p>
    <w:p w14:paraId="714068AA" w14:textId="77777777" w:rsidR="003501C7" w:rsidRPr="003501C7" w:rsidRDefault="003501C7" w:rsidP="003501C7">
      <w:pPr>
        <w:rPr>
          <w:lang w:val="en-US"/>
          <w:rPrChange w:id="1749" w:author="Benoît Perez-Lamarque" w:date="2021-09-23T12:18:00Z">
            <w:rPr/>
          </w:rPrChange>
        </w:rPr>
      </w:pPr>
      <w:r w:rsidRPr="003501C7">
        <w:rPr>
          <w:lang w:val="en-US"/>
          <w:rPrChange w:id="1750" w:author="Benoît Perez-Lamarque" w:date="2021-09-23T12:18:00Z">
            <w:rPr/>
          </w:rPrChange>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competitive models. Here specifically, we considered the least 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4EFC3D9D" w14:textId="77777777" w:rsidR="003501C7" w:rsidRPr="003501C7" w:rsidRDefault="003501C7" w:rsidP="003501C7">
      <w:pPr>
        <w:rPr>
          <w:lang w:val="en-US"/>
          <w:rPrChange w:id="1751" w:author="Benoît Perez-Lamarque" w:date="2021-09-23T12:18:00Z">
            <w:rPr/>
          </w:rPrChange>
        </w:rPr>
      </w:pPr>
    </w:p>
    <w:p w14:paraId="3DD4939E" w14:textId="77777777" w:rsidR="003501C7" w:rsidRPr="003501C7" w:rsidRDefault="003501C7" w:rsidP="003501C7">
      <w:pPr>
        <w:rPr>
          <w:lang w:val="en-US"/>
          <w:rPrChange w:id="1752" w:author="Benoît Perez-Lamarque" w:date="2021-09-23T12:18:00Z">
            <w:rPr/>
          </w:rPrChange>
        </w:rPr>
      </w:pPr>
      <w:r w:rsidRPr="003501C7">
        <w:rPr>
          <w:lang w:val="en-US"/>
          <w:rPrChange w:id="1753" w:author="Benoît Perez-Lamarque" w:date="2021-09-23T12:18:00Z">
            <w:rPr/>
          </w:rPrChange>
        </w:rPr>
        <w:t xml:space="preserve">|    The response variable was the relative size of brain areas shown as better described by competitive phylogenetic scenario (see above). Due to data variability, we took the mean of the possible values given the different datasets, and assessed the sensitivity using non-averaged values (see [Phylogenetic regressions: results, stability and assumption]). In this model, the covariates (i.e. continuous predictors) were the average percent of the range surface overlapping with other sympatric frugivorous species, and the number of frugivorous sympatric species (the second was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1F2FD73D" w14:textId="77777777" w:rsidR="003501C7" w:rsidRPr="003501C7" w:rsidRDefault="003501C7" w:rsidP="003501C7">
      <w:pPr>
        <w:rPr>
          <w:lang w:val="en-US"/>
          <w:rPrChange w:id="1754" w:author="Benoît Perez-Lamarque" w:date="2021-09-23T12:18:00Z">
            <w:rPr/>
          </w:rPrChange>
        </w:rPr>
      </w:pPr>
    </w:p>
    <w:p w14:paraId="0960F38A" w14:textId="77777777" w:rsidR="003501C7" w:rsidRPr="003501C7" w:rsidRDefault="003501C7" w:rsidP="003501C7">
      <w:pPr>
        <w:rPr>
          <w:lang w:val="en-US"/>
          <w:rPrChange w:id="1755" w:author="Benoît Perez-Lamarque" w:date="2021-09-23T12:18:00Z">
            <w:rPr/>
          </w:rPrChange>
        </w:rPr>
      </w:pPr>
      <w:r w:rsidRPr="003501C7">
        <w:rPr>
          <w:lang w:val="en-US"/>
          <w:rPrChange w:id="1756" w:author="Benoît Perez-Lamarque" w:date="2021-09-23T12:18:00Z">
            <w:rPr/>
          </w:rPrChange>
        </w:rPr>
        <w:t>\hfill</w:t>
      </w:r>
    </w:p>
    <w:p w14:paraId="676BA755" w14:textId="77777777" w:rsidR="003501C7" w:rsidRPr="003501C7" w:rsidRDefault="003501C7" w:rsidP="003501C7">
      <w:pPr>
        <w:rPr>
          <w:lang w:val="en-US"/>
          <w:rPrChange w:id="1757" w:author="Benoît Perez-Lamarque" w:date="2021-09-23T12:18:00Z">
            <w:rPr/>
          </w:rPrChange>
        </w:rPr>
      </w:pPr>
    </w:p>
    <w:p w14:paraId="27FF5C8B" w14:textId="77777777" w:rsidR="003501C7" w:rsidRPr="003501C7" w:rsidRDefault="003501C7" w:rsidP="003501C7">
      <w:pPr>
        <w:rPr>
          <w:lang w:val="en-US"/>
          <w:rPrChange w:id="1758" w:author="Benoît Perez-Lamarque" w:date="2021-09-23T12:18:00Z">
            <w:rPr/>
          </w:rPrChange>
        </w:rPr>
      </w:pPr>
      <w:r w:rsidRPr="003501C7">
        <w:rPr>
          <w:lang w:val="en-US"/>
          <w:rPrChange w:id="1759" w:author="Benoît Perez-Lamarque" w:date="2021-09-23T12:18:00Z">
            <w:rPr/>
          </w:rPrChange>
        </w:rPr>
        <w:t>(b)</w:t>
      </w:r>
      <w:r w:rsidRPr="003501C7">
        <w:rPr>
          <w:lang w:val="en-US"/>
          <w:rPrChange w:id="1760" w:author="Benoît Perez-Lamarque" w:date="2021-09-23T12:18:00Z">
            <w:rPr/>
          </w:rPrChange>
        </w:rPr>
        <w:tab/>
        <w:t>Diversification and brain size</w:t>
      </w:r>
    </w:p>
    <w:p w14:paraId="0A8E1338" w14:textId="77777777" w:rsidR="003501C7" w:rsidRPr="003501C7" w:rsidRDefault="003501C7" w:rsidP="003501C7">
      <w:pPr>
        <w:rPr>
          <w:lang w:val="en-US"/>
          <w:rPrChange w:id="1761" w:author="Benoît Perez-Lamarque" w:date="2021-09-23T12:18:00Z">
            <w:rPr/>
          </w:rPrChange>
        </w:rPr>
      </w:pPr>
    </w:p>
    <w:p w14:paraId="07841334" w14:textId="77777777" w:rsidR="003501C7" w:rsidRPr="003501C7" w:rsidRDefault="003501C7" w:rsidP="003501C7">
      <w:pPr>
        <w:rPr>
          <w:lang w:val="en-US"/>
          <w:rPrChange w:id="1762" w:author="Benoît Perez-Lamarque" w:date="2021-09-23T12:18:00Z">
            <w:rPr/>
          </w:rPrChange>
        </w:rPr>
      </w:pPr>
      <w:r w:rsidRPr="003501C7">
        <w:rPr>
          <w:lang w:val="en-US"/>
          <w:rPrChange w:id="1763" w:author="Benoît Perez-Lamarque" w:date="2021-09-23T12:18:00Z">
            <w:rPr/>
          </w:rPrChange>
        </w:rPr>
        <w:t>\hfill</w:t>
      </w:r>
    </w:p>
    <w:p w14:paraId="70E16CC8" w14:textId="77777777" w:rsidR="003501C7" w:rsidRPr="003501C7" w:rsidRDefault="003501C7" w:rsidP="003501C7">
      <w:pPr>
        <w:rPr>
          <w:lang w:val="en-US"/>
          <w:rPrChange w:id="1764" w:author="Benoît Perez-Lamarque" w:date="2021-09-23T12:18:00Z">
            <w:rPr/>
          </w:rPrChange>
        </w:rPr>
      </w:pPr>
    </w:p>
    <w:p w14:paraId="13172C05" w14:textId="77777777" w:rsidR="003501C7" w:rsidRPr="003501C7" w:rsidRDefault="003501C7" w:rsidP="003501C7">
      <w:pPr>
        <w:rPr>
          <w:lang w:val="en-US"/>
          <w:rPrChange w:id="1765" w:author="Benoît Perez-Lamarque" w:date="2021-09-23T12:18:00Z">
            <w:rPr/>
          </w:rPrChange>
        </w:rPr>
      </w:pPr>
      <w:r w:rsidRPr="003501C7">
        <w:rPr>
          <w:lang w:val="en-US"/>
          <w:rPrChange w:id="1766" w:author="Benoît Perez-Lamarque" w:date="2021-09-23T12:18:00Z">
            <w:rPr/>
          </w:rPrChange>
        </w:rPr>
        <w:t>In the same way than explained above, we fitted Gaussian Pagel's lambda phylogenetic regressions of the different relative brain sizes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7B007CED" w14:textId="77777777" w:rsidR="003501C7" w:rsidRPr="003501C7" w:rsidRDefault="003501C7" w:rsidP="003501C7">
      <w:pPr>
        <w:rPr>
          <w:lang w:val="en-US"/>
          <w:rPrChange w:id="1767" w:author="Benoît Perez-Lamarque" w:date="2021-09-23T12:18:00Z">
            <w:rPr/>
          </w:rPrChange>
        </w:rPr>
      </w:pPr>
    </w:p>
    <w:p w14:paraId="5CC58A61" w14:textId="77777777" w:rsidR="003501C7" w:rsidRPr="003501C7" w:rsidRDefault="003501C7" w:rsidP="003501C7">
      <w:pPr>
        <w:rPr>
          <w:lang w:val="en-US"/>
          <w:rPrChange w:id="1768" w:author="Benoît Perez-Lamarque" w:date="2021-09-23T12:18:00Z">
            <w:rPr/>
          </w:rPrChange>
        </w:rPr>
      </w:pPr>
      <w:r w:rsidRPr="003501C7">
        <w:rPr>
          <w:lang w:val="en-US"/>
          <w:rPrChange w:id="1769" w:author="Benoît Perez-Lamarque" w:date="2021-09-23T12:18:00Z">
            <w:rPr/>
          </w:rPrChange>
        </w:rPr>
        <w:lastRenderedPageBreak/>
        <w:t>\hfill</w:t>
      </w:r>
    </w:p>
    <w:p w14:paraId="215A95DD" w14:textId="77777777" w:rsidR="003501C7" w:rsidRPr="003501C7" w:rsidRDefault="003501C7" w:rsidP="003501C7">
      <w:pPr>
        <w:rPr>
          <w:lang w:val="en-US"/>
          <w:rPrChange w:id="1770" w:author="Benoît Perez-Lamarque" w:date="2021-09-23T12:18:00Z">
            <w:rPr/>
          </w:rPrChange>
        </w:rPr>
      </w:pPr>
    </w:p>
    <w:p w14:paraId="2B3404F8" w14:textId="77777777" w:rsidR="003501C7" w:rsidRPr="003501C7" w:rsidRDefault="003501C7" w:rsidP="003501C7">
      <w:pPr>
        <w:rPr>
          <w:lang w:val="en-US"/>
          <w:rPrChange w:id="1771" w:author="Benoît Perez-Lamarque" w:date="2021-09-23T12:18:00Z">
            <w:rPr/>
          </w:rPrChange>
        </w:rPr>
      </w:pPr>
      <w:r w:rsidRPr="003501C7">
        <w:rPr>
          <w:lang w:val="en-US"/>
          <w:rPrChange w:id="1772" w:author="Benoît Perez-Lamarque" w:date="2021-09-23T12:18:00Z">
            <w:rPr/>
          </w:rPrChange>
        </w:rPr>
        <w:t>(c) Diversification and sympatry</w:t>
      </w:r>
    </w:p>
    <w:p w14:paraId="05AF7517" w14:textId="77777777" w:rsidR="003501C7" w:rsidRPr="003501C7" w:rsidRDefault="003501C7" w:rsidP="003501C7">
      <w:pPr>
        <w:rPr>
          <w:lang w:val="en-US"/>
          <w:rPrChange w:id="1773" w:author="Benoît Perez-Lamarque" w:date="2021-09-23T12:18:00Z">
            <w:rPr/>
          </w:rPrChange>
        </w:rPr>
      </w:pPr>
    </w:p>
    <w:p w14:paraId="372BA269" w14:textId="77777777" w:rsidR="003501C7" w:rsidRPr="003501C7" w:rsidRDefault="003501C7" w:rsidP="003501C7">
      <w:pPr>
        <w:rPr>
          <w:lang w:val="en-US"/>
          <w:rPrChange w:id="1774" w:author="Benoît Perez-Lamarque" w:date="2021-09-23T12:18:00Z">
            <w:rPr/>
          </w:rPrChange>
        </w:rPr>
      </w:pPr>
      <w:r w:rsidRPr="003501C7">
        <w:rPr>
          <w:lang w:val="en-US"/>
          <w:rPrChange w:id="1775" w:author="Benoît Perez-Lamarque" w:date="2021-09-23T12:18:00Z">
            <w:rPr/>
          </w:rPrChange>
        </w:rPr>
        <w:t>To determine whether sympatry was associated to specific diversification pattern (and thus if diversification rates were regionalized), we fitted Gaussian Pagel's lambda phylogenetic regressions with the diversification rate as output variable, and used the two metrics for describing sympatry (the average percent of the range surface overlapping with other sympatric frugivorous species, and the number of frugivorous sympatric species) as tested variables, as described in (a).</w:t>
      </w:r>
    </w:p>
    <w:p w14:paraId="200272AF" w14:textId="77777777" w:rsidR="003501C7" w:rsidRPr="003501C7" w:rsidRDefault="003501C7" w:rsidP="003501C7">
      <w:pPr>
        <w:rPr>
          <w:lang w:val="en-US"/>
          <w:rPrChange w:id="1776" w:author="Benoît Perez-Lamarque" w:date="2021-09-23T12:18:00Z">
            <w:rPr/>
          </w:rPrChange>
        </w:rPr>
      </w:pPr>
    </w:p>
    <w:p w14:paraId="18F66391" w14:textId="77777777" w:rsidR="003501C7" w:rsidRPr="003501C7" w:rsidRDefault="003501C7" w:rsidP="003501C7">
      <w:pPr>
        <w:rPr>
          <w:lang w:val="en-US"/>
          <w:rPrChange w:id="1777" w:author="Benoît Perez-Lamarque" w:date="2021-09-23T12:18:00Z">
            <w:rPr/>
          </w:rPrChange>
        </w:rPr>
      </w:pPr>
      <w:r w:rsidRPr="003501C7">
        <w:rPr>
          <w:lang w:val="en-US"/>
          <w:rPrChange w:id="1778" w:author="Benoît Perez-Lamarque" w:date="2021-09-23T12:18:00Z">
            <w:rPr/>
          </w:rPrChange>
        </w:rPr>
        <w:t>\hfill</w:t>
      </w:r>
    </w:p>
    <w:p w14:paraId="3F5669CC" w14:textId="77777777" w:rsidR="003501C7" w:rsidRPr="003501C7" w:rsidRDefault="003501C7" w:rsidP="003501C7">
      <w:pPr>
        <w:rPr>
          <w:lang w:val="en-US"/>
          <w:rPrChange w:id="1779" w:author="Benoît Perez-Lamarque" w:date="2021-09-23T12:18:00Z">
            <w:rPr/>
          </w:rPrChange>
        </w:rPr>
      </w:pPr>
    </w:p>
    <w:p w14:paraId="712592D2" w14:textId="77777777" w:rsidR="003501C7" w:rsidRPr="003501C7" w:rsidRDefault="003501C7" w:rsidP="003501C7">
      <w:pPr>
        <w:rPr>
          <w:lang w:val="en-US"/>
          <w:rPrChange w:id="1780" w:author="Benoît Perez-Lamarque" w:date="2021-09-23T12:18:00Z">
            <w:rPr/>
          </w:rPrChange>
        </w:rPr>
      </w:pPr>
      <w:r w:rsidRPr="003501C7">
        <w:rPr>
          <w:lang w:val="en-US"/>
          <w:rPrChange w:id="1781" w:author="Benoît Perez-Lamarque" w:date="2021-09-23T12:18:00Z">
            <w:rPr/>
          </w:rPrChange>
        </w:rPr>
        <w:t>(d)</w:t>
      </w:r>
      <w:r w:rsidRPr="003501C7">
        <w:rPr>
          <w:lang w:val="en-US"/>
          <w:rPrChange w:id="1782" w:author="Benoît Perez-Lamarque" w:date="2021-09-23T12:18:00Z">
            <w:rPr/>
          </w:rPrChange>
        </w:rPr>
        <w:tab/>
        <w:t>Model implementation</w:t>
      </w:r>
    </w:p>
    <w:p w14:paraId="497E68B7" w14:textId="77777777" w:rsidR="003501C7" w:rsidRPr="003501C7" w:rsidRDefault="003501C7" w:rsidP="003501C7">
      <w:pPr>
        <w:rPr>
          <w:lang w:val="en-US"/>
          <w:rPrChange w:id="1783" w:author="Benoît Perez-Lamarque" w:date="2021-09-23T12:18:00Z">
            <w:rPr/>
          </w:rPrChange>
        </w:rPr>
      </w:pPr>
    </w:p>
    <w:p w14:paraId="11841A03" w14:textId="77777777" w:rsidR="003501C7" w:rsidRPr="003501C7" w:rsidRDefault="003501C7" w:rsidP="003501C7">
      <w:pPr>
        <w:rPr>
          <w:lang w:val="en-US"/>
          <w:rPrChange w:id="1784" w:author="Benoît Perez-Lamarque" w:date="2021-09-23T12:18:00Z">
            <w:rPr/>
          </w:rPrChange>
        </w:rPr>
      </w:pPr>
      <w:r w:rsidRPr="003501C7">
        <w:rPr>
          <w:lang w:val="en-US"/>
          <w:rPrChange w:id="1785" w:author="Benoît Perez-Lamarque" w:date="2021-09-23T12:18:00Z">
            <w:rPr/>
          </w:rPrChange>
        </w:rPr>
        <w:t>\hfill</w:t>
      </w:r>
    </w:p>
    <w:p w14:paraId="13E69D4A" w14:textId="77777777" w:rsidR="003501C7" w:rsidRPr="003501C7" w:rsidRDefault="003501C7" w:rsidP="003501C7">
      <w:pPr>
        <w:rPr>
          <w:lang w:val="en-US"/>
          <w:rPrChange w:id="1786" w:author="Benoît Perez-Lamarque" w:date="2021-09-23T12:18:00Z">
            <w:rPr/>
          </w:rPrChange>
        </w:rPr>
      </w:pPr>
    </w:p>
    <w:p w14:paraId="112CDC34" w14:textId="77777777" w:rsidR="003501C7" w:rsidRPr="003501C7" w:rsidRDefault="003501C7" w:rsidP="003501C7">
      <w:pPr>
        <w:rPr>
          <w:lang w:val="en-US"/>
          <w:rPrChange w:id="1787" w:author="Benoît Perez-Lamarque" w:date="2021-09-23T12:18:00Z">
            <w:rPr/>
          </w:rPrChange>
        </w:rPr>
      </w:pPr>
      <w:r w:rsidRPr="003501C7">
        <w:rPr>
          <w:lang w:val="en-US"/>
          <w:rPrChange w:id="1788" w:author="Benoît Perez-Lamarque" w:date="2021-09-23T12:18:00Z">
            <w:rPr/>
          </w:rPrChange>
        </w:rPr>
        <w:t>(i)</w:t>
      </w:r>
      <w:r w:rsidRPr="003501C7">
        <w:rPr>
          <w:lang w:val="en-US"/>
          <w:rPrChange w:id="1789" w:author="Benoît Perez-Lamarque" w:date="2021-09-23T12:18:00Z">
            <w:rPr/>
          </w:rPrChange>
        </w:rPr>
        <w:tab/>
        <w:t>Direction of the selection gradient shaped by interspecific competition</w:t>
      </w:r>
    </w:p>
    <w:p w14:paraId="010872D6" w14:textId="77777777" w:rsidR="003501C7" w:rsidRPr="003501C7" w:rsidRDefault="003501C7" w:rsidP="003501C7">
      <w:pPr>
        <w:rPr>
          <w:lang w:val="en-US"/>
          <w:rPrChange w:id="1790" w:author="Benoît Perez-Lamarque" w:date="2021-09-23T12:18:00Z">
            <w:rPr/>
          </w:rPrChange>
        </w:rPr>
      </w:pPr>
    </w:p>
    <w:p w14:paraId="3C2A3B35" w14:textId="77777777" w:rsidR="003501C7" w:rsidRPr="003501C7" w:rsidRDefault="003501C7" w:rsidP="003501C7">
      <w:pPr>
        <w:rPr>
          <w:lang w:val="en-US"/>
          <w:rPrChange w:id="1791" w:author="Benoît Perez-Lamarque" w:date="2021-09-23T12:18:00Z">
            <w:rPr/>
          </w:rPrChange>
        </w:rPr>
      </w:pPr>
      <w:r w:rsidRPr="003501C7">
        <w:rPr>
          <w:lang w:val="en-US"/>
          <w:rPrChange w:id="1792" w:author="Benoît Perez-Lamarque" w:date="2021-09-23T12:18:00Z">
            <w:rPr/>
          </w:rPrChange>
        </w:rPr>
        <w:t>\hfill</w:t>
      </w:r>
    </w:p>
    <w:p w14:paraId="3B2E3453" w14:textId="77777777" w:rsidR="003501C7" w:rsidRPr="003501C7" w:rsidRDefault="003501C7" w:rsidP="003501C7">
      <w:pPr>
        <w:rPr>
          <w:lang w:val="en-US"/>
          <w:rPrChange w:id="1793" w:author="Benoît Perez-Lamarque" w:date="2021-09-23T12:18:00Z">
            <w:rPr/>
          </w:rPrChange>
        </w:rPr>
      </w:pPr>
      <w:r w:rsidRPr="003501C7">
        <w:rPr>
          <w:lang w:val="en-US"/>
          <w:rPrChange w:id="1794" w:author="Benoît Perez-Lamarque" w:date="2021-09-23T12:18:00Z">
            <w:rPr/>
          </w:rPrChange>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fitting, covariates were symmetrized if necessary. Necessary assumptions on the normal distribution of residuals and homoscedasticity were visually assessed and pointed out no violation (see Appendix [Model assumptions]). We did not observe correlation issue among predictors either (VIF$_{max}$ &lt; 2, @mundry2014statistical).</w:t>
      </w:r>
    </w:p>
    <w:p w14:paraId="769A31CF" w14:textId="77777777" w:rsidR="003501C7" w:rsidRPr="003501C7" w:rsidRDefault="003501C7" w:rsidP="003501C7">
      <w:pPr>
        <w:rPr>
          <w:lang w:val="en-US"/>
          <w:rPrChange w:id="1795" w:author="Benoît Perez-Lamarque" w:date="2021-09-23T12:18:00Z">
            <w:rPr/>
          </w:rPrChange>
        </w:rPr>
      </w:pPr>
    </w:p>
    <w:p w14:paraId="1475D45A" w14:textId="77777777" w:rsidR="003501C7" w:rsidRPr="003501C7" w:rsidRDefault="003501C7" w:rsidP="003501C7">
      <w:pPr>
        <w:rPr>
          <w:lang w:val="en-US"/>
          <w:rPrChange w:id="1796" w:author="Benoît Perez-Lamarque" w:date="2021-09-23T12:18:00Z">
            <w:rPr/>
          </w:rPrChange>
        </w:rPr>
      </w:pPr>
      <w:r w:rsidRPr="003501C7">
        <w:rPr>
          <w:lang w:val="en-US"/>
          <w:rPrChange w:id="1797" w:author="Benoît Perez-Lamarque" w:date="2021-09-23T12:18:00Z">
            <w:rPr/>
          </w:rPrChange>
        </w:rPr>
        <w:t>\hfill</w:t>
      </w:r>
    </w:p>
    <w:p w14:paraId="076047CE" w14:textId="77777777" w:rsidR="003501C7" w:rsidRPr="003501C7" w:rsidRDefault="003501C7" w:rsidP="003501C7">
      <w:pPr>
        <w:rPr>
          <w:lang w:val="en-US"/>
          <w:rPrChange w:id="1798" w:author="Benoît Perez-Lamarque" w:date="2021-09-23T12:18:00Z">
            <w:rPr/>
          </w:rPrChange>
        </w:rPr>
      </w:pPr>
    </w:p>
    <w:p w14:paraId="13AF6BC7" w14:textId="77777777" w:rsidR="003501C7" w:rsidRPr="003501C7" w:rsidRDefault="003501C7" w:rsidP="003501C7">
      <w:pPr>
        <w:rPr>
          <w:lang w:val="en-US"/>
          <w:rPrChange w:id="1799" w:author="Benoît Perez-Lamarque" w:date="2021-09-23T12:18:00Z">
            <w:rPr/>
          </w:rPrChange>
        </w:rPr>
      </w:pPr>
      <w:r w:rsidRPr="003501C7">
        <w:rPr>
          <w:lang w:val="en-US"/>
          <w:rPrChange w:id="1800" w:author="Benoît Perez-Lamarque" w:date="2021-09-23T12:18:00Z">
            <w:rPr/>
          </w:rPrChange>
        </w:rPr>
        <w:t>(ii)</w:t>
      </w:r>
      <w:r w:rsidRPr="003501C7">
        <w:rPr>
          <w:lang w:val="en-US"/>
          <w:rPrChange w:id="1801" w:author="Benoît Perez-Lamarque" w:date="2021-09-23T12:18:00Z">
            <w:rPr/>
          </w:rPrChange>
        </w:rPr>
        <w:tab/>
        <w:t>Diversification and brain size</w:t>
      </w:r>
    </w:p>
    <w:p w14:paraId="4BC65EC6" w14:textId="77777777" w:rsidR="003501C7" w:rsidRPr="003501C7" w:rsidRDefault="003501C7" w:rsidP="003501C7">
      <w:pPr>
        <w:rPr>
          <w:lang w:val="en-US"/>
          <w:rPrChange w:id="1802" w:author="Benoît Perez-Lamarque" w:date="2021-09-23T12:18:00Z">
            <w:rPr/>
          </w:rPrChange>
        </w:rPr>
      </w:pPr>
    </w:p>
    <w:p w14:paraId="142EB596" w14:textId="77777777" w:rsidR="003501C7" w:rsidRPr="003501C7" w:rsidRDefault="003501C7" w:rsidP="003501C7">
      <w:pPr>
        <w:rPr>
          <w:lang w:val="en-US"/>
          <w:rPrChange w:id="1803" w:author="Benoît Perez-Lamarque" w:date="2021-09-23T12:18:00Z">
            <w:rPr/>
          </w:rPrChange>
        </w:rPr>
      </w:pPr>
      <w:r w:rsidRPr="003501C7">
        <w:rPr>
          <w:lang w:val="en-US"/>
          <w:rPrChange w:id="1804" w:author="Benoît Perez-Lamarque" w:date="2021-09-23T12:18:00Z">
            <w:rPr/>
          </w:rPrChange>
        </w:rPr>
        <w:t>\hfill</w:t>
      </w:r>
    </w:p>
    <w:p w14:paraId="5EF9054C" w14:textId="77777777" w:rsidR="003501C7" w:rsidRPr="003501C7" w:rsidRDefault="003501C7" w:rsidP="003501C7">
      <w:pPr>
        <w:rPr>
          <w:lang w:val="en-US"/>
          <w:rPrChange w:id="1805" w:author="Benoît Perez-Lamarque" w:date="2021-09-23T12:18:00Z">
            <w:rPr/>
          </w:rPrChange>
        </w:rPr>
      </w:pPr>
    </w:p>
    <w:p w14:paraId="124D0B3B" w14:textId="77777777" w:rsidR="003501C7" w:rsidRPr="003501C7" w:rsidRDefault="003501C7" w:rsidP="003501C7">
      <w:pPr>
        <w:rPr>
          <w:lang w:val="en-US"/>
          <w:rPrChange w:id="1806" w:author="Benoît Perez-Lamarque" w:date="2021-09-23T12:18:00Z">
            <w:rPr/>
          </w:rPrChange>
        </w:rPr>
      </w:pPr>
      <w:r w:rsidRPr="003501C7">
        <w:rPr>
          <w:lang w:val="en-US"/>
          <w:rPrChange w:id="1807" w:author="Benoît Perez-Lamarque" w:date="2021-09-23T12:18:00Z">
            <w:rPr/>
          </w:rPrChange>
        </w:rPr>
        <w:t xml:space="preserve">We could not compute phylogenetic regressions to link diversification and brain traits in frugivorous primates using a frequentist approach because it led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w:t>
      </w:r>
      <w:r w:rsidRPr="003501C7">
        <w:rPr>
          <w:lang w:val="en-US"/>
          <w:rPrChange w:id="1808" w:author="Benoît Perez-Lamarque" w:date="2021-09-23T12:18:00Z">
            <w:rPr/>
          </w:rPrChange>
        </w:rPr>
        <w:lastRenderedPageBreak/>
        <w:t xml:space="preserve">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30B48903" w14:textId="77777777" w:rsidR="003501C7" w:rsidRPr="003501C7" w:rsidRDefault="003501C7" w:rsidP="003501C7">
      <w:pPr>
        <w:rPr>
          <w:lang w:val="en-US"/>
          <w:rPrChange w:id="1809" w:author="Benoît Perez-Lamarque" w:date="2021-09-23T12:18:00Z">
            <w:rPr/>
          </w:rPrChange>
        </w:rPr>
      </w:pPr>
    </w:p>
    <w:p w14:paraId="18F902DF" w14:textId="77777777" w:rsidR="003501C7" w:rsidRPr="003501C7" w:rsidRDefault="003501C7" w:rsidP="003501C7">
      <w:pPr>
        <w:rPr>
          <w:lang w:val="en-US"/>
          <w:rPrChange w:id="1810" w:author="Benoît Perez-Lamarque" w:date="2021-09-23T12:18:00Z">
            <w:rPr/>
          </w:rPrChange>
        </w:rPr>
      </w:pPr>
      <w:r w:rsidRPr="003501C7">
        <w:rPr>
          <w:lang w:val="en-US"/>
          <w:rPrChange w:id="1811" w:author="Benoît Perez-Lamarque" w:date="2021-09-23T12:18:00Z">
            <w:rPr/>
          </w:rPrChange>
        </w:rPr>
        <w:t>\hfill</w:t>
      </w:r>
    </w:p>
    <w:p w14:paraId="23EFE321" w14:textId="77777777" w:rsidR="003501C7" w:rsidRPr="003501C7" w:rsidRDefault="003501C7" w:rsidP="003501C7">
      <w:pPr>
        <w:rPr>
          <w:lang w:val="en-US"/>
          <w:rPrChange w:id="1812" w:author="Benoît Perez-Lamarque" w:date="2021-09-23T12:18:00Z">
            <w:rPr/>
          </w:rPrChange>
        </w:rPr>
      </w:pPr>
    </w:p>
    <w:p w14:paraId="44E932B8" w14:textId="77777777" w:rsidR="003501C7" w:rsidRPr="003501C7" w:rsidRDefault="003501C7" w:rsidP="003501C7">
      <w:pPr>
        <w:rPr>
          <w:lang w:val="en-US"/>
          <w:rPrChange w:id="1813" w:author="Benoît Perez-Lamarque" w:date="2021-09-23T12:18:00Z">
            <w:rPr/>
          </w:rPrChange>
        </w:rPr>
      </w:pPr>
      <w:r w:rsidRPr="003501C7">
        <w:rPr>
          <w:lang w:val="en-US"/>
          <w:rPrChange w:id="1814" w:author="Benoît Perez-Lamarque" w:date="2021-09-23T12:18:00Z">
            <w:rPr/>
          </w:rPrChange>
        </w:rPr>
        <w:t>(iii) Diversification and sympatry</w:t>
      </w:r>
    </w:p>
    <w:p w14:paraId="414B8C7E" w14:textId="77777777" w:rsidR="003501C7" w:rsidRPr="003501C7" w:rsidRDefault="003501C7" w:rsidP="003501C7">
      <w:pPr>
        <w:rPr>
          <w:lang w:val="en-US"/>
          <w:rPrChange w:id="1815" w:author="Benoît Perez-Lamarque" w:date="2021-09-23T12:18:00Z">
            <w:rPr/>
          </w:rPrChange>
        </w:rPr>
      </w:pPr>
    </w:p>
    <w:p w14:paraId="0A599AD7" w14:textId="77777777" w:rsidR="003501C7" w:rsidRPr="003501C7" w:rsidRDefault="003501C7" w:rsidP="003501C7">
      <w:pPr>
        <w:rPr>
          <w:lang w:val="en-US"/>
          <w:rPrChange w:id="1816" w:author="Benoît Perez-Lamarque" w:date="2021-09-23T12:18:00Z">
            <w:rPr/>
          </w:rPrChange>
        </w:rPr>
      </w:pPr>
      <w:r w:rsidRPr="003501C7">
        <w:rPr>
          <w:lang w:val="en-US"/>
          <w:rPrChange w:id="1817" w:author="Benoît Perez-Lamarque" w:date="2021-09-23T12:18:00Z">
            <w:rPr/>
          </w:rPrChange>
        </w:rPr>
        <w:t>We fitted phylogenetic regression as explained in (i). In particular, verification of model assumption and stability pointed out no source of worry (see [Phylogenetic regressions: results, stability and assumption]).</w:t>
      </w:r>
    </w:p>
    <w:p w14:paraId="2A95CE26" w14:textId="77777777" w:rsidR="003501C7" w:rsidRPr="003501C7" w:rsidRDefault="003501C7" w:rsidP="003501C7">
      <w:pPr>
        <w:rPr>
          <w:lang w:val="en-US"/>
          <w:rPrChange w:id="1818" w:author="Benoît Perez-Lamarque" w:date="2021-09-23T12:18:00Z">
            <w:rPr/>
          </w:rPrChange>
        </w:rPr>
      </w:pPr>
    </w:p>
    <w:p w14:paraId="50124971" w14:textId="77777777" w:rsidR="003501C7" w:rsidRPr="003501C7" w:rsidRDefault="003501C7" w:rsidP="003501C7">
      <w:pPr>
        <w:rPr>
          <w:lang w:val="en-US"/>
          <w:rPrChange w:id="1819" w:author="Benoît Perez-Lamarque" w:date="2021-09-23T12:18:00Z">
            <w:rPr/>
          </w:rPrChange>
        </w:rPr>
      </w:pPr>
    </w:p>
    <w:p w14:paraId="68985262" w14:textId="77777777" w:rsidR="003501C7" w:rsidRPr="003501C7" w:rsidRDefault="003501C7" w:rsidP="003501C7">
      <w:pPr>
        <w:rPr>
          <w:lang w:val="en-US"/>
          <w:rPrChange w:id="1820" w:author="Benoît Perez-Lamarque" w:date="2021-09-23T12:18:00Z">
            <w:rPr/>
          </w:rPrChange>
        </w:rPr>
      </w:pPr>
      <w:r w:rsidRPr="003501C7">
        <w:rPr>
          <w:lang w:val="en-US"/>
          <w:rPrChange w:id="1821" w:author="Benoît Perez-Lamarque" w:date="2021-09-23T12:18:00Z">
            <w:rPr/>
          </w:rPrChange>
        </w:rPr>
        <w:t>\hfill</w:t>
      </w:r>
    </w:p>
    <w:p w14:paraId="369D6DBE" w14:textId="77777777" w:rsidR="003501C7" w:rsidRPr="003501C7" w:rsidRDefault="003501C7" w:rsidP="003501C7">
      <w:pPr>
        <w:rPr>
          <w:lang w:val="en-US"/>
          <w:rPrChange w:id="1822" w:author="Benoît Perez-Lamarque" w:date="2021-09-23T12:18:00Z">
            <w:rPr/>
          </w:rPrChange>
        </w:rPr>
      </w:pPr>
    </w:p>
    <w:p w14:paraId="5087DA54" w14:textId="77777777" w:rsidR="003501C7" w:rsidRPr="003501C7" w:rsidRDefault="003501C7" w:rsidP="003501C7">
      <w:pPr>
        <w:rPr>
          <w:lang w:val="en-US"/>
          <w:rPrChange w:id="1823" w:author="Benoît Perez-Lamarque" w:date="2021-09-23T12:18:00Z">
            <w:rPr/>
          </w:rPrChange>
        </w:rPr>
      </w:pPr>
      <w:r w:rsidRPr="003501C7">
        <w:rPr>
          <w:lang w:val="en-US"/>
          <w:rPrChange w:id="1824" w:author="Benoît Perez-Lamarque" w:date="2021-09-23T12:18:00Z">
            <w:rPr/>
          </w:rPrChange>
        </w:rPr>
        <w:t>(d)</w:t>
      </w:r>
      <w:r w:rsidRPr="003501C7">
        <w:rPr>
          <w:lang w:val="en-US"/>
          <w:rPrChange w:id="1825" w:author="Benoît Perez-Lamarque" w:date="2021-09-23T12:18:00Z">
            <w:rPr/>
          </w:rPrChange>
        </w:rPr>
        <w:tab/>
        <w:t>Model robustness</w:t>
      </w:r>
    </w:p>
    <w:p w14:paraId="06CFAD39" w14:textId="77777777" w:rsidR="003501C7" w:rsidRPr="003501C7" w:rsidRDefault="003501C7" w:rsidP="003501C7">
      <w:pPr>
        <w:rPr>
          <w:lang w:val="en-US"/>
          <w:rPrChange w:id="1826" w:author="Benoît Perez-Lamarque" w:date="2021-09-23T12:18:00Z">
            <w:rPr/>
          </w:rPrChange>
        </w:rPr>
      </w:pPr>
    </w:p>
    <w:p w14:paraId="68351BFA" w14:textId="77777777" w:rsidR="003501C7" w:rsidRPr="003501C7" w:rsidRDefault="003501C7" w:rsidP="003501C7">
      <w:pPr>
        <w:rPr>
          <w:lang w:val="en-US"/>
          <w:rPrChange w:id="1827" w:author="Benoît Perez-Lamarque" w:date="2021-09-23T12:18:00Z">
            <w:rPr/>
          </w:rPrChange>
        </w:rPr>
      </w:pPr>
      <w:r w:rsidRPr="003501C7">
        <w:rPr>
          <w:lang w:val="en-US"/>
          <w:rPrChange w:id="1828" w:author="Benoît Perez-Lamarque" w:date="2021-09-23T12:18:00Z">
            <w:rPr/>
          </w:rPrChange>
        </w:rPr>
        <w:t>\hfill</w:t>
      </w:r>
    </w:p>
    <w:p w14:paraId="587F2F78" w14:textId="77777777" w:rsidR="003501C7" w:rsidRPr="003501C7" w:rsidRDefault="003501C7" w:rsidP="003501C7">
      <w:pPr>
        <w:rPr>
          <w:lang w:val="en-US"/>
          <w:rPrChange w:id="1829" w:author="Benoît Perez-Lamarque" w:date="2021-09-23T12:18:00Z">
            <w:rPr/>
          </w:rPrChange>
        </w:rPr>
      </w:pPr>
    </w:p>
    <w:p w14:paraId="224CECC8" w14:textId="77777777" w:rsidR="003501C7" w:rsidRPr="003501C7" w:rsidRDefault="003501C7" w:rsidP="003501C7">
      <w:pPr>
        <w:rPr>
          <w:lang w:val="en-US"/>
          <w:rPrChange w:id="1830" w:author="Benoît Perez-Lamarque" w:date="2021-09-23T12:18:00Z">
            <w:rPr/>
          </w:rPrChange>
        </w:rPr>
      </w:pPr>
      <w:r w:rsidRPr="003501C7">
        <w:rPr>
          <w:lang w:val="en-US"/>
          <w:rPrChange w:id="1831" w:author="Benoît Perez-Lamarque" w:date="2021-09-23T12:18:00Z">
            <w:rPr/>
          </w:rPrChange>
        </w:rPr>
        <w:t>To assess frequentist model stability with regards to singular points, we computed the DfBetas (variation in estimates) by discarding one observation at a time of the "standard" dataset used to fit the main model, based on the consensus tree.</w:t>
      </w:r>
    </w:p>
    <w:p w14:paraId="7C24747E" w14:textId="77777777" w:rsidR="003501C7" w:rsidRPr="003501C7" w:rsidRDefault="003501C7" w:rsidP="003501C7">
      <w:pPr>
        <w:rPr>
          <w:lang w:val="en-US"/>
          <w:rPrChange w:id="1832" w:author="Benoît Perez-Lamarque" w:date="2021-09-23T12:18:00Z">
            <w:rPr/>
          </w:rPrChange>
        </w:rPr>
      </w:pPr>
    </w:p>
    <w:p w14:paraId="1D95FCB0" w14:textId="77777777" w:rsidR="003501C7" w:rsidRPr="003501C7" w:rsidRDefault="003501C7" w:rsidP="003501C7">
      <w:pPr>
        <w:rPr>
          <w:lang w:val="en-US"/>
          <w:rPrChange w:id="1833" w:author="Benoît Perez-Lamarque" w:date="2021-09-23T12:18:00Z">
            <w:rPr/>
          </w:rPrChange>
        </w:rPr>
      </w:pPr>
      <w:r w:rsidRPr="003501C7">
        <w:rPr>
          <w:lang w:val="en-US"/>
          <w:rPrChange w:id="1834" w:author="Benoît Perez-Lamarque" w:date="2021-09-23T12:18: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1E0BA99B" w14:textId="77777777" w:rsidR="003501C7" w:rsidRPr="003501C7" w:rsidRDefault="003501C7" w:rsidP="003501C7">
      <w:pPr>
        <w:rPr>
          <w:lang w:val="en-US"/>
          <w:rPrChange w:id="1835" w:author="Benoît Perez-Lamarque" w:date="2021-09-23T12:18:00Z">
            <w:rPr/>
          </w:rPrChange>
        </w:rPr>
      </w:pPr>
    </w:p>
    <w:p w14:paraId="40766597" w14:textId="77777777" w:rsidR="003501C7" w:rsidRPr="003501C7" w:rsidRDefault="003501C7" w:rsidP="003501C7">
      <w:pPr>
        <w:rPr>
          <w:lang w:val="en-US"/>
          <w:rPrChange w:id="1836" w:author="Benoît Perez-Lamarque" w:date="2021-09-23T12:18:00Z">
            <w:rPr/>
          </w:rPrChange>
        </w:rPr>
      </w:pPr>
      <w:r w:rsidRPr="003501C7">
        <w:rPr>
          <w:lang w:val="en-US"/>
          <w:rPrChange w:id="1837" w:author="Benoît Perez-Lamarque" w:date="2021-09-23T12:18:00Z">
            <w:rPr/>
          </w:rPrChange>
        </w:rPr>
        <w:t>|   The results of these assessment (min-max of estimates) are shown in Appendix [Model stability]. It emphasizes weak sensitivity of the results.</w:t>
      </w:r>
    </w:p>
    <w:p w14:paraId="19243A3C" w14:textId="77777777" w:rsidR="003501C7" w:rsidRPr="003501C7" w:rsidRDefault="003501C7" w:rsidP="003501C7">
      <w:pPr>
        <w:rPr>
          <w:lang w:val="en-US"/>
          <w:rPrChange w:id="1838" w:author="Benoît Perez-Lamarque" w:date="2021-09-23T12:18:00Z">
            <w:rPr/>
          </w:rPrChange>
        </w:rPr>
      </w:pPr>
    </w:p>
    <w:p w14:paraId="1DDAC440" w14:textId="77777777" w:rsidR="003501C7" w:rsidRPr="003501C7" w:rsidRDefault="003501C7" w:rsidP="003501C7">
      <w:pPr>
        <w:rPr>
          <w:lang w:val="en-US"/>
          <w:rPrChange w:id="1839" w:author="Benoît Perez-Lamarque" w:date="2021-09-23T12:18:00Z">
            <w:rPr/>
          </w:rPrChange>
        </w:rPr>
      </w:pPr>
      <w:r w:rsidRPr="003501C7">
        <w:rPr>
          <w:lang w:val="en-US"/>
          <w:rPrChange w:id="1840" w:author="Benoît Perez-Lamarque" w:date="2021-09-23T12:18:00Z">
            <w:rPr/>
          </w:rPrChange>
        </w:rPr>
        <w:t># Acknowledgements</w:t>
      </w:r>
    </w:p>
    <w:p w14:paraId="6CA7846B" w14:textId="77777777" w:rsidR="003501C7" w:rsidRPr="003501C7" w:rsidRDefault="003501C7" w:rsidP="003501C7">
      <w:pPr>
        <w:rPr>
          <w:lang w:val="en-US"/>
          <w:rPrChange w:id="1841" w:author="Benoît Perez-Lamarque" w:date="2021-09-23T12:18:00Z">
            <w:rPr/>
          </w:rPrChange>
        </w:rPr>
      </w:pPr>
    </w:p>
    <w:p w14:paraId="718FED69" w14:textId="77777777" w:rsidR="003501C7" w:rsidRPr="003501C7" w:rsidRDefault="003501C7" w:rsidP="003501C7">
      <w:pPr>
        <w:rPr>
          <w:lang w:val="en-US"/>
          <w:rPrChange w:id="1842" w:author="Benoît Perez-Lamarque" w:date="2021-09-23T12:18:00Z">
            <w:rPr/>
          </w:rPrChange>
        </w:rPr>
      </w:pPr>
      <w:r w:rsidRPr="003501C7">
        <w:rPr>
          <w:lang w:val="en-US"/>
          <w:rPrChange w:id="1843" w:author="Benoît Perez-Lamarque" w:date="2021-09-23T12:18:00Z">
            <w:rPr/>
          </w:rPrChange>
        </w:rPr>
        <w:lastRenderedPageBreak/>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3993CEC1" w14:textId="77777777" w:rsidR="003501C7" w:rsidRPr="003501C7" w:rsidRDefault="003501C7" w:rsidP="003501C7">
      <w:pPr>
        <w:rPr>
          <w:lang w:val="en-US"/>
          <w:rPrChange w:id="1844" w:author="Benoît Perez-Lamarque" w:date="2021-09-23T12:18:00Z">
            <w:rPr/>
          </w:rPrChange>
        </w:rPr>
      </w:pPr>
    </w:p>
    <w:p w14:paraId="766F9475" w14:textId="77777777" w:rsidR="003501C7" w:rsidRPr="003501C7" w:rsidRDefault="003501C7" w:rsidP="003501C7">
      <w:pPr>
        <w:rPr>
          <w:lang w:val="en-US"/>
          <w:rPrChange w:id="1845" w:author="Benoît Perez-Lamarque" w:date="2021-09-23T12:18:00Z">
            <w:rPr/>
          </w:rPrChange>
        </w:rPr>
      </w:pPr>
      <w:r w:rsidRPr="003501C7">
        <w:rPr>
          <w:lang w:val="en-US"/>
          <w:rPrChange w:id="1846" w:author="Benoît Perez-Lamarque" w:date="2021-09-23T12:18:00Z">
            <w:rPr/>
          </w:rPrChange>
        </w:rPr>
        <w:t># Authors' contribution</w:t>
      </w:r>
    </w:p>
    <w:p w14:paraId="319F3E3F" w14:textId="77777777" w:rsidR="003501C7" w:rsidRPr="003501C7" w:rsidRDefault="003501C7" w:rsidP="003501C7">
      <w:pPr>
        <w:rPr>
          <w:lang w:val="en-US"/>
          <w:rPrChange w:id="1847" w:author="Benoît Perez-Lamarque" w:date="2021-09-23T12:18:00Z">
            <w:rPr/>
          </w:rPrChange>
        </w:rPr>
      </w:pPr>
    </w:p>
    <w:p w14:paraId="4523C689" w14:textId="77777777" w:rsidR="003501C7" w:rsidRPr="003501C7" w:rsidRDefault="003501C7" w:rsidP="003501C7">
      <w:pPr>
        <w:rPr>
          <w:lang w:val="en-US"/>
          <w:rPrChange w:id="1848" w:author="Benoît Perez-Lamarque" w:date="2021-09-23T12:18:00Z">
            <w:rPr/>
          </w:rPrChange>
        </w:rPr>
      </w:pPr>
      <w:r w:rsidRPr="003501C7">
        <w:rPr>
          <w:lang w:val="en-US"/>
          <w:rPrChange w:id="1849" w:author="Benoît Perez-Lamarque" w:date="2021-09-23T12:18:00Z">
            <w:rPr/>
          </w:rPrChange>
        </w:rPr>
        <w:t>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088452D6" w14:textId="77777777" w:rsidR="003501C7" w:rsidRPr="003501C7" w:rsidRDefault="003501C7" w:rsidP="003501C7">
      <w:pPr>
        <w:rPr>
          <w:lang w:val="en-US"/>
          <w:rPrChange w:id="1850" w:author="Benoît Perez-Lamarque" w:date="2021-09-23T12:18:00Z">
            <w:rPr/>
          </w:rPrChange>
        </w:rPr>
      </w:pPr>
    </w:p>
    <w:p w14:paraId="576A7FC8" w14:textId="77777777" w:rsidR="003501C7" w:rsidRPr="003501C7" w:rsidRDefault="003501C7" w:rsidP="003501C7">
      <w:pPr>
        <w:rPr>
          <w:lang w:val="en-US"/>
          <w:rPrChange w:id="1851" w:author="Benoît Perez-Lamarque" w:date="2021-09-23T12:18:00Z">
            <w:rPr/>
          </w:rPrChange>
        </w:rPr>
      </w:pPr>
      <w:r w:rsidRPr="003501C7">
        <w:rPr>
          <w:lang w:val="en-US"/>
          <w:rPrChange w:id="1852" w:author="Benoît Perez-Lamarque" w:date="2021-09-23T12:18:00Z">
            <w:rPr/>
          </w:rPrChange>
        </w:rPr>
        <w:t>```{r tableRegGradient, include=TRUE}</w:t>
      </w:r>
    </w:p>
    <w:p w14:paraId="2BB503A9" w14:textId="77777777" w:rsidR="003501C7" w:rsidRPr="003501C7" w:rsidRDefault="003501C7" w:rsidP="003501C7">
      <w:pPr>
        <w:rPr>
          <w:lang w:val="en-US"/>
          <w:rPrChange w:id="1853" w:author="Benoît Perez-Lamarque" w:date="2021-09-23T12:18:00Z">
            <w:rPr/>
          </w:rPrChange>
        </w:rPr>
      </w:pPr>
      <w:r w:rsidRPr="003501C7">
        <w:rPr>
          <w:lang w:val="en-US"/>
          <w:rPrChange w:id="1854" w:author="Benoît Perez-Lamarque" w:date="2021-09-23T12:18:00Z">
            <w:rPr/>
          </w:rPrChange>
        </w:rPr>
        <w:t>results.df_gradient &lt;- results.df_gradient[-(6:10),]</w:t>
      </w:r>
    </w:p>
    <w:p w14:paraId="5A5A225D" w14:textId="77777777" w:rsidR="003501C7" w:rsidRPr="003501C7" w:rsidRDefault="003501C7" w:rsidP="003501C7">
      <w:pPr>
        <w:rPr>
          <w:lang w:val="en-US"/>
          <w:rPrChange w:id="1855" w:author="Benoît Perez-Lamarque" w:date="2021-09-23T12:18:00Z">
            <w:rPr/>
          </w:rPrChange>
        </w:rPr>
      </w:pPr>
      <w:r w:rsidRPr="003501C7">
        <w:rPr>
          <w:lang w:val="en-US"/>
          <w:rPrChange w:id="1856" w:author="Benoît Perez-Lamarque" w:date="2021-09-23T12:18:00Z">
            <w:rPr/>
          </w:rPrChange>
        </w:rPr>
        <w:t>rownames(results.df_gradient) &lt;- NULL</w:t>
      </w:r>
    </w:p>
    <w:p w14:paraId="4EE53DEC" w14:textId="77777777" w:rsidR="003501C7" w:rsidRPr="003501C7" w:rsidRDefault="003501C7" w:rsidP="003501C7">
      <w:pPr>
        <w:rPr>
          <w:lang w:val="en-US"/>
          <w:rPrChange w:id="1857" w:author="Benoît Perez-Lamarque" w:date="2021-09-23T12:18:00Z">
            <w:rPr/>
          </w:rPrChange>
        </w:rPr>
      </w:pPr>
      <w:r w:rsidRPr="003501C7">
        <w:rPr>
          <w:lang w:val="en-US"/>
          <w:rPrChange w:id="1858" w:author="Benoît Perez-Lamarque" w:date="2021-09-23T12:18:00Z">
            <w:rPr/>
          </w:rPrChange>
        </w:rPr>
        <w:t>knitr::kable(results.df_gradient, escape=TRUE, booktabs = TRUE, caption = "Model estimates and significance of phylogenetic regressions to assess the selection gradient direction |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4B857567" w14:textId="77777777" w:rsidR="003501C7" w:rsidRPr="003501C7" w:rsidRDefault="003501C7" w:rsidP="003501C7">
      <w:pPr>
        <w:rPr>
          <w:lang w:val="en-US"/>
          <w:rPrChange w:id="1859" w:author="Benoît Perez-Lamarque" w:date="2021-09-23T12:18:00Z">
            <w:rPr/>
          </w:rPrChange>
        </w:rPr>
      </w:pPr>
      <w:r w:rsidRPr="003501C7">
        <w:rPr>
          <w:lang w:val="en-US"/>
          <w:rPrChange w:id="1860" w:author="Benoît Perez-Lamarque" w:date="2021-09-23T12:18:00Z">
            <w:rPr/>
          </w:rPrChange>
        </w:rPr>
        <w:t xml:space="preserve">  kableExtra::column_spec(2:ncol(results.df_gradient), bold = toPlotBold[-(6:10)]) %&gt;% #Remove brain raw</w:t>
      </w:r>
    </w:p>
    <w:p w14:paraId="59F5D51F" w14:textId="77777777" w:rsidR="003501C7" w:rsidRPr="003501C7" w:rsidRDefault="003501C7" w:rsidP="003501C7">
      <w:pPr>
        <w:rPr>
          <w:lang w:val="en-US"/>
          <w:rPrChange w:id="1861" w:author="Benoît Perez-Lamarque" w:date="2021-09-23T12:18:00Z">
            <w:rPr/>
          </w:rPrChange>
        </w:rPr>
      </w:pPr>
      <w:r w:rsidRPr="003501C7">
        <w:rPr>
          <w:lang w:val="en-US"/>
          <w:rPrChange w:id="1862" w:author="Benoît Perez-Lamarque" w:date="2021-09-23T12:18:00Z">
            <w:rPr/>
          </w:rPrChange>
        </w:rPr>
        <w:t xml:space="preserve">  kableExtra::kable_styling(latex_options = "striped") %&gt;%</w:t>
      </w:r>
    </w:p>
    <w:p w14:paraId="46FDE4E5" w14:textId="77777777" w:rsidR="003501C7" w:rsidRPr="003501C7" w:rsidRDefault="003501C7" w:rsidP="003501C7">
      <w:pPr>
        <w:rPr>
          <w:lang w:val="en-US"/>
          <w:rPrChange w:id="1863" w:author="Benoît Perez-Lamarque" w:date="2021-09-23T12:18:00Z">
            <w:rPr/>
          </w:rPrChange>
        </w:rPr>
      </w:pPr>
      <w:r w:rsidRPr="003501C7">
        <w:rPr>
          <w:lang w:val="en-US"/>
          <w:rPrChange w:id="1864" w:author="Benoît Perez-Lamarque" w:date="2021-09-23T12:18:00Z">
            <w:rPr/>
          </w:rPrChange>
        </w:rPr>
        <w:t xml:space="preserve">  kableExtra::kable_styling(latex_options="scale_down") #%&gt;%</w:t>
      </w:r>
    </w:p>
    <w:p w14:paraId="15430ED8" w14:textId="77777777" w:rsidR="003501C7" w:rsidRPr="003501C7" w:rsidRDefault="003501C7" w:rsidP="003501C7">
      <w:pPr>
        <w:rPr>
          <w:lang w:val="en-US"/>
          <w:rPrChange w:id="1865" w:author="Benoît Perez-Lamarque" w:date="2021-09-23T12:18:00Z">
            <w:rPr/>
          </w:rPrChange>
        </w:rPr>
      </w:pPr>
      <w:r w:rsidRPr="003501C7">
        <w:rPr>
          <w:lang w:val="en-US"/>
          <w:rPrChange w:id="1866" w:author="Benoît Perez-Lamarque" w:date="2021-09-23T12:18:00Z">
            <w:rPr/>
          </w:rPrChange>
        </w:rPr>
        <w:t xml:space="preserve">  #kableExtra::kable_styling(latex_options = "HOLD_position")</w:t>
      </w:r>
    </w:p>
    <w:p w14:paraId="489D2C4A" w14:textId="77777777" w:rsidR="003501C7" w:rsidRPr="003501C7" w:rsidRDefault="003501C7" w:rsidP="003501C7">
      <w:pPr>
        <w:rPr>
          <w:lang w:val="en-US"/>
          <w:rPrChange w:id="1867" w:author="Benoît Perez-Lamarque" w:date="2021-09-23T12:18:00Z">
            <w:rPr/>
          </w:rPrChange>
        </w:rPr>
      </w:pPr>
      <w:r w:rsidRPr="003501C7">
        <w:rPr>
          <w:lang w:val="en-US"/>
          <w:rPrChange w:id="1868" w:author="Benoît Perez-Lamarque" w:date="2021-09-23T12:18:00Z">
            <w:rPr/>
          </w:rPrChange>
        </w:rPr>
        <w:t>```</w:t>
      </w:r>
    </w:p>
    <w:p w14:paraId="50B8F916" w14:textId="77777777" w:rsidR="003501C7" w:rsidRPr="003501C7" w:rsidRDefault="003501C7" w:rsidP="003501C7">
      <w:pPr>
        <w:rPr>
          <w:lang w:val="en-US"/>
          <w:rPrChange w:id="1869" w:author="Benoît Perez-Lamarque" w:date="2021-09-23T12:18:00Z">
            <w:rPr/>
          </w:rPrChange>
        </w:rPr>
      </w:pPr>
    </w:p>
    <w:p w14:paraId="6338918A" w14:textId="77777777" w:rsidR="003501C7" w:rsidRPr="003501C7" w:rsidRDefault="003501C7" w:rsidP="003501C7">
      <w:pPr>
        <w:rPr>
          <w:lang w:val="en-US"/>
          <w:rPrChange w:id="1870" w:author="Benoît Perez-Lamarque" w:date="2021-09-23T12:18:00Z">
            <w:rPr/>
          </w:rPrChange>
        </w:rPr>
      </w:pPr>
      <w:r w:rsidRPr="003501C7">
        <w:rPr>
          <w:lang w:val="en-US"/>
          <w:rPrChange w:id="1871" w:author="Benoît Perez-Lamarque" w:date="2021-09-23T12:18:00Z">
            <w:rPr/>
          </w:rPrChange>
        </w:rPr>
        <w:t>```{r}</w:t>
      </w:r>
    </w:p>
    <w:p w14:paraId="0C343F17" w14:textId="77777777" w:rsidR="003501C7" w:rsidRPr="003501C7" w:rsidRDefault="003501C7" w:rsidP="003501C7">
      <w:pPr>
        <w:rPr>
          <w:lang w:val="en-US"/>
          <w:rPrChange w:id="1872" w:author="Benoît Perez-Lamarque" w:date="2021-09-23T12:18:00Z">
            <w:rPr/>
          </w:rPrChange>
        </w:rPr>
      </w:pPr>
      <w:r w:rsidRPr="003501C7">
        <w:rPr>
          <w:lang w:val="en-US"/>
          <w:rPrChange w:id="1873" w:author="Benoît Perez-Lamarque" w:date="2021-09-23T12:18:00Z">
            <w:rPr/>
          </w:rPrChange>
        </w:rPr>
        <w:t>#Round numbers table</w:t>
      </w:r>
    </w:p>
    <w:p w14:paraId="4B6514AB" w14:textId="77777777" w:rsidR="003501C7" w:rsidRPr="003501C7" w:rsidRDefault="003501C7" w:rsidP="003501C7">
      <w:pPr>
        <w:rPr>
          <w:lang w:val="en-US"/>
          <w:rPrChange w:id="1874" w:author="Benoît Perez-Lamarque" w:date="2021-09-23T12:18:00Z">
            <w:rPr/>
          </w:rPrChange>
        </w:rPr>
      </w:pPr>
      <w:r w:rsidRPr="003501C7">
        <w:rPr>
          <w:lang w:val="en-US"/>
          <w:rPrChange w:id="1875" w:author="Benoît Perez-Lamarque" w:date="2021-09-23T12:18:00Z">
            <w:rPr/>
          </w:rPrChange>
        </w:rPr>
        <w:t>results.df_diversification[seq(from=4, to=nrow(results.df_diversification), by=4),c(2,3,4)] &lt;-apply(results.df_diversification[seq(from=4, to=nrow(results.df_diversification), by=4),c(2,3,4)], 2, function(x){roundIntelligent(as.numcharac(x), digit=2)})</w:t>
      </w:r>
    </w:p>
    <w:p w14:paraId="7FD6D09D" w14:textId="77777777" w:rsidR="003501C7" w:rsidRPr="003501C7" w:rsidRDefault="003501C7" w:rsidP="003501C7">
      <w:pPr>
        <w:rPr>
          <w:lang w:val="en-US"/>
          <w:rPrChange w:id="1876" w:author="Benoît Perez-Lamarque" w:date="2021-09-23T12:18:00Z">
            <w:rPr/>
          </w:rPrChange>
        </w:rPr>
      </w:pPr>
    </w:p>
    <w:p w14:paraId="6F0E17D6" w14:textId="77777777" w:rsidR="003501C7" w:rsidRPr="003501C7" w:rsidRDefault="003501C7" w:rsidP="003501C7">
      <w:pPr>
        <w:rPr>
          <w:lang w:val="en-US"/>
          <w:rPrChange w:id="1877" w:author="Benoît Perez-Lamarque" w:date="2021-09-23T12:18:00Z">
            <w:rPr/>
          </w:rPrChange>
        </w:rPr>
      </w:pPr>
      <w:r w:rsidRPr="003501C7">
        <w:rPr>
          <w:lang w:val="en-US"/>
          <w:rPrChange w:id="1878" w:author="Benoît Perez-Lamarque" w:date="2021-09-23T12:18:00Z">
            <w:rPr/>
          </w:rPrChange>
        </w:rPr>
        <w:lastRenderedPageBreak/>
        <w:t>results.df_diversification[seq(from=1, to=nrow(results.df_diversification), by=4),1] &lt;- gsub("\\(log\\) ", "", results.df_diversification[seq(from=1, to=nrow(results.df_diversification), by=4),1])</w:t>
      </w:r>
    </w:p>
    <w:p w14:paraId="0AB54FE0" w14:textId="77777777" w:rsidR="003501C7" w:rsidRPr="003501C7" w:rsidRDefault="003501C7" w:rsidP="003501C7">
      <w:pPr>
        <w:rPr>
          <w:lang w:val="en-US"/>
          <w:rPrChange w:id="1879" w:author="Benoît Perez-Lamarque" w:date="2021-09-23T12:18:00Z">
            <w:rPr/>
          </w:rPrChange>
        </w:rPr>
      </w:pPr>
      <w:r w:rsidRPr="003501C7">
        <w:rPr>
          <w:lang w:val="en-US"/>
          <w:rPrChange w:id="1880" w:author="Benoît Perez-Lamarque" w:date="2021-09-23T12:18:00Z">
            <w:rPr/>
          </w:rPrChange>
        </w:rPr>
        <w:t>results.df_diversification[seq(from=1, to=nrow(results.df_diversification), by=4),1]  &lt;- gsub("\\(\\/bodymass, log\\) ", "", results.df_diversification[seq(from=1, to=nrow(results.df_diversification), by=4),1])</w:t>
      </w:r>
    </w:p>
    <w:p w14:paraId="68C603D6" w14:textId="77777777" w:rsidR="003501C7" w:rsidRPr="003501C7" w:rsidRDefault="003501C7" w:rsidP="003501C7">
      <w:pPr>
        <w:rPr>
          <w:lang w:val="en-US"/>
          <w:rPrChange w:id="1881" w:author="Benoît Perez-Lamarque" w:date="2021-09-23T12:18:00Z">
            <w:rPr/>
          </w:rPrChange>
        </w:rPr>
      </w:pPr>
      <w:r w:rsidRPr="003501C7">
        <w:rPr>
          <w:lang w:val="en-US"/>
          <w:rPrChange w:id="1882" w:author="Benoît Perez-Lamarque" w:date="2021-09-23T12:18:00Z">
            <w:rPr/>
          </w:rPrChange>
        </w:rPr>
        <w:t xml:space="preserve">      </w:t>
      </w:r>
    </w:p>
    <w:p w14:paraId="0F8E232E" w14:textId="77777777" w:rsidR="003501C7" w:rsidRPr="003501C7" w:rsidRDefault="003501C7" w:rsidP="003501C7">
      <w:pPr>
        <w:rPr>
          <w:lang w:val="en-US"/>
          <w:rPrChange w:id="1883" w:author="Benoît Perez-Lamarque" w:date="2021-09-23T12:18:00Z">
            <w:rPr/>
          </w:rPrChange>
        </w:rPr>
      </w:pPr>
      <w:r w:rsidRPr="003501C7">
        <w:rPr>
          <w:lang w:val="en-US"/>
          <w:rPrChange w:id="1884" w:author="Benoît Perez-Lamarque" w:date="2021-09-23T12:18:00Z">
            <w:rPr/>
          </w:rPrChange>
        </w:rPr>
        <w:t>```</w:t>
      </w:r>
    </w:p>
    <w:p w14:paraId="5AE8478B" w14:textId="77777777" w:rsidR="003501C7" w:rsidRPr="003501C7" w:rsidRDefault="003501C7" w:rsidP="003501C7">
      <w:pPr>
        <w:rPr>
          <w:lang w:val="en-US"/>
          <w:rPrChange w:id="1885" w:author="Benoît Perez-Lamarque" w:date="2021-09-23T12:18:00Z">
            <w:rPr/>
          </w:rPrChange>
        </w:rPr>
      </w:pPr>
    </w:p>
    <w:p w14:paraId="1C0D834E" w14:textId="77777777" w:rsidR="003501C7" w:rsidRPr="003501C7" w:rsidRDefault="003501C7" w:rsidP="003501C7">
      <w:pPr>
        <w:rPr>
          <w:lang w:val="en-US"/>
          <w:rPrChange w:id="1886" w:author="Benoît Perez-Lamarque" w:date="2021-09-23T12:18:00Z">
            <w:rPr/>
          </w:rPrChange>
        </w:rPr>
      </w:pPr>
      <w:r w:rsidRPr="003501C7">
        <w:rPr>
          <w:lang w:val="en-US"/>
          <w:rPrChange w:id="1887" w:author="Benoît Perez-Lamarque" w:date="2021-09-23T12:18:00Z">
            <w:rPr/>
          </w:rPrChange>
        </w:rPr>
        <w:t>\newpage</w:t>
      </w:r>
    </w:p>
    <w:p w14:paraId="4D72F8B7" w14:textId="77777777" w:rsidR="003501C7" w:rsidRPr="003501C7" w:rsidRDefault="003501C7" w:rsidP="003501C7">
      <w:pPr>
        <w:rPr>
          <w:lang w:val="en-US"/>
          <w:rPrChange w:id="1888" w:author="Benoît Perez-Lamarque" w:date="2021-09-23T12:18:00Z">
            <w:rPr/>
          </w:rPrChange>
        </w:rPr>
      </w:pPr>
    </w:p>
    <w:p w14:paraId="4EBC52DB" w14:textId="77777777" w:rsidR="003501C7" w:rsidRPr="003501C7" w:rsidRDefault="003501C7" w:rsidP="003501C7">
      <w:pPr>
        <w:rPr>
          <w:lang w:val="en-US"/>
          <w:rPrChange w:id="1889" w:author="Benoît Perez-Lamarque" w:date="2021-09-23T12:18:00Z">
            <w:rPr/>
          </w:rPrChange>
        </w:rPr>
      </w:pPr>
      <w:r w:rsidRPr="003501C7">
        <w:rPr>
          <w:lang w:val="en-US"/>
          <w:rPrChange w:id="1890" w:author="Benoît Perez-Lamarque" w:date="2021-09-23T12:18:00Z">
            <w:rPr/>
          </w:rPrChange>
        </w:rPr>
        <w:t>```{r tableRegDiversification, include=TRUE}</w:t>
      </w:r>
    </w:p>
    <w:p w14:paraId="29C37540" w14:textId="77777777" w:rsidR="003501C7" w:rsidRPr="003501C7" w:rsidRDefault="003501C7" w:rsidP="003501C7">
      <w:pPr>
        <w:rPr>
          <w:lang w:val="en-US"/>
          <w:rPrChange w:id="1891" w:author="Benoît Perez-Lamarque" w:date="2021-09-23T12:18:00Z">
            <w:rPr/>
          </w:rPrChange>
        </w:rPr>
      </w:pPr>
      <w:r w:rsidRPr="003501C7">
        <w:rPr>
          <w:lang w:val="en-US"/>
          <w:rPrChange w:id="1892" w:author="Benoît Perez-Lamarque" w:date="2021-09-23T12:18:00Z">
            <w:rPr/>
          </w:rPrChange>
        </w:rPr>
        <w:t>results.df_diversification &lt;- results.df_diversification[-(5:8),]</w:t>
      </w:r>
    </w:p>
    <w:p w14:paraId="4A75DBFC" w14:textId="77777777" w:rsidR="003501C7" w:rsidRPr="003501C7" w:rsidRDefault="003501C7" w:rsidP="003501C7">
      <w:pPr>
        <w:rPr>
          <w:lang w:val="en-US"/>
          <w:rPrChange w:id="1893" w:author="Benoît Perez-Lamarque" w:date="2021-09-23T12:18:00Z">
            <w:rPr/>
          </w:rPrChange>
        </w:rPr>
      </w:pPr>
      <w:r w:rsidRPr="003501C7">
        <w:rPr>
          <w:lang w:val="en-US"/>
          <w:rPrChange w:id="1894" w:author="Benoît Perez-Lamarque" w:date="2021-09-23T12:18:00Z">
            <w:rPr/>
          </w:rPrChange>
        </w:rPr>
        <w:t>rownames(results.df_diversification) &lt;- NULL</w:t>
      </w:r>
    </w:p>
    <w:p w14:paraId="2685342E" w14:textId="77777777" w:rsidR="003501C7" w:rsidRPr="003501C7" w:rsidRDefault="003501C7" w:rsidP="003501C7">
      <w:pPr>
        <w:rPr>
          <w:lang w:val="en-US"/>
          <w:rPrChange w:id="1895" w:author="Benoît Perez-Lamarque" w:date="2021-09-23T12:18:00Z">
            <w:rPr/>
          </w:rPrChange>
        </w:rPr>
      </w:pPr>
      <w:r w:rsidRPr="003501C7">
        <w:rPr>
          <w:lang w:val="en-US"/>
          <w:rPrChange w:id="1896" w:author="Benoît Perez-Lamarque" w:date="2021-09-23T12:18:00Z">
            <w:rPr/>
          </w:rPrChange>
        </w:rPr>
        <w:t>knitr::kable(results.df_diversification, escape=TRUE, booktabs = TRUE, caption = "Model estimates and significance of Bayesian phylogenetic regressions to assess the correlation between diversification and brain size |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transformation was applied to variable and is indicated between brackets (log), as well as the ponderation by bodymass (/bodymass).") %&gt;%</w:t>
      </w:r>
    </w:p>
    <w:p w14:paraId="5F2F962F" w14:textId="77777777" w:rsidR="003501C7" w:rsidRPr="003501C7" w:rsidRDefault="003501C7" w:rsidP="003501C7">
      <w:pPr>
        <w:rPr>
          <w:lang w:val="en-US"/>
          <w:rPrChange w:id="1897" w:author="Benoît Perez-Lamarque" w:date="2021-09-23T12:18:00Z">
            <w:rPr/>
          </w:rPrChange>
        </w:rPr>
      </w:pPr>
      <w:r w:rsidRPr="003501C7">
        <w:rPr>
          <w:lang w:val="en-US"/>
          <w:rPrChange w:id="1898" w:author="Benoît Perez-Lamarque" w:date="2021-09-23T12:18:00Z">
            <w:rPr/>
          </w:rPrChange>
        </w:rPr>
        <w:t xml:space="preserve">  kableExtra::column_spec(2:ncol(results.df_diversification), bold = toPlotBoldDiversification[-(5:8)]) %&gt;% #Remove brain raw</w:t>
      </w:r>
    </w:p>
    <w:p w14:paraId="3FA1823C" w14:textId="77777777" w:rsidR="003501C7" w:rsidRPr="003501C7" w:rsidRDefault="003501C7" w:rsidP="003501C7">
      <w:pPr>
        <w:rPr>
          <w:lang w:val="en-US"/>
          <w:rPrChange w:id="1899" w:author="Benoît Perez-Lamarque" w:date="2021-09-23T12:18:00Z">
            <w:rPr/>
          </w:rPrChange>
        </w:rPr>
      </w:pPr>
      <w:r w:rsidRPr="003501C7">
        <w:rPr>
          <w:lang w:val="en-US"/>
          <w:rPrChange w:id="1900" w:author="Benoît Perez-Lamarque" w:date="2021-09-23T12:18:00Z">
            <w:rPr/>
          </w:rPrChange>
        </w:rPr>
        <w:t xml:space="preserve">  kableExtra::kable_styling(latex_options = "striped") %&gt;%</w:t>
      </w:r>
    </w:p>
    <w:p w14:paraId="320E069F" w14:textId="77777777" w:rsidR="003501C7" w:rsidRPr="003501C7" w:rsidRDefault="003501C7" w:rsidP="003501C7">
      <w:pPr>
        <w:rPr>
          <w:lang w:val="en-US"/>
          <w:rPrChange w:id="1901" w:author="Benoît Perez-Lamarque" w:date="2021-09-23T12:18:00Z">
            <w:rPr/>
          </w:rPrChange>
        </w:rPr>
      </w:pPr>
      <w:r w:rsidRPr="003501C7">
        <w:rPr>
          <w:lang w:val="en-US"/>
          <w:rPrChange w:id="1902" w:author="Benoît Perez-Lamarque" w:date="2021-09-23T12:18:00Z">
            <w:rPr/>
          </w:rPrChange>
        </w:rPr>
        <w:t xml:space="preserve">  kableExtra::kable_styling(latex_options="scale_down") #%&gt;%</w:t>
      </w:r>
    </w:p>
    <w:p w14:paraId="5F20DEE5" w14:textId="77777777" w:rsidR="003501C7" w:rsidRPr="003501C7" w:rsidRDefault="003501C7" w:rsidP="003501C7">
      <w:pPr>
        <w:rPr>
          <w:lang w:val="en-US"/>
          <w:rPrChange w:id="1903" w:author="Benoît Perez-Lamarque" w:date="2021-09-23T12:18:00Z">
            <w:rPr/>
          </w:rPrChange>
        </w:rPr>
      </w:pPr>
      <w:r w:rsidRPr="003501C7">
        <w:rPr>
          <w:lang w:val="en-US"/>
          <w:rPrChange w:id="1904" w:author="Benoît Perez-Lamarque" w:date="2021-09-23T12:18:00Z">
            <w:rPr/>
          </w:rPrChange>
        </w:rPr>
        <w:t xml:space="preserve">  #kableExtra::kable_styling(latex_options = "HOLD_position")</w:t>
      </w:r>
    </w:p>
    <w:p w14:paraId="0B13EEEE" w14:textId="77777777" w:rsidR="003501C7" w:rsidRPr="003501C7" w:rsidRDefault="003501C7" w:rsidP="003501C7">
      <w:pPr>
        <w:rPr>
          <w:lang w:val="en-US"/>
          <w:rPrChange w:id="1905" w:author="Benoît Perez-Lamarque" w:date="2021-09-23T12:18:00Z">
            <w:rPr/>
          </w:rPrChange>
        </w:rPr>
      </w:pPr>
      <w:r w:rsidRPr="003501C7">
        <w:rPr>
          <w:lang w:val="en-US"/>
          <w:rPrChange w:id="1906" w:author="Benoît Perez-Lamarque" w:date="2021-09-23T12:18:00Z">
            <w:rPr/>
          </w:rPrChange>
        </w:rPr>
        <w:t>```</w:t>
      </w:r>
    </w:p>
    <w:p w14:paraId="16C1DDFB" w14:textId="77777777" w:rsidR="003501C7" w:rsidRPr="003501C7" w:rsidRDefault="003501C7" w:rsidP="003501C7">
      <w:pPr>
        <w:rPr>
          <w:lang w:val="en-US"/>
          <w:rPrChange w:id="1907" w:author="Benoît Perez-Lamarque" w:date="2021-09-23T12:18:00Z">
            <w:rPr/>
          </w:rPrChange>
        </w:rPr>
      </w:pPr>
    </w:p>
    <w:p w14:paraId="266D9E88" w14:textId="77777777" w:rsidR="003501C7" w:rsidRPr="003501C7" w:rsidRDefault="003501C7" w:rsidP="003501C7">
      <w:pPr>
        <w:rPr>
          <w:lang w:val="en-US"/>
          <w:rPrChange w:id="1908" w:author="Benoît Perez-Lamarque" w:date="2021-09-23T12:18:00Z">
            <w:rPr/>
          </w:rPrChange>
        </w:rPr>
      </w:pPr>
      <w:r w:rsidRPr="003501C7">
        <w:rPr>
          <w:lang w:val="en-US"/>
          <w:rPrChange w:id="1909" w:author="Benoît Perez-Lamarque" w:date="2021-09-23T12:18:00Z">
            <w:rPr/>
          </w:rPrChange>
        </w:rPr>
        <w:t>\newpage</w:t>
      </w:r>
    </w:p>
    <w:p w14:paraId="566791A9" w14:textId="77777777" w:rsidR="003501C7" w:rsidRPr="003501C7" w:rsidRDefault="003501C7" w:rsidP="003501C7">
      <w:pPr>
        <w:rPr>
          <w:lang w:val="en-US"/>
          <w:rPrChange w:id="1910" w:author="Benoît Perez-Lamarque" w:date="2021-09-23T12:18:00Z">
            <w:rPr/>
          </w:rPrChange>
        </w:rPr>
      </w:pPr>
    </w:p>
    <w:p w14:paraId="5E4BDA75" w14:textId="77777777" w:rsidR="003501C7" w:rsidRPr="003501C7" w:rsidRDefault="003501C7" w:rsidP="003501C7">
      <w:pPr>
        <w:rPr>
          <w:lang w:val="en-US"/>
          <w:rPrChange w:id="1911" w:author="Benoît Perez-Lamarque" w:date="2021-09-23T12:18:00Z">
            <w:rPr/>
          </w:rPrChange>
        </w:rPr>
      </w:pPr>
      <w:r w:rsidRPr="003501C7">
        <w:rPr>
          <w:lang w:val="en-US"/>
          <w:rPrChange w:id="1912" w:author="Benoît Perez-Lamarque" w:date="2021-09-23T12:18:00Z">
            <w:rPr/>
          </w:rPrChange>
        </w:rPr>
        <w:t>```{r tableRegDiversificationAndSympatry, include=TRUE}</w:t>
      </w:r>
    </w:p>
    <w:p w14:paraId="1F08A115" w14:textId="77777777" w:rsidR="003501C7" w:rsidRPr="003501C7" w:rsidRDefault="003501C7" w:rsidP="003501C7">
      <w:pPr>
        <w:rPr>
          <w:lang w:val="en-US"/>
          <w:rPrChange w:id="1913" w:author="Benoît Perez-Lamarque" w:date="2021-09-23T12:18:00Z">
            <w:rPr/>
          </w:rPrChange>
        </w:rPr>
      </w:pPr>
      <w:r w:rsidRPr="003501C7">
        <w:rPr>
          <w:lang w:val="en-US"/>
          <w:rPrChange w:id="1914" w:author="Benoît Perez-Lamarque" w:date="2021-09-23T12:18:00Z">
            <w:rPr/>
          </w:rPrChange>
        </w:rPr>
        <w:t>knitr::kable(results.df_diversificationAndSympatry, escape=TRUE, booktabs = TRUE,</w:t>
      </w:r>
    </w:p>
    <w:p w14:paraId="29186FA8" w14:textId="77777777" w:rsidR="003501C7" w:rsidRPr="003501C7" w:rsidRDefault="003501C7" w:rsidP="003501C7">
      <w:pPr>
        <w:rPr>
          <w:lang w:val="en-US"/>
          <w:rPrChange w:id="1915" w:author="Benoît Perez-Lamarque" w:date="2021-09-23T12:18:00Z">
            <w:rPr/>
          </w:rPrChange>
        </w:rPr>
      </w:pPr>
      <w:r w:rsidRPr="003501C7">
        <w:rPr>
          <w:lang w:val="en-US"/>
          <w:rPrChange w:id="1916" w:author="Benoît Perez-Lamarque" w:date="2021-09-23T12:18:00Z">
            <w:rPr/>
          </w:rPrChange>
        </w:rPr>
        <w:t xml:space="preserve">             caption = "Model estimates and significance of phylogenetic regressions to assess the correlation between diversification and sympatry | Est.=Estimate, CI2.5%=Lower border of the CI95%, CI97.5%=Upper border of the CI95%, Sd= Standard deviation, t= Statitsitics t-vale. The brain area (as well as the associated sample size)</w:t>
      </w:r>
    </w:p>
    <w:p w14:paraId="29804F62" w14:textId="77777777" w:rsidR="003501C7" w:rsidRPr="003501C7" w:rsidRDefault="003501C7" w:rsidP="003501C7">
      <w:pPr>
        <w:rPr>
          <w:lang w:val="en-US"/>
          <w:rPrChange w:id="1917" w:author="Benoît Perez-Lamarque" w:date="2021-09-23T12:18:00Z">
            <w:rPr/>
          </w:rPrChange>
        </w:rPr>
      </w:pPr>
      <w:r w:rsidRPr="003501C7">
        <w:rPr>
          <w:lang w:val="en-US"/>
          <w:rPrChange w:id="1918" w:author="Benoît Perez-Lamarque" w:date="2021-09-23T12:18:00Z">
            <w:rPr/>
          </w:rPrChange>
        </w:rPr>
        <w:t xml:space="preserve">             are indicate prior each list of estimates. the transformation (logarithm or square-root) if indicated in parenthese by the abbreviation (log or sqrt).") %&gt;%</w:t>
      </w:r>
    </w:p>
    <w:p w14:paraId="3A7223CA" w14:textId="77777777" w:rsidR="003501C7" w:rsidRPr="003501C7" w:rsidRDefault="003501C7" w:rsidP="003501C7">
      <w:pPr>
        <w:rPr>
          <w:lang w:val="en-US"/>
          <w:rPrChange w:id="1919" w:author="Benoît Perez-Lamarque" w:date="2021-09-23T12:18:00Z">
            <w:rPr/>
          </w:rPrChange>
        </w:rPr>
      </w:pPr>
      <w:r w:rsidRPr="003501C7">
        <w:rPr>
          <w:lang w:val="en-US"/>
          <w:rPrChange w:id="1920" w:author="Benoît Perez-Lamarque" w:date="2021-09-23T12:18:00Z">
            <w:rPr/>
          </w:rPrChange>
        </w:rPr>
        <w:t xml:space="preserve">  kableExtra::column_spec(2:ncol(results.df_diversificationAndSympatry), bold = toPlotBoldSympatry) %&gt;%</w:t>
      </w:r>
    </w:p>
    <w:p w14:paraId="47D3D745" w14:textId="77777777" w:rsidR="003501C7" w:rsidRPr="003501C7" w:rsidRDefault="003501C7" w:rsidP="003501C7">
      <w:pPr>
        <w:rPr>
          <w:lang w:val="en-US"/>
          <w:rPrChange w:id="1921" w:author="Benoît Perez-Lamarque" w:date="2021-09-23T12:18:00Z">
            <w:rPr/>
          </w:rPrChange>
        </w:rPr>
      </w:pPr>
      <w:r w:rsidRPr="003501C7">
        <w:rPr>
          <w:lang w:val="en-US"/>
          <w:rPrChange w:id="1922" w:author="Benoît Perez-Lamarque" w:date="2021-09-23T12:18:00Z">
            <w:rPr/>
          </w:rPrChange>
        </w:rPr>
        <w:t xml:space="preserve">  kableExtra::kable_styling(latex_options = "striped") %&gt;%</w:t>
      </w:r>
    </w:p>
    <w:p w14:paraId="24F65892" w14:textId="77777777" w:rsidR="003501C7" w:rsidRPr="003501C7" w:rsidRDefault="003501C7" w:rsidP="003501C7">
      <w:pPr>
        <w:rPr>
          <w:lang w:val="en-US"/>
          <w:rPrChange w:id="1923" w:author="Benoît Perez-Lamarque" w:date="2021-09-23T12:18:00Z">
            <w:rPr/>
          </w:rPrChange>
        </w:rPr>
      </w:pPr>
      <w:r w:rsidRPr="003501C7">
        <w:rPr>
          <w:lang w:val="en-US"/>
          <w:rPrChange w:id="1924" w:author="Benoît Perez-Lamarque" w:date="2021-09-23T12:18:00Z">
            <w:rPr/>
          </w:rPrChange>
        </w:rPr>
        <w:t xml:space="preserve">  kableExtra::kable_styling(latex_options="scale_down")</w:t>
      </w:r>
    </w:p>
    <w:p w14:paraId="19B09F1A" w14:textId="77777777" w:rsidR="003501C7" w:rsidRPr="003501C7" w:rsidRDefault="003501C7" w:rsidP="003501C7">
      <w:pPr>
        <w:rPr>
          <w:lang w:val="en-US"/>
          <w:rPrChange w:id="1925" w:author="Benoît Perez-Lamarque" w:date="2021-09-23T12:18:00Z">
            <w:rPr/>
          </w:rPrChange>
        </w:rPr>
      </w:pPr>
    </w:p>
    <w:p w14:paraId="27D4558E" w14:textId="77777777" w:rsidR="003501C7" w:rsidRPr="003501C7" w:rsidRDefault="003501C7" w:rsidP="003501C7">
      <w:pPr>
        <w:rPr>
          <w:lang w:val="en-US"/>
          <w:rPrChange w:id="1926" w:author="Benoît Perez-Lamarque" w:date="2021-09-23T12:18:00Z">
            <w:rPr/>
          </w:rPrChange>
        </w:rPr>
      </w:pPr>
      <w:r w:rsidRPr="003501C7">
        <w:rPr>
          <w:lang w:val="en-US"/>
          <w:rPrChange w:id="1927" w:author="Benoît Perez-Lamarque" w:date="2021-09-23T12:18:00Z">
            <w:rPr/>
          </w:rPrChange>
        </w:rPr>
        <w:t>```</w:t>
      </w:r>
    </w:p>
    <w:p w14:paraId="17E2E967" w14:textId="77777777" w:rsidR="003501C7" w:rsidRPr="003501C7" w:rsidRDefault="003501C7" w:rsidP="003501C7">
      <w:pPr>
        <w:rPr>
          <w:lang w:val="en-US"/>
          <w:rPrChange w:id="1928" w:author="Benoît Perez-Lamarque" w:date="2021-09-23T12:18:00Z">
            <w:rPr/>
          </w:rPrChange>
        </w:rPr>
      </w:pPr>
    </w:p>
    <w:p w14:paraId="7720CC76" w14:textId="77777777" w:rsidR="003501C7" w:rsidRPr="003501C7" w:rsidRDefault="003501C7" w:rsidP="003501C7">
      <w:pPr>
        <w:rPr>
          <w:lang w:val="en-US"/>
          <w:rPrChange w:id="1929" w:author="Benoît Perez-Lamarque" w:date="2021-09-23T12:18:00Z">
            <w:rPr/>
          </w:rPrChange>
        </w:rPr>
      </w:pPr>
      <w:r w:rsidRPr="003501C7">
        <w:rPr>
          <w:lang w:val="en-US"/>
          <w:rPrChange w:id="1930" w:author="Benoît Perez-Lamarque" w:date="2021-09-23T12:18:00Z">
            <w:rPr/>
          </w:rPrChange>
        </w:rPr>
        <w:t>\clearpage</w:t>
      </w:r>
    </w:p>
    <w:p w14:paraId="4050C5FA" w14:textId="77777777" w:rsidR="003501C7" w:rsidRPr="003501C7" w:rsidRDefault="003501C7" w:rsidP="003501C7">
      <w:pPr>
        <w:rPr>
          <w:lang w:val="en-US"/>
          <w:rPrChange w:id="1931" w:author="Benoît Perez-Lamarque" w:date="2021-09-23T12:18:00Z">
            <w:rPr/>
          </w:rPrChange>
        </w:rPr>
      </w:pPr>
    </w:p>
    <w:p w14:paraId="75C7CC14" w14:textId="77777777" w:rsidR="003501C7" w:rsidRPr="003501C7" w:rsidRDefault="003501C7" w:rsidP="003501C7">
      <w:pPr>
        <w:rPr>
          <w:lang w:val="en-US"/>
          <w:rPrChange w:id="1932" w:author="Benoît Perez-Lamarque" w:date="2021-09-23T12:18:00Z">
            <w:rPr/>
          </w:rPrChange>
        </w:rPr>
      </w:pPr>
      <w:r w:rsidRPr="003501C7">
        <w:rPr>
          <w:lang w:val="en-US"/>
          <w:rPrChange w:id="1933" w:author="Benoît Perez-Lamarque" w:date="2021-09-23T12:18:00Z">
            <w:rPr/>
          </w:rPrChange>
        </w:rPr>
        <w:t>```{r prepareMap}</w:t>
      </w:r>
    </w:p>
    <w:p w14:paraId="0CED0751" w14:textId="77777777" w:rsidR="003501C7" w:rsidRPr="003501C7" w:rsidRDefault="003501C7" w:rsidP="003501C7">
      <w:pPr>
        <w:rPr>
          <w:lang w:val="en-US"/>
          <w:rPrChange w:id="1934" w:author="Benoît Perez-Lamarque" w:date="2021-09-23T12:18:00Z">
            <w:rPr/>
          </w:rPrChange>
        </w:rPr>
      </w:pPr>
      <w:r w:rsidRPr="003501C7">
        <w:rPr>
          <w:lang w:val="en-US"/>
          <w:rPrChange w:id="1935" w:author="Benoît Perez-Lamarque" w:date="2021-09-23T12:18:00Z">
            <w:rPr/>
          </w:rPrChange>
        </w:rPr>
        <w:t>#Reimport areas with cropping</w:t>
      </w:r>
    </w:p>
    <w:p w14:paraId="7C3E5F33" w14:textId="77777777" w:rsidR="003501C7" w:rsidRPr="003501C7" w:rsidRDefault="003501C7" w:rsidP="003501C7">
      <w:pPr>
        <w:rPr>
          <w:lang w:val="en-US"/>
          <w:rPrChange w:id="1936" w:author="Benoît Perez-Lamarque" w:date="2021-09-23T12:18:00Z">
            <w:rPr/>
          </w:rPrChange>
        </w:rPr>
      </w:pPr>
      <w:r w:rsidRPr="003501C7">
        <w:rPr>
          <w:lang w:val="en-US"/>
          <w:rPrChange w:id="1937" w:author="Benoît Perez-Lamarque" w:date="2021-09-23T12:18:00Z">
            <w:rPr/>
          </w:rPrChange>
        </w:rPr>
        <w:t>centroid &lt;- matrix(NA, ncol=2, nrow=length(areaName))</w:t>
      </w:r>
    </w:p>
    <w:p w14:paraId="7FD7313E" w14:textId="77777777" w:rsidR="003501C7" w:rsidRPr="003501C7" w:rsidRDefault="003501C7" w:rsidP="003501C7">
      <w:pPr>
        <w:rPr>
          <w:lang w:val="en-US"/>
          <w:rPrChange w:id="1938" w:author="Benoît Perez-Lamarque" w:date="2021-09-23T12:18:00Z">
            <w:rPr/>
          </w:rPrChange>
        </w:rPr>
      </w:pPr>
      <w:r w:rsidRPr="003501C7">
        <w:rPr>
          <w:lang w:val="en-US"/>
          <w:rPrChange w:id="1939" w:author="Benoît Perez-Lamarque" w:date="2021-09-23T12:18:00Z">
            <w:rPr/>
          </w:rPrChange>
        </w:rPr>
        <w:t>for(i in 1:length(areaName)){</w:t>
      </w:r>
    </w:p>
    <w:p w14:paraId="7D891254" w14:textId="77777777" w:rsidR="003501C7" w:rsidRPr="003501C7" w:rsidRDefault="003501C7" w:rsidP="003501C7">
      <w:pPr>
        <w:rPr>
          <w:lang w:val="en-US"/>
          <w:rPrChange w:id="1940" w:author="Benoît Perez-Lamarque" w:date="2021-09-23T12:18:00Z">
            <w:rPr/>
          </w:rPrChange>
        </w:rPr>
      </w:pPr>
      <w:r w:rsidRPr="003501C7">
        <w:rPr>
          <w:lang w:val="en-US"/>
          <w:rPrChange w:id="1941" w:author="Benoît Perez-Lamarque" w:date="2021-09-23T12:18:00Z">
            <w:rPr/>
          </w:rPrChange>
        </w:rPr>
        <w:t xml:space="preserve">  areaTransitory &lt;- readOGR(dsn=paste("T:/IUCN_data_primate/Geographic_areas/Shapefiles/",areaName[i],".shp",sep=""))</w:t>
      </w:r>
    </w:p>
    <w:p w14:paraId="0E9115A2" w14:textId="77777777" w:rsidR="003501C7" w:rsidRPr="003501C7" w:rsidRDefault="003501C7" w:rsidP="003501C7">
      <w:pPr>
        <w:rPr>
          <w:lang w:val="en-US"/>
          <w:rPrChange w:id="1942" w:author="Benoît Perez-Lamarque" w:date="2021-09-23T12:18:00Z">
            <w:rPr/>
          </w:rPrChange>
        </w:rPr>
      </w:pPr>
      <w:r w:rsidRPr="003501C7">
        <w:rPr>
          <w:lang w:val="en-US"/>
          <w:rPrChange w:id="1943" w:author="Benoît Perez-Lamarque" w:date="2021-09-23T12:18:00Z">
            <w:rPr/>
          </w:rPrChange>
        </w:rPr>
        <w:t xml:space="preserve">  areaTransitory = clgeo_Clean(areaTransitory)</w:t>
      </w:r>
    </w:p>
    <w:p w14:paraId="6EF797BA" w14:textId="77777777" w:rsidR="003501C7" w:rsidRPr="003501C7" w:rsidRDefault="003501C7" w:rsidP="003501C7">
      <w:pPr>
        <w:rPr>
          <w:lang w:val="en-US"/>
          <w:rPrChange w:id="1944" w:author="Benoît Perez-Lamarque" w:date="2021-09-23T12:18:00Z">
            <w:rPr/>
          </w:rPrChange>
        </w:rPr>
      </w:pPr>
      <w:r w:rsidRPr="003501C7">
        <w:rPr>
          <w:lang w:val="en-US"/>
          <w:rPrChange w:id="1945" w:author="Benoît Perez-Lamarque" w:date="2021-09-23T12:18:00Z">
            <w:rPr/>
          </w:rPrChange>
        </w:rPr>
        <w:t xml:space="preserve">  areaTransitory &lt;- spTransform(areaTransitory, CRS("+proj=longlat +datum=WGS84 +no_defs +ellps=WGS84 +towgs84=0,0,0"))</w:t>
      </w:r>
    </w:p>
    <w:p w14:paraId="2B84BD66" w14:textId="77777777" w:rsidR="003501C7" w:rsidRPr="003501C7" w:rsidRDefault="003501C7" w:rsidP="003501C7">
      <w:pPr>
        <w:rPr>
          <w:lang w:val="en-US"/>
          <w:rPrChange w:id="1946" w:author="Benoît Perez-Lamarque" w:date="2021-09-23T12:18:00Z">
            <w:rPr/>
          </w:rPrChange>
        </w:rPr>
      </w:pPr>
      <w:r w:rsidRPr="003501C7">
        <w:rPr>
          <w:lang w:val="en-US"/>
          <w:rPrChange w:id="1947" w:author="Benoît Perez-Lamarque" w:date="2021-09-23T12:18:00Z">
            <w:rPr/>
          </w:rPrChange>
        </w:rPr>
        <w:t xml:space="preserve">  #Have mercator for intersection</w:t>
      </w:r>
    </w:p>
    <w:p w14:paraId="1E62AB3A" w14:textId="77777777" w:rsidR="003501C7" w:rsidRPr="003501C7" w:rsidRDefault="003501C7" w:rsidP="003501C7">
      <w:pPr>
        <w:rPr>
          <w:lang w:val="en-US"/>
          <w:rPrChange w:id="1948" w:author="Benoît Perez-Lamarque" w:date="2021-09-23T12:18:00Z">
            <w:rPr/>
          </w:rPrChange>
        </w:rPr>
      </w:pPr>
      <w:r w:rsidRPr="003501C7">
        <w:rPr>
          <w:lang w:val="en-US"/>
          <w:rPrChange w:id="1949" w:author="Benoît Perez-Lamarque" w:date="2021-09-23T12:18:00Z">
            <w:rPr/>
          </w:rPrChange>
        </w:rPr>
        <w:t xml:space="preserve">  areaTransitory &lt;- spTransform(areaTransitory, CRS("+proj=merc +datum=WGS84 +no_defs +ellps=WGS84 +towgs84=0,0,0"))</w:t>
      </w:r>
    </w:p>
    <w:p w14:paraId="4A4F9A40" w14:textId="77777777" w:rsidR="003501C7" w:rsidRPr="003501C7" w:rsidRDefault="003501C7" w:rsidP="003501C7">
      <w:pPr>
        <w:rPr>
          <w:lang w:val="en-US"/>
          <w:rPrChange w:id="1950" w:author="Benoît Perez-Lamarque" w:date="2021-09-23T12:18:00Z">
            <w:rPr/>
          </w:rPrChange>
        </w:rPr>
      </w:pPr>
      <w:r w:rsidRPr="003501C7">
        <w:rPr>
          <w:lang w:val="en-US"/>
          <w:rPrChange w:id="1951" w:author="Benoît Perez-Lamarque" w:date="2021-09-23T12:18:00Z">
            <w:rPr/>
          </w:rPrChange>
        </w:rPr>
        <w:t xml:space="preserve">  areaTransitory &lt;- gIntersection(areaTransitory, worldMap_mercator, byid=FALSE)</w:t>
      </w:r>
    </w:p>
    <w:p w14:paraId="6ADD5C58" w14:textId="77777777" w:rsidR="003501C7" w:rsidRPr="003501C7" w:rsidRDefault="003501C7" w:rsidP="003501C7">
      <w:pPr>
        <w:rPr>
          <w:lang w:val="en-US"/>
          <w:rPrChange w:id="1952" w:author="Benoît Perez-Lamarque" w:date="2021-09-23T12:18:00Z">
            <w:rPr/>
          </w:rPrChange>
        </w:rPr>
      </w:pPr>
      <w:r w:rsidRPr="003501C7">
        <w:rPr>
          <w:lang w:val="en-US"/>
          <w:rPrChange w:id="1953" w:author="Benoît Perez-Lamarque" w:date="2021-09-23T12:18:00Z">
            <w:rPr/>
          </w:rPrChange>
        </w:rPr>
        <w:t xml:space="preserve">  areaTransitory = clgeo_Clean(areaTransitory)</w:t>
      </w:r>
    </w:p>
    <w:p w14:paraId="492C86AB" w14:textId="77777777" w:rsidR="003501C7" w:rsidRPr="003501C7" w:rsidRDefault="003501C7" w:rsidP="003501C7">
      <w:pPr>
        <w:rPr>
          <w:lang w:val="en-US"/>
          <w:rPrChange w:id="1954" w:author="Benoît Perez-Lamarque" w:date="2021-09-23T12:18:00Z">
            <w:rPr/>
          </w:rPrChange>
        </w:rPr>
      </w:pPr>
      <w:r w:rsidRPr="003501C7">
        <w:rPr>
          <w:lang w:val="en-US"/>
          <w:rPrChange w:id="1955" w:author="Benoît Perez-Lamarque" w:date="2021-09-23T12:18:00Z">
            <w:rPr/>
          </w:rPrChange>
        </w:rPr>
        <w:t xml:space="preserve">  #Reunite polygon in case</w:t>
      </w:r>
    </w:p>
    <w:p w14:paraId="4C371AC6" w14:textId="77777777" w:rsidR="003501C7" w:rsidRPr="003501C7" w:rsidRDefault="003501C7" w:rsidP="003501C7">
      <w:pPr>
        <w:rPr>
          <w:lang w:val="en-US"/>
          <w:rPrChange w:id="1956" w:author="Benoît Perez-Lamarque" w:date="2021-09-23T12:18:00Z">
            <w:rPr/>
          </w:rPrChange>
        </w:rPr>
      </w:pPr>
      <w:r w:rsidRPr="003501C7">
        <w:rPr>
          <w:lang w:val="en-US"/>
          <w:rPrChange w:id="1957" w:author="Benoît Perez-Lamarque" w:date="2021-09-23T12:18:00Z">
            <w:rPr/>
          </w:rPrChange>
        </w:rPr>
        <w:t xml:space="preserve">  areaTransitory &lt;- gBuffer(areaTransitory, byid=F, width=0)</w:t>
      </w:r>
    </w:p>
    <w:p w14:paraId="790AF0CC" w14:textId="77777777" w:rsidR="003501C7" w:rsidRPr="003501C7" w:rsidRDefault="003501C7" w:rsidP="003501C7">
      <w:pPr>
        <w:rPr>
          <w:lang w:val="en-US"/>
          <w:rPrChange w:id="1958" w:author="Benoît Perez-Lamarque" w:date="2021-09-23T12:18:00Z">
            <w:rPr/>
          </w:rPrChange>
        </w:rPr>
      </w:pPr>
    </w:p>
    <w:p w14:paraId="33C4BE44" w14:textId="77777777" w:rsidR="003501C7" w:rsidRPr="003501C7" w:rsidRDefault="003501C7" w:rsidP="003501C7">
      <w:pPr>
        <w:rPr>
          <w:lang w:val="en-US"/>
          <w:rPrChange w:id="1959" w:author="Benoît Perez-Lamarque" w:date="2021-09-23T12:18:00Z">
            <w:rPr/>
          </w:rPrChange>
        </w:rPr>
      </w:pPr>
      <w:r w:rsidRPr="003501C7">
        <w:rPr>
          <w:lang w:val="en-US"/>
          <w:rPrChange w:id="1960" w:author="Benoît Perez-Lamarque" w:date="2021-09-23T12:18:00Z">
            <w:rPr/>
          </w:rPrChange>
        </w:rPr>
        <w:t xml:space="preserve">  #back transform to long/lat</w:t>
      </w:r>
    </w:p>
    <w:p w14:paraId="1DC40FCC" w14:textId="77777777" w:rsidR="003501C7" w:rsidRPr="003501C7" w:rsidRDefault="003501C7" w:rsidP="003501C7">
      <w:pPr>
        <w:rPr>
          <w:lang w:val="en-US"/>
          <w:rPrChange w:id="1961" w:author="Benoît Perez-Lamarque" w:date="2021-09-23T12:18:00Z">
            <w:rPr/>
          </w:rPrChange>
        </w:rPr>
      </w:pPr>
      <w:r w:rsidRPr="003501C7">
        <w:rPr>
          <w:lang w:val="en-US"/>
          <w:rPrChange w:id="1962" w:author="Benoît Perez-Lamarque" w:date="2021-09-23T12:18:00Z">
            <w:rPr/>
          </w:rPrChange>
        </w:rPr>
        <w:t xml:space="preserve">  areaTransitory &lt;- spTransform(areaTransitory, CRS("+proj=longlat +datum=WGS84 +no_defs +ellps=WGS84 +towgs84=0,0,0"))</w:t>
      </w:r>
    </w:p>
    <w:p w14:paraId="059EB777" w14:textId="77777777" w:rsidR="003501C7" w:rsidRPr="003501C7" w:rsidRDefault="003501C7" w:rsidP="003501C7">
      <w:pPr>
        <w:rPr>
          <w:lang w:val="en-US"/>
          <w:rPrChange w:id="1963" w:author="Benoît Perez-Lamarque" w:date="2021-09-23T12:18:00Z">
            <w:rPr/>
          </w:rPrChange>
        </w:rPr>
      </w:pPr>
      <w:r w:rsidRPr="003501C7">
        <w:rPr>
          <w:lang w:val="en-US"/>
          <w:rPrChange w:id="1964" w:author="Benoît Perez-Lamarque" w:date="2021-09-23T12:18:00Z">
            <w:rPr/>
          </w:rPrChange>
        </w:rPr>
        <w:t xml:space="preserve">  assign(paste("area", i, sep="_"), areaTransitory)</w:t>
      </w:r>
    </w:p>
    <w:p w14:paraId="34F1061B" w14:textId="77777777" w:rsidR="003501C7" w:rsidRPr="003501C7" w:rsidRDefault="003501C7" w:rsidP="003501C7">
      <w:pPr>
        <w:rPr>
          <w:lang w:val="en-US"/>
          <w:rPrChange w:id="1965" w:author="Benoît Perez-Lamarque" w:date="2021-09-23T12:18:00Z">
            <w:rPr/>
          </w:rPrChange>
        </w:rPr>
      </w:pPr>
      <w:r w:rsidRPr="003501C7">
        <w:rPr>
          <w:lang w:val="en-US"/>
          <w:rPrChange w:id="1966" w:author="Benoît Perez-Lamarque" w:date="2021-09-23T12:18:00Z">
            <w:rPr/>
          </w:rPrChange>
        </w:rPr>
        <w:t xml:space="preserve">  if(i==1){</w:t>
      </w:r>
    </w:p>
    <w:p w14:paraId="1D84044A" w14:textId="77777777" w:rsidR="003501C7" w:rsidRPr="003501C7" w:rsidRDefault="003501C7" w:rsidP="003501C7">
      <w:pPr>
        <w:rPr>
          <w:lang w:val="en-US"/>
          <w:rPrChange w:id="1967" w:author="Benoît Perez-Lamarque" w:date="2021-09-23T12:18:00Z">
            <w:rPr/>
          </w:rPrChange>
        </w:rPr>
      </w:pPr>
      <w:r w:rsidRPr="003501C7">
        <w:rPr>
          <w:lang w:val="en-US"/>
          <w:rPrChange w:id="1968" w:author="Benoît Perez-Lamarque" w:date="2021-09-23T12:18:00Z">
            <w:rPr/>
          </w:rPrChange>
        </w:rPr>
        <w:t xml:space="preserve">    centroid[i,] &lt;- c(summary(areaTransitory)$bbox[1,2] + 5, summary(areaTransitory)$bbox[2,1])</w:t>
      </w:r>
    </w:p>
    <w:p w14:paraId="6CA5537C" w14:textId="77777777" w:rsidR="003501C7" w:rsidRPr="003501C7" w:rsidRDefault="003501C7" w:rsidP="003501C7">
      <w:pPr>
        <w:rPr>
          <w:lang w:val="en-US"/>
          <w:rPrChange w:id="1969" w:author="Benoît Perez-Lamarque" w:date="2021-09-23T12:18:00Z">
            <w:rPr/>
          </w:rPrChange>
        </w:rPr>
      </w:pPr>
      <w:r w:rsidRPr="003501C7">
        <w:rPr>
          <w:lang w:val="en-US"/>
          <w:rPrChange w:id="1970" w:author="Benoît Perez-Lamarque" w:date="2021-09-23T12:18:00Z">
            <w:rPr/>
          </w:rPrChange>
        </w:rPr>
        <w:t xml:space="preserve">  }</w:t>
      </w:r>
    </w:p>
    <w:p w14:paraId="1D80BCA0" w14:textId="77777777" w:rsidR="003501C7" w:rsidRPr="003501C7" w:rsidRDefault="003501C7" w:rsidP="003501C7">
      <w:pPr>
        <w:rPr>
          <w:lang w:val="en-US"/>
          <w:rPrChange w:id="1971" w:author="Benoît Perez-Lamarque" w:date="2021-09-23T12:18:00Z">
            <w:rPr/>
          </w:rPrChange>
        </w:rPr>
      </w:pPr>
      <w:r w:rsidRPr="003501C7">
        <w:rPr>
          <w:lang w:val="en-US"/>
          <w:rPrChange w:id="1972" w:author="Benoît Perez-Lamarque" w:date="2021-09-23T12:18:00Z">
            <w:rPr/>
          </w:rPrChange>
        </w:rPr>
        <w:t xml:space="preserve">  else if (i==2){</w:t>
      </w:r>
    </w:p>
    <w:p w14:paraId="6ED11446" w14:textId="77777777" w:rsidR="003501C7" w:rsidRPr="003501C7" w:rsidRDefault="003501C7" w:rsidP="003501C7">
      <w:pPr>
        <w:rPr>
          <w:lang w:val="en-US"/>
          <w:rPrChange w:id="1973" w:author="Benoît Perez-Lamarque" w:date="2021-09-23T12:18:00Z">
            <w:rPr/>
          </w:rPrChange>
        </w:rPr>
      </w:pPr>
      <w:r w:rsidRPr="003501C7">
        <w:rPr>
          <w:lang w:val="en-US"/>
          <w:rPrChange w:id="1974" w:author="Benoît Perez-Lamarque" w:date="2021-09-23T12:18:00Z">
            <w:rPr/>
          </w:rPrChange>
        </w:rPr>
        <w:t xml:space="preserve">    centroid[i,] &lt;- c(summary(areaTransitory)$bbox[1,2] - 5, summary(areaTransitory)$bbox[2,1] - 5)</w:t>
      </w:r>
    </w:p>
    <w:p w14:paraId="6603AC93" w14:textId="77777777" w:rsidR="003501C7" w:rsidRPr="003501C7" w:rsidRDefault="003501C7" w:rsidP="003501C7">
      <w:pPr>
        <w:rPr>
          <w:lang w:val="en-US"/>
          <w:rPrChange w:id="1975" w:author="Benoît Perez-Lamarque" w:date="2021-09-23T12:18:00Z">
            <w:rPr/>
          </w:rPrChange>
        </w:rPr>
      </w:pPr>
      <w:r w:rsidRPr="003501C7">
        <w:rPr>
          <w:lang w:val="en-US"/>
          <w:rPrChange w:id="1976" w:author="Benoît Perez-Lamarque" w:date="2021-09-23T12:18:00Z">
            <w:rPr/>
          </w:rPrChange>
        </w:rPr>
        <w:t xml:space="preserve">  }</w:t>
      </w:r>
    </w:p>
    <w:p w14:paraId="36007A04" w14:textId="77777777" w:rsidR="003501C7" w:rsidRPr="003501C7" w:rsidRDefault="003501C7" w:rsidP="003501C7">
      <w:pPr>
        <w:rPr>
          <w:lang w:val="en-US"/>
          <w:rPrChange w:id="1977" w:author="Benoît Perez-Lamarque" w:date="2021-09-23T12:18:00Z">
            <w:rPr/>
          </w:rPrChange>
        </w:rPr>
      </w:pPr>
      <w:r w:rsidRPr="003501C7">
        <w:rPr>
          <w:lang w:val="en-US"/>
          <w:rPrChange w:id="1978" w:author="Benoît Perez-Lamarque" w:date="2021-09-23T12:18:00Z">
            <w:rPr/>
          </w:rPrChange>
        </w:rPr>
        <w:t xml:space="preserve">  else{</w:t>
      </w:r>
    </w:p>
    <w:p w14:paraId="4B55B389" w14:textId="77777777" w:rsidR="003501C7" w:rsidRPr="003501C7" w:rsidRDefault="003501C7" w:rsidP="003501C7">
      <w:pPr>
        <w:rPr>
          <w:lang w:val="en-US"/>
          <w:rPrChange w:id="1979" w:author="Benoît Perez-Lamarque" w:date="2021-09-23T12:18:00Z">
            <w:rPr/>
          </w:rPrChange>
        </w:rPr>
      </w:pPr>
      <w:r w:rsidRPr="003501C7">
        <w:rPr>
          <w:lang w:val="en-US"/>
          <w:rPrChange w:id="1980" w:author="Benoît Perez-Lamarque" w:date="2021-09-23T12:18:00Z">
            <w:rPr/>
          </w:rPrChange>
        </w:rPr>
        <w:t xml:space="preserve">    centroid[i,] &lt;- geosphere::centroid(areaTransitory)</w:t>
      </w:r>
    </w:p>
    <w:p w14:paraId="31D55E92" w14:textId="77777777" w:rsidR="003501C7" w:rsidRPr="003501C7" w:rsidRDefault="003501C7" w:rsidP="003501C7">
      <w:pPr>
        <w:rPr>
          <w:lang w:val="en-US"/>
          <w:rPrChange w:id="1981" w:author="Benoît Perez-Lamarque" w:date="2021-09-23T12:18:00Z">
            <w:rPr/>
          </w:rPrChange>
        </w:rPr>
      </w:pPr>
      <w:r w:rsidRPr="003501C7">
        <w:rPr>
          <w:lang w:val="en-US"/>
          <w:rPrChange w:id="1982" w:author="Benoît Perez-Lamarque" w:date="2021-09-23T12:18:00Z">
            <w:rPr/>
          </w:rPrChange>
        </w:rPr>
        <w:t xml:space="preserve">  }</w:t>
      </w:r>
    </w:p>
    <w:p w14:paraId="6199CBAC" w14:textId="77777777" w:rsidR="003501C7" w:rsidRPr="003501C7" w:rsidRDefault="003501C7" w:rsidP="003501C7">
      <w:pPr>
        <w:rPr>
          <w:lang w:val="en-US"/>
          <w:rPrChange w:id="1983" w:author="Benoît Perez-Lamarque" w:date="2021-09-23T12:18:00Z">
            <w:rPr/>
          </w:rPrChange>
        </w:rPr>
      </w:pPr>
      <w:r w:rsidRPr="003501C7">
        <w:rPr>
          <w:lang w:val="en-US"/>
          <w:rPrChange w:id="1984" w:author="Benoît Perez-Lamarque" w:date="2021-09-23T12:18:00Z">
            <w:rPr/>
          </w:rPrChange>
        </w:rPr>
        <w:t>}</w:t>
      </w:r>
    </w:p>
    <w:p w14:paraId="64276E02" w14:textId="77777777" w:rsidR="003501C7" w:rsidRPr="003501C7" w:rsidRDefault="003501C7" w:rsidP="003501C7">
      <w:pPr>
        <w:rPr>
          <w:lang w:val="en-US"/>
          <w:rPrChange w:id="1985" w:author="Benoît Perez-Lamarque" w:date="2021-09-23T12:18:00Z">
            <w:rPr/>
          </w:rPrChange>
        </w:rPr>
      </w:pPr>
      <w:r w:rsidRPr="003501C7">
        <w:rPr>
          <w:lang w:val="en-US"/>
          <w:rPrChange w:id="1986" w:author="Benoît Perez-Lamarque" w:date="2021-09-23T12:18:00Z">
            <w:rPr/>
          </w:rPrChange>
        </w:rPr>
        <w:t>warnings()</w:t>
      </w:r>
    </w:p>
    <w:p w14:paraId="57B42B7A" w14:textId="77777777" w:rsidR="003501C7" w:rsidRPr="003501C7" w:rsidRDefault="003501C7" w:rsidP="003501C7">
      <w:pPr>
        <w:rPr>
          <w:lang w:val="en-US"/>
          <w:rPrChange w:id="1987" w:author="Benoît Perez-Lamarque" w:date="2021-09-23T12:18:00Z">
            <w:rPr/>
          </w:rPrChange>
        </w:rPr>
      </w:pPr>
      <w:r w:rsidRPr="003501C7">
        <w:rPr>
          <w:lang w:val="en-US"/>
          <w:rPrChange w:id="1988" w:author="Benoît Perez-Lamarque" w:date="2021-09-23T12:18:00Z">
            <w:rPr/>
          </w:rPrChange>
        </w:rPr>
        <w:t>```</w:t>
      </w:r>
    </w:p>
    <w:p w14:paraId="35F4BE9D" w14:textId="77777777" w:rsidR="003501C7" w:rsidRPr="003501C7" w:rsidRDefault="003501C7" w:rsidP="003501C7">
      <w:pPr>
        <w:rPr>
          <w:lang w:val="en-US"/>
          <w:rPrChange w:id="1989" w:author="Benoît Perez-Lamarque" w:date="2021-09-23T12:18:00Z">
            <w:rPr/>
          </w:rPrChange>
        </w:rPr>
      </w:pPr>
    </w:p>
    <w:p w14:paraId="094157F8" w14:textId="77777777" w:rsidR="003501C7" w:rsidRPr="003501C7" w:rsidRDefault="003501C7" w:rsidP="003501C7">
      <w:pPr>
        <w:rPr>
          <w:lang w:val="en-US"/>
          <w:rPrChange w:id="1990" w:author="Benoît Perez-Lamarque" w:date="2021-09-23T12:18:00Z">
            <w:rPr/>
          </w:rPrChange>
        </w:rPr>
      </w:pPr>
      <w:r w:rsidRPr="003501C7">
        <w:rPr>
          <w:lang w:val="en-US"/>
          <w:rPrChange w:id="1991" w:author="Benoît Perez-Lamarque" w:date="2021-09-23T12:18:00Z">
            <w:rPr/>
          </w:rPrChange>
        </w:rPr>
        <w:t xml:space="preserve">```{r figmap, include=TRUE, position='H', warning = FALSE, message = FALSE, results= 'hide', fig.width=7, fig.height=7, fig.cap=paste("Geographic areas used for ancestral range reconstruction represented on the Natural Earth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w:t>
      </w:r>
      <w:r w:rsidRPr="003501C7">
        <w:rPr>
          <w:lang w:val="en-US"/>
          <w:rPrChange w:id="1992" w:author="Benoît Perez-Lamarque" w:date="2021-09-23T12:18:00Z">
            <w:rPr/>
          </w:rPrChange>
        </w:rPr>
        <w:lastRenderedPageBreak/>
        <w:t>because of its geographical complete isolation and repeated intervention of human people in population maintenance [@modolo2005phylogeography]. Hence, *Macaca Sylvanus* is not considered in this study.", sep="")}</w:t>
      </w:r>
    </w:p>
    <w:p w14:paraId="2AD86AC9" w14:textId="77777777" w:rsidR="003501C7" w:rsidRPr="003501C7" w:rsidRDefault="003501C7" w:rsidP="003501C7">
      <w:pPr>
        <w:rPr>
          <w:lang w:val="en-US"/>
          <w:rPrChange w:id="1993" w:author="Benoît Perez-Lamarque" w:date="2021-09-23T12:18:00Z">
            <w:rPr/>
          </w:rPrChange>
        </w:rPr>
      </w:pPr>
    </w:p>
    <w:p w14:paraId="4B856282" w14:textId="77777777" w:rsidR="003501C7" w:rsidRPr="003501C7" w:rsidRDefault="003501C7" w:rsidP="003501C7">
      <w:pPr>
        <w:rPr>
          <w:lang w:val="en-US"/>
          <w:rPrChange w:id="1994" w:author="Benoît Perez-Lamarque" w:date="2021-09-23T12:18:00Z">
            <w:rPr/>
          </w:rPrChange>
        </w:rPr>
      </w:pPr>
      <w:r w:rsidRPr="003501C7">
        <w:rPr>
          <w:lang w:val="en-US"/>
          <w:rPrChange w:id="1995" w:author="Benoît Perez-Lamarque" w:date="2021-09-23T12:18:00Z">
            <w:rPr/>
          </w:rPrChange>
        </w:rPr>
        <w:t>#abbreviation name are available in https://proj.org/operations/projections/index.html</w:t>
      </w:r>
    </w:p>
    <w:p w14:paraId="5720E5A0" w14:textId="77777777" w:rsidR="003501C7" w:rsidRPr="003501C7" w:rsidRDefault="003501C7" w:rsidP="003501C7">
      <w:pPr>
        <w:rPr>
          <w:lang w:val="en-US"/>
          <w:rPrChange w:id="1996" w:author="Benoît Perez-Lamarque" w:date="2021-09-23T12:18:00Z">
            <w:rPr/>
          </w:rPrChange>
        </w:rPr>
      </w:pPr>
      <w:r w:rsidRPr="003501C7">
        <w:rPr>
          <w:lang w:val="en-US"/>
          <w:rPrChange w:id="1997" w:author="Benoît Perez-Lamarque" w:date="2021-09-23T12:18:00Z">
            <w:rPr/>
          </w:rPrChange>
        </w:rPr>
        <w:t>#help for graticule: https://rpsychologist.com/working-with-shapefiles-projections-and-world-maps-in-ggplot</w:t>
      </w:r>
    </w:p>
    <w:p w14:paraId="24160125" w14:textId="77777777" w:rsidR="003501C7" w:rsidRPr="003501C7" w:rsidRDefault="003501C7" w:rsidP="003501C7">
      <w:pPr>
        <w:rPr>
          <w:lang w:val="en-US"/>
          <w:rPrChange w:id="1998" w:author="Benoît Perez-Lamarque" w:date="2021-09-23T12:18:00Z">
            <w:rPr/>
          </w:rPrChange>
        </w:rPr>
      </w:pPr>
    </w:p>
    <w:p w14:paraId="7B36AFFF" w14:textId="77777777" w:rsidR="003501C7" w:rsidRPr="003501C7" w:rsidRDefault="003501C7" w:rsidP="003501C7">
      <w:pPr>
        <w:rPr>
          <w:lang w:val="en-US"/>
          <w:rPrChange w:id="1999" w:author="Benoît Perez-Lamarque" w:date="2021-09-23T12:18:00Z">
            <w:rPr/>
          </w:rPrChange>
        </w:rPr>
      </w:pPr>
      <w:r w:rsidRPr="003501C7">
        <w:rPr>
          <w:lang w:val="en-US"/>
          <w:rPrChange w:id="2000" w:author="Benoît Perez-Lamarque" w:date="2021-09-23T12:18:00Z">
            <w:rPr/>
          </w:rPrChange>
        </w:rPr>
        <w:t>proj.map &lt;- "+proj=natearth +datum=WGS84 +no_defs +ellps=WGS84 +towgs84=0,0,0"</w:t>
      </w:r>
    </w:p>
    <w:p w14:paraId="7C0AB561" w14:textId="77777777" w:rsidR="003501C7" w:rsidRPr="003501C7" w:rsidRDefault="003501C7" w:rsidP="003501C7">
      <w:pPr>
        <w:rPr>
          <w:lang w:val="en-US"/>
          <w:rPrChange w:id="2001" w:author="Benoît Perez-Lamarque" w:date="2021-09-23T12:18:00Z">
            <w:rPr/>
          </w:rPrChange>
        </w:rPr>
      </w:pPr>
    </w:p>
    <w:p w14:paraId="41DD523C" w14:textId="77777777" w:rsidR="003501C7" w:rsidRPr="003501C7" w:rsidRDefault="003501C7" w:rsidP="003501C7">
      <w:pPr>
        <w:rPr>
          <w:lang w:val="en-US"/>
          <w:rPrChange w:id="2002" w:author="Benoît Perez-Lamarque" w:date="2021-09-23T12:18:00Z">
            <w:rPr/>
          </w:rPrChange>
        </w:rPr>
      </w:pPr>
      <w:r w:rsidRPr="003501C7">
        <w:rPr>
          <w:lang w:val="en-US"/>
          <w:rPrChange w:id="2003" w:author="Benoît Perez-Lamarque" w:date="2021-09-23T12:18:00Z">
            <w:rPr/>
          </w:rPrChange>
        </w:rPr>
        <w:t>centroid &lt;- as.data.frame(centroid)</w:t>
      </w:r>
    </w:p>
    <w:p w14:paraId="62A89559" w14:textId="77777777" w:rsidR="003501C7" w:rsidRPr="003501C7" w:rsidRDefault="003501C7" w:rsidP="003501C7">
      <w:pPr>
        <w:rPr>
          <w:lang w:val="en-US"/>
          <w:rPrChange w:id="2004" w:author="Benoît Perez-Lamarque" w:date="2021-09-23T12:18:00Z">
            <w:rPr/>
          </w:rPrChange>
        </w:rPr>
      </w:pPr>
      <w:r w:rsidRPr="003501C7">
        <w:rPr>
          <w:lang w:val="en-US"/>
          <w:rPrChange w:id="2005" w:author="Benoît Perez-Lamarque" w:date="2021-09-23T12:18:00Z">
            <w:rPr/>
          </w:rPrChange>
        </w:rPr>
        <w:t>colnames(centroid) &lt;- c("long", "lat")</w:t>
      </w:r>
    </w:p>
    <w:p w14:paraId="78765118" w14:textId="77777777" w:rsidR="003501C7" w:rsidRPr="003501C7" w:rsidRDefault="003501C7" w:rsidP="003501C7">
      <w:pPr>
        <w:rPr>
          <w:lang w:val="en-US"/>
          <w:rPrChange w:id="2006" w:author="Benoît Perez-Lamarque" w:date="2021-09-23T12:18:00Z">
            <w:rPr/>
          </w:rPrChange>
        </w:rPr>
      </w:pPr>
      <w:r w:rsidRPr="003501C7">
        <w:rPr>
          <w:lang w:val="en-US"/>
          <w:rPrChange w:id="2007" w:author="Benoît Perez-Lamarque" w:date="2021-09-23T12:18:00Z">
            <w:rPr/>
          </w:rPrChange>
        </w:rPr>
        <w:t>centroid$nudge_y &lt;- 0</w:t>
      </w:r>
    </w:p>
    <w:p w14:paraId="6E11F6C8" w14:textId="77777777" w:rsidR="003501C7" w:rsidRPr="003501C7" w:rsidRDefault="003501C7" w:rsidP="003501C7">
      <w:pPr>
        <w:rPr>
          <w:lang w:val="en-US"/>
          <w:rPrChange w:id="2008" w:author="Benoît Perez-Lamarque" w:date="2021-09-23T12:18:00Z">
            <w:rPr/>
          </w:rPrChange>
        </w:rPr>
      </w:pPr>
      <w:r w:rsidRPr="003501C7">
        <w:rPr>
          <w:lang w:val="en-US"/>
          <w:rPrChange w:id="2009" w:author="Benoît Perez-Lamarque" w:date="2021-09-23T12:18:00Z">
            <w:rPr/>
          </w:rPrChange>
        </w:rPr>
        <w:t>centroid$nudge_y[5] &lt;- -5</w:t>
      </w:r>
    </w:p>
    <w:p w14:paraId="42355A9B" w14:textId="77777777" w:rsidR="003501C7" w:rsidRPr="003501C7" w:rsidRDefault="003501C7" w:rsidP="003501C7">
      <w:pPr>
        <w:rPr>
          <w:lang w:val="en-US"/>
          <w:rPrChange w:id="2010" w:author="Benoît Perez-Lamarque" w:date="2021-09-23T12:18:00Z">
            <w:rPr/>
          </w:rPrChange>
        </w:rPr>
      </w:pPr>
    </w:p>
    <w:p w14:paraId="13E1C135" w14:textId="77777777" w:rsidR="003501C7" w:rsidRPr="003501C7" w:rsidRDefault="003501C7" w:rsidP="003501C7">
      <w:pPr>
        <w:rPr>
          <w:lang w:val="en-US"/>
          <w:rPrChange w:id="2011" w:author="Benoît Perez-Lamarque" w:date="2021-09-23T12:18:00Z">
            <w:rPr/>
          </w:rPrChange>
        </w:rPr>
      </w:pPr>
      <w:r w:rsidRPr="003501C7">
        <w:rPr>
          <w:lang w:val="en-US"/>
          <w:rPrChange w:id="2012" w:author="Benoît Perez-Lamarque" w:date="2021-09-23T12:18:00Z">
            <w:rPr/>
          </w:rPrChange>
        </w:rPr>
        <w:t>library(tidyverse)</w:t>
      </w:r>
    </w:p>
    <w:p w14:paraId="56BDBA03" w14:textId="77777777" w:rsidR="003501C7" w:rsidRPr="003501C7" w:rsidRDefault="003501C7" w:rsidP="003501C7">
      <w:pPr>
        <w:rPr>
          <w:lang w:val="en-US"/>
          <w:rPrChange w:id="2013" w:author="Benoît Perez-Lamarque" w:date="2021-09-23T12:18:00Z">
            <w:rPr/>
          </w:rPrChange>
        </w:rPr>
      </w:pPr>
      <w:r w:rsidRPr="003501C7">
        <w:rPr>
          <w:lang w:val="en-US"/>
          <w:rPrChange w:id="2014" w:author="Benoît Perez-Lamarque" w:date="2021-09-23T12:18:00Z">
            <w:rPr/>
          </w:rPrChange>
        </w:rPr>
        <w:t>library(ggspatial)</w:t>
      </w:r>
    </w:p>
    <w:p w14:paraId="4795E1ED" w14:textId="77777777" w:rsidR="003501C7" w:rsidRPr="003501C7" w:rsidRDefault="003501C7" w:rsidP="003501C7">
      <w:pPr>
        <w:rPr>
          <w:lang w:val="en-US"/>
          <w:rPrChange w:id="2015" w:author="Benoît Perez-Lamarque" w:date="2021-09-23T12:18:00Z">
            <w:rPr/>
          </w:rPrChange>
        </w:rPr>
      </w:pPr>
    </w:p>
    <w:p w14:paraId="5C091CF5" w14:textId="77777777" w:rsidR="003501C7" w:rsidRPr="003501C7" w:rsidRDefault="003501C7" w:rsidP="003501C7">
      <w:pPr>
        <w:rPr>
          <w:lang w:val="en-US"/>
          <w:rPrChange w:id="2016" w:author="Benoît Perez-Lamarque" w:date="2021-09-23T12:18:00Z">
            <w:rPr/>
          </w:rPrChange>
        </w:rPr>
      </w:pPr>
      <w:r w:rsidRPr="003501C7">
        <w:rPr>
          <w:lang w:val="en-US"/>
          <w:rPrChange w:id="2017" w:author="Benoît Perez-Lamarque" w:date="2021-09-23T12:18:00Z">
            <w:rPr/>
          </w:rPrChange>
        </w:rPr>
        <w:t>library(rnaturalearth)</w:t>
      </w:r>
    </w:p>
    <w:p w14:paraId="64A8D75E" w14:textId="77777777" w:rsidR="003501C7" w:rsidRPr="003501C7" w:rsidRDefault="003501C7" w:rsidP="003501C7">
      <w:pPr>
        <w:rPr>
          <w:lang w:val="en-US"/>
          <w:rPrChange w:id="2018" w:author="Benoît Perez-Lamarque" w:date="2021-09-23T12:18:00Z">
            <w:rPr/>
          </w:rPrChange>
        </w:rPr>
      </w:pPr>
      <w:r w:rsidRPr="003501C7">
        <w:rPr>
          <w:lang w:val="en-US"/>
          <w:rPrChange w:id="2019" w:author="Benoît Perez-Lamarque" w:date="2021-09-23T12:18:00Z">
            <w:rPr/>
          </w:rPrChange>
        </w:rPr>
        <w:t>world &lt;- ne_countries(scale = "medium", returnclass = "sf")</w:t>
      </w:r>
    </w:p>
    <w:p w14:paraId="3C5B0E5C" w14:textId="77777777" w:rsidR="003501C7" w:rsidRPr="003501C7" w:rsidRDefault="003501C7" w:rsidP="003501C7">
      <w:pPr>
        <w:rPr>
          <w:lang w:val="en-US"/>
          <w:rPrChange w:id="2020" w:author="Benoît Perez-Lamarque" w:date="2021-09-23T12:18:00Z">
            <w:rPr/>
          </w:rPrChange>
        </w:rPr>
      </w:pPr>
    </w:p>
    <w:p w14:paraId="0C42B7C4" w14:textId="77777777" w:rsidR="003501C7" w:rsidRPr="003501C7" w:rsidRDefault="003501C7" w:rsidP="003501C7">
      <w:pPr>
        <w:rPr>
          <w:lang w:val="en-US"/>
          <w:rPrChange w:id="2021" w:author="Benoît Perez-Lamarque" w:date="2021-09-23T12:18:00Z">
            <w:rPr/>
          </w:rPrChange>
        </w:rPr>
      </w:pPr>
      <w:r w:rsidRPr="003501C7">
        <w:rPr>
          <w:lang w:val="en-US"/>
          <w:rPrChange w:id="2022" w:author="Benoît Perez-Lamarque" w:date="2021-09-23T12:18:00Z">
            <w:rPr/>
          </w:rPrChange>
        </w:rPr>
        <w:t># graticule (Robin)</w:t>
      </w:r>
    </w:p>
    <w:p w14:paraId="76909398" w14:textId="77777777" w:rsidR="003501C7" w:rsidRPr="003501C7" w:rsidRDefault="003501C7" w:rsidP="003501C7">
      <w:pPr>
        <w:rPr>
          <w:lang w:val="en-US"/>
          <w:rPrChange w:id="2023" w:author="Benoît Perez-Lamarque" w:date="2021-09-23T12:18:00Z">
            <w:rPr/>
          </w:rPrChange>
        </w:rPr>
      </w:pPr>
      <w:r w:rsidRPr="003501C7">
        <w:rPr>
          <w:lang w:val="en-US"/>
          <w:rPrChange w:id="2024" w:author="Benoît Perez-Lamarque" w:date="2021-09-23T12:18:00Z">
            <w:rPr/>
          </w:rPrChange>
        </w:rPr>
        <w:t>grat &lt;- readOGR(dsn="C:/Users/robira/Documents/PhD/Meta_analysis/Meta_analysis_cognition_primates/Formap", layer="ne_110m_graticules_15")</w:t>
      </w:r>
    </w:p>
    <w:p w14:paraId="237B33AB" w14:textId="77777777" w:rsidR="003501C7" w:rsidRPr="003501C7" w:rsidRDefault="003501C7" w:rsidP="003501C7">
      <w:pPr>
        <w:rPr>
          <w:lang w:val="en-US"/>
          <w:rPrChange w:id="2025" w:author="Benoît Perez-Lamarque" w:date="2021-09-23T12:18:00Z">
            <w:rPr/>
          </w:rPrChange>
        </w:rPr>
      </w:pPr>
      <w:r w:rsidRPr="003501C7">
        <w:rPr>
          <w:lang w:val="en-US"/>
          <w:rPrChange w:id="2026" w:author="Benoît Perez-Lamarque" w:date="2021-09-23T12:18:00Z">
            <w:rPr/>
          </w:rPrChange>
        </w:rPr>
        <w:t>grat_df &lt;- fortify(grat)</w:t>
      </w:r>
    </w:p>
    <w:p w14:paraId="4879EDEE" w14:textId="77777777" w:rsidR="003501C7" w:rsidRPr="003501C7" w:rsidRDefault="003501C7" w:rsidP="003501C7">
      <w:pPr>
        <w:rPr>
          <w:lang w:val="en-US"/>
          <w:rPrChange w:id="2027" w:author="Benoît Perez-Lamarque" w:date="2021-09-23T12:18:00Z">
            <w:rPr/>
          </w:rPrChange>
        </w:rPr>
      </w:pPr>
    </w:p>
    <w:p w14:paraId="08A98FE4" w14:textId="77777777" w:rsidR="003501C7" w:rsidRPr="003501C7" w:rsidRDefault="003501C7" w:rsidP="003501C7">
      <w:pPr>
        <w:rPr>
          <w:lang w:val="en-US"/>
          <w:rPrChange w:id="2028" w:author="Benoît Perez-Lamarque" w:date="2021-09-23T12:18:00Z">
            <w:rPr/>
          </w:rPrChange>
        </w:rPr>
      </w:pPr>
      <w:r w:rsidRPr="003501C7">
        <w:rPr>
          <w:lang w:val="en-US"/>
          <w:rPrChange w:id="2029" w:author="Benoît Perez-Lamarque" w:date="2021-09-23T12:18:00Z">
            <w:rPr/>
          </w:rPrChange>
        </w:rPr>
        <w:t>bbox &lt;- readOGR(dsn="C:/Users/robira/Documents/PhD/Meta_analysis/Meta_analysis_cognition_primates/Formap", layer="ne_110m_wgs84_bounding_box")</w:t>
      </w:r>
    </w:p>
    <w:p w14:paraId="6C01DBCB" w14:textId="77777777" w:rsidR="003501C7" w:rsidRPr="003501C7" w:rsidRDefault="003501C7" w:rsidP="003501C7">
      <w:pPr>
        <w:rPr>
          <w:lang w:val="en-US"/>
          <w:rPrChange w:id="2030" w:author="Benoît Perez-Lamarque" w:date="2021-09-23T12:18:00Z">
            <w:rPr/>
          </w:rPrChange>
        </w:rPr>
      </w:pPr>
      <w:r w:rsidRPr="003501C7">
        <w:rPr>
          <w:lang w:val="en-US"/>
          <w:rPrChange w:id="2031" w:author="Benoît Perez-Lamarque" w:date="2021-09-23T12:18:00Z">
            <w:rPr/>
          </w:rPrChange>
        </w:rPr>
        <w:t>bbox_df&lt;- fortify(bbox)</w:t>
      </w:r>
    </w:p>
    <w:p w14:paraId="1E59DCE8" w14:textId="77777777" w:rsidR="003501C7" w:rsidRPr="003501C7" w:rsidRDefault="003501C7" w:rsidP="003501C7">
      <w:pPr>
        <w:rPr>
          <w:lang w:val="en-US"/>
          <w:rPrChange w:id="2032" w:author="Benoît Perez-Lamarque" w:date="2021-09-23T12:18:00Z">
            <w:rPr/>
          </w:rPrChange>
        </w:rPr>
      </w:pPr>
    </w:p>
    <w:p w14:paraId="787C61F5" w14:textId="77777777" w:rsidR="003501C7" w:rsidRPr="003501C7" w:rsidRDefault="003501C7" w:rsidP="003501C7">
      <w:pPr>
        <w:rPr>
          <w:lang w:val="en-US"/>
          <w:rPrChange w:id="2033" w:author="Benoît Perez-Lamarque" w:date="2021-09-23T12:18:00Z">
            <w:rPr/>
          </w:rPrChange>
        </w:rPr>
      </w:pPr>
    </w:p>
    <w:p w14:paraId="56C6DE40" w14:textId="77777777" w:rsidR="003501C7" w:rsidRPr="003501C7" w:rsidRDefault="003501C7" w:rsidP="003501C7">
      <w:pPr>
        <w:rPr>
          <w:lang w:val="en-US"/>
          <w:rPrChange w:id="2034" w:author="Benoît Perez-Lamarque" w:date="2021-09-23T12:18:00Z">
            <w:rPr/>
          </w:rPrChange>
        </w:rPr>
      </w:pPr>
      <w:r w:rsidRPr="003501C7">
        <w:rPr>
          <w:lang w:val="en-US"/>
          <w:rPrChange w:id="2035" w:author="Benoît Perez-Lamarque" w:date="2021-09-23T12:18:00Z">
            <w:rPr/>
          </w:rPrChange>
        </w:rPr>
        <w:t xml:space="preserve">bbox.sf &lt;- sfheaders::sf_polygon(  obj = bbox_df </w:t>
      </w:r>
    </w:p>
    <w:p w14:paraId="26492CF8" w14:textId="77777777" w:rsidR="003501C7" w:rsidRPr="003501C7" w:rsidRDefault="003501C7" w:rsidP="003501C7">
      <w:pPr>
        <w:rPr>
          <w:lang w:val="en-US"/>
          <w:rPrChange w:id="2036" w:author="Benoît Perez-Lamarque" w:date="2021-09-23T12:18:00Z">
            <w:rPr/>
          </w:rPrChange>
        </w:rPr>
      </w:pPr>
      <w:r w:rsidRPr="003501C7">
        <w:rPr>
          <w:lang w:val="en-US"/>
          <w:rPrChange w:id="2037" w:author="Benoît Perez-Lamarque" w:date="2021-09-23T12:18:00Z">
            <w:rPr/>
          </w:rPrChange>
        </w:rPr>
        <w:t xml:space="preserve">                                         , x = "long"</w:t>
      </w:r>
    </w:p>
    <w:p w14:paraId="604EF943" w14:textId="77777777" w:rsidR="003501C7" w:rsidRPr="003501C7" w:rsidRDefault="003501C7" w:rsidP="003501C7">
      <w:pPr>
        <w:rPr>
          <w:lang w:val="en-US"/>
          <w:rPrChange w:id="2038" w:author="Benoît Perez-Lamarque" w:date="2021-09-23T12:18:00Z">
            <w:rPr/>
          </w:rPrChange>
        </w:rPr>
      </w:pPr>
      <w:r w:rsidRPr="003501C7">
        <w:rPr>
          <w:lang w:val="en-US"/>
          <w:rPrChange w:id="2039" w:author="Benoît Perez-Lamarque" w:date="2021-09-23T12:18:00Z">
            <w:rPr/>
          </w:rPrChange>
        </w:rPr>
        <w:t xml:space="preserve">                                         , y = "lat"</w:t>
      </w:r>
    </w:p>
    <w:p w14:paraId="50BD7101" w14:textId="77777777" w:rsidR="003501C7" w:rsidRPr="003501C7" w:rsidRDefault="003501C7" w:rsidP="003501C7">
      <w:pPr>
        <w:rPr>
          <w:lang w:val="en-US"/>
          <w:rPrChange w:id="2040" w:author="Benoît Perez-Lamarque" w:date="2021-09-23T12:18:00Z">
            <w:rPr/>
          </w:rPrChange>
        </w:rPr>
      </w:pPr>
      <w:r w:rsidRPr="003501C7">
        <w:rPr>
          <w:lang w:val="en-US"/>
          <w:rPrChange w:id="2041" w:author="Benoît Perez-Lamarque" w:date="2021-09-23T12:18:00Z">
            <w:rPr/>
          </w:rPrChange>
        </w:rPr>
        <w:t xml:space="preserve">                                         , polygon_id = "group"</w:t>
      </w:r>
    </w:p>
    <w:p w14:paraId="0EA52243" w14:textId="77777777" w:rsidR="003501C7" w:rsidRPr="003501C7" w:rsidRDefault="003501C7" w:rsidP="003501C7">
      <w:pPr>
        <w:rPr>
          <w:lang w:val="en-US"/>
          <w:rPrChange w:id="2042" w:author="Benoît Perez-Lamarque" w:date="2021-09-23T12:18:00Z">
            <w:rPr/>
          </w:rPrChange>
        </w:rPr>
      </w:pPr>
      <w:r w:rsidRPr="003501C7">
        <w:rPr>
          <w:lang w:val="en-US"/>
          <w:rPrChange w:id="2043" w:author="Benoît Perez-Lamarque" w:date="2021-09-23T12:18:00Z">
            <w:rPr/>
          </w:rPrChange>
        </w:rPr>
        <w:t>)</w:t>
      </w:r>
    </w:p>
    <w:p w14:paraId="70201138" w14:textId="77777777" w:rsidR="003501C7" w:rsidRPr="003501C7" w:rsidRDefault="003501C7" w:rsidP="003501C7">
      <w:pPr>
        <w:rPr>
          <w:lang w:val="en-US"/>
          <w:rPrChange w:id="2044" w:author="Benoît Perez-Lamarque" w:date="2021-09-23T12:18:00Z">
            <w:rPr/>
          </w:rPrChange>
        </w:rPr>
      </w:pPr>
      <w:r w:rsidRPr="003501C7">
        <w:rPr>
          <w:lang w:val="en-US"/>
          <w:rPrChange w:id="2045" w:author="Benoît Perez-Lamarque" w:date="2021-09-23T12:18:00Z">
            <w:rPr/>
          </w:rPrChange>
        </w:rPr>
        <w:t>sf::st_crs(bbox.sf) &lt;- st_crs(world)</w:t>
      </w:r>
    </w:p>
    <w:p w14:paraId="194189FB" w14:textId="77777777" w:rsidR="003501C7" w:rsidRPr="003501C7" w:rsidRDefault="003501C7" w:rsidP="003501C7">
      <w:pPr>
        <w:rPr>
          <w:lang w:val="en-US"/>
          <w:rPrChange w:id="2046" w:author="Benoît Perez-Lamarque" w:date="2021-09-23T12:18:00Z">
            <w:rPr/>
          </w:rPrChange>
        </w:rPr>
      </w:pPr>
    </w:p>
    <w:p w14:paraId="025726BF" w14:textId="77777777" w:rsidR="003501C7" w:rsidRDefault="003501C7" w:rsidP="003501C7">
      <w:r>
        <w:t>grat_df &lt;- grat_df[,c(1,2,6)]</w:t>
      </w:r>
    </w:p>
    <w:p w14:paraId="64762894" w14:textId="77777777" w:rsidR="003501C7" w:rsidRPr="003501C7" w:rsidRDefault="003501C7" w:rsidP="003501C7">
      <w:pPr>
        <w:rPr>
          <w:lang w:val="en-US"/>
          <w:rPrChange w:id="2047" w:author="Benoît Perez-Lamarque" w:date="2021-09-23T12:18:00Z">
            <w:rPr/>
          </w:rPrChange>
        </w:rPr>
      </w:pPr>
      <w:r w:rsidRPr="003501C7">
        <w:rPr>
          <w:lang w:val="en-US"/>
          <w:rPrChange w:id="2048" w:author="Benoît Perez-Lamarque" w:date="2021-09-23T12:18:00Z">
            <w:rPr/>
          </w:rPrChange>
        </w:rPr>
        <w:t>colnames(grat_df) &lt;- c("x", "y", "linestring_id")</w:t>
      </w:r>
    </w:p>
    <w:p w14:paraId="23FFA2A4" w14:textId="77777777" w:rsidR="003501C7" w:rsidRPr="003501C7" w:rsidRDefault="003501C7" w:rsidP="003501C7">
      <w:pPr>
        <w:rPr>
          <w:lang w:val="en-US"/>
          <w:rPrChange w:id="2049" w:author="Benoît Perez-Lamarque" w:date="2021-09-23T12:18:00Z">
            <w:rPr/>
          </w:rPrChange>
        </w:rPr>
      </w:pPr>
      <w:r w:rsidRPr="003501C7">
        <w:rPr>
          <w:lang w:val="en-US"/>
          <w:rPrChange w:id="2050" w:author="Benoît Perez-Lamarque" w:date="2021-09-23T12:18:00Z">
            <w:rPr/>
          </w:rPrChange>
        </w:rPr>
        <w:t>grat_df.sf &lt;- sfheaders::sf_line(obj = grat_df)</w:t>
      </w:r>
    </w:p>
    <w:p w14:paraId="210F3523" w14:textId="77777777" w:rsidR="003501C7" w:rsidRPr="003501C7" w:rsidRDefault="003501C7" w:rsidP="003501C7">
      <w:pPr>
        <w:rPr>
          <w:lang w:val="en-US"/>
          <w:rPrChange w:id="2051" w:author="Benoît Perez-Lamarque" w:date="2021-09-23T12:18:00Z">
            <w:rPr/>
          </w:rPrChange>
        </w:rPr>
      </w:pPr>
    </w:p>
    <w:p w14:paraId="5F764519" w14:textId="77777777" w:rsidR="003501C7" w:rsidRPr="003501C7" w:rsidRDefault="003501C7" w:rsidP="003501C7">
      <w:pPr>
        <w:rPr>
          <w:lang w:val="en-US"/>
          <w:rPrChange w:id="2052" w:author="Benoît Perez-Lamarque" w:date="2021-09-23T12:18:00Z">
            <w:rPr/>
          </w:rPrChange>
        </w:rPr>
      </w:pPr>
      <w:r w:rsidRPr="003501C7">
        <w:rPr>
          <w:lang w:val="en-US"/>
          <w:rPrChange w:id="2053" w:author="Benoît Perez-Lamarque" w:date="2021-09-23T12:18:00Z">
            <w:rPr/>
          </w:rPrChange>
        </w:rPr>
        <w:t>sf::st_crs(grat_df.sf) &lt;- st_crs(world)</w:t>
      </w:r>
    </w:p>
    <w:p w14:paraId="5745B190" w14:textId="77777777" w:rsidR="003501C7" w:rsidRPr="003501C7" w:rsidRDefault="003501C7" w:rsidP="003501C7">
      <w:pPr>
        <w:rPr>
          <w:lang w:val="en-US"/>
          <w:rPrChange w:id="2054" w:author="Benoît Perez-Lamarque" w:date="2021-09-23T12:18:00Z">
            <w:rPr/>
          </w:rPrChange>
        </w:rPr>
      </w:pPr>
    </w:p>
    <w:p w14:paraId="27B9C737" w14:textId="77777777" w:rsidR="003501C7" w:rsidRPr="003501C7" w:rsidRDefault="003501C7" w:rsidP="003501C7">
      <w:pPr>
        <w:rPr>
          <w:lang w:val="en-US"/>
          <w:rPrChange w:id="2055" w:author="Benoît Perez-Lamarque" w:date="2021-09-23T12:18:00Z">
            <w:rPr/>
          </w:rPrChange>
        </w:rPr>
      </w:pPr>
      <w:r w:rsidRPr="003501C7">
        <w:rPr>
          <w:lang w:val="en-US"/>
          <w:rPrChange w:id="2056" w:author="Benoît Perez-Lamarque" w:date="2021-09-23T12:18:00Z">
            <w:rPr/>
          </w:rPrChange>
        </w:rPr>
        <w:t>#Main map</w:t>
      </w:r>
    </w:p>
    <w:p w14:paraId="1D1C6405" w14:textId="77777777" w:rsidR="003501C7" w:rsidRPr="003501C7" w:rsidRDefault="003501C7" w:rsidP="003501C7">
      <w:pPr>
        <w:rPr>
          <w:lang w:val="en-US"/>
          <w:rPrChange w:id="2057" w:author="Benoît Perez-Lamarque" w:date="2021-09-23T12:18:00Z">
            <w:rPr/>
          </w:rPrChange>
        </w:rPr>
      </w:pPr>
      <w:r w:rsidRPr="003501C7">
        <w:rPr>
          <w:lang w:val="en-US"/>
          <w:rPrChange w:id="2058" w:author="Benoît Perez-Lamarque" w:date="2021-09-23T12:18:00Z">
            <w:rPr/>
          </w:rPrChange>
        </w:rPr>
        <w:lastRenderedPageBreak/>
        <w:t>map &lt;- ggplot() +</w:t>
      </w:r>
    </w:p>
    <w:p w14:paraId="6535E1E4" w14:textId="77777777" w:rsidR="003501C7" w:rsidRPr="003501C7" w:rsidRDefault="003501C7" w:rsidP="003501C7">
      <w:pPr>
        <w:rPr>
          <w:lang w:val="en-US"/>
          <w:rPrChange w:id="2059" w:author="Benoît Perez-Lamarque" w:date="2021-09-23T12:18:00Z">
            <w:rPr/>
          </w:rPrChange>
        </w:rPr>
      </w:pPr>
      <w:r w:rsidRPr="003501C7">
        <w:rPr>
          <w:lang w:val="en-US"/>
          <w:rPrChange w:id="2060" w:author="Benoît Perez-Lamarque" w:date="2021-09-23T12:18:00Z">
            <w:rPr/>
          </w:rPrChange>
        </w:rPr>
        <w:t xml:space="preserve">  geom_sf(data = bbox.sf, fill=adjustcolor("white", alpha.f=0.45), col="white") +</w:t>
      </w:r>
    </w:p>
    <w:p w14:paraId="5F27CC01" w14:textId="77777777" w:rsidR="003501C7" w:rsidRPr="003501C7" w:rsidRDefault="003501C7" w:rsidP="003501C7">
      <w:pPr>
        <w:rPr>
          <w:lang w:val="en-US"/>
          <w:rPrChange w:id="2061" w:author="Benoît Perez-Lamarque" w:date="2021-09-23T12:18:00Z">
            <w:rPr/>
          </w:rPrChange>
        </w:rPr>
      </w:pPr>
      <w:r w:rsidRPr="003501C7">
        <w:rPr>
          <w:lang w:val="en-US"/>
          <w:rPrChange w:id="2062" w:author="Benoît Perez-Lamarque" w:date="2021-09-23T12:18:00Z">
            <w:rPr/>
          </w:rPrChange>
        </w:rPr>
        <w:t xml:space="preserve">  geom_sf(data = grat_df.sf, col="darkgrey", lty=2) +</w:t>
      </w:r>
    </w:p>
    <w:p w14:paraId="14CA3CF3" w14:textId="77777777" w:rsidR="003501C7" w:rsidRPr="003501C7" w:rsidRDefault="003501C7" w:rsidP="003501C7">
      <w:pPr>
        <w:rPr>
          <w:lang w:val="en-US"/>
          <w:rPrChange w:id="2063" w:author="Benoît Perez-Lamarque" w:date="2021-09-23T12:18:00Z">
            <w:rPr/>
          </w:rPrChange>
        </w:rPr>
      </w:pPr>
      <w:r w:rsidRPr="003501C7">
        <w:rPr>
          <w:lang w:val="en-US"/>
          <w:rPrChange w:id="2064" w:author="Benoît Perez-Lamarque" w:date="2021-09-23T12:18:00Z">
            <w:rPr/>
          </w:rPrChange>
        </w:rPr>
        <w:t xml:space="preserve">  geom_sf(data = world, fill = "black", col = "white") +</w:t>
      </w:r>
    </w:p>
    <w:p w14:paraId="2D90F00C" w14:textId="77777777" w:rsidR="003501C7" w:rsidRPr="003501C7" w:rsidRDefault="003501C7" w:rsidP="003501C7">
      <w:pPr>
        <w:rPr>
          <w:lang w:val="en-US"/>
          <w:rPrChange w:id="2065" w:author="Benoît Perez-Lamarque" w:date="2021-09-23T12:18:00Z">
            <w:rPr/>
          </w:rPrChange>
        </w:rPr>
      </w:pPr>
      <w:r w:rsidRPr="003501C7">
        <w:rPr>
          <w:lang w:val="en-US"/>
          <w:rPrChange w:id="2066" w:author="Benoît Perez-Lamarque" w:date="2021-09-23T12:18:00Z">
            <w:rPr/>
          </w:rPrChange>
        </w:rPr>
        <w:t xml:space="preserve">  theme(panel.background=element_rect(fill="white"),</w:t>
      </w:r>
    </w:p>
    <w:p w14:paraId="2C55D7EC" w14:textId="77777777" w:rsidR="003501C7" w:rsidRPr="003501C7" w:rsidRDefault="003501C7" w:rsidP="003501C7">
      <w:pPr>
        <w:rPr>
          <w:lang w:val="en-US"/>
          <w:rPrChange w:id="2067" w:author="Benoît Perez-Lamarque" w:date="2021-09-23T12:18:00Z">
            <w:rPr/>
          </w:rPrChange>
        </w:rPr>
      </w:pPr>
      <w:r w:rsidRPr="003501C7">
        <w:rPr>
          <w:lang w:val="en-US"/>
          <w:rPrChange w:id="2068" w:author="Benoît Perez-Lamarque" w:date="2021-09-23T12:18:00Z">
            <w:rPr/>
          </w:rPrChange>
        </w:rPr>
        <w:t xml:space="preserve">        panel.grid = element_blank(),</w:t>
      </w:r>
    </w:p>
    <w:p w14:paraId="74495139" w14:textId="77777777" w:rsidR="003501C7" w:rsidRPr="003501C7" w:rsidRDefault="003501C7" w:rsidP="003501C7">
      <w:pPr>
        <w:rPr>
          <w:lang w:val="en-US"/>
          <w:rPrChange w:id="2069" w:author="Benoît Perez-Lamarque" w:date="2021-09-23T12:18:00Z">
            <w:rPr/>
          </w:rPrChange>
        </w:rPr>
      </w:pPr>
      <w:r w:rsidRPr="003501C7">
        <w:rPr>
          <w:lang w:val="en-US"/>
          <w:rPrChange w:id="2070" w:author="Benoît Perez-Lamarque" w:date="2021-09-23T12:18:00Z">
            <w:rPr/>
          </w:rPrChange>
        </w:rPr>
        <w:t xml:space="preserve">        axis.title.x=element_blank(),</w:t>
      </w:r>
    </w:p>
    <w:p w14:paraId="3BBDE567" w14:textId="77777777" w:rsidR="003501C7" w:rsidRPr="003501C7" w:rsidRDefault="003501C7" w:rsidP="003501C7">
      <w:pPr>
        <w:rPr>
          <w:lang w:val="en-US"/>
          <w:rPrChange w:id="2071" w:author="Benoît Perez-Lamarque" w:date="2021-09-23T12:18:00Z">
            <w:rPr/>
          </w:rPrChange>
        </w:rPr>
      </w:pPr>
      <w:r w:rsidRPr="003501C7">
        <w:rPr>
          <w:lang w:val="en-US"/>
          <w:rPrChange w:id="2072" w:author="Benoît Perez-Lamarque" w:date="2021-09-23T12:18:00Z">
            <w:rPr/>
          </w:rPrChange>
        </w:rPr>
        <w:t xml:space="preserve">        axis.text.x=element_blank(),</w:t>
      </w:r>
    </w:p>
    <w:p w14:paraId="7F167742" w14:textId="77777777" w:rsidR="003501C7" w:rsidRPr="003501C7" w:rsidRDefault="003501C7" w:rsidP="003501C7">
      <w:pPr>
        <w:rPr>
          <w:lang w:val="en-US"/>
          <w:rPrChange w:id="2073" w:author="Benoît Perez-Lamarque" w:date="2021-09-23T12:18:00Z">
            <w:rPr/>
          </w:rPrChange>
        </w:rPr>
      </w:pPr>
      <w:r w:rsidRPr="003501C7">
        <w:rPr>
          <w:lang w:val="en-US"/>
          <w:rPrChange w:id="2074" w:author="Benoît Perez-Lamarque" w:date="2021-09-23T12:18:00Z">
            <w:rPr/>
          </w:rPrChange>
        </w:rPr>
        <w:t xml:space="preserve">        axis.ticks.x=element_blank(),</w:t>
      </w:r>
    </w:p>
    <w:p w14:paraId="1BEA0CD3" w14:textId="77777777" w:rsidR="003501C7" w:rsidRPr="003501C7" w:rsidRDefault="003501C7" w:rsidP="003501C7">
      <w:pPr>
        <w:rPr>
          <w:lang w:val="en-US"/>
          <w:rPrChange w:id="2075" w:author="Benoît Perez-Lamarque" w:date="2021-09-23T12:18:00Z">
            <w:rPr/>
          </w:rPrChange>
        </w:rPr>
      </w:pPr>
      <w:r w:rsidRPr="003501C7">
        <w:rPr>
          <w:lang w:val="en-US"/>
          <w:rPrChange w:id="2076" w:author="Benoît Perez-Lamarque" w:date="2021-09-23T12:18:00Z">
            <w:rPr/>
          </w:rPrChange>
        </w:rPr>
        <w:t xml:space="preserve">        axis.title.y=element_blank(),</w:t>
      </w:r>
    </w:p>
    <w:p w14:paraId="7CFAB937" w14:textId="77777777" w:rsidR="003501C7" w:rsidRPr="003501C7" w:rsidRDefault="003501C7" w:rsidP="003501C7">
      <w:pPr>
        <w:rPr>
          <w:lang w:val="en-US"/>
          <w:rPrChange w:id="2077" w:author="Benoît Perez-Lamarque" w:date="2021-09-23T12:18:00Z">
            <w:rPr/>
          </w:rPrChange>
        </w:rPr>
      </w:pPr>
      <w:r w:rsidRPr="003501C7">
        <w:rPr>
          <w:lang w:val="en-US"/>
          <w:rPrChange w:id="2078" w:author="Benoît Perez-Lamarque" w:date="2021-09-23T12:18:00Z">
            <w:rPr/>
          </w:rPrChange>
        </w:rPr>
        <w:t xml:space="preserve">        axis.text.y=element_blank(),</w:t>
      </w:r>
    </w:p>
    <w:p w14:paraId="39A06685" w14:textId="77777777" w:rsidR="003501C7" w:rsidRPr="003501C7" w:rsidRDefault="003501C7" w:rsidP="003501C7">
      <w:pPr>
        <w:rPr>
          <w:lang w:val="en-US"/>
          <w:rPrChange w:id="2079" w:author="Benoît Perez-Lamarque" w:date="2021-09-23T12:18:00Z">
            <w:rPr/>
          </w:rPrChange>
        </w:rPr>
      </w:pPr>
      <w:r w:rsidRPr="003501C7">
        <w:rPr>
          <w:lang w:val="en-US"/>
          <w:rPrChange w:id="2080" w:author="Benoît Perez-Lamarque" w:date="2021-09-23T12:18:00Z">
            <w:rPr/>
          </w:rPrChange>
        </w:rPr>
        <w:t xml:space="preserve">        axis.ticks.y=element_blank()</w:t>
      </w:r>
    </w:p>
    <w:p w14:paraId="5989D9C0" w14:textId="77777777" w:rsidR="003501C7" w:rsidRPr="003501C7" w:rsidRDefault="003501C7" w:rsidP="003501C7">
      <w:pPr>
        <w:rPr>
          <w:lang w:val="en-US"/>
          <w:rPrChange w:id="2081" w:author="Benoît Perez-Lamarque" w:date="2021-09-23T12:18:00Z">
            <w:rPr/>
          </w:rPrChange>
        </w:rPr>
      </w:pPr>
      <w:r w:rsidRPr="003501C7">
        <w:rPr>
          <w:lang w:val="en-US"/>
          <w:rPrChange w:id="2082" w:author="Benoît Perez-Lamarque" w:date="2021-09-23T12:18:00Z">
            <w:rPr/>
          </w:rPrChange>
        </w:rPr>
        <w:t xml:space="preserve">  )</w:t>
      </w:r>
    </w:p>
    <w:p w14:paraId="18738800" w14:textId="77777777" w:rsidR="003501C7" w:rsidRPr="003501C7" w:rsidRDefault="003501C7" w:rsidP="003501C7">
      <w:pPr>
        <w:rPr>
          <w:lang w:val="en-US"/>
          <w:rPrChange w:id="2083" w:author="Benoît Perez-Lamarque" w:date="2021-09-23T12:18:00Z">
            <w:rPr/>
          </w:rPrChange>
        </w:rPr>
      </w:pPr>
    </w:p>
    <w:p w14:paraId="23351509" w14:textId="77777777" w:rsidR="003501C7" w:rsidRPr="003501C7" w:rsidRDefault="003501C7" w:rsidP="003501C7">
      <w:pPr>
        <w:rPr>
          <w:lang w:val="en-US"/>
          <w:rPrChange w:id="2084" w:author="Benoît Perez-Lamarque" w:date="2021-09-23T12:18:00Z">
            <w:rPr/>
          </w:rPrChange>
        </w:rPr>
      </w:pPr>
      <w:r w:rsidRPr="003501C7">
        <w:rPr>
          <w:lang w:val="en-US"/>
          <w:rPrChange w:id="2085" w:author="Benoît Perez-Lamarque" w:date="2021-09-23T12:18:00Z">
            <w:rPr/>
          </w:rPrChange>
        </w:rPr>
        <w:t>#Plot polygons areas</w:t>
      </w:r>
    </w:p>
    <w:p w14:paraId="4674B41D" w14:textId="77777777" w:rsidR="003501C7" w:rsidRPr="003501C7" w:rsidRDefault="003501C7" w:rsidP="003501C7">
      <w:pPr>
        <w:rPr>
          <w:lang w:val="en-US"/>
          <w:rPrChange w:id="2086" w:author="Benoît Perez-Lamarque" w:date="2021-09-23T12:18:00Z">
            <w:rPr/>
          </w:rPrChange>
        </w:rPr>
      </w:pPr>
      <w:r w:rsidRPr="003501C7">
        <w:rPr>
          <w:lang w:val="en-US"/>
          <w:rPrChange w:id="2087" w:author="Benoît Perez-Lamarque" w:date="2021-09-23T12:18:00Z">
            <w:rPr/>
          </w:rPrChange>
        </w:rPr>
        <w:t>mergedArea &lt;- c()</w:t>
      </w:r>
    </w:p>
    <w:p w14:paraId="062E9F12" w14:textId="77777777" w:rsidR="003501C7" w:rsidRPr="003501C7" w:rsidRDefault="003501C7" w:rsidP="003501C7">
      <w:pPr>
        <w:rPr>
          <w:lang w:val="en-US"/>
          <w:rPrChange w:id="2088" w:author="Benoît Perez-Lamarque" w:date="2021-09-23T12:18:00Z">
            <w:rPr/>
          </w:rPrChange>
        </w:rPr>
      </w:pPr>
      <w:r w:rsidRPr="003501C7">
        <w:rPr>
          <w:lang w:val="en-US"/>
          <w:rPrChange w:id="2089" w:author="Benoît Perez-Lamarque" w:date="2021-09-23T12:18:00Z">
            <w:rPr/>
          </w:rPrChange>
        </w:rPr>
        <w:t>areaNameCorrected &lt;- c(</w:t>
      </w:r>
    </w:p>
    <w:p w14:paraId="4599238C" w14:textId="77777777" w:rsidR="003501C7" w:rsidRPr="003501C7" w:rsidRDefault="003501C7" w:rsidP="003501C7">
      <w:pPr>
        <w:rPr>
          <w:lang w:val="en-US"/>
          <w:rPrChange w:id="2090" w:author="Benoît Perez-Lamarque" w:date="2021-09-23T12:18:00Z">
            <w:rPr/>
          </w:rPrChange>
        </w:rPr>
      </w:pPr>
      <w:r w:rsidRPr="003501C7">
        <w:rPr>
          <w:lang w:val="en-US"/>
          <w:rPrChange w:id="2091" w:author="Benoît Perez-Lamarque" w:date="2021-09-23T12:18:00Z">
            <w:rPr/>
          </w:rPrChange>
        </w:rPr>
        <w:t xml:space="preserve">  "East Madagascar",</w:t>
      </w:r>
    </w:p>
    <w:p w14:paraId="1EF57991" w14:textId="77777777" w:rsidR="003501C7" w:rsidRPr="003501C7" w:rsidRDefault="003501C7" w:rsidP="003501C7">
      <w:pPr>
        <w:rPr>
          <w:lang w:val="en-US"/>
          <w:rPrChange w:id="2092" w:author="Benoît Perez-Lamarque" w:date="2021-09-23T12:18:00Z">
            <w:rPr/>
          </w:rPrChange>
        </w:rPr>
      </w:pPr>
      <w:r w:rsidRPr="003501C7">
        <w:rPr>
          <w:lang w:val="en-US"/>
          <w:rPrChange w:id="2093" w:author="Benoît Perez-Lamarque" w:date="2021-09-23T12:18:00Z">
            <w:rPr/>
          </w:rPrChange>
        </w:rPr>
        <w:t xml:space="preserve">  "West Madagascar",</w:t>
      </w:r>
    </w:p>
    <w:p w14:paraId="4A4582FF" w14:textId="77777777" w:rsidR="003501C7" w:rsidRPr="003501C7" w:rsidRDefault="003501C7" w:rsidP="003501C7">
      <w:pPr>
        <w:rPr>
          <w:lang w:val="en-US"/>
          <w:rPrChange w:id="2094" w:author="Benoît Perez-Lamarque" w:date="2021-09-23T12:18:00Z">
            <w:rPr/>
          </w:rPrChange>
        </w:rPr>
      </w:pPr>
      <w:r w:rsidRPr="003501C7">
        <w:rPr>
          <w:lang w:val="en-US"/>
          <w:rPrChange w:id="2095" w:author="Benoît Perez-Lamarque" w:date="2021-09-23T12:18:00Z">
            <w:rPr/>
          </w:rPrChange>
        </w:rPr>
        <w:t xml:space="preserve">  "West Africa",</w:t>
      </w:r>
    </w:p>
    <w:p w14:paraId="67BF49E0" w14:textId="77777777" w:rsidR="003501C7" w:rsidRPr="003501C7" w:rsidRDefault="003501C7" w:rsidP="003501C7">
      <w:pPr>
        <w:rPr>
          <w:lang w:val="en-US"/>
          <w:rPrChange w:id="2096" w:author="Benoît Perez-Lamarque" w:date="2021-09-23T12:18:00Z">
            <w:rPr/>
          </w:rPrChange>
        </w:rPr>
      </w:pPr>
      <w:r w:rsidRPr="003501C7">
        <w:rPr>
          <w:lang w:val="en-US"/>
          <w:rPrChange w:id="2097" w:author="Benoît Perez-Lamarque" w:date="2021-09-23T12:18:00Z">
            <w:rPr/>
          </w:rPrChange>
        </w:rPr>
        <w:t xml:space="preserve">  "Central Africa",</w:t>
      </w:r>
    </w:p>
    <w:p w14:paraId="3081FD07" w14:textId="77777777" w:rsidR="003501C7" w:rsidRPr="003501C7" w:rsidRDefault="003501C7" w:rsidP="003501C7">
      <w:pPr>
        <w:rPr>
          <w:lang w:val="en-US"/>
          <w:rPrChange w:id="2098" w:author="Benoît Perez-Lamarque" w:date="2021-09-23T12:18:00Z">
            <w:rPr/>
          </w:rPrChange>
        </w:rPr>
      </w:pPr>
      <w:r w:rsidRPr="003501C7">
        <w:rPr>
          <w:lang w:val="en-US"/>
          <w:rPrChange w:id="2099" w:author="Benoît Perez-Lamarque" w:date="2021-09-23T12:18:00Z">
            <w:rPr/>
          </w:rPrChange>
        </w:rPr>
        <w:t xml:space="preserve">  "East/South Africa",</w:t>
      </w:r>
    </w:p>
    <w:p w14:paraId="05D4C98B" w14:textId="77777777" w:rsidR="003501C7" w:rsidRPr="003501C7" w:rsidRDefault="003501C7" w:rsidP="003501C7">
      <w:pPr>
        <w:rPr>
          <w:lang w:val="en-US"/>
          <w:rPrChange w:id="2100" w:author="Benoît Perez-Lamarque" w:date="2021-09-23T12:18:00Z">
            <w:rPr/>
          </w:rPrChange>
        </w:rPr>
      </w:pPr>
      <w:r w:rsidRPr="003501C7">
        <w:rPr>
          <w:lang w:val="en-US"/>
          <w:rPrChange w:id="2101" w:author="Benoît Perez-Lamarque" w:date="2021-09-23T12:18:00Z">
            <w:rPr/>
          </w:rPrChange>
        </w:rPr>
        <w:t xml:space="preserve">  "Central America",</w:t>
      </w:r>
    </w:p>
    <w:p w14:paraId="4F447E5C" w14:textId="77777777" w:rsidR="003501C7" w:rsidRPr="003501C7" w:rsidRDefault="003501C7" w:rsidP="003501C7">
      <w:pPr>
        <w:rPr>
          <w:lang w:val="en-US"/>
          <w:rPrChange w:id="2102" w:author="Benoît Perez-Lamarque" w:date="2021-09-23T12:18:00Z">
            <w:rPr/>
          </w:rPrChange>
        </w:rPr>
      </w:pPr>
      <w:r w:rsidRPr="003501C7">
        <w:rPr>
          <w:lang w:val="en-US"/>
          <w:rPrChange w:id="2103" w:author="Benoît Perez-Lamarque" w:date="2021-09-23T12:18:00Z">
            <w:rPr/>
          </w:rPrChange>
        </w:rPr>
        <w:t xml:space="preserve">  "Northern South America",</w:t>
      </w:r>
    </w:p>
    <w:p w14:paraId="11B0775A" w14:textId="77777777" w:rsidR="003501C7" w:rsidRPr="003501C7" w:rsidRDefault="003501C7" w:rsidP="003501C7">
      <w:pPr>
        <w:rPr>
          <w:lang w:val="en-US"/>
          <w:rPrChange w:id="2104" w:author="Benoît Perez-Lamarque" w:date="2021-09-23T12:18:00Z">
            <w:rPr/>
          </w:rPrChange>
        </w:rPr>
      </w:pPr>
      <w:r w:rsidRPr="003501C7">
        <w:rPr>
          <w:lang w:val="en-US"/>
          <w:rPrChange w:id="2105" w:author="Benoît Perez-Lamarque" w:date="2021-09-23T12:18:00Z">
            <w:rPr/>
          </w:rPrChange>
        </w:rPr>
        <w:t xml:space="preserve">  "Southern South America",</w:t>
      </w:r>
    </w:p>
    <w:p w14:paraId="39DF68B3" w14:textId="77777777" w:rsidR="003501C7" w:rsidRPr="003501C7" w:rsidRDefault="003501C7" w:rsidP="003501C7">
      <w:pPr>
        <w:rPr>
          <w:lang w:val="en-US"/>
          <w:rPrChange w:id="2106" w:author="Benoît Perez-Lamarque" w:date="2021-09-23T12:18:00Z">
            <w:rPr/>
          </w:rPrChange>
        </w:rPr>
      </w:pPr>
      <w:r w:rsidRPr="003501C7">
        <w:rPr>
          <w:lang w:val="en-US"/>
          <w:rPrChange w:id="2107" w:author="Benoît Perez-Lamarque" w:date="2021-09-23T12:18:00Z">
            <w:rPr/>
          </w:rPrChange>
        </w:rPr>
        <w:t xml:space="preserve">  "West Asia",</w:t>
      </w:r>
    </w:p>
    <w:p w14:paraId="4AC06CEC" w14:textId="77777777" w:rsidR="003501C7" w:rsidRPr="003501C7" w:rsidRDefault="003501C7" w:rsidP="003501C7">
      <w:pPr>
        <w:rPr>
          <w:lang w:val="en-US"/>
          <w:rPrChange w:id="2108" w:author="Benoît Perez-Lamarque" w:date="2021-09-23T12:18:00Z">
            <w:rPr/>
          </w:rPrChange>
        </w:rPr>
      </w:pPr>
      <w:r w:rsidRPr="003501C7">
        <w:rPr>
          <w:lang w:val="en-US"/>
          <w:rPrChange w:id="2109" w:author="Benoît Perez-Lamarque" w:date="2021-09-23T12:18:00Z">
            <w:rPr/>
          </w:rPrChange>
        </w:rPr>
        <w:t xml:space="preserve">  "Central/East Asia",</w:t>
      </w:r>
    </w:p>
    <w:p w14:paraId="531F8807" w14:textId="77777777" w:rsidR="003501C7" w:rsidRPr="003501C7" w:rsidRDefault="003501C7" w:rsidP="003501C7">
      <w:pPr>
        <w:rPr>
          <w:lang w:val="en-US"/>
          <w:rPrChange w:id="2110" w:author="Benoît Perez-Lamarque" w:date="2021-09-23T12:18:00Z">
            <w:rPr/>
          </w:rPrChange>
        </w:rPr>
      </w:pPr>
      <w:r w:rsidRPr="003501C7">
        <w:rPr>
          <w:lang w:val="en-US"/>
          <w:rPrChange w:id="2111" w:author="Benoît Perez-Lamarque" w:date="2021-09-23T12:18:00Z">
            <w:rPr/>
          </w:rPrChange>
        </w:rPr>
        <w:t xml:space="preserve">  "South Asia",</w:t>
      </w:r>
    </w:p>
    <w:p w14:paraId="7BB25CC4" w14:textId="77777777" w:rsidR="003501C7" w:rsidRPr="003501C7" w:rsidRDefault="003501C7" w:rsidP="003501C7">
      <w:pPr>
        <w:rPr>
          <w:lang w:val="en-US"/>
          <w:rPrChange w:id="2112" w:author="Benoît Perez-Lamarque" w:date="2021-09-23T12:18:00Z">
            <w:rPr/>
          </w:rPrChange>
        </w:rPr>
      </w:pPr>
      <w:r w:rsidRPr="003501C7">
        <w:rPr>
          <w:lang w:val="en-US"/>
          <w:rPrChange w:id="2113" w:author="Benoît Perez-Lamarque" w:date="2021-09-23T12:18:00Z">
            <w:rPr/>
          </w:rPrChange>
        </w:rPr>
        <w:t xml:space="preserve">  "Asian islands")</w:t>
      </w:r>
    </w:p>
    <w:p w14:paraId="049DBE72" w14:textId="77777777" w:rsidR="003501C7" w:rsidRPr="003501C7" w:rsidRDefault="003501C7" w:rsidP="003501C7">
      <w:pPr>
        <w:rPr>
          <w:lang w:val="en-US"/>
          <w:rPrChange w:id="2114" w:author="Benoît Perez-Lamarque" w:date="2021-09-23T12:18:00Z">
            <w:rPr/>
          </w:rPrChange>
        </w:rPr>
      </w:pPr>
    </w:p>
    <w:p w14:paraId="329FDCFA" w14:textId="77777777" w:rsidR="003501C7" w:rsidRPr="003501C7" w:rsidRDefault="003501C7" w:rsidP="003501C7">
      <w:pPr>
        <w:rPr>
          <w:lang w:val="en-US"/>
          <w:rPrChange w:id="2115" w:author="Benoît Perez-Lamarque" w:date="2021-09-23T12:18:00Z">
            <w:rPr/>
          </w:rPrChange>
        </w:rPr>
      </w:pPr>
      <w:r w:rsidRPr="003501C7">
        <w:rPr>
          <w:lang w:val="en-US"/>
          <w:rPrChange w:id="2116" w:author="Benoît Perez-Lamarque" w:date="2021-09-23T12:18:00Z">
            <w:rPr/>
          </w:rPrChange>
        </w:rPr>
        <w:t>for(i in 1:length(areaName)){</w:t>
      </w:r>
    </w:p>
    <w:p w14:paraId="39ED3A30" w14:textId="77777777" w:rsidR="003501C7" w:rsidRPr="003501C7" w:rsidRDefault="003501C7" w:rsidP="003501C7">
      <w:pPr>
        <w:rPr>
          <w:lang w:val="en-US"/>
          <w:rPrChange w:id="2117" w:author="Benoît Perez-Lamarque" w:date="2021-09-23T12:18:00Z">
            <w:rPr/>
          </w:rPrChange>
        </w:rPr>
      </w:pPr>
      <w:r w:rsidRPr="003501C7">
        <w:rPr>
          <w:lang w:val="en-US"/>
          <w:rPrChange w:id="2118" w:author="Benoît Perez-Lamarque" w:date="2021-09-23T12:18:00Z">
            <w:rPr/>
          </w:rPrChange>
        </w:rPr>
        <w:t xml:space="preserve">  toFortify &lt;- get(paste("area", i, sep="_"))</w:t>
      </w:r>
    </w:p>
    <w:p w14:paraId="5CDE1555" w14:textId="77777777" w:rsidR="003501C7" w:rsidRPr="003501C7" w:rsidRDefault="003501C7" w:rsidP="003501C7">
      <w:pPr>
        <w:rPr>
          <w:lang w:val="en-US"/>
          <w:rPrChange w:id="2119" w:author="Benoît Perez-Lamarque" w:date="2021-09-23T12:18:00Z">
            <w:rPr/>
          </w:rPrChange>
        </w:rPr>
      </w:pPr>
      <w:r w:rsidRPr="003501C7">
        <w:rPr>
          <w:lang w:val="en-US"/>
          <w:rPrChange w:id="2120" w:author="Benoît Perez-Lamarque" w:date="2021-09-23T12:18:00Z">
            <w:rPr/>
          </w:rPrChange>
        </w:rPr>
        <w:t xml:space="preserve">  toFortify &lt;- fortify(toFortify)</w:t>
      </w:r>
    </w:p>
    <w:p w14:paraId="4EE54C2C" w14:textId="77777777" w:rsidR="003501C7" w:rsidRPr="003501C7" w:rsidRDefault="003501C7" w:rsidP="003501C7">
      <w:pPr>
        <w:rPr>
          <w:lang w:val="en-US"/>
          <w:rPrChange w:id="2121" w:author="Benoît Perez-Lamarque" w:date="2021-09-23T12:18:00Z">
            <w:rPr/>
          </w:rPrChange>
        </w:rPr>
      </w:pPr>
    </w:p>
    <w:p w14:paraId="4DA81C36" w14:textId="77777777" w:rsidR="003501C7" w:rsidRPr="003501C7" w:rsidRDefault="003501C7" w:rsidP="003501C7">
      <w:pPr>
        <w:rPr>
          <w:lang w:val="en-US"/>
          <w:rPrChange w:id="2122" w:author="Benoît Perez-Lamarque" w:date="2021-09-23T12:18:00Z">
            <w:rPr/>
          </w:rPrChange>
        </w:rPr>
      </w:pPr>
      <w:r w:rsidRPr="003501C7">
        <w:rPr>
          <w:lang w:val="en-US"/>
          <w:rPrChange w:id="2123" w:author="Benoît Perez-Lamarque" w:date="2021-09-23T12:18:00Z">
            <w:rPr/>
          </w:rPrChange>
        </w:rPr>
        <w:t xml:space="preserve">  toFortify$group &lt;-paste(areaName[i], toFortify$piece)</w:t>
      </w:r>
    </w:p>
    <w:p w14:paraId="454F107E" w14:textId="77777777" w:rsidR="003501C7" w:rsidRPr="003501C7" w:rsidRDefault="003501C7" w:rsidP="003501C7">
      <w:pPr>
        <w:rPr>
          <w:lang w:val="en-US"/>
          <w:rPrChange w:id="2124" w:author="Benoît Perez-Lamarque" w:date="2021-09-23T12:18:00Z">
            <w:rPr/>
          </w:rPrChange>
        </w:rPr>
      </w:pPr>
      <w:r w:rsidRPr="003501C7">
        <w:rPr>
          <w:lang w:val="en-US"/>
          <w:rPrChange w:id="2125" w:author="Benoît Perez-Lamarque" w:date="2021-09-23T12:18:00Z">
            <w:rPr/>
          </w:rPrChange>
        </w:rPr>
        <w:t xml:space="preserve">  toFortify$colour &lt;- gsub("_", " ", areaName[i],)#areaNameCorrected[i]#colourArea[i]</w:t>
      </w:r>
    </w:p>
    <w:p w14:paraId="0538998E" w14:textId="77777777" w:rsidR="003501C7" w:rsidRPr="003501C7" w:rsidRDefault="003501C7" w:rsidP="003501C7">
      <w:pPr>
        <w:rPr>
          <w:lang w:val="en-US"/>
          <w:rPrChange w:id="2126" w:author="Benoît Perez-Lamarque" w:date="2021-09-23T12:18:00Z">
            <w:rPr/>
          </w:rPrChange>
        </w:rPr>
      </w:pPr>
      <w:r w:rsidRPr="003501C7">
        <w:rPr>
          <w:lang w:val="en-US"/>
          <w:rPrChange w:id="2127" w:author="Benoît Perez-Lamarque" w:date="2021-09-23T12:18:00Z">
            <w:rPr/>
          </w:rPrChange>
        </w:rPr>
        <w:t xml:space="preserve">  mergedArea &lt;- rbind(mergedArea, toFortify)</w:t>
      </w:r>
    </w:p>
    <w:p w14:paraId="67677FA6" w14:textId="77777777" w:rsidR="003501C7" w:rsidRPr="003501C7" w:rsidRDefault="003501C7" w:rsidP="003501C7">
      <w:pPr>
        <w:rPr>
          <w:lang w:val="en-US"/>
          <w:rPrChange w:id="2128" w:author="Benoît Perez-Lamarque" w:date="2021-09-23T12:18:00Z">
            <w:rPr/>
          </w:rPrChange>
        </w:rPr>
      </w:pPr>
      <w:r w:rsidRPr="003501C7">
        <w:rPr>
          <w:lang w:val="en-US"/>
          <w:rPrChange w:id="2129" w:author="Benoît Perez-Lamarque" w:date="2021-09-23T12:18:00Z">
            <w:rPr/>
          </w:rPrChange>
        </w:rPr>
        <w:t xml:space="preserve">  #add to ggplot</w:t>
      </w:r>
    </w:p>
    <w:p w14:paraId="089903CF" w14:textId="77777777" w:rsidR="003501C7" w:rsidRPr="003501C7" w:rsidRDefault="003501C7" w:rsidP="003501C7">
      <w:pPr>
        <w:rPr>
          <w:lang w:val="en-US"/>
          <w:rPrChange w:id="2130" w:author="Benoît Perez-Lamarque" w:date="2021-09-23T12:18:00Z">
            <w:rPr/>
          </w:rPrChange>
        </w:rPr>
      </w:pPr>
      <w:r w:rsidRPr="003501C7">
        <w:rPr>
          <w:lang w:val="en-US"/>
          <w:rPrChange w:id="2131" w:author="Benoît Perez-Lamarque" w:date="2021-09-23T12:18:00Z">
            <w:rPr/>
          </w:rPrChange>
        </w:rPr>
        <w:t xml:space="preserve">  #map &lt;- map + geom_polygon(data = toFortify, aes(x = long, y = lat, group = group), col = colourArea[i], fill = colourArea[i])</w:t>
      </w:r>
    </w:p>
    <w:p w14:paraId="7133E361" w14:textId="77777777" w:rsidR="003501C7" w:rsidRPr="003501C7" w:rsidRDefault="003501C7" w:rsidP="003501C7">
      <w:pPr>
        <w:rPr>
          <w:lang w:val="en-US"/>
          <w:rPrChange w:id="2132" w:author="Benoît Perez-Lamarque" w:date="2021-09-23T12:18:00Z">
            <w:rPr/>
          </w:rPrChange>
        </w:rPr>
      </w:pPr>
      <w:r w:rsidRPr="003501C7">
        <w:rPr>
          <w:lang w:val="en-US"/>
          <w:rPrChange w:id="2133" w:author="Benoît Perez-Lamarque" w:date="2021-09-23T12:18:00Z">
            <w:rPr/>
          </w:rPrChange>
        </w:rPr>
        <w:t>}</w:t>
      </w:r>
    </w:p>
    <w:p w14:paraId="6EA6EF81" w14:textId="77777777" w:rsidR="003501C7" w:rsidRPr="003501C7" w:rsidRDefault="003501C7" w:rsidP="003501C7">
      <w:pPr>
        <w:rPr>
          <w:lang w:val="en-US"/>
          <w:rPrChange w:id="2134" w:author="Benoît Perez-Lamarque" w:date="2021-09-23T12:18:00Z">
            <w:rPr/>
          </w:rPrChange>
        </w:rPr>
      </w:pPr>
    </w:p>
    <w:p w14:paraId="153F1E07" w14:textId="77777777" w:rsidR="003501C7" w:rsidRPr="003501C7" w:rsidRDefault="003501C7" w:rsidP="003501C7">
      <w:pPr>
        <w:rPr>
          <w:lang w:val="en-US"/>
          <w:rPrChange w:id="2135" w:author="Benoît Perez-Lamarque" w:date="2021-09-23T12:18:00Z">
            <w:rPr/>
          </w:rPrChange>
        </w:rPr>
      </w:pPr>
      <w:r w:rsidRPr="003501C7">
        <w:rPr>
          <w:lang w:val="en-US"/>
          <w:rPrChange w:id="2136" w:author="Benoît Perez-Lamarque" w:date="2021-09-23T12:18:00Z">
            <w:rPr/>
          </w:rPrChange>
        </w:rPr>
        <w:t>centroid.sf &lt;- st_as_sf(centroid, coords=c("long", "lat"), crs=st_crs(world))</w:t>
      </w:r>
    </w:p>
    <w:p w14:paraId="316FB741" w14:textId="77777777" w:rsidR="003501C7" w:rsidRPr="003501C7" w:rsidRDefault="003501C7" w:rsidP="003501C7">
      <w:pPr>
        <w:rPr>
          <w:lang w:val="en-US"/>
          <w:rPrChange w:id="2137" w:author="Benoît Perez-Lamarque" w:date="2021-09-23T12:18:00Z">
            <w:rPr/>
          </w:rPrChange>
        </w:rPr>
      </w:pPr>
      <w:r w:rsidRPr="003501C7">
        <w:rPr>
          <w:lang w:val="en-US"/>
          <w:rPrChange w:id="2138" w:author="Benoît Perez-Lamarque" w:date="2021-09-23T12:18:00Z">
            <w:rPr/>
          </w:rPrChange>
        </w:rPr>
        <w:t>library(sfheaders)</w:t>
      </w:r>
    </w:p>
    <w:p w14:paraId="25D601BF" w14:textId="77777777" w:rsidR="003501C7" w:rsidRPr="003501C7" w:rsidRDefault="003501C7" w:rsidP="003501C7">
      <w:pPr>
        <w:rPr>
          <w:lang w:val="en-US"/>
          <w:rPrChange w:id="2139" w:author="Benoît Perez-Lamarque" w:date="2021-09-23T12:18:00Z">
            <w:rPr/>
          </w:rPrChange>
        </w:rPr>
      </w:pPr>
      <w:r w:rsidRPr="003501C7">
        <w:rPr>
          <w:lang w:val="en-US"/>
          <w:rPrChange w:id="2140" w:author="Benoît Perez-Lamarque" w:date="2021-09-23T12:18:00Z">
            <w:rPr/>
          </w:rPrChange>
        </w:rPr>
        <w:t>mergedArea.sf &lt;- sfheaders::sf_polygon(  obj = mergedArea</w:t>
      </w:r>
    </w:p>
    <w:p w14:paraId="1E0DBAA8" w14:textId="77777777" w:rsidR="003501C7" w:rsidRPr="003501C7" w:rsidRDefault="003501C7" w:rsidP="003501C7">
      <w:pPr>
        <w:rPr>
          <w:lang w:val="en-US"/>
          <w:rPrChange w:id="2141" w:author="Benoît Perez-Lamarque" w:date="2021-09-23T12:18:00Z">
            <w:rPr/>
          </w:rPrChange>
        </w:rPr>
      </w:pPr>
      <w:r w:rsidRPr="003501C7">
        <w:rPr>
          <w:lang w:val="en-US"/>
          <w:rPrChange w:id="2142" w:author="Benoît Perez-Lamarque" w:date="2021-09-23T12:18:00Z">
            <w:rPr/>
          </w:rPrChange>
        </w:rPr>
        <w:t xml:space="preserve">                                         , x = "long"</w:t>
      </w:r>
    </w:p>
    <w:p w14:paraId="0FBE7056" w14:textId="77777777" w:rsidR="003501C7" w:rsidRPr="003501C7" w:rsidRDefault="003501C7" w:rsidP="003501C7">
      <w:pPr>
        <w:rPr>
          <w:lang w:val="en-US"/>
          <w:rPrChange w:id="2143" w:author="Benoît Perez-Lamarque" w:date="2021-09-23T12:18:00Z">
            <w:rPr/>
          </w:rPrChange>
        </w:rPr>
      </w:pPr>
      <w:r w:rsidRPr="003501C7">
        <w:rPr>
          <w:lang w:val="en-US"/>
          <w:rPrChange w:id="2144" w:author="Benoît Perez-Lamarque" w:date="2021-09-23T12:18:00Z">
            <w:rPr/>
          </w:rPrChange>
        </w:rPr>
        <w:t xml:space="preserve">                                         , y = "lat"</w:t>
      </w:r>
    </w:p>
    <w:p w14:paraId="17E85AA7" w14:textId="77777777" w:rsidR="003501C7" w:rsidRPr="003501C7" w:rsidRDefault="003501C7" w:rsidP="003501C7">
      <w:pPr>
        <w:rPr>
          <w:lang w:val="en-US"/>
          <w:rPrChange w:id="2145" w:author="Benoît Perez-Lamarque" w:date="2021-09-23T12:18:00Z">
            <w:rPr/>
          </w:rPrChange>
        </w:rPr>
      </w:pPr>
      <w:r w:rsidRPr="003501C7">
        <w:rPr>
          <w:lang w:val="en-US"/>
          <w:rPrChange w:id="2146" w:author="Benoît Perez-Lamarque" w:date="2021-09-23T12:18:00Z">
            <w:rPr/>
          </w:rPrChange>
        </w:rPr>
        <w:lastRenderedPageBreak/>
        <w:t xml:space="preserve">                                         , polygon_id = "group"</w:t>
      </w:r>
    </w:p>
    <w:p w14:paraId="47EA701D" w14:textId="77777777" w:rsidR="003501C7" w:rsidRPr="003501C7" w:rsidRDefault="003501C7" w:rsidP="003501C7">
      <w:pPr>
        <w:rPr>
          <w:lang w:val="en-US"/>
          <w:rPrChange w:id="2147" w:author="Benoît Perez-Lamarque" w:date="2021-09-23T12:18:00Z">
            <w:rPr/>
          </w:rPrChange>
        </w:rPr>
      </w:pPr>
      <w:r w:rsidRPr="003501C7">
        <w:rPr>
          <w:lang w:val="en-US"/>
          <w:rPrChange w:id="2148" w:author="Benoît Perez-Lamarque" w:date="2021-09-23T12:18:00Z">
            <w:rPr/>
          </w:rPrChange>
        </w:rPr>
        <w:t>)</w:t>
      </w:r>
    </w:p>
    <w:p w14:paraId="07DBF243" w14:textId="77777777" w:rsidR="003501C7" w:rsidRPr="003501C7" w:rsidRDefault="003501C7" w:rsidP="003501C7">
      <w:pPr>
        <w:rPr>
          <w:lang w:val="en-US"/>
          <w:rPrChange w:id="2149" w:author="Benoît Perez-Lamarque" w:date="2021-09-23T12:18:00Z">
            <w:rPr/>
          </w:rPrChange>
        </w:rPr>
      </w:pPr>
      <w:r w:rsidRPr="003501C7">
        <w:rPr>
          <w:lang w:val="en-US"/>
          <w:rPrChange w:id="2150" w:author="Benoît Perez-Lamarque" w:date="2021-09-23T12:18:00Z">
            <w:rPr/>
          </w:rPrChange>
        </w:rPr>
        <w:t>sf::st_crs(mergedArea.sf) &lt;- st_crs(world)</w:t>
      </w:r>
    </w:p>
    <w:p w14:paraId="1BE9B322" w14:textId="77777777" w:rsidR="003501C7" w:rsidRPr="003501C7" w:rsidRDefault="003501C7" w:rsidP="003501C7">
      <w:pPr>
        <w:rPr>
          <w:lang w:val="en-US"/>
          <w:rPrChange w:id="2151" w:author="Benoît Perez-Lamarque" w:date="2021-09-23T12:18:00Z">
            <w:rPr/>
          </w:rPrChange>
        </w:rPr>
      </w:pPr>
    </w:p>
    <w:p w14:paraId="6F89DB11" w14:textId="77777777" w:rsidR="003501C7" w:rsidRPr="003501C7" w:rsidRDefault="003501C7" w:rsidP="003501C7">
      <w:pPr>
        <w:rPr>
          <w:lang w:val="en-US"/>
          <w:rPrChange w:id="2152" w:author="Benoît Perez-Lamarque" w:date="2021-09-23T12:18:00Z">
            <w:rPr/>
          </w:rPrChange>
        </w:rPr>
      </w:pPr>
      <w:r w:rsidRPr="003501C7">
        <w:rPr>
          <w:lang w:val="en-US"/>
          <w:rPrChange w:id="2153" w:author="Benoît Perez-Lamarque" w:date="2021-09-23T12:18:00Z">
            <w:rPr/>
          </w:rPrChange>
        </w:rPr>
        <w:t>#Readd colour</w:t>
      </w:r>
    </w:p>
    <w:p w14:paraId="16A61277" w14:textId="77777777" w:rsidR="003501C7" w:rsidRPr="003501C7" w:rsidRDefault="003501C7" w:rsidP="003501C7">
      <w:pPr>
        <w:rPr>
          <w:lang w:val="en-US"/>
          <w:rPrChange w:id="2154" w:author="Benoît Perez-Lamarque" w:date="2021-09-23T12:18:00Z">
            <w:rPr/>
          </w:rPrChange>
        </w:rPr>
      </w:pPr>
      <w:r w:rsidRPr="003501C7">
        <w:rPr>
          <w:lang w:val="en-US"/>
          <w:rPrChange w:id="2155" w:author="Benoît Perez-Lamarque" w:date="2021-09-23T12:18:00Z">
            <w:rPr/>
          </w:rPrChange>
        </w:rPr>
        <w:t>mergedArea.sf$colour &lt;- unique(mergedArea[,c(7,8)])[,2]</w:t>
      </w:r>
    </w:p>
    <w:p w14:paraId="7C1F194C" w14:textId="77777777" w:rsidR="003501C7" w:rsidRPr="003501C7" w:rsidRDefault="003501C7" w:rsidP="003501C7">
      <w:pPr>
        <w:rPr>
          <w:lang w:val="en-US"/>
          <w:rPrChange w:id="2156" w:author="Benoît Perez-Lamarque" w:date="2021-09-23T12:18:00Z">
            <w:rPr/>
          </w:rPrChange>
        </w:rPr>
      </w:pPr>
    </w:p>
    <w:p w14:paraId="501A700B" w14:textId="77777777" w:rsidR="003501C7" w:rsidRPr="003501C7" w:rsidRDefault="003501C7" w:rsidP="003501C7">
      <w:pPr>
        <w:rPr>
          <w:lang w:val="en-US"/>
          <w:rPrChange w:id="2157" w:author="Benoît Perez-Lamarque" w:date="2021-09-23T12:18:00Z">
            <w:rPr/>
          </w:rPrChange>
        </w:rPr>
      </w:pPr>
      <w:r w:rsidRPr="003501C7">
        <w:rPr>
          <w:lang w:val="en-US"/>
          <w:rPrChange w:id="2158" w:author="Benoît Perez-Lamarque" w:date="2021-09-23T12:18:00Z">
            <w:rPr/>
          </w:rPrChange>
        </w:rPr>
        <w:t>#   mergedArea, coords=c("long", "lat"), crs=st_crs(world))</w:t>
      </w:r>
    </w:p>
    <w:p w14:paraId="21494484" w14:textId="77777777" w:rsidR="003501C7" w:rsidRPr="003501C7" w:rsidRDefault="003501C7" w:rsidP="003501C7">
      <w:pPr>
        <w:rPr>
          <w:lang w:val="en-US"/>
          <w:rPrChange w:id="2159" w:author="Benoît Perez-Lamarque" w:date="2021-09-23T12:18:00Z">
            <w:rPr/>
          </w:rPrChange>
        </w:rPr>
      </w:pPr>
      <w:r w:rsidRPr="003501C7">
        <w:rPr>
          <w:lang w:val="en-US"/>
          <w:rPrChange w:id="2160" w:author="Benoît Perez-Lamarque" w:date="2021-09-23T12:18:00Z">
            <w:rPr/>
          </w:rPrChange>
        </w:rPr>
        <w:t># st_cast(mergedArea.sf, to="POLYGON")</w:t>
      </w:r>
    </w:p>
    <w:p w14:paraId="12D652B9" w14:textId="77777777" w:rsidR="003501C7" w:rsidRPr="003501C7" w:rsidRDefault="003501C7" w:rsidP="003501C7">
      <w:pPr>
        <w:rPr>
          <w:lang w:val="en-US"/>
          <w:rPrChange w:id="2161" w:author="Benoît Perez-Lamarque" w:date="2021-09-23T12:18:00Z">
            <w:rPr/>
          </w:rPrChange>
        </w:rPr>
      </w:pPr>
    </w:p>
    <w:p w14:paraId="433043B8" w14:textId="77777777" w:rsidR="003501C7" w:rsidRPr="003501C7" w:rsidRDefault="003501C7" w:rsidP="003501C7">
      <w:pPr>
        <w:rPr>
          <w:lang w:val="en-US"/>
          <w:rPrChange w:id="2162" w:author="Benoît Perez-Lamarque" w:date="2021-09-23T12:18:00Z">
            <w:rPr/>
          </w:rPrChange>
        </w:rPr>
      </w:pPr>
    </w:p>
    <w:p w14:paraId="2DA2D2BF" w14:textId="77777777" w:rsidR="003501C7" w:rsidRPr="003501C7" w:rsidRDefault="003501C7" w:rsidP="003501C7">
      <w:pPr>
        <w:rPr>
          <w:lang w:val="en-US"/>
          <w:rPrChange w:id="2163" w:author="Benoît Perez-Lamarque" w:date="2021-09-23T12:18:00Z">
            <w:rPr/>
          </w:rPrChange>
        </w:rPr>
      </w:pPr>
      <w:r w:rsidRPr="003501C7">
        <w:rPr>
          <w:lang w:val="en-US"/>
          <w:rPrChange w:id="2164" w:author="Benoît Perez-Lamarque" w:date="2021-09-23T12:18:00Z">
            <w:rPr/>
          </w:rPrChange>
        </w:rPr>
        <w:t>map &lt;- map +</w:t>
      </w:r>
    </w:p>
    <w:p w14:paraId="5A7BA840" w14:textId="77777777" w:rsidR="003501C7" w:rsidRPr="003501C7" w:rsidRDefault="003501C7" w:rsidP="003501C7">
      <w:pPr>
        <w:rPr>
          <w:lang w:val="en-US"/>
          <w:rPrChange w:id="2165" w:author="Benoît Perez-Lamarque" w:date="2021-09-23T12:18:00Z">
            <w:rPr/>
          </w:rPrChange>
        </w:rPr>
      </w:pPr>
      <w:r w:rsidRPr="003501C7">
        <w:rPr>
          <w:lang w:val="en-US"/>
          <w:rPrChange w:id="2166" w:author="Benoît Perez-Lamarque" w:date="2021-09-23T12:18:00Z">
            <w:rPr/>
          </w:rPrChange>
        </w:rPr>
        <w:t xml:space="preserve">  geom_sf(data = mergedArea.sf, aes(fill = colour)) +</w:t>
      </w:r>
    </w:p>
    <w:p w14:paraId="54F2884C" w14:textId="77777777" w:rsidR="003501C7" w:rsidRPr="003501C7" w:rsidRDefault="003501C7" w:rsidP="003501C7">
      <w:pPr>
        <w:rPr>
          <w:lang w:val="en-US"/>
          <w:rPrChange w:id="2167" w:author="Benoît Perez-Lamarque" w:date="2021-09-23T12:18:00Z">
            <w:rPr/>
          </w:rPrChange>
        </w:rPr>
      </w:pPr>
      <w:r w:rsidRPr="003501C7">
        <w:rPr>
          <w:lang w:val="en-US"/>
          <w:rPrChange w:id="2168" w:author="Benoît Perez-Lamarque" w:date="2021-09-23T12:18:00Z">
            <w:rPr/>
          </w:rPrChange>
        </w:rPr>
        <w:t xml:space="preserve">  geom_sf_label(data = centroid.sf, aes(label = 1:nrow(centroid)),</w:t>
      </w:r>
    </w:p>
    <w:p w14:paraId="7763BEC5" w14:textId="77777777" w:rsidR="003501C7" w:rsidRPr="003501C7" w:rsidRDefault="003501C7" w:rsidP="003501C7">
      <w:pPr>
        <w:rPr>
          <w:lang w:val="en-US"/>
          <w:rPrChange w:id="2169" w:author="Benoît Perez-Lamarque" w:date="2021-09-23T12:18:00Z">
            <w:rPr/>
          </w:rPrChange>
        </w:rPr>
      </w:pPr>
      <w:r w:rsidRPr="003501C7">
        <w:rPr>
          <w:lang w:val="en-US"/>
          <w:rPrChange w:id="2170" w:author="Benoît Perez-Lamarque" w:date="2021-09-23T12:18:00Z">
            <w:rPr/>
          </w:rPrChange>
        </w:rPr>
        <w:t xml:space="preserve">             fill = c(colourArea[11], colourArea[12], rep("white", times=10)),</w:t>
      </w:r>
    </w:p>
    <w:p w14:paraId="489A92BD" w14:textId="77777777" w:rsidR="003501C7" w:rsidRPr="003501C7" w:rsidRDefault="003501C7" w:rsidP="003501C7">
      <w:pPr>
        <w:rPr>
          <w:lang w:val="en-US"/>
          <w:rPrChange w:id="2171" w:author="Benoît Perez-Lamarque" w:date="2021-09-23T12:18:00Z">
            <w:rPr/>
          </w:rPrChange>
        </w:rPr>
      </w:pPr>
      <w:r w:rsidRPr="003501C7">
        <w:rPr>
          <w:lang w:val="en-US"/>
          <w:rPrChange w:id="2172" w:author="Benoît Perez-Lamarque" w:date="2021-09-23T12:18:00Z">
            <w:rPr/>
          </w:rPrChange>
        </w:rPr>
        <w:t xml:space="preserve">             col = c("black", "white", rep("black", times=10)),#colourArea[3:12]),</w:t>
      </w:r>
    </w:p>
    <w:p w14:paraId="6CFC2A35" w14:textId="77777777" w:rsidR="003501C7" w:rsidRDefault="003501C7" w:rsidP="003501C7">
      <w:r w:rsidRPr="003501C7">
        <w:rPr>
          <w:lang w:val="en-US"/>
          <w:rPrChange w:id="2173" w:author="Benoît Perez-Lamarque" w:date="2021-09-23T12:18:00Z">
            <w:rPr/>
          </w:rPrChange>
        </w:rPr>
        <w:t xml:space="preserve">             </w:t>
      </w:r>
      <w:r>
        <w:t>nudge_y=centroid$nudge_y,</w:t>
      </w:r>
    </w:p>
    <w:p w14:paraId="20EC3362" w14:textId="77777777" w:rsidR="003501C7" w:rsidRPr="003501C7" w:rsidRDefault="003501C7" w:rsidP="003501C7">
      <w:pPr>
        <w:rPr>
          <w:lang w:val="en-US"/>
          <w:rPrChange w:id="2174" w:author="Benoît Perez-Lamarque" w:date="2021-09-23T12:18:00Z">
            <w:rPr/>
          </w:rPrChange>
        </w:rPr>
      </w:pPr>
      <w:r>
        <w:t xml:space="preserve">             </w:t>
      </w:r>
      <w:r w:rsidRPr="003501C7">
        <w:rPr>
          <w:lang w:val="en-US"/>
          <w:rPrChange w:id="2175" w:author="Benoît Perez-Lamarque" w:date="2021-09-23T12:18:00Z">
            <w:rPr/>
          </w:rPrChange>
        </w:rPr>
        <w:t>label.r = unit(0.4, "lines"),</w:t>
      </w:r>
    </w:p>
    <w:p w14:paraId="207C0175" w14:textId="77777777" w:rsidR="003501C7" w:rsidRPr="003501C7" w:rsidRDefault="003501C7" w:rsidP="003501C7">
      <w:pPr>
        <w:rPr>
          <w:lang w:val="en-US"/>
          <w:rPrChange w:id="2176" w:author="Benoît Perez-Lamarque" w:date="2021-09-23T12:18:00Z">
            <w:rPr/>
          </w:rPrChange>
        </w:rPr>
      </w:pPr>
      <w:r w:rsidRPr="003501C7">
        <w:rPr>
          <w:lang w:val="en-US"/>
          <w:rPrChange w:id="2177" w:author="Benoît Perez-Lamarque" w:date="2021-09-23T12:18:00Z">
            <w:rPr/>
          </w:rPrChange>
        </w:rPr>
        <w:t xml:space="preserve">             size = 2) +</w:t>
      </w:r>
    </w:p>
    <w:p w14:paraId="5050AA96" w14:textId="77777777" w:rsidR="003501C7" w:rsidRPr="003501C7" w:rsidRDefault="003501C7" w:rsidP="003501C7">
      <w:pPr>
        <w:rPr>
          <w:lang w:val="en-US"/>
          <w:rPrChange w:id="2178" w:author="Benoît Perez-Lamarque" w:date="2021-09-23T12:18:00Z">
            <w:rPr/>
          </w:rPrChange>
        </w:rPr>
      </w:pPr>
      <w:r w:rsidRPr="003501C7">
        <w:rPr>
          <w:lang w:val="en-US"/>
          <w:rPrChange w:id="2179" w:author="Benoît Perez-Lamarque" w:date="2021-09-23T12:18:00Z">
            <w:rPr/>
          </w:rPrChange>
        </w:rPr>
        <w:t xml:space="preserve">  coord_sf(crs = proj.map, expand = F) +</w:t>
      </w:r>
    </w:p>
    <w:p w14:paraId="41AD2877" w14:textId="77777777" w:rsidR="003501C7" w:rsidRPr="003501C7" w:rsidRDefault="003501C7" w:rsidP="003501C7">
      <w:pPr>
        <w:rPr>
          <w:lang w:val="en-US"/>
          <w:rPrChange w:id="2180" w:author="Benoît Perez-Lamarque" w:date="2021-09-23T12:18:00Z">
            <w:rPr/>
          </w:rPrChange>
        </w:rPr>
      </w:pPr>
      <w:r w:rsidRPr="003501C7">
        <w:rPr>
          <w:lang w:val="en-US"/>
          <w:rPrChange w:id="2181" w:author="Benoît Perez-Lamarque" w:date="2021-09-23T12:18:00Z">
            <w:rPr/>
          </w:rPrChange>
        </w:rPr>
        <w:t xml:space="preserve">  scale_fill_manual(values = colourArea, labels=c("Central Africa", "South/East Africa", "West Africa", "Central America", "North of South America", "South of South America", "Central/East Asia", "Asian islands", "South Asia", "West Asia", "East Madagascar", "West Madagascar")) +</w:t>
      </w:r>
    </w:p>
    <w:p w14:paraId="2AF62D41" w14:textId="77777777" w:rsidR="003501C7" w:rsidRPr="003501C7" w:rsidRDefault="003501C7" w:rsidP="003501C7">
      <w:pPr>
        <w:rPr>
          <w:lang w:val="en-US"/>
          <w:rPrChange w:id="2182" w:author="Benoît Perez-Lamarque" w:date="2021-09-23T12:18:00Z">
            <w:rPr/>
          </w:rPrChange>
        </w:rPr>
      </w:pPr>
      <w:r w:rsidRPr="003501C7">
        <w:rPr>
          <w:lang w:val="en-US"/>
          <w:rPrChange w:id="2183" w:author="Benoît Perez-Lamarque" w:date="2021-09-23T12:18:00Z">
            <w:rPr/>
          </w:rPrChange>
        </w:rPr>
        <w:t xml:space="preserve">  labs(fill = "")  +</w:t>
      </w:r>
    </w:p>
    <w:p w14:paraId="4132F027" w14:textId="77777777" w:rsidR="003501C7" w:rsidRPr="003501C7" w:rsidRDefault="003501C7" w:rsidP="003501C7">
      <w:pPr>
        <w:rPr>
          <w:lang w:val="en-US"/>
          <w:rPrChange w:id="2184" w:author="Benoît Perez-Lamarque" w:date="2021-09-23T12:18:00Z">
            <w:rPr/>
          </w:rPrChange>
        </w:rPr>
      </w:pPr>
      <w:r w:rsidRPr="003501C7">
        <w:rPr>
          <w:lang w:val="en-US"/>
          <w:rPrChange w:id="2185" w:author="Benoît Perez-Lamarque" w:date="2021-09-23T12:18:00Z">
            <w:rPr/>
          </w:rPrChange>
        </w:rPr>
        <w:t xml:space="preserve">  theme(</w:t>
      </w:r>
    </w:p>
    <w:p w14:paraId="5A33E454" w14:textId="77777777" w:rsidR="003501C7" w:rsidRPr="003501C7" w:rsidRDefault="003501C7" w:rsidP="003501C7">
      <w:pPr>
        <w:rPr>
          <w:lang w:val="en-US"/>
          <w:rPrChange w:id="2186" w:author="Benoît Perez-Lamarque" w:date="2021-09-23T12:18:00Z">
            <w:rPr/>
          </w:rPrChange>
        </w:rPr>
      </w:pPr>
      <w:r w:rsidRPr="003501C7">
        <w:rPr>
          <w:lang w:val="en-US"/>
          <w:rPrChange w:id="2187" w:author="Benoît Perez-Lamarque" w:date="2021-09-23T12:18:00Z">
            <w:rPr/>
          </w:rPrChange>
        </w:rPr>
        <w:t xml:space="preserve">        text = element_text(size = 10),</w:t>
      </w:r>
    </w:p>
    <w:p w14:paraId="13CB5464" w14:textId="77777777" w:rsidR="003501C7" w:rsidRPr="003501C7" w:rsidRDefault="003501C7" w:rsidP="003501C7">
      <w:pPr>
        <w:rPr>
          <w:lang w:val="en-US"/>
          <w:rPrChange w:id="2188" w:author="Benoît Perez-Lamarque" w:date="2021-09-23T12:18:00Z">
            <w:rPr/>
          </w:rPrChange>
        </w:rPr>
      </w:pPr>
      <w:r w:rsidRPr="003501C7">
        <w:rPr>
          <w:lang w:val="en-US"/>
          <w:rPrChange w:id="2189" w:author="Benoît Perez-Lamarque" w:date="2021-09-23T12:18:00Z">
            <w:rPr/>
          </w:rPrChange>
        </w:rPr>
        <w:t xml:space="preserve">        legend.key = element_rect(size = 4),</w:t>
      </w:r>
    </w:p>
    <w:p w14:paraId="7A714D0D" w14:textId="77777777" w:rsidR="003501C7" w:rsidRPr="003501C7" w:rsidRDefault="003501C7" w:rsidP="003501C7">
      <w:pPr>
        <w:rPr>
          <w:lang w:val="en-US"/>
          <w:rPrChange w:id="2190" w:author="Benoît Perez-Lamarque" w:date="2021-09-23T12:18:00Z">
            <w:rPr/>
          </w:rPrChange>
        </w:rPr>
      </w:pPr>
      <w:r w:rsidRPr="003501C7">
        <w:rPr>
          <w:lang w:val="en-US"/>
          <w:rPrChange w:id="2191" w:author="Benoît Perez-Lamarque" w:date="2021-09-23T12:18:00Z">
            <w:rPr/>
          </w:rPrChange>
        </w:rPr>
        <w:t xml:space="preserve">        legend.key.size = unit(1, 'lines'),</w:t>
      </w:r>
    </w:p>
    <w:p w14:paraId="67A5EBEC" w14:textId="77777777" w:rsidR="003501C7" w:rsidRPr="003501C7" w:rsidRDefault="003501C7" w:rsidP="003501C7">
      <w:pPr>
        <w:rPr>
          <w:lang w:val="en-US"/>
          <w:rPrChange w:id="2192" w:author="Benoît Perez-Lamarque" w:date="2021-09-23T12:18:00Z">
            <w:rPr/>
          </w:rPrChange>
        </w:rPr>
      </w:pPr>
      <w:r w:rsidRPr="003501C7">
        <w:rPr>
          <w:lang w:val="en-US"/>
          <w:rPrChange w:id="2193" w:author="Benoît Perez-Lamarque" w:date="2021-09-23T12:18:00Z">
            <w:rPr/>
          </w:rPrChange>
        </w:rPr>
        <w:t xml:space="preserve">        legend.position="bottom")</w:t>
      </w:r>
    </w:p>
    <w:p w14:paraId="6358B4D8" w14:textId="77777777" w:rsidR="003501C7" w:rsidRPr="003501C7" w:rsidRDefault="003501C7" w:rsidP="003501C7">
      <w:pPr>
        <w:rPr>
          <w:lang w:val="en-US"/>
          <w:rPrChange w:id="2194" w:author="Benoît Perez-Lamarque" w:date="2021-09-23T12:18:00Z">
            <w:rPr/>
          </w:rPrChange>
        </w:rPr>
      </w:pPr>
      <w:r w:rsidRPr="003501C7">
        <w:rPr>
          <w:lang w:val="en-US"/>
          <w:rPrChange w:id="2195" w:author="Benoît Perez-Lamarque" w:date="2021-09-23T12:18:00Z">
            <w:rPr/>
          </w:rPrChange>
        </w:rPr>
        <w:t>map</w:t>
      </w:r>
    </w:p>
    <w:p w14:paraId="5D1EA2D3" w14:textId="77777777" w:rsidR="003501C7" w:rsidRPr="003501C7" w:rsidRDefault="003501C7" w:rsidP="003501C7">
      <w:pPr>
        <w:rPr>
          <w:lang w:val="en-US"/>
          <w:rPrChange w:id="2196" w:author="Benoît Perez-Lamarque" w:date="2021-09-23T12:18:00Z">
            <w:rPr/>
          </w:rPrChange>
        </w:rPr>
      </w:pPr>
    </w:p>
    <w:p w14:paraId="7B59691E" w14:textId="77777777" w:rsidR="003501C7" w:rsidRPr="003501C7" w:rsidRDefault="003501C7" w:rsidP="003501C7">
      <w:pPr>
        <w:rPr>
          <w:lang w:val="en-US"/>
          <w:rPrChange w:id="2197" w:author="Benoît Perez-Lamarque" w:date="2021-09-23T12:18:00Z">
            <w:rPr/>
          </w:rPrChange>
        </w:rPr>
      </w:pPr>
      <w:r w:rsidRPr="003501C7">
        <w:rPr>
          <w:lang w:val="en-US"/>
          <w:rPrChange w:id="2198" w:author="Benoît Perez-Lamarque" w:date="2021-09-23T12:18:00Z">
            <w:rPr/>
          </w:rPrChange>
        </w:rPr>
        <w:t># # #Just to see the difference as pinpointed by the warning</w:t>
      </w:r>
    </w:p>
    <w:p w14:paraId="30229664" w14:textId="77777777" w:rsidR="003501C7" w:rsidRPr="003501C7" w:rsidRDefault="003501C7" w:rsidP="003501C7">
      <w:pPr>
        <w:rPr>
          <w:lang w:val="en-US"/>
          <w:rPrChange w:id="2199" w:author="Benoît Perez-Lamarque" w:date="2021-09-23T12:18:00Z">
            <w:rPr/>
          </w:rPrChange>
        </w:rPr>
      </w:pPr>
      <w:r w:rsidRPr="003501C7">
        <w:rPr>
          <w:lang w:val="en-US"/>
          <w:rPrChange w:id="2200" w:author="Benoît Perez-Lamarque" w:date="2021-09-23T12:18:00Z">
            <w:rPr/>
          </w:rPrChange>
        </w:rPr>
        <w:t># # # geosphere::areaPolygon(areaTransitory)</w:t>
      </w:r>
    </w:p>
    <w:p w14:paraId="39F042C9" w14:textId="77777777" w:rsidR="003501C7" w:rsidRPr="003501C7" w:rsidRDefault="003501C7" w:rsidP="003501C7">
      <w:pPr>
        <w:rPr>
          <w:lang w:val="en-US"/>
          <w:rPrChange w:id="2201" w:author="Benoît Perez-Lamarque" w:date="2021-09-23T12:18:00Z">
            <w:rPr/>
          </w:rPrChange>
        </w:rPr>
      </w:pPr>
      <w:r w:rsidRPr="003501C7">
        <w:rPr>
          <w:lang w:val="en-US"/>
          <w:rPrChange w:id="2202" w:author="Benoît Perez-Lamarque" w:date="2021-09-23T12:18:00Z">
            <w:rPr/>
          </w:rPrChange>
        </w:rPr>
        <w:t># # # gArea(areaTransitory)</w:t>
      </w:r>
    </w:p>
    <w:p w14:paraId="513EE54C" w14:textId="77777777" w:rsidR="003501C7" w:rsidRPr="003501C7" w:rsidRDefault="003501C7" w:rsidP="003501C7">
      <w:pPr>
        <w:rPr>
          <w:lang w:val="en-US"/>
          <w:rPrChange w:id="2203" w:author="Benoît Perez-Lamarque" w:date="2021-09-23T12:18:00Z">
            <w:rPr/>
          </w:rPrChange>
        </w:rPr>
      </w:pPr>
      <w:r w:rsidRPr="003501C7">
        <w:rPr>
          <w:lang w:val="en-US"/>
          <w:rPrChange w:id="2204" w:author="Benoît Perez-Lamarque" w:date="2021-09-23T12:18:00Z">
            <w:rPr/>
          </w:rPrChange>
        </w:rPr>
        <w:t># # # really false</w:t>
      </w:r>
    </w:p>
    <w:p w14:paraId="74EF6B00" w14:textId="77777777" w:rsidR="003501C7" w:rsidRPr="003501C7" w:rsidRDefault="003501C7" w:rsidP="003501C7">
      <w:pPr>
        <w:rPr>
          <w:lang w:val="en-US"/>
          <w:rPrChange w:id="2205" w:author="Benoît Perez-Lamarque" w:date="2021-09-23T12:18:00Z">
            <w:rPr/>
          </w:rPrChange>
        </w:rPr>
      </w:pPr>
      <w:r w:rsidRPr="003501C7">
        <w:rPr>
          <w:lang w:val="en-US"/>
          <w:rPrChange w:id="2206" w:author="Benoît Perez-Lamarque" w:date="2021-09-23T12:18:00Z">
            <w:rPr/>
          </w:rPrChange>
        </w:rPr>
        <w:t># # # geosphere::centroid(areaTransitory)</w:t>
      </w:r>
    </w:p>
    <w:p w14:paraId="1FE8C967" w14:textId="77777777" w:rsidR="003501C7" w:rsidRPr="003501C7" w:rsidRDefault="003501C7" w:rsidP="003501C7">
      <w:pPr>
        <w:rPr>
          <w:lang w:val="en-US"/>
          <w:rPrChange w:id="2207" w:author="Benoît Perez-Lamarque" w:date="2021-09-23T12:18:00Z">
            <w:rPr/>
          </w:rPrChange>
        </w:rPr>
      </w:pPr>
      <w:r w:rsidRPr="003501C7">
        <w:rPr>
          <w:lang w:val="en-US"/>
          <w:rPrChange w:id="2208" w:author="Benoît Perez-Lamarque" w:date="2021-09-23T12:18:00Z">
            <w:rPr/>
          </w:rPrChange>
        </w:rPr>
        <w:t># # # gCentroid(areaTransitory)</w:t>
      </w:r>
    </w:p>
    <w:p w14:paraId="40832532" w14:textId="77777777" w:rsidR="003501C7" w:rsidRPr="003501C7" w:rsidRDefault="003501C7" w:rsidP="003501C7">
      <w:pPr>
        <w:rPr>
          <w:lang w:val="en-US"/>
          <w:rPrChange w:id="2209" w:author="Benoît Perez-Lamarque" w:date="2021-09-23T12:18:00Z">
            <w:rPr/>
          </w:rPrChange>
        </w:rPr>
      </w:pPr>
      <w:r w:rsidRPr="003501C7">
        <w:rPr>
          <w:lang w:val="en-US"/>
          <w:rPrChange w:id="2210" w:author="Benoît Perez-Lamarque" w:date="2021-09-23T12:18:00Z">
            <w:rPr/>
          </w:rPrChange>
        </w:rPr>
        <w:t># # #ok</w:t>
      </w:r>
    </w:p>
    <w:p w14:paraId="0236D286" w14:textId="77777777" w:rsidR="003501C7" w:rsidRPr="003501C7" w:rsidRDefault="003501C7" w:rsidP="003501C7">
      <w:pPr>
        <w:rPr>
          <w:lang w:val="en-US"/>
          <w:rPrChange w:id="2211" w:author="Benoît Perez-Lamarque" w:date="2021-09-23T12:18:00Z">
            <w:rPr/>
          </w:rPrChange>
        </w:rPr>
      </w:pPr>
      <w:r w:rsidRPr="003501C7">
        <w:rPr>
          <w:lang w:val="en-US"/>
          <w:rPrChange w:id="2212" w:author="Benoît Perez-Lamarque" w:date="2021-09-23T12:18:00Z">
            <w:rPr/>
          </w:rPrChange>
        </w:rPr>
        <w:t># #</w:t>
      </w:r>
    </w:p>
    <w:p w14:paraId="0C370C9D" w14:textId="77777777" w:rsidR="003501C7" w:rsidRPr="003501C7" w:rsidRDefault="003501C7" w:rsidP="003501C7">
      <w:pPr>
        <w:rPr>
          <w:lang w:val="en-US"/>
          <w:rPrChange w:id="2213" w:author="Benoît Perez-Lamarque" w:date="2021-09-23T12:18:00Z">
            <w:rPr/>
          </w:rPrChange>
        </w:rPr>
      </w:pPr>
      <w:r w:rsidRPr="003501C7">
        <w:rPr>
          <w:lang w:val="en-US"/>
          <w:rPrChange w:id="2214" w:author="Benoît Perez-Lamarque" w:date="2021-09-23T12:18:00Z">
            <w:rPr/>
          </w:rPrChange>
        </w:rPr>
        <w:t># # layout(mat=t(c(1,2)), widths=c(40,40), heights=c(40))</w:t>
      </w:r>
    </w:p>
    <w:p w14:paraId="36EBA3C7" w14:textId="77777777" w:rsidR="003501C7" w:rsidRDefault="003501C7" w:rsidP="003501C7">
      <w:r>
        <w:t># # par(mar=c(0, 0, 0, 0), mgp=c(2, 0.5, 0), xpd=TRUE)</w:t>
      </w:r>
    </w:p>
    <w:p w14:paraId="08F6D15E" w14:textId="77777777" w:rsidR="003501C7" w:rsidRPr="003501C7" w:rsidRDefault="003501C7" w:rsidP="003501C7">
      <w:pPr>
        <w:rPr>
          <w:lang w:val="en-US"/>
          <w:rPrChange w:id="2215" w:author="Benoît Perez-Lamarque" w:date="2021-09-23T12:18:00Z">
            <w:rPr/>
          </w:rPrChange>
        </w:rPr>
      </w:pPr>
      <w:r w:rsidRPr="003501C7">
        <w:rPr>
          <w:lang w:val="en-US"/>
          <w:rPrChange w:id="2216" w:author="Benoît Perez-Lamarque" w:date="2021-09-23T12:18:00Z">
            <w:rPr/>
          </w:rPrChange>
        </w:rPr>
        <w:t># #</w:t>
      </w:r>
    </w:p>
    <w:p w14:paraId="7FCAC3A8" w14:textId="77777777" w:rsidR="003501C7" w:rsidRPr="003501C7" w:rsidRDefault="003501C7" w:rsidP="003501C7">
      <w:pPr>
        <w:rPr>
          <w:lang w:val="en-US"/>
          <w:rPrChange w:id="2217" w:author="Benoît Perez-Lamarque" w:date="2021-09-23T12:18:00Z">
            <w:rPr/>
          </w:rPrChange>
        </w:rPr>
      </w:pPr>
      <w:r w:rsidRPr="003501C7">
        <w:rPr>
          <w:lang w:val="en-US"/>
          <w:rPrChange w:id="2218" w:author="Benoît Perez-Lamarque" w:date="2021-09-23T12:18:00Z">
            <w:rPr/>
          </w:rPrChange>
        </w:rPr>
        <w:t># # Add figure interaction here if needed</w:t>
      </w:r>
    </w:p>
    <w:p w14:paraId="20C1134C" w14:textId="77777777" w:rsidR="003501C7" w:rsidRPr="003501C7" w:rsidRDefault="003501C7" w:rsidP="003501C7">
      <w:pPr>
        <w:rPr>
          <w:lang w:val="en-US"/>
          <w:rPrChange w:id="2219" w:author="Benoît Perez-Lamarque" w:date="2021-09-23T12:18:00Z">
            <w:rPr/>
          </w:rPrChange>
        </w:rPr>
      </w:pPr>
      <w:r w:rsidRPr="003501C7">
        <w:rPr>
          <w:lang w:val="en-US"/>
          <w:rPrChange w:id="2220" w:author="Benoît Perez-Lamarque" w:date="2021-09-23T12:18:00Z">
            <w:rPr/>
          </w:rPrChange>
        </w:rPr>
        <w:t># ####</w:t>
      </w:r>
    </w:p>
    <w:p w14:paraId="2A0E097A" w14:textId="77777777" w:rsidR="003501C7" w:rsidRPr="003501C7" w:rsidRDefault="003501C7" w:rsidP="003501C7">
      <w:pPr>
        <w:rPr>
          <w:lang w:val="en-US"/>
          <w:rPrChange w:id="2221" w:author="Benoît Perez-Lamarque" w:date="2021-09-23T12:18:00Z">
            <w:rPr/>
          </w:rPrChange>
        </w:rPr>
      </w:pPr>
      <w:r w:rsidRPr="003501C7">
        <w:rPr>
          <w:lang w:val="en-US"/>
          <w:rPrChange w:id="2222" w:author="Benoît Perez-Lamarque" w:date="2021-09-23T12:18:00Z">
            <w:rPr/>
          </w:rPrChange>
        </w:rPr>
        <w:t># ## Fig map</w:t>
      </w:r>
    </w:p>
    <w:p w14:paraId="778E5001" w14:textId="77777777" w:rsidR="003501C7" w:rsidRPr="003501C7" w:rsidRDefault="003501C7" w:rsidP="003501C7">
      <w:pPr>
        <w:rPr>
          <w:lang w:val="en-US"/>
          <w:rPrChange w:id="2223" w:author="Benoît Perez-Lamarque" w:date="2021-09-23T12:18:00Z">
            <w:rPr/>
          </w:rPrChange>
        </w:rPr>
      </w:pPr>
      <w:r w:rsidRPr="003501C7">
        <w:rPr>
          <w:lang w:val="en-US"/>
          <w:rPrChange w:id="2224" w:author="Benoît Perez-Lamarque" w:date="2021-09-23T12:18:00Z">
            <w:rPr/>
          </w:rPrChange>
        </w:rPr>
        <w:t># ####</w:t>
      </w:r>
    </w:p>
    <w:p w14:paraId="29A02988" w14:textId="77777777" w:rsidR="003501C7" w:rsidRPr="003501C7" w:rsidRDefault="003501C7" w:rsidP="003501C7">
      <w:pPr>
        <w:rPr>
          <w:lang w:val="en-US"/>
          <w:rPrChange w:id="2225" w:author="Benoît Perez-Lamarque" w:date="2021-09-23T12:18:00Z">
            <w:rPr/>
          </w:rPrChange>
        </w:rPr>
      </w:pPr>
      <w:r w:rsidRPr="003501C7">
        <w:rPr>
          <w:lang w:val="en-US"/>
          <w:rPrChange w:id="2226" w:author="Benoît Perez-Lamarque" w:date="2021-09-23T12:18:00Z">
            <w:rPr/>
          </w:rPrChange>
        </w:rPr>
        <w:lastRenderedPageBreak/>
        <w:t>#</w:t>
      </w:r>
    </w:p>
    <w:p w14:paraId="006600EE" w14:textId="77777777" w:rsidR="003501C7" w:rsidRPr="003501C7" w:rsidRDefault="003501C7" w:rsidP="003501C7">
      <w:pPr>
        <w:rPr>
          <w:lang w:val="en-US"/>
          <w:rPrChange w:id="2227" w:author="Benoît Perez-Lamarque" w:date="2021-09-23T12:18:00Z">
            <w:rPr/>
          </w:rPrChange>
        </w:rPr>
      </w:pPr>
      <w:r w:rsidRPr="003501C7">
        <w:rPr>
          <w:lang w:val="en-US"/>
          <w:rPrChange w:id="2228" w:author="Benoît Perez-Lamarque" w:date="2021-09-23T12:18:00Z">
            <w:rPr/>
          </w:rPrChange>
        </w:rPr>
        <w:t># #Create the map of the geographic area</w:t>
      </w:r>
    </w:p>
    <w:p w14:paraId="643E589D" w14:textId="77777777" w:rsidR="003501C7" w:rsidRPr="003501C7" w:rsidRDefault="003501C7" w:rsidP="003501C7">
      <w:pPr>
        <w:rPr>
          <w:lang w:val="en-US"/>
          <w:rPrChange w:id="2229" w:author="Benoît Perez-Lamarque" w:date="2021-09-23T12:18:00Z">
            <w:rPr/>
          </w:rPrChange>
        </w:rPr>
      </w:pPr>
      <w:r w:rsidRPr="003501C7">
        <w:rPr>
          <w:lang w:val="en-US"/>
          <w:rPrChange w:id="2230" w:author="Benoît Perez-Lamarque" w:date="2021-09-23T12:18:00Z">
            <w:rPr/>
          </w:rPrChange>
        </w:rPr>
        <w:t># #Have background</w:t>
      </w:r>
    </w:p>
    <w:p w14:paraId="46DA7B0B" w14:textId="77777777" w:rsidR="003501C7" w:rsidRPr="003501C7" w:rsidRDefault="003501C7" w:rsidP="003501C7">
      <w:pPr>
        <w:rPr>
          <w:lang w:val="en-US"/>
          <w:rPrChange w:id="2231" w:author="Benoît Perez-Lamarque" w:date="2021-09-23T12:18:00Z">
            <w:rPr/>
          </w:rPrChange>
        </w:rPr>
      </w:pPr>
      <w:r w:rsidRPr="003501C7">
        <w:rPr>
          <w:lang w:val="en-US"/>
          <w:rPrChange w:id="2232" w:author="Benoît Perez-Lamarque" w:date="2021-09-23T12:18:00Z">
            <w:rPr/>
          </w:rPrChange>
        </w:rPr>
        <w:t># maps::map("world", fill=TRUE, col="lightgray", bg="white", border=NA, mar = c(0, 0, 0, 0))#, ylim=c(-60, 50))</w:t>
      </w:r>
    </w:p>
    <w:p w14:paraId="46AF2E76" w14:textId="77777777" w:rsidR="003501C7" w:rsidRPr="003501C7" w:rsidRDefault="003501C7" w:rsidP="003501C7">
      <w:pPr>
        <w:rPr>
          <w:lang w:val="en-US"/>
          <w:rPrChange w:id="2233" w:author="Benoît Perez-Lamarque" w:date="2021-09-23T12:18:00Z">
            <w:rPr/>
          </w:rPrChange>
        </w:rPr>
      </w:pPr>
      <w:r w:rsidRPr="003501C7">
        <w:rPr>
          <w:lang w:val="en-US"/>
          <w:rPrChange w:id="2234" w:author="Benoît Perez-Lamarque" w:date="2021-09-23T12:18:00Z">
            <w:rPr/>
          </w:rPrChange>
        </w:rPr>
        <w:t>#</w:t>
      </w:r>
    </w:p>
    <w:p w14:paraId="49963A0F" w14:textId="77777777" w:rsidR="003501C7" w:rsidRPr="003501C7" w:rsidRDefault="003501C7" w:rsidP="003501C7">
      <w:pPr>
        <w:rPr>
          <w:lang w:val="en-US"/>
          <w:rPrChange w:id="2235" w:author="Benoît Perez-Lamarque" w:date="2021-09-23T12:18:00Z">
            <w:rPr/>
          </w:rPrChange>
        </w:rPr>
      </w:pPr>
      <w:r w:rsidRPr="003501C7">
        <w:rPr>
          <w:lang w:val="en-US"/>
          <w:rPrChange w:id="2236" w:author="Benoît Perez-Lamarque" w:date="2021-09-23T12:18:00Z">
            <w:rPr/>
          </w:rPrChange>
        </w:rPr>
        <w:t># # addLabel(x=0.05, y=0.075, label="A", radius=7, circle=TRUE, circle.bg="black", font.col="white")</w:t>
      </w:r>
    </w:p>
    <w:p w14:paraId="233E3F72" w14:textId="77777777" w:rsidR="003501C7" w:rsidRPr="003501C7" w:rsidRDefault="003501C7" w:rsidP="003501C7">
      <w:pPr>
        <w:rPr>
          <w:lang w:val="en-US"/>
          <w:rPrChange w:id="2237" w:author="Benoît Perez-Lamarque" w:date="2021-09-23T12:18:00Z">
            <w:rPr/>
          </w:rPrChange>
        </w:rPr>
      </w:pPr>
      <w:r w:rsidRPr="003501C7">
        <w:rPr>
          <w:lang w:val="en-US"/>
          <w:rPrChange w:id="2238" w:author="Benoît Perez-Lamarque" w:date="2021-09-23T12:18:00Z">
            <w:rPr/>
          </w:rPrChange>
        </w:rPr>
        <w:t># #</w:t>
      </w:r>
    </w:p>
    <w:p w14:paraId="2614C4C5" w14:textId="77777777" w:rsidR="003501C7" w:rsidRPr="003501C7" w:rsidRDefault="003501C7" w:rsidP="003501C7">
      <w:pPr>
        <w:rPr>
          <w:lang w:val="en-US"/>
          <w:rPrChange w:id="2239" w:author="Benoît Perez-Lamarque" w:date="2021-09-23T12:18:00Z">
            <w:rPr/>
          </w:rPrChange>
        </w:rPr>
      </w:pPr>
      <w:r w:rsidRPr="003501C7">
        <w:rPr>
          <w:lang w:val="en-US"/>
          <w:rPrChange w:id="2240" w:author="Benoît Perez-Lamarque" w:date="2021-09-23T12:18:00Z">
            <w:rPr/>
          </w:rPrChange>
        </w:rPr>
        <w:t>#</w:t>
      </w:r>
    </w:p>
    <w:p w14:paraId="05CD7091" w14:textId="77777777" w:rsidR="003501C7" w:rsidRPr="003501C7" w:rsidRDefault="003501C7" w:rsidP="003501C7">
      <w:pPr>
        <w:rPr>
          <w:lang w:val="en-US"/>
          <w:rPrChange w:id="2241" w:author="Benoît Perez-Lamarque" w:date="2021-09-23T12:18:00Z">
            <w:rPr/>
          </w:rPrChange>
        </w:rPr>
      </w:pPr>
      <w:r w:rsidRPr="003501C7">
        <w:rPr>
          <w:lang w:val="en-US"/>
          <w:rPrChange w:id="2242" w:author="Benoît Perez-Lamarque" w:date="2021-09-23T12:18:00Z">
            <w:rPr/>
          </w:rPrChange>
        </w:rPr>
        <w:t># for(i in 1:length(areaName)){</w:t>
      </w:r>
    </w:p>
    <w:p w14:paraId="35642A97" w14:textId="77777777" w:rsidR="003501C7" w:rsidRPr="003501C7" w:rsidRDefault="003501C7" w:rsidP="003501C7">
      <w:pPr>
        <w:rPr>
          <w:lang w:val="en-US"/>
          <w:rPrChange w:id="2243" w:author="Benoît Perez-Lamarque" w:date="2021-09-23T12:18:00Z">
            <w:rPr/>
          </w:rPrChange>
        </w:rPr>
      </w:pPr>
      <w:r w:rsidRPr="003501C7">
        <w:rPr>
          <w:lang w:val="en-US"/>
          <w:rPrChange w:id="2244" w:author="Benoît Perez-Lamarque" w:date="2021-09-23T12:18:00Z">
            <w:rPr/>
          </w:rPrChange>
        </w:rPr>
        <w:t>#   plot(get(paste("area", i, sep="_")), col=colourArea[i], border=colourArea[i], add=TRUE) #border="black",</w:t>
      </w:r>
    </w:p>
    <w:p w14:paraId="5EC2BA5F" w14:textId="77777777" w:rsidR="003501C7" w:rsidRPr="003501C7" w:rsidRDefault="003501C7" w:rsidP="003501C7">
      <w:pPr>
        <w:rPr>
          <w:lang w:val="en-US"/>
          <w:rPrChange w:id="2245" w:author="Benoît Perez-Lamarque" w:date="2021-09-23T12:18:00Z">
            <w:rPr/>
          </w:rPrChange>
        </w:rPr>
      </w:pPr>
      <w:r w:rsidRPr="003501C7">
        <w:rPr>
          <w:lang w:val="en-US"/>
          <w:rPrChange w:id="2246" w:author="Benoît Perez-Lamarque" w:date="2021-09-23T12:18:00Z">
            <w:rPr/>
          </w:rPrChange>
        </w:rPr>
        <w:t># }</w:t>
      </w:r>
    </w:p>
    <w:p w14:paraId="6F74AE58" w14:textId="77777777" w:rsidR="003501C7" w:rsidRPr="003501C7" w:rsidRDefault="003501C7" w:rsidP="003501C7">
      <w:pPr>
        <w:rPr>
          <w:lang w:val="en-US"/>
          <w:rPrChange w:id="2247" w:author="Benoît Perez-Lamarque" w:date="2021-09-23T12:18:00Z">
            <w:rPr/>
          </w:rPrChange>
        </w:rPr>
      </w:pPr>
      <w:r w:rsidRPr="003501C7">
        <w:rPr>
          <w:lang w:val="en-US"/>
          <w:rPrChange w:id="2248" w:author="Benoît Perez-Lamarque" w:date="2021-09-23T12:18:00Z">
            <w:rPr/>
          </w:rPrChange>
        </w:rPr>
        <w:t># #Have borders</w:t>
      </w:r>
    </w:p>
    <w:p w14:paraId="6A514C05" w14:textId="77777777" w:rsidR="003501C7" w:rsidRPr="003501C7" w:rsidRDefault="003501C7" w:rsidP="003501C7">
      <w:pPr>
        <w:rPr>
          <w:lang w:val="en-US"/>
          <w:rPrChange w:id="2249" w:author="Benoît Perez-Lamarque" w:date="2021-09-23T12:18:00Z">
            <w:rPr/>
          </w:rPrChange>
        </w:rPr>
      </w:pPr>
      <w:r w:rsidRPr="003501C7">
        <w:rPr>
          <w:lang w:val="en-US"/>
          <w:rPrChange w:id="2250" w:author="Benoît Perez-Lamarque" w:date="2021-09-23T12:18:00Z">
            <w:rPr/>
          </w:rPrChange>
        </w:rPr>
        <w:t># #plot(worldMap, col=NA, border="white",bg="white", lwd=0.1, add=TRUE)</w:t>
      </w:r>
    </w:p>
    <w:p w14:paraId="4BDE44F1" w14:textId="77777777" w:rsidR="003501C7" w:rsidRPr="003501C7" w:rsidRDefault="003501C7" w:rsidP="003501C7">
      <w:pPr>
        <w:rPr>
          <w:lang w:val="en-US"/>
          <w:rPrChange w:id="2251" w:author="Benoît Perez-Lamarque" w:date="2021-09-23T12:18:00Z">
            <w:rPr/>
          </w:rPrChange>
        </w:rPr>
      </w:pPr>
      <w:r w:rsidRPr="003501C7">
        <w:rPr>
          <w:lang w:val="en-US"/>
          <w:rPrChange w:id="2252" w:author="Benoît Perez-Lamarque" w:date="2021-09-23T12:18:00Z">
            <w:rPr/>
          </w:rPrChange>
        </w:rPr>
        <w:t># # for(i in 1:length(areaName)){</w:t>
      </w:r>
    </w:p>
    <w:p w14:paraId="2907A553" w14:textId="77777777" w:rsidR="003501C7" w:rsidRPr="003501C7" w:rsidRDefault="003501C7" w:rsidP="003501C7">
      <w:pPr>
        <w:rPr>
          <w:lang w:val="en-US"/>
          <w:rPrChange w:id="2253" w:author="Benoît Perez-Lamarque" w:date="2021-09-23T12:18:00Z">
            <w:rPr/>
          </w:rPrChange>
        </w:rPr>
      </w:pPr>
      <w:r w:rsidRPr="003501C7">
        <w:rPr>
          <w:lang w:val="en-US"/>
          <w:rPrChange w:id="2254" w:author="Benoît Perez-Lamarque" w:date="2021-09-23T12:18:00Z">
            <w:rPr/>
          </w:rPrChange>
        </w:rPr>
        <w:t># #   plot(get(paste("area", i, sep="_")), col=NA, border="black",  add=TRUE)</w:t>
      </w:r>
    </w:p>
    <w:p w14:paraId="255E177A" w14:textId="77777777" w:rsidR="003501C7" w:rsidRPr="003501C7" w:rsidRDefault="003501C7" w:rsidP="003501C7">
      <w:pPr>
        <w:rPr>
          <w:lang w:val="en-US"/>
          <w:rPrChange w:id="2255" w:author="Benoît Perez-Lamarque" w:date="2021-09-23T12:18:00Z">
            <w:rPr/>
          </w:rPrChange>
        </w:rPr>
      </w:pPr>
      <w:r w:rsidRPr="003501C7">
        <w:rPr>
          <w:lang w:val="en-US"/>
          <w:rPrChange w:id="2256" w:author="Benoît Perez-Lamarque" w:date="2021-09-23T12:18:00Z">
            <w:rPr/>
          </w:rPrChange>
        </w:rPr>
        <w:t># # }</w:t>
      </w:r>
    </w:p>
    <w:p w14:paraId="25B7713F" w14:textId="77777777" w:rsidR="003501C7" w:rsidRPr="003501C7" w:rsidRDefault="003501C7" w:rsidP="003501C7">
      <w:pPr>
        <w:rPr>
          <w:lang w:val="en-US"/>
          <w:rPrChange w:id="2257" w:author="Benoît Perez-Lamarque" w:date="2021-09-23T12:18:00Z">
            <w:rPr/>
          </w:rPrChange>
        </w:rPr>
      </w:pPr>
      <w:r w:rsidRPr="003501C7">
        <w:rPr>
          <w:lang w:val="en-US"/>
          <w:rPrChange w:id="2258" w:author="Benoît Perez-Lamarque" w:date="2021-09-23T12:18:00Z">
            <w:rPr/>
          </w:rPrChange>
        </w:rPr>
        <w:t># points(x=centroid[,1], y=centroid[,2], pch=19, col=c(colourArea[1], colourArea[2], rep("white", times=10)), cex=1.3)</w:t>
      </w:r>
    </w:p>
    <w:p w14:paraId="09805422" w14:textId="77777777" w:rsidR="003501C7" w:rsidRPr="003501C7" w:rsidRDefault="003501C7" w:rsidP="003501C7">
      <w:pPr>
        <w:rPr>
          <w:lang w:val="en-US"/>
          <w:rPrChange w:id="2259" w:author="Benoît Perez-Lamarque" w:date="2021-09-23T12:18:00Z">
            <w:rPr/>
          </w:rPrChange>
        </w:rPr>
      </w:pPr>
      <w:r w:rsidRPr="003501C7">
        <w:rPr>
          <w:lang w:val="en-US"/>
          <w:rPrChange w:id="2260" w:author="Benoît Perez-Lamarque" w:date="2021-09-23T12:18:00Z">
            <w:rPr/>
          </w:rPrChange>
        </w:rPr>
        <w:t># points(x=centroid[,1], y=centroid[,2], cex=1.3, col=c("white", "white", rep("black", times=10)))</w:t>
      </w:r>
    </w:p>
    <w:p w14:paraId="1B285274" w14:textId="77777777" w:rsidR="003501C7" w:rsidRPr="003501C7" w:rsidRDefault="003501C7" w:rsidP="003501C7">
      <w:pPr>
        <w:rPr>
          <w:lang w:val="en-US"/>
          <w:rPrChange w:id="2261" w:author="Benoît Perez-Lamarque" w:date="2021-09-23T12:18:00Z">
            <w:rPr/>
          </w:rPrChange>
        </w:rPr>
      </w:pPr>
      <w:r w:rsidRPr="003501C7">
        <w:rPr>
          <w:lang w:val="en-US"/>
          <w:rPrChange w:id="2262" w:author="Benoît Perez-Lamarque" w:date="2021-09-23T12:18:00Z">
            <w:rPr/>
          </w:rPrChange>
        </w:rPr>
        <w:t># text(x=centroid[,1], y=centroid[,2], labels=1:length(areaName), cex=0.5, col=c("white", "white", rep("black", times=10)), adj=c(0.5,0.5))</w:t>
      </w:r>
    </w:p>
    <w:p w14:paraId="74EFE528" w14:textId="77777777" w:rsidR="003501C7" w:rsidRPr="003501C7" w:rsidRDefault="003501C7" w:rsidP="003501C7">
      <w:pPr>
        <w:rPr>
          <w:lang w:val="en-US"/>
          <w:rPrChange w:id="2263" w:author="Benoît Perez-Lamarque" w:date="2021-09-23T12:18:00Z">
            <w:rPr/>
          </w:rPrChange>
        </w:rPr>
      </w:pPr>
    </w:p>
    <w:p w14:paraId="32373880" w14:textId="77777777" w:rsidR="003501C7" w:rsidRPr="003501C7" w:rsidRDefault="003501C7" w:rsidP="003501C7">
      <w:pPr>
        <w:rPr>
          <w:lang w:val="en-US"/>
          <w:rPrChange w:id="2264" w:author="Benoît Perez-Lamarque" w:date="2021-09-23T12:18:00Z">
            <w:rPr/>
          </w:rPrChange>
        </w:rPr>
      </w:pPr>
      <w:r w:rsidRPr="003501C7">
        <w:rPr>
          <w:lang w:val="en-US"/>
          <w:rPrChange w:id="2265" w:author="Benoît Perez-Lamarque" w:date="2021-09-23T12:18:00Z">
            <w:rPr/>
          </w:rPrChange>
        </w:rPr>
        <w:t>```</w:t>
      </w:r>
    </w:p>
    <w:p w14:paraId="0B7F61D7" w14:textId="77777777" w:rsidR="003501C7" w:rsidRPr="003501C7" w:rsidRDefault="003501C7" w:rsidP="003501C7">
      <w:pPr>
        <w:rPr>
          <w:lang w:val="en-US"/>
          <w:rPrChange w:id="2266" w:author="Benoît Perez-Lamarque" w:date="2021-09-23T12:18:00Z">
            <w:rPr/>
          </w:rPrChange>
        </w:rPr>
      </w:pPr>
    </w:p>
    <w:p w14:paraId="30D938B1" w14:textId="77777777" w:rsidR="003501C7" w:rsidRPr="003501C7" w:rsidRDefault="003501C7" w:rsidP="003501C7">
      <w:pPr>
        <w:rPr>
          <w:lang w:val="en-US"/>
          <w:rPrChange w:id="2267" w:author="Benoît Perez-Lamarque" w:date="2021-09-23T12:18:00Z">
            <w:rPr/>
          </w:rPrChange>
        </w:rPr>
      </w:pPr>
      <w:r w:rsidRPr="003501C7">
        <w:rPr>
          <w:lang w:val="en-US"/>
          <w:rPrChange w:id="2268" w:author="Benoît Perez-Lamarque" w:date="2021-09-23T12:18:00Z">
            <w:rPr/>
          </w:rPrChange>
        </w:rPr>
        <w:t>\clearpage</w:t>
      </w:r>
    </w:p>
    <w:p w14:paraId="1860B200" w14:textId="77777777" w:rsidR="003501C7" w:rsidRPr="003501C7" w:rsidRDefault="003501C7" w:rsidP="003501C7">
      <w:pPr>
        <w:rPr>
          <w:lang w:val="en-US"/>
          <w:rPrChange w:id="2269" w:author="Benoît Perez-Lamarque" w:date="2021-09-23T12:18:00Z">
            <w:rPr/>
          </w:rPrChange>
        </w:rPr>
      </w:pPr>
    </w:p>
    <w:p w14:paraId="5099595B" w14:textId="77777777" w:rsidR="003501C7" w:rsidRPr="003501C7" w:rsidRDefault="003501C7" w:rsidP="003501C7">
      <w:pPr>
        <w:rPr>
          <w:lang w:val="en-US"/>
          <w:rPrChange w:id="2270" w:author="Benoît Perez-Lamarque" w:date="2021-09-23T12:18:00Z">
            <w:rPr/>
          </w:rPrChange>
        </w:rPr>
      </w:pPr>
      <w:r w:rsidRPr="003501C7">
        <w:rPr>
          <w:lang w:val="en-US"/>
          <w:rPrChange w:id="2271" w:author="Benoît Perez-Lamarque" w:date="2021-09-23T12:18:00Z">
            <w:rPr/>
          </w:rPrChange>
        </w:rPr>
        <w:t>```{r phylogeny, fig.pos='H', include=TRUE, warning = FALSE, message = FALSE, fig.width=7, fig.height=7, fig.cap=paste("Current frugivorous primate sympatry pattern and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2605CA1B" w14:textId="77777777" w:rsidR="003501C7" w:rsidRPr="003501C7" w:rsidRDefault="003501C7" w:rsidP="003501C7">
      <w:pPr>
        <w:rPr>
          <w:lang w:val="en-US"/>
          <w:rPrChange w:id="2272" w:author="Benoît Perez-Lamarque" w:date="2021-09-23T12:18:00Z">
            <w:rPr/>
          </w:rPrChange>
        </w:rPr>
      </w:pPr>
    </w:p>
    <w:p w14:paraId="472743AD" w14:textId="77777777" w:rsidR="003501C7" w:rsidRPr="003501C7" w:rsidRDefault="003501C7" w:rsidP="003501C7">
      <w:pPr>
        <w:rPr>
          <w:lang w:val="en-US"/>
          <w:rPrChange w:id="2273" w:author="Benoît Perez-Lamarque" w:date="2021-09-23T12:18:00Z">
            <w:rPr/>
          </w:rPrChange>
        </w:rPr>
      </w:pPr>
      <w:r w:rsidRPr="003501C7">
        <w:rPr>
          <w:lang w:val="en-US"/>
          <w:rPrChange w:id="2274" w:author="Benoît Perez-Lamarque" w:date="2021-09-23T12:18:00Z">
            <w:rPr/>
          </w:rPrChange>
        </w:rPr>
        <w:t># ####</w:t>
      </w:r>
    </w:p>
    <w:p w14:paraId="485C23D5" w14:textId="77777777" w:rsidR="003501C7" w:rsidRPr="003501C7" w:rsidRDefault="003501C7" w:rsidP="003501C7">
      <w:pPr>
        <w:rPr>
          <w:lang w:val="en-US"/>
          <w:rPrChange w:id="2275" w:author="Benoît Perez-Lamarque" w:date="2021-09-23T12:18:00Z">
            <w:rPr/>
          </w:rPrChange>
        </w:rPr>
      </w:pPr>
      <w:r w:rsidRPr="003501C7">
        <w:rPr>
          <w:lang w:val="en-US"/>
          <w:rPrChange w:id="2276" w:author="Benoît Perez-Lamarque" w:date="2021-09-23T12:18:00Z">
            <w:rPr/>
          </w:rPrChange>
        </w:rPr>
        <w:t># ## Fig interaction</w:t>
      </w:r>
    </w:p>
    <w:p w14:paraId="11D77002" w14:textId="77777777" w:rsidR="003501C7" w:rsidRPr="003501C7" w:rsidRDefault="003501C7" w:rsidP="003501C7">
      <w:pPr>
        <w:rPr>
          <w:lang w:val="en-US"/>
          <w:rPrChange w:id="2277" w:author="Benoît Perez-Lamarque" w:date="2021-09-23T12:18:00Z">
            <w:rPr/>
          </w:rPrChange>
        </w:rPr>
      </w:pPr>
      <w:r w:rsidRPr="003501C7">
        <w:rPr>
          <w:lang w:val="en-US"/>
          <w:rPrChange w:id="2278" w:author="Benoît Perez-Lamarque" w:date="2021-09-23T12:18:00Z">
            <w:rPr/>
          </w:rPrChange>
        </w:rPr>
        <w:t># ####</w:t>
      </w:r>
    </w:p>
    <w:p w14:paraId="10F0B719" w14:textId="77777777" w:rsidR="003501C7" w:rsidRPr="003501C7" w:rsidRDefault="003501C7" w:rsidP="003501C7">
      <w:pPr>
        <w:rPr>
          <w:lang w:val="en-US"/>
          <w:rPrChange w:id="2279" w:author="Benoît Perez-Lamarque" w:date="2021-09-23T12:18:00Z">
            <w:rPr/>
          </w:rPrChange>
        </w:rPr>
      </w:pPr>
    </w:p>
    <w:p w14:paraId="7DAD00A9" w14:textId="77777777" w:rsidR="003501C7" w:rsidRPr="003501C7" w:rsidRDefault="003501C7" w:rsidP="003501C7">
      <w:pPr>
        <w:rPr>
          <w:lang w:val="en-US"/>
          <w:rPrChange w:id="2280" w:author="Benoît Perez-Lamarque" w:date="2021-09-23T12:18:00Z">
            <w:rPr/>
          </w:rPrChange>
        </w:rPr>
      </w:pPr>
    </w:p>
    <w:p w14:paraId="70FF57A4" w14:textId="77777777" w:rsidR="003501C7" w:rsidRPr="003501C7" w:rsidRDefault="003501C7" w:rsidP="003501C7">
      <w:pPr>
        <w:rPr>
          <w:lang w:val="en-US"/>
          <w:rPrChange w:id="2281" w:author="Benoît Perez-Lamarque" w:date="2021-09-23T12:18:00Z">
            <w:rPr/>
          </w:rPrChange>
        </w:rPr>
      </w:pPr>
      <w:r w:rsidRPr="003501C7">
        <w:rPr>
          <w:lang w:val="en-US"/>
          <w:rPrChange w:id="2282" w:author="Benoît Perez-Lamarque" w:date="2021-09-23T12:18:00Z">
            <w:rPr/>
          </w:rPrChange>
        </w:rPr>
        <w:t>#Tree</w:t>
      </w:r>
    </w:p>
    <w:p w14:paraId="0ED21F59" w14:textId="77777777" w:rsidR="003501C7" w:rsidRPr="003501C7" w:rsidRDefault="003501C7" w:rsidP="003501C7">
      <w:pPr>
        <w:rPr>
          <w:lang w:val="en-US"/>
          <w:rPrChange w:id="2283" w:author="Benoît Perez-Lamarque" w:date="2021-09-23T12:18:00Z">
            <w:rPr/>
          </w:rPrChange>
        </w:rPr>
      </w:pPr>
      <w:r w:rsidRPr="003501C7">
        <w:rPr>
          <w:lang w:val="en-US"/>
          <w:rPrChange w:id="2284" w:author="Benoît Perez-Lamarque" w:date="2021-09-23T12:18:00Z">
            <w:rPr/>
          </w:rPrChange>
        </w:rPr>
        <w:lastRenderedPageBreak/>
        <w:t>tree &lt;- read.tree("C:/Users/robira/Documents/PhD/Meta_analysis/Meta_analysis_cognition_primates/Raw_data/Tree/Tree_diet.nex")</w:t>
      </w:r>
    </w:p>
    <w:p w14:paraId="2E095B0C" w14:textId="77777777" w:rsidR="003501C7" w:rsidRPr="003501C7" w:rsidRDefault="003501C7" w:rsidP="003501C7">
      <w:pPr>
        <w:rPr>
          <w:lang w:val="en-US"/>
          <w:rPrChange w:id="2285" w:author="Benoît Perez-Lamarque" w:date="2021-09-23T12:18:00Z">
            <w:rPr/>
          </w:rPrChange>
        </w:rPr>
      </w:pPr>
      <w:r w:rsidRPr="003501C7">
        <w:rPr>
          <w:lang w:val="en-US"/>
          <w:rPrChange w:id="2286" w:author="Benoît Perez-Lamarque" w:date="2021-09-23T12:18:00Z">
            <w:rPr/>
          </w:rPrChange>
        </w:rPr>
        <w:t>tree &lt;-  drop.tip(tree,</w:t>
      </w:r>
    </w:p>
    <w:p w14:paraId="37F69A4D" w14:textId="77777777" w:rsidR="003501C7" w:rsidRPr="003501C7" w:rsidRDefault="003501C7" w:rsidP="003501C7">
      <w:pPr>
        <w:rPr>
          <w:lang w:val="en-US"/>
          <w:rPrChange w:id="2287" w:author="Benoît Perez-Lamarque" w:date="2021-09-23T12:18:00Z">
            <w:rPr/>
          </w:rPrChange>
        </w:rPr>
      </w:pPr>
      <w:r w:rsidRPr="003501C7">
        <w:rPr>
          <w:lang w:val="en-US"/>
          <w:rPrChange w:id="2288" w:author="Benoît Perez-Lamarque" w:date="2021-09-23T12:18:00Z">
            <w:rPr/>
          </w:rPrChange>
        </w:rPr>
        <w:t xml:space="preserve">                      tree $tip.label[</w:t>
      </w:r>
    </w:p>
    <w:p w14:paraId="0A8A45A1" w14:textId="77777777" w:rsidR="003501C7" w:rsidRPr="003501C7" w:rsidRDefault="003501C7" w:rsidP="003501C7">
      <w:pPr>
        <w:rPr>
          <w:lang w:val="en-US"/>
          <w:rPrChange w:id="2289" w:author="Benoît Perez-Lamarque" w:date="2021-09-23T12:18:00Z">
            <w:rPr/>
          </w:rPrChange>
        </w:rPr>
      </w:pPr>
      <w:r w:rsidRPr="003501C7">
        <w:rPr>
          <w:lang w:val="en-US"/>
          <w:rPrChange w:id="2290" w:author="Benoît Perez-Lamarque" w:date="2021-09-23T12:18:00Z">
            <w:rPr/>
          </w:rPrChange>
        </w:rPr>
        <w:t xml:space="preserve">                        which(tree$tip.label</w:t>
      </w:r>
    </w:p>
    <w:p w14:paraId="759DFA2A" w14:textId="77777777" w:rsidR="003501C7" w:rsidRPr="003501C7" w:rsidRDefault="003501C7" w:rsidP="003501C7">
      <w:pPr>
        <w:rPr>
          <w:lang w:val="en-US"/>
          <w:rPrChange w:id="2291" w:author="Benoît Perez-Lamarque" w:date="2021-09-23T12:18:00Z">
            <w:rPr/>
          </w:rPrChange>
        </w:rPr>
      </w:pPr>
      <w:r w:rsidRPr="003501C7">
        <w:rPr>
          <w:lang w:val="en-US"/>
          <w:rPrChange w:id="2292" w:author="Benoît Perez-Lamarque" w:date="2021-09-23T12:18:00Z">
            <w:rPr/>
          </w:rPrChange>
        </w:rPr>
        <w:t xml:space="preserve">                              %nin% summaryDataForPlot$SpeciesForPhylogeny)])</w:t>
      </w:r>
    </w:p>
    <w:p w14:paraId="489324CE" w14:textId="77777777" w:rsidR="003501C7" w:rsidRPr="003501C7" w:rsidRDefault="003501C7" w:rsidP="003501C7">
      <w:pPr>
        <w:rPr>
          <w:lang w:val="en-US"/>
          <w:rPrChange w:id="2293" w:author="Benoît Perez-Lamarque" w:date="2021-09-23T12:18:00Z">
            <w:rPr/>
          </w:rPrChange>
        </w:rPr>
      </w:pPr>
    </w:p>
    <w:p w14:paraId="4FF7BCF0" w14:textId="77777777" w:rsidR="003501C7" w:rsidRPr="003501C7" w:rsidRDefault="003501C7" w:rsidP="003501C7">
      <w:pPr>
        <w:rPr>
          <w:lang w:val="en-US"/>
          <w:rPrChange w:id="2294" w:author="Benoît Perez-Lamarque" w:date="2021-09-23T12:18:00Z">
            <w:rPr/>
          </w:rPrChange>
        </w:rPr>
      </w:pPr>
      <w:r w:rsidRPr="003501C7">
        <w:rPr>
          <w:lang w:val="en-US"/>
          <w:rPrChange w:id="2295" w:author="Benoît Perez-Lamarque" w:date="2021-09-23T12:18:00Z">
            <w:rPr/>
          </w:rPrChange>
        </w:rPr>
        <w:t>#Create geography df</w:t>
      </w:r>
    </w:p>
    <w:p w14:paraId="6E1835AD" w14:textId="77777777" w:rsidR="003501C7" w:rsidRPr="003501C7" w:rsidRDefault="003501C7" w:rsidP="003501C7">
      <w:pPr>
        <w:rPr>
          <w:lang w:val="en-US"/>
          <w:rPrChange w:id="2296" w:author="Benoît Perez-Lamarque" w:date="2021-09-23T12:18:00Z">
            <w:rPr/>
          </w:rPrChange>
        </w:rPr>
      </w:pPr>
      <w:r w:rsidRPr="003501C7">
        <w:rPr>
          <w:lang w:val="en-US"/>
          <w:rPrChange w:id="2297" w:author="Benoît Perez-Lamarque" w:date="2021-09-23T12:18:00Z">
            <w:rPr/>
          </w:rPrChange>
        </w:rPr>
        <w:t>geoBinary &lt;- as.data.frame(summaryDataForPlot[,c(3,which(colnames(summaryDataForPlot)=="geographicCode"))])</w:t>
      </w:r>
    </w:p>
    <w:p w14:paraId="31D01CAB" w14:textId="77777777" w:rsidR="003501C7" w:rsidRPr="003501C7" w:rsidRDefault="003501C7" w:rsidP="003501C7">
      <w:pPr>
        <w:rPr>
          <w:lang w:val="en-US"/>
          <w:rPrChange w:id="2298" w:author="Benoît Perez-Lamarque" w:date="2021-09-23T12:18:00Z">
            <w:rPr/>
          </w:rPrChange>
        </w:rPr>
      </w:pPr>
      <w:r w:rsidRPr="003501C7">
        <w:rPr>
          <w:lang w:val="en-US"/>
          <w:rPrChange w:id="2299" w:author="Benoît Perez-Lamarque" w:date="2021-09-23T12:18:00Z">
            <w:rPr/>
          </w:rPrChange>
        </w:rPr>
        <w:t>colnames(geoBinary) &lt;- c("SpeciesPhylo", "Loc")</w:t>
      </w:r>
    </w:p>
    <w:p w14:paraId="17E8987A" w14:textId="77777777" w:rsidR="003501C7" w:rsidRPr="003501C7" w:rsidRDefault="003501C7" w:rsidP="003501C7">
      <w:pPr>
        <w:rPr>
          <w:lang w:val="en-US"/>
          <w:rPrChange w:id="2300" w:author="Benoît Perez-Lamarque" w:date="2021-09-23T12:18:00Z">
            <w:rPr/>
          </w:rPrChange>
        </w:rPr>
      </w:pPr>
    </w:p>
    <w:p w14:paraId="512E3751" w14:textId="77777777" w:rsidR="003501C7" w:rsidRPr="003501C7" w:rsidRDefault="003501C7" w:rsidP="003501C7">
      <w:pPr>
        <w:rPr>
          <w:lang w:val="en-US"/>
          <w:rPrChange w:id="2301" w:author="Benoît Perez-Lamarque" w:date="2021-09-23T12:18:00Z">
            <w:rPr/>
          </w:rPrChange>
        </w:rPr>
      </w:pPr>
      <w:r w:rsidRPr="003501C7">
        <w:rPr>
          <w:lang w:val="en-US"/>
          <w:rPrChange w:id="2302" w:author="Benoît Perez-Lamarque" w:date="2021-09-23T12:18:00Z">
            <w:rPr/>
          </w:rPrChange>
        </w:rPr>
        <w:t>#Create species ID</w:t>
      </w:r>
    </w:p>
    <w:p w14:paraId="750D04B3" w14:textId="77777777" w:rsidR="003501C7" w:rsidRPr="003501C7" w:rsidRDefault="003501C7" w:rsidP="003501C7">
      <w:pPr>
        <w:rPr>
          <w:lang w:val="en-US"/>
          <w:rPrChange w:id="2303" w:author="Benoît Perez-Lamarque" w:date="2021-09-23T12:18:00Z">
            <w:rPr/>
          </w:rPrChange>
        </w:rPr>
      </w:pPr>
      <w:r w:rsidRPr="003501C7">
        <w:rPr>
          <w:lang w:val="en-US"/>
          <w:rPrChange w:id="2304" w:author="Benoît Perez-Lamarque" w:date="2021-09-23T12:18:00Z">
            <w:rPr/>
          </w:rPrChange>
        </w:rPr>
        <w:t>hc = as.hclust(tree)#bird.orders)</w:t>
      </w:r>
    </w:p>
    <w:p w14:paraId="0F7A44E9" w14:textId="77777777" w:rsidR="003501C7" w:rsidRPr="003501C7" w:rsidRDefault="003501C7" w:rsidP="003501C7">
      <w:pPr>
        <w:rPr>
          <w:lang w:val="en-US"/>
          <w:rPrChange w:id="2305" w:author="Benoît Perez-Lamarque" w:date="2021-09-23T12:18:00Z">
            <w:rPr/>
          </w:rPrChange>
        </w:rPr>
      </w:pPr>
      <w:r w:rsidRPr="003501C7">
        <w:rPr>
          <w:lang w:val="en-US"/>
          <w:rPrChange w:id="2306" w:author="Benoît Perez-Lamarque" w:date="2021-09-23T12:18:00Z">
            <w:rPr/>
          </w:rPrChange>
        </w:rPr>
        <w:t>labels = hc$labels  # name of birds</w:t>
      </w:r>
    </w:p>
    <w:p w14:paraId="60B2581D" w14:textId="77777777" w:rsidR="003501C7" w:rsidRPr="003501C7" w:rsidRDefault="003501C7" w:rsidP="003501C7">
      <w:pPr>
        <w:rPr>
          <w:lang w:val="en-US"/>
          <w:rPrChange w:id="2307" w:author="Benoît Perez-Lamarque" w:date="2021-09-23T12:18:00Z">
            <w:rPr/>
          </w:rPrChange>
        </w:rPr>
      </w:pPr>
    </w:p>
    <w:p w14:paraId="34EB3697" w14:textId="77777777" w:rsidR="003501C7" w:rsidRPr="003501C7" w:rsidRDefault="003501C7" w:rsidP="003501C7">
      <w:pPr>
        <w:rPr>
          <w:lang w:val="en-US"/>
          <w:rPrChange w:id="2308" w:author="Benoît Perez-Lamarque" w:date="2021-09-23T12:18:00Z">
            <w:rPr/>
          </w:rPrChange>
        </w:rPr>
      </w:pPr>
      <w:r w:rsidRPr="003501C7">
        <w:rPr>
          <w:lang w:val="en-US"/>
          <w:rPrChange w:id="2309" w:author="Benoît Perez-Lamarque" w:date="2021-09-23T12:18:00Z">
            <w:rPr/>
          </w:rPrChange>
        </w:rPr>
        <w:t>labels.tordc &lt;- as.data.frame(labels)</w:t>
      </w:r>
    </w:p>
    <w:p w14:paraId="3E9A0178" w14:textId="77777777" w:rsidR="003501C7" w:rsidRPr="003501C7" w:rsidRDefault="003501C7" w:rsidP="003501C7">
      <w:pPr>
        <w:rPr>
          <w:lang w:val="en-US"/>
          <w:rPrChange w:id="2310" w:author="Benoît Perez-Lamarque" w:date="2021-09-23T12:18:00Z">
            <w:rPr/>
          </w:rPrChange>
        </w:rPr>
      </w:pPr>
      <w:r w:rsidRPr="003501C7">
        <w:rPr>
          <w:lang w:val="en-US"/>
          <w:rPrChange w:id="2311" w:author="Benoît Perez-Lamarque" w:date="2021-09-23T12:18:00Z">
            <w:rPr/>
          </w:rPrChange>
        </w:rPr>
        <w:t>colnames(labels.tordc) &lt;- "Name"</w:t>
      </w:r>
    </w:p>
    <w:p w14:paraId="35371E6E" w14:textId="77777777" w:rsidR="003501C7" w:rsidRPr="003501C7" w:rsidRDefault="003501C7" w:rsidP="003501C7">
      <w:pPr>
        <w:rPr>
          <w:lang w:val="en-US"/>
          <w:rPrChange w:id="2312" w:author="Benoît Perez-Lamarque" w:date="2021-09-23T12:18:00Z">
            <w:rPr/>
          </w:rPrChange>
        </w:rPr>
      </w:pPr>
      <w:r w:rsidRPr="003501C7">
        <w:rPr>
          <w:lang w:val="en-US"/>
          <w:rPrChange w:id="2313" w:author="Benoît Perez-Lamarque" w:date="2021-09-23T12:18:00Z">
            <w:rPr/>
          </w:rPrChange>
        </w:rPr>
        <w:t>labels.tordc &lt;- separate(labels.tordc, col="Name", into=c("Name1", "Name2", "Name3"), sep="_")</w:t>
      </w:r>
    </w:p>
    <w:p w14:paraId="1E972087" w14:textId="77777777" w:rsidR="003501C7" w:rsidRPr="003501C7" w:rsidRDefault="003501C7" w:rsidP="003501C7">
      <w:pPr>
        <w:rPr>
          <w:lang w:val="en-US"/>
          <w:rPrChange w:id="2314" w:author="Benoît Perez-Lamarque" w:date="2021-09-23T12:18:00Z">
            <w:rPr/>
          </w:rPrChange>
        </w:rPr>
      </w:pPr>
    </w:p>
    <w:p w14:paraId="26C7A839" w14:textId="77777777" w:rsidR="003501C7" w:rsidRPr="003501C7" w:rsidRDefault="003501C7" w:rsidP="003501C7">
      <w:pPr>
        <w:rPr>
          <w:lang w:val="en-US"/>
          <w:rPrChange w:id="2315" w:author="Benoît Perez-Lamarque" w:date="2021-09-23T12:18:00Z">
            <w:rPr/>
          </w:rPrChange>
        </w:rPr>
      </w:pPr>
      <w:r w:rsidRPr="003501C7">
        <w:rPr>
          <w:lang w:val="en-US"/>
          <w:rPrChange w:id="2316" w:author="Benoît Perez-Lamarque" w:date="2021-09-23T12:18:00Z">
            <w:rPr/>
          </w:rPrChange>
        </w:rPr>
        <w:t>labels.rdc &lt;- apply(labels.tordc, 1, function(x){</w:t>
      </w:r>
    </w:p>
    <w:p w14:paraId="548D49A1" w14:textId="77777777" w:rsidR="003501C7" w:rsidRPr="003501C7" w:rsidRDefault="003501C7" w:rsidP="003501C7">
      <w:pPr>
        <w:rPr>
          <w:lang w:val="en-US"/>
          <w:rPrChange w:id="2317" w:author="Benoît Perez-Lamarque" w:date="2021-09-23T12:18:00Z">
            <w:rPr/>
          </w:rPrChange>
        </w:rPr>
      </w:pPr>
      <w:r w:rsidRPr="003501C7">
        <w:rPr>
          <w:lang w:val="en-US"/>
          <w:rPrChange w:id="2318" w:author="Benoît Perez-Lamarque" w:date="2021-09-23T12:18:00Z">
            <w:rPr/>
          </w:rPrChange>
        </w:rPr>
        <w:t xml:space="preserve">  if(!is.na(x[3])){</w:t>
      </w:r>
    </w:p>
    <w:p w14:paraId="4B4E84CC" w14:textId="77777777" w:rsidR="003501C7" w:rsidRPr="003501C7" w:rsidRDefault="003501C7" w:rsidP="003501C7">
      <w:pPr>
        <w:rPr>
          <w:lang w:val="en-US"/>
          <w:rPrChange w:id="2319" w:author="Benoît Perez-Lamarque" w:date="2021-09-23T12:18:00Z">
            <w:rPr/>
          </w:rPrChange>
        </w:rPr>
      </w:pPr>
      <w:r w:rsidRPr="003501C7">
        <w:rPr>
          <w:lang w:val="en-US"/>
          <w:rPrChange w:id="2320" w:author="Benoît Perez-Lamarque" w:date="2021-09-23T12:18:00Z">
            <w:rPr/>
          </w:rPrChange>
        </w:rPr>
        <w:t xml:space="preserve">    paste(toupper(substr(x[1], 1, 1)), ". ", substr(x[2], 1, 3), ". ", substr(x[3], 1, 1), ".", sep="")</w:t>
      </w:r>
    </w:p>
    <w:p w14:paraId="1E4961C0" w14:textId="77777777" w:rsidR="003501C7" w:rsidRPr="003501C7" w:rsidRDefault="003501C7" w:rsidP="003501C7">
      <w:pPr>
        <w:rPr>
          <w:lang w:val="en-US"/>
          <w:rPrChange w:id="2321" w:author="Benoît Perez-Lamarque" w:date="2021-09-23T12:18:00Z">
            <w:rPr/>
          </w:rPrChange>
        </w:rPr>
      </w:pPr>
      <w:r w:rsidRPr="003501C7">
        <w:rPr>
          <w:lang w:val="en-US"/>
          <w:rPrChange w:id="2322" w:author="Benoît Perez-Lamarque" w:date="2021-09-23T12:18:00Z">
            <w:rPr/>
          </w:rPrChange>
        </w:rPr>
        <w:t xml:space="preserve">  } else{paste(toupper(substr(x[1], 1, 1)), ". ", substr(x[2], 1, 3), sep="")</w:t>
      </w:r>
    </w:p>
    <w:p w14:paraId="0037BBD9" w14:textId="77777777" w:rsidR="003501C7" w:rsidRPr="003501C7" w:rsidRDefault="003501C7" w:rsidP="003501C7">
      <w:pPr>
        <w:rPr>
          <w:lang w:val="en-US"/>
          <w:rPrChange w:id="2323" w:author="Benoît Perez-Lamarque" w:date="2021-09-23T12:18:00Z">
            <w:rPr/>
          </w:rPrChange>
        </w:rPr>
      </w:pPr>
      <w:r w:rsidRPr="003501C7">
        <w:rPr>
          <w:lang w:val="en-US"/>
          <w:rPrChange w:id="2324" w:author="Benoît Perez-Lamarque" w:date="2021-09-23T12:18:00Z">
            <w:rPr/>
          </w:rPrChange>
        </w:rPr>
        <w:t xml:space="preserve">  }</w:t>
      </w:r>
    </w:p>
    <w:p w14:paraId="752E370A" w14:textId="77777777" w:rsidR="003501C7" w:rsidRPr="003501C7" w:rsidRDefault="003501C7" w:rsidP="003501C7">
      <w:pPr>
        <w:rPr>
          <w:lang w:val="en-US"/>
          <w:rPrChange w:id="2325" w:author="Benoît Perez-Lamarque" w:date="2021-09-23T12:18:00Z">
            <w:rPr/>
          </w:rPrChange>
        </w:rPr>
      </w:pPr>
      <w:r w:rsidRPr="003501C7">
        <w:rPr>
          <w:lang w:val="en-US"/>
          <w:rPrChange w:id="2326" w:author="Benoît Perez-Lamarque" w:date="2021-09-23T12:18:00Z">
            <w:rPr/>
          </w:rPrChange>
        </w:rPr>
        <w:t>}</w:t>
      </w:r>
    </w:p>
    <w:p w14:paraId="09027838" w14:textId="77777777" w:rsidR="003501C7" w:rsidRPr="003501C7" w:rsidRDefault="003501C7" w:rsidP="003501C7">
      <w:pPr>
        <w:rPr>
          <w:lang w:val="en-US"/>
          <w:rPrChange w:id="2327" w:author="Benoît Perez-Lamarque" w:date="2021-09-23T12:18:00Z">
            <w:rPr/>
          </w:rPrChange>
        </w:rPr>
      </w:pPr>
      <w:r w:rsidRPr="003501C7">
        <w:rPr>
          <w:lang w:val="en-US"/>
          <w:rPrChange w:id="2328" w:author="Benoît Perez-Lamarque" w:date="2021-09-23T12:18:00Z">
            <w:rPr/>
          </w:rPrChange>
        </w:rPr>
        <w:t>)</w:t>
      </w:r>
    </w:p>
    <w:p w14:paraId="3ECAA854" w14:textId="77777777" w:rsidR="003501C7" w:rsidRPr="003501C7" w:rsidRDefault="003501C7" w:rsidP="003501C7">
      <w:pPr>
        <w:rPr>
          <w:lang w:val="en-US"/>
          <w:rPrChange w:id="2329" w:author="Benoît Perez-Lamarque" w:date="2021-09-23T12:18:00Z">
            <w:rPr/>
          </w:rPrChange>
        </w:rPr>
      </w:pPr>
    </w:p>
    <w:p w14:paraId="7FA869E4" w14:textId="77777777" w:rsidR="003501C7" w:rsidRPr="003501C7" w:rsidRDefault="003501C7" w:rsidP="003501C7">
      <w:pPr>
        <w:rPr>
          <w:lang w:val="en-US"/>
          <w:rPrChange w:id="2330" w:author="Benoît Perez-Lamarque" w:date="2021-09-23T12:18:00Z">
            <w:rPr/>
          </w:rPrChange>
        </w:rPr>
      </w:pPr>
      <w:r w:rsidRPr="003501C7">
        <w:rPr>
          <w:lang w:val="en-US"/>
          <w:rPrChange w:id="2331" w:author="Benoît Perez-Lamarque" w:date="2021-09-23T12:18:00Z">
            <w:rPr/>
          </w:rPrChange>
        </w:rPr>
        <w:t>#Match to have right order for geography</w:t>
      </w:r>
    </w:p>
    <w:p w14:paraId="7AF345B0" w14:textId="77777777" w:rsidR="003501C7" w:rsidRPr="003501C7" w:rsidRDefault="003501C7" w:rsidP="003501C7">
      <w:pPr>
        <w:rPr>
          <w:lang w:val="en-US"/>
          <w:rPrChange w:id="2332" w:author="Benoît Perez-Lamarque" w:date="2021-09-23T12:18:00Z">
            <w:rPr/>
          </w:rPrChange>
        </w:rPr>
      </w:pPr>
      <w:r w:rsidRPr="003501C7">
        <w:rPr>
          <w:lang w:val="en-US"/>
          <w:rPrChange w:id="2333" w:author="Benoît Perez-Lamarque" w:date="2021-09-23T12:18:00Z">
            <w:rPr/>
          </w:rPrChange>
        </w:rPr>
        <w:t>locationSpecies &lt;- geoBinary$Loc[match(labels, geoBinary$SpeciesPhylo)]</w:t>
      </w:r>
    </w:p>
    <w:p w14:paraId="61C56680" w14:textId="77777777" w:rsidR="003501C7" w:rsidRPr="003501C7" w:rsidRDefault="003501C7" w:rsidP="003501C7">
      <w:pPr>
        <w:rPr>
          <w:lang w:val="en-US"/>
          <w:rPrChange w:id="2334" w:author="Benoît Perez-Lamarque" w:date="2021-09-23T12:18:00Z">
            <w:rPr/>
          </w:rPrChange>
        </w:rPr>
      </w:pPr>
      <w:r w:rsidRPr="003501C7">
        <w:rPr>
          <w:lang w:val="en-US"/>
          <w:rPrChange w:id="2335" w:author="Benoît Perez-Lamarque" w:date="2021-09-23T12:18:00Z">
            <w:rPr/>
          </w:rPrChange>
        </w:rPr>
        <w:t>colLoc &lt;- colourArea</w:t>
      </w:r>
    </w:p>
    <w:p w14:paraId="6CFA1630" w14:textId="77777777" w:rsidR="003501C7" w:rsidRPr="003501C7" w:rsidRDefault="003501C7" w:rsidP="003501C7">
      <w:pPr>
        <w:rPr>
          <w:lang w:val="en-US"/>
          <w:rPrChange w:id="2336" w:author="Benoît Perez-Lamarque" w:date="2021-09-23T12:18:00Z">
            <w:rPr/>
          </w:rPrChange>
        </w:rPr>
      </w:pPr>
    </w:p>
    <w:p w14:paraId="51321989" w14:textId="77777777" w:rsidR="003501C7" w:rsidRPr="003501C7" w:rsidRDefault="003501C7" w:rsidP="003501C7">
      <w:pPr>
        <w:rPr>
          <w:lang w:val="en-US"/>
          <w:rPrChange w:id="2337" w:author="Benoît Perez-Lamarque" w:date="2021-09-23T12:18:00Z">
            <w:rPr/>
          </w:rPrChange>
        </w:rPr>
      </w:pPr>
      <w:r w:rsidRPr="003501C7">
        <w:rPr>
          <w:lang w:val="en-US"/>
          <w:rPrChange w:id="2338" w:author="Benoît Perez-Lamarque" w:date="2021-09-23T12:18:00Z">
            <w:rPr/>
          </w:rPrChange>
        </w:rPr>
        <w:t>#Match to have diet</w:t>
      </w:r>
    </w:p>
    <w:p w14:paraId="0A0A7E68" w14:textId="77777777" w:rsidR="003501C7" w:rsidRPr="003501C7" w:rsidRDefault="003501C7" w:rsidP="003501C7">
      <w:pPr>
        <w:rPr>
          <w:lang w:val="en-US"/>
          <w:rPrChange w:id="2339" w:author="Benoît Perez-Lamarque" w:date="2021-09-23T12:18:00Z">
            <w:rPr/>
          </w:rPrChange>
        </w:rPr>
      </w:pPr>
      <w:r w:rsidRPr="003501C7">
        <w:rPr>
          <w:lang w:val="en-US"/>
          <w:rPrChange w:id="2340" w:author="Benoît Perez-Lamarque" w:date="2021-09-23T12:18:00Z">
            <w:rPr/>
          </w:rPrChange>
        </w:rPr>
        <w:t>dietSpecies &lt;- summaryDataForPlot$DietaryGuild[match(labels, summaryDataForPlot$SpeciesForPhylogeny)]</w:t>
      </w:r>
    </w:p>
    <w:p w14:paraId="4FA002E5" w14:textId="77777777" w:rsidR="003501C7" w:rsidRPr="003501C7" w:rsidRDefault="003501C7" w:rsidP="003501C7">
      <w:pPr>
        <w:rPr>
          <w:lang w:val="en-US"/>
          <w:rPrChange w:id="2341" w:author="Benoît Perez-Lamarque" w:date="2021-09-23T12:18:00Z">
            <w:rPr/>
          </w:rPrChange>
        </w:rPr>
      </w:pPr>
    </w:p>
    <w:p w14:paraId="489BDDFD" w14:textId="77777777" w:rsidR="003501C7" w:rsidRPr="003501C7" w:rsidRDefault="003501C7" w:rsidP="003501C7">
      <w:pPr>
        <w:rPr>
          <w:lang w:val="en-US"/>
          <w:rPrChange w:id="2342" w:author="Benoît Perez-Lamarque" w:date="2021-09-23T12:18:00Z">
            <w:rPr/>
          </w:rPrChange>
        </w:rPr>
      </w:pPr>
      <w:r w:rsidRPr="003501C7">
        <w:rPr>
          <w:lang w:val="en-US"/>
          <w:rPrChange w:id="2343" w:author="Benoît Perez-Lamarque" w:date="2021-09-23T12:18:00Z">
            <w:rPr/>
          </w:rPrChange>
        </w:rPr>
        <w:t>#Getting species labels abbreviated</w:t>
      </w:r>
    </w:p>
    <w:p w14:paraId="1EA001BD" w14:textId="77777777" w:rsidR="003501C7" w:rsidRPr="003501C7" w:rsidRDefault="003501C7" w:rsidP="003501C7">
      <w:pPr>
        <w:rPr>
          <w:lang w:val="en-US"/>
          <w:rPrChange w:id="2344" w:author="Benoît Perez-Lamarque" w:date="2021-09-23T12:18:00Z">
            <w:rPr/>
          </w:rPrChange>
        </w:rPr>
      </w:pPr>
      <w:r w:rsidRPr="003501C7">
        <w:rPr>
          <w:lang w:val="en-US"/>
          <w:rPrChange w:id="2345" w:author="Benoît Perez-Lamarque" w:date="2021-09-23T12:18:00Z">
            <w:rPr/>
          </w:rPrChange>
        </w:rPr>
        <w:t>speciesLabels &lt;- hc$labels#Should be in the tree order</w:t>
      </w:r>
    </w:p>
    <w:p w14:paraId="7B6F666E" w14:textId="77777777" w:rsidR="003501C7" w:rsidRPr="003501C7" w:rsidRDefault="003501C7" w:rsidP="003501C7">
      <w:pPr>
        <w:rPr>
          <w:lang w:val="en-US"/>
          <w:rPrChange w:id="2346" w:author="Benoît Perez-Lamarque" w:date="2021-09-23T12:18:00Z">
            <w:rPr/>
          </w:rPrChange>
        </w:rPr>
      </w:pPr>
    </w:p>
    <w:p w14:paraId="7BB981B1" w14:textId="77777777" w:rsidR="003501C7" w:rsidRPr="003501C7" w:rsidRDefault="003501C7" w:rsidP="003501C7">
      <w:pPr>
        <w:rPr>
          <w:lang w:val="en-US"/>
          <w:rPrChange w:id="2347" w:author="Benoît Perez-Lamarque" w:date="2021-09-23T12:18:00Z">
            <w:rPr/>
          </w:rPrChange>
        </w:rPr>
      </w:pPr>
      <w:r w:rsidRPr="003501C7">
        <w:rPr>
          <w:lang w:val="en-US"/>
          <w:rPrChange w:id="2348" w:author="Benoît Perez-Lamarque" w:date="2021-09-23T12:18:00Z">
            <w:rPr/>
          </w:rPrChange>
        </w:rPr>
        <w:t>#Create the circos plot linking species based on their diet and geography</w:t>
      </w:r>
    </w:p>
    <w:p w14:paraId="16B16DB2" w14:textId="77777777" w:rsidR="003501C7" w:rsidRPr="003501C7" w:rsidRDefault="003501C7" w:rsidP="003501C7">
      <w:pPr>
        <w:rPr>
          <w:lang w:val="en-US"/>
          <w:rPrChange w:id="2349" w:author="Benoît Perez-Lamarque" w:date="2021-09-23T12:18:00Z">
            <w:rPr/>
          </w:rPrChange>
        </w:rPr>
      </w:pPr>
    </w:p>
    <w:p w14:paraId="2FCA0C06" w14:textId="77777777" w:rsidR="003501C7" w:rsidRPr="003501C7" w:rsidRDefault="003501C7" w:rsidP="003501C7">
      <w:pPr>
        <w:rPr>
          <w:lang w:val="en-US"/>
          <w:rPrChange w:id="2350" w:author="Benoît Perez-Lamarque" w:date="2021-09-23T12:18:00Z">
            <w:rPr/>
          </w:rPrChange>
        </w:rPr>
      </w:pPr>
      <w:r w:rsidRPr="003501C7">
        <w:rPr>
          <w:lang w:val="en-US"/>
          <w:rPrChange w:id="2351" w:author="Benoît Perez-Lamarque" w:date="2021-09-23T12:18:00Z">
            <w:rPr/>
          </w:rPrChange>
        </w:rPr>
        <w:t>circos.clear()</w:t>
      </w:r>
    </w:p>
    <w:p w14:paraId="753C0B28" w14:textId="77777777" w:rsidR="003501C7" w:rsidRPr="003501C7" w:rsidRDefault="003501C7" w:rsidP="003501C7">
      <w:pPr>
        <w:rPr>
          <w:lang w:val="en-US"/>
          <w:rPrChange w:id="2352" w:author="Benoît Perez-Lamarque" w:date="2021-09-23T12:18:00Z">
            <w:rPr/>
          </w:rPrChange>
        </w:rPr>
      </w:pPr>
      <w:r w:rsidRPr="003501C7">
        <w:rPr>
          <w:lang w:val="en-US"/>
          <w:rPrChange w:id="2353" w:author="Benoît Perez-Lamarque" w:date="2021-09-23T12:18:00Z">
            <w:rPr/>
          </w:rPrChange>
        </w:rPr>
        <w:t>circos.par(gap.degree=0, gap.after=0, cell.padding=c(0,0,0,0), track.margin = c(0, 0), "canvas.xlim" = c(-1.1, 1.1), "canvas.ylim" = c(-1.1, 1.1))</w:t>
      </w:r>
    </w:p>
    <w:p w14:paraId="1B84FA97" w14:textId="77777777" w:rsidR="003501C7" w:rsidRPr="003501C7" w:rsidRDefault="003501C7" w:rsidP="003501C7">
      <w:pPr>
        <w:rPr>
          <w:lang w:val="en-US"/>
          <w:rPrChange w:id="2354" w:author="Benoît Perez-Lamarque" w:date="2021-09-23T12:18:00Z">
            <w:rPr/>
          </w:rPrChange>
        </w:rPr>
      </w:pPr>
      <w:r w:rsidRPr="003501C7">
        <w:rPr>
          <w:lang w:val="en-US"/>
          <w:rPrChange w:id="2355" w:author="Benoît Perez-Lamarque" w:date="2021-09-23T12:18:00Z">
            <w:rPr/>
          </w:rPrChange>
        </w:rPr>
        <w:lastRenderedPageBreak/>
        <w:t>circos.initialize(speciesLabels, xlim = c(0, 1))</w:t>
      </w:r>
    </w:p>
    <w:p w14:paraId="578E2C79" w14:textId="77777777" w:rsidR="003501C7" w:rsidRPr="003501C7" w:rsidRDefault="003501C7" w:rsidP="003501C7">
      <w:pPr>
        <w:rPr>
          <w:lang w:val="en-US"/>
          <w:rPrChange w:id="2356" w:author="Benoît Perez-Lamarque" w:date="2021-09-23T12:18:00Z">
            <w:rPr/>
          </w:rPrChange>
        </w:rPr>
      </w:pPr>
    </w:p>
    <w:p w14:paraId="044D11F3" w14:textId="77777777" w:rsidR="003501C7" w:rsidRPr="003501C7" w:rsidRDefault="003501C7" w:rsidP="003501C7">
      <w:pPr>
        <w:rPr>
          <w:lang w:val="en-US"/>
          <w:rPrChange w:id="2357" w:author="Benoît Perez-Lamarque" w:date="2021-09-23T12:18:00Z">
            <w:rPr/>
          </w:rPrChange>
        </w:rPr>
      </w:pPr>
      <w:r w:rsidRPr="003501C7">
        <w:rPr>
          <w:lang w:val="en-US"/>
          <w:rPrChange w:id="2358" w:author="Benoît Perez-Lamarque" w:date="2021-09-23T12:18:00Z">
            <w:rPr/>
          </w:rPrChange>
        </w:rPr>
        <w:t># #Add family</w:t>
      </w:r>
    </w:p>
    <w:p w14:paraId="1BB651A6" w14:textId="77777777" w:rsidR="003501C7" w:rsidRPr="003501C7" w:rsidRDefault="003501C7" w:rsidP="003501C7">
      <w:pPr>
        <w:rPr>
          <w:lang w:val="en-US"/>
          <w:rPrChange w:id="2359" w:author="Benoît Perez-Lamarque" w:date="2021-09-23T12:18:00Z">
            <w:rPr/>
          </w:rPrChange>
        </w:rPr>
      </w:pPr>
      <w:r w:rsidRPr="003501C7">
        <w:rPr>
          <w:lang w:val="en-US"/>
          <w:rPrChange w:id="2360" w:author="Benoît Perez-Lamarque" w:date="2021-09-23T12:18:00Z">
            <w:rPr/>
          </w:rPrChange>
        </w:rPr>
        <w:t># circos.track(ylim = c(0, 1), bg.border = NA, track.height = 0.1, track.margin=c(0.01, 0.01),</w:t>
      </w:r>
    </w:p>
    <w:p w14:paraId="3C6713E3" w14:textId="77777777" w:rsidR="003501C7" w:rsidRPr="003501C7" w:rsidRDefault="003501C7" w:rsidP="003501C7">
      <w:pPr>
        <w:rPr>
          <w:lang w:val="en-US"/>
          <w:rPrChange w:id="2361" w:author="Benoît Perez-Lamarque" w:date="2021-09-23T12:18:00Z">
            <w:rPr/>
          </w:rPrChange>
        </w:rPr>
      </w:pPr>
      <w:r w:rsidRPr="003501C7">
        <w:rPr>
          <w:lang w:val="en-US"/>
          <w:rPrChange w:id="2362" w:author="Benoît Perez-Lamarque" w:date="2021-09-23T12:18:00Z">
            <w:rPr/>
          </w:rPrChange>
        </w:rPr>
        <w:t>#              panel.fun = function(x, y) {</w:t>
      </w:r>
    </w:p>
    <w:p w14:paraId="5972C959" w14:textId="77777777" w:rsidR="003501C7" w:rsidRPr="003501C7" w:rsidRDefault="003501C7" w:rsidP="003501C7">
      <w:pPr>
        <w:rPr>
          <w:lang w:val="en-US"/>
          <w:rPrChange w:id="2363" w:author="Benoît Perez-Lamarque" w:date="2021-09-23T12:18:00Z">
            <w:rPr/>
          </w:rPrChange>
        </w:rPr>
      </w:pPr>
      <w:r w:rsidRPr="003501C7">
        <w:rPr>
          <w:lang w:val="en-US"/>
          <w:rPrChange w:id="2364" w:author="Benoît Perez-Lamarque" w:date="2021-09-23T12:18:00Z">
            <w:rPr/>
          </w:rPrChange>
        </w:rPr>
        <w:t>#                i=CELL_META$sector.numeric.index</w:t>
      </w:r>
    </w:p>
    <w:p w14:paraId="23A34C07" w14:textId="77777777" w:rsidR="003501C7" w:rsidRPr="003501C7" w:rsidRDefault="003501C7" w:rsidP="003501C7">
      <w:pPr>
        <w:rPr>
          <w:lang w:val="en-US"/>
          <w:rPrChange w:id="2365" w:author="Benoît Perez-Lamarque" w:date="2021-09-23T12:18:00Z">
            <w:rPr/>
          </w:rPrChange>
        </w:rPr>
      </w:pPr>
      <w:r w:rsidRPr="003501C7">
        <w:rPr>
          <w:lang w:val="en-US"/>
          <w:rPrChange w:id="2366" w:author="Benoît Perez-Lamarque" w:date="2021-09-23T12:18:00Z">
            <w:rPr/>
          </w:rPrChange>
        </w:rPr>
        <w:t>#                circos.rect(CELL_META$cell.xlim[1],CELL_META$cell.ylim[1], CELL_META$cell.xlim[2],CELL_META$cell.ylim[2], col="white", border=NA)</w:t>
      </w:r>
    </w:p>
    <w:p w14:paraId="4AA86336" w14:textId="77777777" w:rsidR="003501C7" w:rsidRPr="003501C7" w:rsidRDefault="003501C7" w:rsidP="003501C7">
      <w:pPr>
        <w:rPr>
          <w:lang w:val="en-US"/>
          <w:rPrChange w:id="2367" w:author="Benoît Perez-Lamarque" w:date="2021-09-23T12:18:00Z">
            <w:rPr/>
          </w:rPrChange>
        </w:rPr>
      </w:pPr>
      <w:r w:rsidRPr="003501C7">
        <w:rPr>
          <w:lang w:val="en-US"/>
          <w:rPrChange w:id="2368" w:author="Benoît Perez-Lamarque" w:date="2021-09-23T12:18:00Z">
            <w:rPr/>
          </w:rPrChange>
        </w:rPr>
        <w:t>#                 })</w:t>
      </w:r>
    </w:p>
    <w:p w14:paraId="38F2F113" w14:textId="77777777" w:rsidR="003501C7" w:rsidRPr="003501C7" w:rsidRDefault="003501C7" w:rsidP="003501C7">
      <w:pPr>
        <w:rPr>
          <w:lang w:val="en-US"/>
          <w:rPrChange w:id="2369" w:author="Benoît Perez-Lamarque" w:date="2021-09-23T12:18:00Z">
            <w:rPr/>
          </w:rPrChange>
        </w:rPr>
      </w:pPr>
      <w:r w:rsidRPr="003501C7">
        <w:rPr>
          <w:lang w:val="en-US"/>
          <w:rPrChange w:id="2370" w:author="Benoît Perez-Lamarque" w:date="2021-09-23T12:18:00Z">
            <w:rPr/>
          </w:rPrChange>
        </w:rPr>
        <w:t>#</w:t>
      </w:r>
    </w:p>
    <w:p w14:paraId="5B17334D" w14:textId="77777777" w:rsidR="003501C7" w:rsidRPr="003501C7" w:rsidRDefault="003501C7" w:rsidP="003501C7">
      <w:pPr>
        <w:rPr>
          <w:lang w:val="en-US"/>
          <w:rPrChange w:id="2371" w:author="Benoît Perez-Lamarque" w:date="2021-09-23T12:18:00Z">
            <w:rPr/>
          </w:rPrChange>
        </w:rPr>
      </w:pPr>
      <w:r w:rsidRPr="003501C7">
        <w:rPr>
          <w:lang w:val="en-US"/>
          <w:rPrChange w:id="2372" w:author="Benoît Perez-Lamarque" w:date="2021-09-23T12:18:00Z">
            <w:rPr/>
          </w:rPrChange>
        </w:rPr>
        <w:t># circos.track(ylim = c(0, 1), bg.border = NA, track.height = 0.1, track.margin=c(0.01, 0.01),</w:t>
      </w:r>
    </w:p>
    <w:p w14:paraId="2418032A" w14:textId="77777777" w:rsidR="003501C7" w:rsidRPr="003501C7" w:rsidRDefault="003501C7" w:rsidP="003501C7">
      <w:pPr>
        <w:rPr>
          <w:lang w:val="en-US"/>
          <w:rPrChange w:id="2373" w:author="Benoît Perez-Lamarque" w:date="2021-09-23T12:18:00Z">
            <w:rPr/>
          </w:rPrChange>
        </w:rPr>
      </w:pPr>
      <w:r w:rsidRPr="003501C7">
        <w:rPr>
          <w:lang w:val="en-US"/>
          <w:rPrChange w:id="2374" w:author="Benoît Perez-Lamarque" w:date="2021-09-23T12:18:00Z">
            <w:rPr/>
          </w:rPrChange>
        </w:rPr>
        <w:t>#              panel.fun = function(x, y) {</w:t>
      </w:r>
    </w:p>
    <w:p w14:paraId="483E3534" w14:textId="77777777" w:rsidR="003501C7" w:rsidRPr="003501C7" w:rsidRDefault="003501C7" w:rsidP="003501C7">
      <w:pPr>
        <w:rPr>
          <w:lang w:val="en-US"/>
          <w:rPrChange w:id="2375" w:author="Benoît Perez-Lamarque" w:date="2021-09-23T12:18:00Z">
            <w:rPr/>
          </w:rPrChange>
        </w:rPr>
      </w:pPr>
      <w:r w:rsidRPr="003501C7">
        <w:rPr>
          <w:lang w:val="en-US"/>
          <w:rPrChange w:id="2376" w:author="Benoît Perez-Lamarque" w:date="2021-09-23T12:18:00Z">
            <w:rPr/>
          </w:rPrChange>
        </w:rPr>
        <w:t>#                i=CELL_META$sector.numeric.index</w:t>
      </w:r>
    </w:p>
    <w:p w14:paraId="158BE8A8" w14:textId="77777777" w:rsidR="003501C7" w:rsidRPr="003501C7" w:rsidRDefault="003501C7" w:rsidP="003501C7">
      <w:pPr>
        <w:rPr>
          <w:lang w:val="en-US"/>
          <w:rPrChange w:id="2377" w:author="Benoît Perez-Lamarque" w:date="2021-09-23T12:18:00Z">
            <w:rPr/>
          </w:rPrChange>
        </w:rPr>
      </w:pPr>
      <w:r w:rsidRPr="003501C7">
        <w:rPr>
          <w:lang w:val="en-US"/>
          <w:rPrChange w:id="2378" w:author="Benoît Perez-Lamarque" w:date="2021-09-23T12:18:00Z">
            <w:rPr/>
          </w:rPrChange>
        </w:rPr>
        <w:t>#                circos.rect(CELL_META$cell.xlim[1],CELL_META$cell.ylim[1], CELL_META$cell.xlim[2],CELL_META$cell.ylim[2], col="white", border=NA)</w:t>
      </w:r>
    </w:p>
    <w:p w14:paraId="33692390" w14:textId="77777777" w:rsidR="003501C7" w:rsidRPr="003501C7" w:rsidRDefault="003501C7" w:rsidP="003501C7">
      <w:pPr>
        <w:rPr>
          <w:lang w:val="en-US"/>
          <w:rPrChange w:id="2379" w:author="Benoît Perez-Lamarque" w:date="2021-09-23T12:18:00Z">
            <w:rPr/>
          </w:rPrChange>
        </w:rPr>
      </w:pPr>
      <w:r w:rsidRPr="003501C7">
        <w:rPr>
          <w:lang w:val="en-US"/>
          <w:rPrChange w:id="2380" w:author="Benoît Perez-Lamarque" w:date="2021-09-23T12:18:00Z">
            <w:rPr/>
          </w:rPrChange>
        </w:rPr>
        <w:t>#                 })</w:t>
      </w:r>
    </w:p>
    <w:p w14:paraId="63861D6F" w14:textId="77777777" w:rsidR="003501C7" w:rsidRPr="003501C7" w:rsidRDefault="003501C7" w:rsidP="003501C7">
      <w:pPr>
        <w:rPr>
          <w:lang w:val="en-US"/>
          <w:rPrChange w:id="2381" w:author="Benoît Perez-Lamarque" w:date="2021-09-23T12:18:00Z">
            <w:rPr/>
          </w:rPrChange>
        </w:rPr>
      </w:pPr>
      <w:r w:rsidRPr="003501C7">
        <w:rPr>
          <w:lang w:val="en-US"/>
          <w:rPrChange w:id="2382" w:author="Benoît Perez-Lamarque" w:date="2021-09-23T12:18:00Z">
            <w:rPr/>
          </w:rPrChange>
        </w:rPr>
        <w:t>#</w:t>
      </w:r>
    </w:p>
    <w:p w14:paraId="2B240829" w14:textId="77777777" w:rsidR="003501C7" w:rsidRPr="003501C7" w:rsidRDefault="003501C7" w:rsidP="003501C7">
      <w:pPr>
        <w:rPr>
          <w:lang w:val="en-US"/>
          <w:rPrChange w:id="2383" w:author="Benoît Perez-Lamarque" w:date="2021-09-23T12:18:00Z">
            <w:rPr/>
          </w:rPrChange>
        </w:rPr>
      </w:pPr>
      <w:r w:rsidRPr="003501C7">
        <w:rPr>
          <w:lang w:val="en-US"/>
          <w:rPrChange w:id="2384" w:author="Benoît Perez-Lamarque" w:date="2021-09-23T12:18:00Z">
            <w:rPr/>
          </w:rPrChange>
        </w:rPr>
        <w:t># for(i in 1:length(unique(summaryDataForPlot$Family))){</w:t>
      </w:r>
    </w:p>
    <w:p w14:paraId="2059E8C2" w14:textId="77777777" w:rsidR="003501C7" w:rsidRPr="003501C7" w:rsidRDefault="003501C7" w:rsidP="003501C7">
      <w:pPr>
        <w:rPr>
          <w:lang w:val="en-US"/>
          <w:rPrChange w:id="2385" w:author="Benoît Perez-Lamarque" w:date="2021-09-23T12:18:00Z">
            <w:rPr/>
          </w:rPrChange>
        </w:rPr>
      </w:pPr>
      <w:r w:rsidRPr="003501C7">
        <w:rPr>
          <w:lang w:val="en-US"/>
          <w:rPrChange w:id="2386" w:author="Benoît Perez-Lamarque" w:date="2021-09-23T12:18:00Z">
            <w:rPr/>
          </w:rPrChange>
        </w:rPr>
        <w:t>#   speciesForPlotFamily &lt;- speciesLabels[speciesLabels %in% summaryDataForPlot$SpeciesForPhylogeny[summaryDataForPlot$Family %in% unique(summaryDataForPlot$Family)[i]]]</w:t>
      </w:r>
    </w:p>
    <w:p w14:paraId="3443287A" w14:textId="77777777" w:rsidR="003501C7" w:rsidRPr="003501C7" w:rsidRDefault="003501C7" w:rsidP="003501C7">
      <w:pPr>
        <w:rPr>
          <w:lang w:val="en-US"/>
          <w:rPrChange w:id="2387" w:author="Benoît Perez-Lamarque" w:date="2021-09-23T12:18:00Z">
            <w:rPr/>
          </w:rPrChange>
        </w:rPr>
      </w:pPr>
      <w:r w:rsidRPr="003501C7">
        <w:rPr>
          <w:lang w:val="en-US"/>
          <w:rPrChange w:id="2388" w:author="Benoît Perez-Lamarque" w:date="2021-09-23T12:18:00Z">
            <w:rPr/>
          </w:rPrChange>
        </w:rPr>
        <w:t>#   if(length(speciesForPlotFamily) &gt; 0){</w:t>
      </w:r>
    </w:p>
    <w:p w14:paraId="0F74AD89" w14:textId="77777777" w:rsidR="003501C7" w:rsidRPr="003501C7" w:rsidRDefault="003501C7" w:rsidP="003501C7">
      <w:pPr>
        <w:rPr>
          <w:lang w:val="en-US"/>
          <w:rPrChange w:id="2389" w:author="Benoît Perez-Lamarque" w:date="2021-09-23T12:18:00Z">
            <w:rPr/>
          </w:rPrChange>
        </w:rPr>
      </w:pPr>
      <w:r w:rsidRPr="003501C7">
        <w:rPr>
          <w:lang w:val="en-US"/>
          <w:rPrChange w:id="2390" w:author="Benoît Perez-Lamarque" w:date="2021-09-23T12:18:00Z">
            <w:rPr/>
          </w:rPrChange>
        </w:rPr>
        <w:t>#     highlight.sector(speciesForPlotFamily, track.index = 1, col = adjustcolor("black", alpha.f=0.15), padding = c(0, 0.2, 0, 0),</w:t>
      </w:r>
    </w:p>
    <w:p w14:paraId="0A3212C0" w14:textId="77777777" w:rsidR="003501C7" w:rsidRPr="003501C7" w:rsidRDefault="003501C7" w:rsidP="003501C7">
      <w:pPr>
        <w:rPr>
          <w:lang w:val="en-US"/>
          <w:rPrChange w:id="2391" w:author="Benoît Perez-Lamarque" w:date="2021-09-23T12:18:00Z">
            <w:rPr/>
          </w:rPrChange>
        </w:rPr>
      </w:pPr>
      <w:r w:rsidRPr="003501C7">
        <w:rPr>
          <w:lang w:val="en-US"/>
          <w:rPrChange w:id="2392" w:author="Benoît Perez-Lamarque" w:date="2021-09-23T12:18:00Z">
            <w:rPr/>
          </w:rPrChange>
        </w:rPr>
        <w:t>#       text = unique(summaryDataForPlot$Family)[i], cex = 0.5, text.col = "white", niceFacing = TRUE)</w:t>
      </w:r>
    </w:p>
    <w:p w14:paraId="3E060925" w14:textId="77777777" w:rsidR="003501C7" w:rsidRPr="003501C7" w:rsidRDefault="003501C7" w:rsidP="003501C7">
      <w:pPr>
        <w:rPr>
          <w:lang w:val="en-US"/>
          <w:rPrChange w:id="2393" w:author="Benoît Perez-Lamarque" w:date="2021-09-23T12:18:00Z">
            <w:rPr/>
          </w:rPrChange>
        </w:rPr>
      </w:pPr>
      <w:r w:rsidRPr="003501C7">
        <w:rPr>
          <w:lang w:val="en-US"/>
          <w:rPrChange w:id="2394" w:author="Benoît Perez-Lamarque" w:date="2021-09-23T12:18:00Z">
            <w:rPr/>
          </w:rPrChange>
        </w:rPr>
        <w:t>#   }</w:t>
      </w:r>
    </w:p>
    <w:p w14:paraId="0899AF87" w14:textId="77777777" w:rsidR="003501C7" w:rsidRPr="003501C7" w:rsidRDefault="003501C7" w:rsidP="003501C7">
      <w:pPr>
        <w:rPr>
          <w:lang w:val="en-US"/>
          <w:rPrChange w:id="2395" w:author="Benoît Perez-Lamarque" w:date="2021-09-23T12:18:00Z">
            <w:rPr/>
          </w:rPrChange>
        </w:rPr>
      </w:pPr>
      <w:r w:rsidRPr="003501C7">
        <w:rPr>
          <w:lang w:val="en-US"/>
          <w:rPrChange w:id="2396" w:author="Benoît Perez-Lamarque" w:date="2021-09-23T12:18:00Z">
            <w:rPr/>
          </w:rPrChange>
        </w:rPr>
        <w:t># }</w:t>
      </w:r>
    </w:p>
    <w:p w14:paraId="0AEF94C7" w14:textId="77777777" w:rsidR="003501C7" w:rsidRPr="003501C7" w:rsidRDefault="003501C7" w:rsidP="003501C7">
      <w:pPr>
        <w:rPr>
          <w:lang w:val="en-US"/>
          <w:rPrChange w:id="2397" w:author="Benoît Perez-Lamarque" w:date="2021-09-23T12:18:00Z">
            <w:rPr/>
          </w:rPrChange>
        </w:rPr>
      </w:pPr>
    </w:p>
    <w:p w14:paraId="242B5BC1" w14:textId="77777777" w:rsidR="003501C7" w:rsidRPr="003501C7" w:rsidRDefault="003501C7" w:rsidP="003501C7">
      <w:pPr>
        <w:rPr>
          <w:lang w:val="en-US"/>
          <w:rPrChange w:id="2398" w:author="Benoît Perez-Lamarque" w:date="2021-09-23T12:18:00Z">
            <w:rPr/>
          </w:rPrChange>
        </w:rPr>
      </w:pPr>
      <w:r w:rsidRPr="003501C7">
        <w:rPr>
          <w:lang w:val="en-US"/>
          <w:rPrChange w:id="2399" w:author="Benoît Perez-Lamarque" w:date="2021-09-23T12:18:00Z">
            <w:rPr/>
          </w:rPrChange>
        </w:rPr>
        <w:t>#Species name + area it belongs to</w:t>
      </w:r>
    </w:p>
    <w:p w14:paraId="2E6BBD34" w14:textId="77777777" w:rsidR="003501C7" w:rsidRPr="003501C7" w:rsidRDefault="003501C7" w:rsidP="003501C7">
      <w:pPr>
        <w:rPr>
          <w:lang w:val="en-US"/>
          <w:rPrChange w:id="2400" w:author="Benoît Perez-Lamarque" w:date="2021-09-23T12:18:00Z">
            <w:rPr/>
          </w:rPrChange>
        </w:rPr>
      </w:pPr>
    </w:p>
    <w:p w14:paraId="76462F4E" w14:textId="77777777" w:rsidR="003501C7" w:rsidRPr="003501C7" w:rsidRDefault="003501C7" w:rsidP="003501C7">
      <w:pPr>
        <w:rPr>
          <w:lang w:val="en-US"/>
          <w:rPrChange w:id="2401" w:author="Benoît Perez-Lamarque" w:date="2021-09-23T12:18:00Z">
            <w:rPr/>
          </w:rPrChange>
        </w:rPr>
      </w:pPr>
      <w:r w:rsidRPr="003501C7">
        <w:rPr>
          <w:lang w:val="en-US"/>
          <w:rPrChange w:id="2402" w:author="Benoît Perez-Lamarque" w:date="2021-09-23T12:18:00Z">
            <w:rPr/>
          </w:rPrChange>
        </w:rPr>
        <w:t>circos.track(ylim = c(0, 1), bg.border = NA, track.height = 0.1, track.margin=c(0.01, 0.01),</w:t>
      </w:r>
    </w:p>
    <w:p w14:paraId="7D91C51C" w14:textId="77777777" w:rsidR="003501C7" w:rsidRPr="003501C7" w:rsidRDefault="003501C7" w:rsidP="003501C7">
      <w:pPr>
        <w:rPr>
          <w:lang w:val="en-US"/>
          <w:rPrChange w:id="2403" w:author="Benoît Perez-Lamarque" w:date="2021-09-23T12:18:00Z">
            <w:rPr/>
          </w:rPrChange>
        </w:rPr>
      </w:pPr>
      <w:r w:rsidRPr="003501C7">
        <w:rPr>
          <w:lang w:val="en-US"/>
          <w:rPrChange w:id="2404" w:author="Benoît Perez-Lamarque" w:date="2021-09-23T12:18:00Z">
            <w:rPr/>
          </w:rPrChange>
        </w:rPr>
        <w:t xml:space="preserve">             panel.fun = function(x, y) {</w:t>
      </w:r>
    </w:p>
    <w:p w14:paraId="5C43B416" w14:textId="77777777" w:rsidR="003501C7" w:rsidRPr="003501C7" w:rsidRDefault="003501C7" w:rsidP="003501C7">
      <w:pPr>
        <w:rPr>
          <w:lang w:val="en-US"/>
          <w:rPrChange w:id="2405" w:author="Benoît Perez-Lamarque" w:date="2021-09-23T12:18:00Z">
            <w:rPr/>
          </w:rPrChange>
        </w:rPr>
      </w:pPr>
      <w:r w:rsidRPr="003501C7">
        <w:rPr>
          <w:lang w:val="en-US"/>
          <w:rPrChange w:id="2406" w:author="Benoît Perez-Lamarque" w:date="2021-09-23T12:18:00Z">
            <w:rPr/>
          </w:rPrChange>
        </w:rPr>
        <w:t xml:space="preserve">               i=CELL_META$sector.numeric.index</w:t>
      </w:r>
    </w:p>
    <w:p w14:paraId="2C60A601" w14:textId="77777777" w:rsidR="003501C7" w:rsidRPr="003501C7" w:rsidRDefault="003501C7" w:rsidP="003501C7">
      <w:pPr>
        <w:rPr>
          <w:lang w:val="en-US"/>
          <w:rPrChange w:id="2407" w:author="Benoît Perez-Lamarque" w:date="2021-09-23T12:18:00Z">
            <w:rPr/>
          </w:rPrChange>
        </w:rPr>
      </w:pPr>
      <w:r w:rsidRPr="003501C7">
        <w:rPr>
          <w:lang w:val="en-US"/>
          <w:rPrChange w:id="2408" w:author="Benoît Perez-Lamarque" w:date="2021-09-23T12:18:00Z">
            <w:rPr/>
          </w:rPrChange>
        </w:rPr>
        <w:t xml:space="preserve">               circos.text(CELL_META$xcenter, 1, labels.rdc[i], adj = c(0, 0),</w:t>
      </w:r>
    </w:p>
    <w:p w14:paraId="12CD516D" w14:textId="77777777" w:rsidR="003501C7" w:rsidRPr="003501C7" w:rsidRDefault="003501C7" w:rsidP="003501C7">
      <w:pPr>
        <w:rPr>
          <w:lang w:val="en-US"/>
          <w:rPrChange w:id="2409" w:author="Benoît Perez-Lamarque" w:date="2021-09-23T12:18:00Z">
            <w:rPr/>
          </w:rPrChange>
        </w:rPr>
      </w:pPr>
      <w:r w:rsidRPr="003501C7">
        <w:rPr>
          <w:lang w:val="en-US"/>
          <w:rPrChange w:id="2410" w:author="Benoît Perez-Lamarque" w:date="2021-09-23T12:18:00Z">
            <w:rPr/>
          </w:rPrChange>
        </w:rPr>
        <w:t xml:space="preserve">                           facing = "clockwise", niceFacing = TRUE,</w:t>
      </w:r>
    </w:p>
    <w:p w14:paraId="69B98D00" w14:textId="77777777" w:rsidR="003501C7" w:rsidRPr="003501C7" w:rsidRDefault="003501C7" w:rsidP="003501C7">
      <w:pPr>
        <w:rPr>
          <w:lang w:val="en-US"/>
          <w:rPrChange w:id="2411" w:author="Benoît Perez-Lamarque" w:date="2021-09-23T12:18:00Z">
            <w:rPr/>
          </w:rPrChange>
        </w:rPr>
      </w:pPr>
      <w:r w:rsidRPr="003501C7">
        <w:rPr>
          <w:lang w:val="en-US"/>
          <w:rPrChange w:id="2412" w:author="Benoît Perez-Lamarque" w:date="2021-09-23T12:18:00Z">
            <w:rPr/>
          </w:rPrChange>
        </w:rPr>
        <w:t xml:space="preserve">                           col = "black", cex = 0.75, font=3)</w:t>
      </w:r>
    </w:p>
    <w:p w14:paraId="0E632101" w14:textId="77777777" w:rsidR="003501C7" w:rsidRPr="003501C7" w:rsidRDefault="003501C7" w:rsidP="003501C7">
      <w:pPr>
        <w:rPr>
          <w:lang w:val="en-US"/>
          <w:rPrChange w:id="2413" w:author="Benoît Perez-Lamarque" w:date="2021-09-23T12:18:00Z">
            <w:rPr/>
          </w:rPrChange>
        </w:rPr>
      </w:pPr>
    </w:p>
    <w:p w14:paraId="0BF5DB57" w14:textId="77777777" w:rsidR="003501C7" w:rsidRPr="003501C7" w:rsidRDefault="003501C7" w:rsidP="003501C7">
      <w:pPr>
        <w:rPr>
          <w:lang w:val="en-US"/>
          <w:rPrChange w:id="2414" w:author="Benoît Perez-Lamarque" w:date="2021-09-23T12:18:00Z">
            <w:rPr/>
          </w:rPrChange>
        </w:rPr>
      </w:pPr>
      <w:r w:rsidRPr="003501C7">
        <w:rPr>
          <w:lang w:val="en-US"/>
          <w:rPrChange w:id="2415" w:author="Benoît Perez-Lamarque" w:date="2021-09-23T12:18:00Z">
            <w:rPr/>
          </w:rPrChange>
        </w:rPr>
        <w:t xml:space="preserve">              geo &lt;- as.numcharac(unlist(strsplit(locationSpecies[i], "")))</w:t>
      </w:r>
    </w:p>
    <w:p w14:paraId="71EC4004" w14:textId="77777777" w:rsidR="003501C7" w:rsidRPr="003501C7" w:rsidRDefault="003501C7" w:rsidP="003501C7">
      <w:pPr>
        <w:rPr>
          <w:lang w:val="en-US"/>
          <w:rPrChange w:id="2416" w:author="Benoît Perez-Lamarque" w:date="2021-09-23T12:18:00Z">
            <w:rPr/>
          </w:rPrChange>
        </w:rPr>
      </w:pPr>
      <w:r w:rsidRPr="003501C7">
        <w:rPr>
          <w:lang w:val="en-US"/>
          <w:rPrChange w:id="2417" w:author="Benoît Perez-Lamarque" w:date="2021-09-23T12:18:00Z">
            <w:rPr/>
          </w:rPrChange>
        </w:rPr>
        <w:t xml:space="preserve">              for(g in 1:length(geo)){</w:t>
      </w:r>
    </w:p>
    <w:p w14:paraId="0F60C820" w14:textId="77777777" w:rsidR="003501C7" w:rsidRPr="003501C7" w:rsidRDefault="003501C7" w:rsidP="003501C7">
      <w:pPr>
        <w:rPr>
          <w:lang w:val="en-US"/>
          <w:rPrChange w:id="2418" w:author="Benoît Perez-Lamarque" w:date="2021-09-23T12:18:00Z">
            <w:rPr/>
          </w:rPrChange>
        </w:rPr>
      </w:pPr>
      <w:r w:rsidRPr="003501C7">
        <w:rPr>
          <w:lang w:val="en-US"/>
          <w:rPrChange w:id="2419" w:author="Benoît Perez-Lamarque" w:date="2021-09-23T12:18:00Z">
            <w:rPr/>
          </w:rPrChange>
        </w:rPr>
        <w:t xml:space="preserve">                if(geo[g]==1){</w:t>
      </w:r>
    </w:p>
    <w:p w14:paraId="0EEA320B" w14:textId="77777777" w:rsidR="003501C7" w:rsidRPr="003501C7" w:rsidRDefault="003501C7" w:rsidP="003501C7">
      <w:pPr>
        <w:rPr>
          <w:lang w:val="en-US"/>
          <w:rPrChange w:id="2420" w:author="Benoît Perez-Lamarque" w:date="2021-09-23T12:18:00Z">
            <w:rPr/>
          </w:rPrChange>
        </w:rPr>
      </w:pPr>
      <w:r w:rsidRPr="003501C7">
        <w:rPr>
          <w:lang w:val="en-US"/>
          <w:rPrChange w:id="2421" w:author="Benoît Perez-Lamarque" w:date="2021-09-23T12:18:00Z">
            <w:rPr/>
          </w:rPrChange>
        </w:rPr>
        <w:t xml:space="preserve">                  #circos.points(CELL_META$xcenter,0.75/length(geo)*(2*g-1)/2, col=as.character(colLoc[g]), pch=19, cex=0.2)</w:t>
      </w:r>
    </w:p>
    <w:p w14:paraId="498E8F3C" w14:textId="77777777" w:rsidR="003501C7" w:rsidRPr="003501C7" w:rsidRDefault="003501C7" w:rsidP="003501C7">
      <w:pPr>
        <w:rPr>
          <w:lang w:val="en-US"/>
          <w:rPrChange w:id="2422" w:author="Benoît Perez-Lamarque" w:date="2021-09-23T12:18:00Z">
            <w:rPr/>
          </w:rPrChange>
        </w:rPr>
      </w:pPr>
      <w:r w:rsidRPr="003501C7">
        <w:rPr>
          <w:lang w:val="en-US"/>
          <w:rPrChange w:id="2423" w:author="Benoît Perez-Lamarque" w:date="2021-09-23T12:18:00Z">
            <w:rPr/>
          </w:rPrChange>
        </w:rPr>
        <w:t xml:space="preserve">                  circos.rect(CELL_META$cell.xlim[1],0.75/length(geo)*(g-1), CELL_META$cell.xlim[2], 0.75/length(geo)*(g), col=as.character(colLoc[g]), border=NA)</w:t>
      </w:r>
    </w:p>
    <w:p w14:paraId="7D19D652" w14:textId="77777777" w:rsidR="003501C7" w:rsidRPr="003501C7" w:rsidRDefault="003501C7" w:rsidP="003501C7">
      <w:pPr>
        <w:rPr>
          <w:lang w:val="en-US"/>
          <w:rPrChange w:id="2424" w:author="Benoît Perez-Lamarque" w:date="2021-09-23T12:18:00Z">
            <w:rPr/>
          </w:rPrChange>
        </w:rPr>
      </w:pPr>
      <w:r w:rsidRPr="003501C7">
        <w:rPr>
          <w:lang w:val="en-US"/>
          <w:rPrChange w:id="2425" w:author="Benoît Perez-Lamarque" w:date="2021-09-23T12:18:00Z">
            <w:rPr/>
          </w:rPrChange>
        </w:rPr>
        <w:t xml:space="preserve">                }</w:t>
      </w:r>
    </w:p>
    <w:p w14:paraId="63400CB6" w14:textId="77777777" w:rsidR="003501C7" w:rsidRPr="003501C7" w:rsidRDefault="003501C7" w:rsidP="003501C7">
      <w:pPr>
        <w:rPr>
          <w:lang w:val="en-US"/>
          <w:rPrChange w:id="2426" w:author="Benoît Perez-Lamarque" w:date="2021-09-23T12:18:00Z">
            <w:rPr/>
          </w:rPrChange>
        </w:rPr>
      </w:pPr>
      <w:r w:rsidRPr="003501C7">
        <w:rPr>
          <w:lang w:val="en-US"/>
          <w:rPrChange w:id="2427" w:author="Benoît Perez-Lamarque" w:date="2021-09-23T12:18:00Z">
            <w:rPr/>
          </w:rPrChange>
        </w:rPr>
        <w:t xml:space="preserve">              }</w:t>
      </w:r>
    </w:p>
    <w:p w14:paraId="2B3484F3" w14:textId="77777777" w:rsidR="003501C7" w:rsidRPr="003501C7" w:rsidRDefault="003501C7" w:rsidP="003501C7">
      <w:pPr>
        <w:rPr>
          <w:lang w:val="en-US"/>
          <w:rPrChange w:id="2428" w:author="Benoît Perez-Lamarque" w:date="2021-09-23T12:18:00Z">
            <w:rPr/>
          </w:rPrChange>
        </w:rPr>
      </w:pPr>
      <w:r w:rsidRPr="003501C7">
        <w:rPr>
          <w:lang w:val="en-US"/>
          <w:rPrChange w:id="2429" w:author="Benoît Perez-Lamarque" w:date="2021-09-23T12:18:00Z">
            <w:rPr/>
          </w:rPrChange>
        </w:rPr>
        <w:lastRenderedPageBreak/>
        <w:t xml:space="preserve">             })</w:t>
      </w:r>
    </w:p>
    <w:p w14:paraId="18DD2829" w14:textId="77777777" w:rsidR="003501C7" w:rsidRPr="003501C7" w:rsidRDefault="003501C7" w:rsidP="003501C7">
      <w:pPr>
        <w:rPr>
          <w:lang w:val="en-US"/>
          <w:rPrChange w:id="2430" w:author="Benoît Perez-Lamarque" w:date="2021-09-23T12:18:00Z">
            <w:rPr/>
          </w:rPrChange>
        </w:rPr>
      </w:pPr>
    </w:p>
    <w:p w14:paraId="775A641D" w14:textId="77777777" w:rsidR="003501C7" w:rsidRPr="003501C7" w:rsidRDefault="003501C7" w:rsidP="003501C7">
      <w:pPr>
        <w:rPr>
          <w:lang w:val="en-US"/>
          <w:rPrChange w:id="2431" w:author="Benoît Perez-Lamarque" w:date="2021-09-23T12:18:00Z">
            <w:rPr/>
          </w:rPrChange>
        </w:rPr>
      </w:pPr>
      <w:r w:rsidRPr="003501C7">
        <w:rPr>
          <w:lang w:val="en-US"/>
          <w:rPrChange w:id="2432" w:author="Benoît Perez-Lamarque" w:date="2021-09-23T12:18:00Z">
            <w:rPr/>
          </w:rPrChange>
        </w:rPr>
        <w:t>#Plot the geographic links</w:t>
      </w:r>
    </w:p>
    <w:p w14:paraId="61BFA7B7" w14:textId="77777777" w:rsidR="003501C7" w:rsidRPr="003501C7" w:rsidRDefault="003501C7" w:rsidP="003501C7">
      <w:pPr>
        <w:rPr>
          <w:lang w:val="en-US"/>
          <w:rPrChange w:id="2433" w:author="Benoît Perez-Lamarque" w:date="2021-09-23T12:18:00Z">
            <w:rPr/>
          </w:rPrChange>
        </w:rPr>
      </w:pPr>
      <w:r w:rsidRPr="003501C7">
        <w:rPr>
          <w:lang w:val="en-US"/>
          <w:rPrChange w:id="2434" w:author="Benoît Perez-Lamarque" w:date="2021-09-23T12:18:00Z">
            <w:rPr/>
          </w:rPrChange>
        </w:rPr>
        <w:t>for(i in 1:length(speciesLabels)){</w:t>
      </w:r>
    </w:p>
    <w:p w14:paraId="10920900" w14:textId="77777777" w:rsidR="003501C7" w:rsidRPr="003501C7" w:rsidRDefault="003501C7" w:rsidP="003501C7">
      <w:pPr>
        <w:rPr>
          <w:lang w:val="en-US"/>
          <w:rPrChange w:id="2435" w:author="Benoît Perez-Lamarque" w:date="2021-09-23T12:18:00Z">
            <w:rPr/>
          </w:rPrChange>
        </w:rPr>
      </w:pPr>
      <w:r w:rsidRPr="003501C7">
        <w:rPr>
          <w:lang w:val="en-US"/>
          <w:rPrChange w:id="2436" w:author="Benoît Perez-Lamarque" w:date="2021-09-23T12:18:00Z">
            <w:rPr/>
          </w:rPrChange>
        </w:rPr>
        <w:t xml:space="preserve">  #locI &lt;- which(strsplit(locationSpecies[i], "")==1)</w:t>
      </w:r>
    </w:p>
    <w:p w14:paraId="4D6FFF98" w14:textId="77777777" w:rsidR="003501C7" w:rsidRPr="003501C7" w:rsidRDefault="003501C7" w:rsidP="003501C7">
      <w:pPr>
        <w:rPr>
          <w:lang w:val="en-US"/>
          <w:rPrChange w:id="2437" w:author="Benoît Perez-Lamarque" w:date="2021-09-23T12:18:00Z">
            <w:rPr/>
          </w:rPrChange>
        </w:rPr>
      </w:pPr>
      <w:r w:rsidRPr="003501C7">
        <w:rPr>
          <w:lang w:val="en-US"/>
          <w:rPrChange w:id="2438" w:author="Benoît Perez-Lamarque" w:date="2021-09-23T12:18:00Z">
            <w:rPr/>
          </w:rPrChange>
        </w:rPr>
        <w:t xml:space="preserve">  for(j in i:length(speciesLabels)){</w:t>
      </w:r>
    </w:p>
    <w:p w14:paraId="5CAD45B4" w14:textId="77777777" w:rsidR="003501C7" w:rsidRPr="003501C7" w:rsidRDefault="003501C7" w:rsidP="003501C7">
      <w:pPr>
        <w:rPr>
          <w:lang w:val="en-US"/>
          <w:rPrChange w:id="2439" w:author="Benoît Perez-Lamarque" w:date="2021-09-23T12:18:00Z">
            <w:rPr/>
          </w:rPrChange>
        </w:rPr>
      </w:pPr>
      <w:r w:rsidRPr="003501C7">
        <w:rPr>
          <w:lang w:val="en-US"/>
          <w:rPrChange w:id="2440" w:author="Benoît Perez-Lamarque" w:date="2021-09-23T12:18:00Z">
            <w:rPr/>
          </w:rPrChange>
        </w:rPr>
        <w:t xml:space="preserve">    #locJ &lt;- which(strsplit(locationSpecies[j], "")==1)</w:t>
      </w:r>
    </w:p>
    <w:p w14:paraId="7E580246" w14:textId="77777777" w:rsidR="003501C7" w:rsidRPr="003501C7" w:rsidRDefault="003501C7" w:rsidP="003501C7">
      <w:pPr>
        <w:rPr>
          <w:lang w:val="en-US"/>
          <w:rPrChange w:id="2441" w:author="Benoît Perez-Lamarque" w:date="2021-09-23T12:18:00Z">
            <w:rPr/>
          </w:rPrChange>
        </w:rPr>
      </w:pPr>
      <w:r w:rsidRPr="003501C7">
        <w:rPr>
          <w:lang w:val="en-US"/>
          <w:rPrChange w:id="2442" w:author="Benoît Perez-Lamarque" w:date="2021-09-23T12:18:00Z">
            <w:rPr/>
          </w:rPrChange>
        </w:rPr>
        <w:t xml:space="preserve">    product &lt;- as.numcharac(unlist(strsplit(locationSpecies[j], "")))*as.numcharac(unlist(strsplit(locationSpecies[i], "")))</w:t>
      </w:r>
    </w:p>
    <w:p w14:paraId="115C2940" w14:textId="77777777" w:rsidR="003501C7" w:rsidRPr="003501C7" w:rsidRDefault="003501C7" w:rsidP="003501C7">
      <w:pPr>
        <w:rPr>
          <w:lang w:val="en-US"/>
          <w:rPrChange w:id="2443" w:author="Benoît Perez-Lamarque" w:date="2021-09-23T12:18:00Z">
            <w:rPr/>
          </w:rPrChange>
        </w:rPr>
      </w:pPr>
      <w:r w:rsidRPr="003501C7">
        <w:rPr>
          <w:lang w:val="en-US"/>
          <w:rPrChange w:id="2444" w:author="Benoît Perez-Lamarque" w:date="2021-09-23T12:18:00Z">
            <w:rPr/>
          </w:rPrChange>
        </w:rPr>
        <w:t xml:space="preserve">    if(i==j|(length(unique(product))==1&amp;unique(product)[1]==0)){</w:t>
      </w:r>
    </w:p>
    <w:p w14:paraId="17A72C6F" w14:textId="77777777" w:rsidR="003501C7" w:rsidRPr="003501C7" w:rsidRDefault="003501C7" w:rsidP="003501C7">
      <w:pPr>
        <w:rPr>
          <w:lang w:val="en-US"/>
          <w:rPrChange w:id="2445" w:author="Benoît Perez-Lamarque" w:date="2021-09-23T12:18:00Z">
            <w:rPr/>
          </w:rPrChange>
        </w:rPr>
      </w:pPr>
      <w:r w:rsidRPr="003501C7">
        <w:rPr>
          <w:lang w:val="en-US"/>
          <w:rPrChange w:id="2446" w:author="Benoît Perez-Lamarque" w:date="2021-09-23T12:18:00Z">
            <w:rPr/>
          </w:rPrChange>
        </w:rPr>
        <w:t xml:space="preserve">      #Do nothing</w:t>
      </w:r>
    </w:p>
    <w:p w14:paraId="036049F0" w14:textId="77777777" w:rsidR="003501C7" w:rsidRPr="003501C7" w:rsidRDefault="003501C7" w:rsidP="003501C7">
      <w:pPr>
        <w:rPr>
          <w:lang w:val="en-US"/>
          <w:rPrChange w:id="2447" w:author="Benoît Perez-Lamarque" w:date="2021-09-23T12:18:00Z">
            <w:rPr/>
          </w:rPrChange>
        </w:rPr>
      </w:pPr>
      <w:r w:rsidRPr="003501C7">
        <w:rPr>
          <w:lang w:val="en-US"/>
          <w:rPrChange w:id="2448" w:author="Benoît Perez-Lamarque" w:date="2021-09-23T12:18:00Z">
            <w:rPr/>
          </w:rPrChange>
        </w:rPr>
        <w:t xml:space="preserve">    }</w:t>
      </w:r>
    </w:p>
    <w:p w14:paraId="200124BA" w14:textId="77777777" w:rsidR="003501C7" w:rsidRPr="003501C7" w:rsidRDefault="003501C7" w:rsidP="003501C7">
      <w:pPr>
        <w:rPr>
          <w:lang w:val="en-US"/>
          <w:rPrChange w:id="2449" w:author="Benoît Perez-Lamarque" w:date="2021-09-23T12:18:00Z">
            <w:rPr/>
          </w:rPrChange>
        </w:rPr>
      </w:pPr>
      <w:r w:rsidRPr="003501C7">
        <w:rPr>
          <w:lang w:val="en-US"/>
          <w:rPrChange w:id="2450" w:author="Benoît Perez-Lamarque" w:date="2021-09-23T12:18:00Z">
            <w:rPr/>
          </w:rPrChange>
        </w:rPr>
        <w:t xml:space="preserve">    else{</w:t>
      </w:r>
    </w:p>
    <w:p w14:paraId="66EAB14F" w14:textId="77777777" w:rsidR="003501C7" w:rsidRPr="003501C7" w:rsidRDefault="003501C7" w:rsidP="003501C7">
      <w:pPr>
        <w:rPr>
          <w:lang w:val="en-US"/>
          <w:rPrChange w:id="2451" w:author="Benoît Perez-Lamarque" w:date="2021-09-23T12:18:00Z">
            <w:rPr/>
          </w:rPrChange>
        </w:rPr>
      </w:pPr>
      <w:r w:rsidRPr="003501C7">
        <w:rPr>
          <w:lang w:val="en-US"/>
          <w:rPrChange w:id="2452" w:author="Benoît Perez-Lamarque" w:date="2021-09-23T12:18:00Z">
            <w:rPr/>
          </w:rPrChange>
        </w:rPr>
        <w:t xml:space="preserve">      if(dietSpecies[i]=="Fruit"&amp;dietSpecies[i]==dietSpecies[j]){</w:t>
      </w:r>
    </w:p>
    <w:p w14:paraId="54A11750" w14:textId="77777777" w:rsidR="003501C7" w:rsidRPr="003501C7" w:rsidRDefault="003501C7" w:rsidP="003501C7">
      <w:pPr>
        <w:rPr>
          <w:lang w:val="en-US"/>
          <w:rPrChange w:id="2453" w:author="Benoît Perez-Lamarque" w:date="2021-09-23T12:18:00Z">
            <w:rPr/>
          </w:rPrChange>
        </w:rPr>
      </w:pPr>
      <w:r w:rsidRPr="003501C7">
        <w:rPr>
          <w:lang w:val="en-US"/>
          <w:rPrChange w:id="2454" w:author="Benoît Perez-Lamarque" w:date="2021-09-23T12:18:00Z">
            <w:rPr/>
          </w:rPrChange>
        </w:rPr>
        <w:t xml:space="preserve">        # colour &lt;- as.data.frame(table(colLoc[which(product==1)]))</w:t>
      </w:r>
    </w:p>
    <w:p w14:paraId="43083C51" w14:textId="77777777" w:rsidR="003501C7" w:rsidRPr="003501C7" w:rsidRDefault="003501C7" w:rsidP="003501C7">
      <w:pPr>
        <w:rPr>
          <w:lang w:val="en-US"/>
          <w:rPrChange w:id="2455" w:author="Benoît Perez-Lamarque" w:date="2021-09-23T12:18:00Z">
            <w:rPr/>
          </w:rPrChange>
        </w:rPr>
      </w:pPr>
      <w:r w:rsidRPr="003501C7">
        <w:rPr>
          <w:lang w:val="en-US"/>
          <w:rPrChange w:id="2456" w:author="Benoît Perez-Lamarque" w:date="2021-09-23T12:18:00Z">
            <w:rPr/>
          </w:rPrChange>
        </w:rPr>
        <w:t xml:space="preserve">        # if(is.finite(max(colour$Freq))){</w:t>
      </w:r>
    </w:p>
    <w:p w14:paraId="2DFECA9D" w14:textId="77777777" w:rsidR="003501C7" w:rsidRPr="003501C7" w:rsidRDefault="003501C7" w:rsidP="003501C7">
      <w:pPr>
        <w:rPr>
          <w:lang w:val="en-US"/>
          <w:rPrChange w:id="2457" w:author="Benoît Perez-Lamarque" w:date="2021-09-23T12:18:00Z">
            <w:rPr/>
          </w:rPrChange>
        </w:rPr>
      </w:pPr>
      <w:r w:rsidRPr="003501C7">
        <w:rPr>
          <w:lang w:val="en-US"/>
          <w:rPrChange w:id="2458" w:author="Benoît Perez-Lamarque" w:date="2021-09-23T12:18:00Z">
            <w:rPr/>
          </w:rPrChange>
        </w:rPr>
        <w:t xml:space="preserve">        # }else{</w:t>
      </w:r>
    </w:p>
    <w:p w14:paraId="22AFC50D" w14:textId="77777777" w:rsidR="003501C7" w:rsidRPr="003501C7" w:rsidRDefault="003501C7" w:rsidP="003501C7">
      <w:pPr>
        <w:rPr>
          <w:lang w:val="en-US"/>
          <w:rPrChange w:id="2459" w:author="Benoît Perez-Lamarque" w:date="2021-09-23T12:18:00Z">
            <w:rPr/>
          </w:rPrChange>
        </w:rPr>
      </w:pPr>
      <w:r w:rsidRPr="003501C7">
        <w:rPr>
          <w:lang w:val="en-US"/>
          <w:rPrChange w:id="2460" w:author="Benoît Perez-Lamarque" w:date="2021-09-23T12:18:00Z">
            <w:rPr/>
          </w:rPrChange>
        </w:rPr>
        <w:t xml:space="preserve">        #   print(c(i,j))</w:t>
      </w:r>
    </w:p>
    <w:p w14:paraId="4C27394C" w14:textId="77777777" w:rsidR="003501C7" w:rsidRDefault="003501C7" w:rsidP="003501C7">
      <w:r w:rsidRPr="003501C7">
        <w:rPr>
          <w:lang w:val="en-US"/>
          <w:rPrChange w:id="2461" w:author="Benoît Perez-Lamarque" w:date="2021-09-23T12:18:00Z">
            <w:rPr/>
          </w:rPrChange>
        </w:rPr>
        <w:t xml:space="preserve">        </w:t>
      </w:r>
      <w:r>
        <w:t># }</w:t>
      </w:r>
    </w:p>
    <w:p w14:paraId="17CDED95" w14:textId="77777777" w:rsidR="003501C7" w:rsidRDefault="003501C7" w:rsidP="003501C7">
      <w:r>
        <w:t xml:space="preserve">        # colour &lt;- colour[colour$Freq==max(colour$Freq),1][1]</w:t>
      </w:r>
    </w:p>
    <w:p w14:paraId="52201FDB" w14:textId="77777777" w:rsidR="003501C7" w:rsidRPr="003501C7" w:rsidRDefault="003501C7" w:rsidP="003501C7">
      <w:pPr>
        <w:rPr>
          <w:lang w:val="en-US"/>
          <w:rPrChange w:id="2462" w:author="Benoît Perez-Lamarque" w:date="2021-09-23T12:18:00Z">
            <w:rPr/>
          </w:rPrChange>
        </w:rPr>
      </w:pPr>
      <w:r>
        <w:t xml:space="preserve">        </w:t>
      </w:r>
      <w:r w:rsidRPr="003501C7">
        <w:rPr>
          <w:lang w:val="en-US"/>
          <w:rPrChange w:id="2463" w:author="Benoît Perez-Lamarque" w:date="2021-09-23T12:18:00Z">
            <w:rPr/>
          </w:rPrChange>
        </w:rPr>
        <w:t>circos.link(speciesLabels[i], runif(1, 0, 1), speciesLabels[j], runif(1, 0, 1), lwd=0.2, col=adjustcolor("black",alpha.f=0.15))#"lightgray")#adjustcolor(as.character(colour), alpha.f=0.9))</w:t>
      </w:r>
    </w:p>
    <w:p w14:paraId="3572ED46" w14:textId="77777777" w:rsidR="003501C7" w:rsidRPr="003501C7" w:rsidRDefault="003501C7" w:rsidP="003501C7">
      <w:pPr>
        <w:rPr>
          <w:lang w:val="en-US"/>
          <w:rPrChange w:id="2464" w:author="Benoît Perez-Lamarque" w:date="2021-09-23T12:18:00Z">
            <w:rPr/>
          </w:rPrChange>
        </w:rPr>
      </w:pPr>
      <w:r w:rsidRPr="003501C7">
        <w:rPr>
          <w:lang w:val="en-US"/>
          <w:rPrChange w:id="2465" w:author="Benoît Perez-Lamarque" w:date="2021-09-23T12:18:00Z">
            <w:rPr/>
          </w:rPrChange>
        </w:rPr>
        <w:t xml:space="preserve">      }</w:t>
      </w:r>
    </w:p>
    <w:p w14:paraId="150572AB" w14:textId="77777777" w:rsidR="003501C7" w:rsidRPr="003501C7" w:rsidRDefault="003501C7" w:rsidP="003501C7">
      <w:pPr>
        <w:rPr>
          <w:lang w:val="en-US"/>
          <w:rPrChange w:id="2466" w:author="Benoît Perez-Lamarque" w:date="2021-09-23T12:18:00Z">
            <w:rPr/>
          </w:rPrChange>
        </w:rPr>
      </w:pPr>
      <w:r w:rsidRPr="003501C7">
        <w:rPr>
          <w:lang w:val="en-US"/>
          <w:rPrChange w:id="2467" w:author="Benoît Perez-Lamarque" w:date="2021-09-23T12:18:00Z">
            <w:rPr/>
          </w:rPrChange>
        </w:rPr>
        <w:t xml:space="preserve">      else{</w:t>
      </w:r>
    </w:p>
    <w:p w14:paraId="0D0CD49A" w14:textId="77777777" w:rsidR="003501C7" w:rsidRPr="003501C7" w:rsidRDefault="003501C7" w:rsidP="003501C7">
      <w:pPr>
        <w:rPr>
          <w:lang w:val="en-US"/>
          <w:rPrChange w:id="2468" w:author="Benoît Perez-Lamarque" w:date="2021-09-23T12:18:00Z">
            <w:rPr/>
          </w:rPrChange>
        </w:rPr>
      </w:pPr>
      <w:r w:rsidRPr="003501C7">
        <w:rPr>
          <w:lang w:val="en-US"/>
          <w:rPrChange w:id="2469" w:author="Benoît Perez-Lamarque" w:date="2021-09-23T12:18:00Z">
            <w:rPr/>
          </w:rPrChange>
        </w:rPr>
        <w:t xml:space="preserve">        #circos.link(speciesLabels[i], runif(1, 0, 1), speciesLabels[j], runif(1, 0, 1), lwd=1, col="lightgray")</w:t>
      </w:r>
    </w:p>
    <w:p w14:paraId="4044E08D" w14:textId="77777777" w:rsidR="003501C7" w:rsidRPr="003501C7" w:rsidRDefault="003501C7" w:rsidP="003501C7">
      <w:pPr>
        <w:rPr>
          <w:lang w:val="en-US"/>
          <w:rPrChange w:id="2470" w:author="Benoît Perez-Lamarque" w:date="2021-09-23T12:19:00Z">
            <w:rPr/>
          </w:rPrChange>
        </w:rPr>
      </w:pPr>
      <w:r w:rsidRPr="003501C7">
        <w:rPr>
          <w:lang w:val="en-US"/>
          <w:rPrChange w:id="2471" w:author="Benoît Perez-Lamarque" w:date="2021-09-23T12:18:00Z">
            <w:rPr/>
          </w:rPrChange>
        </w:rPr>
        <w:t xml:space="preserve">      </w:t>
      </w:r>
      <w:r w:rsidRPr="003501C7">
        <w:rPr>
          <w:lang w:val="en-US"/>
          <w:rPrChange w:id="2472" w:author="Benoît Perez-Lamarque" w:date="2021-09-23T12:19:00Z">
            <w:rPr/>
          </w:rPrChange>
        </w:rPr>
        <w:t>}</w:t>
      </w:r>
    </w:p>
    <w:p w14:paraId="2D675B70" w14:textId="77777777" w:rsidR="003501C7" w:rsidRPr="003501C7" w:rsidRDefault="003501C7" w:rsidP="003501C7">
      <w:pPr>
        <w:rPr>
          <w:lang w:val="en-US"/>
          <w:rPrChange w:id="2473" w:author="Benoît Perez-Lamarque" w:date="2021-09-23T12:19:00Z">
            <w:rPr/>
          </w:rPrChange>
        </w:rPr>
      </w:pPr>
      <w:r w:rsidRPr="003501C7">
        <w:rPr>
          <w:lang w:val="en-US"/>
          <w:rPrChange w:id="2474" w:author="Benoît Perez-Lamarque" w:date="2021-09-23T12:19:00Z">
            <w:rPr/>
          </w:rPrChange>
        </w:rPr>
        <w:t xml:space="preserve">    }</w:t>
      </w:r>
    </w:p>
    <w:p w14:paraId="712BA5D6" w14:textId="77777777" w:rsidR="003501C7" w:rsidRPr="003501C7" w:rsidRDefault="003501C7" w:rsidP="003501C7">
      <w:pPr>
        <w:rPr>
          <w:lang w:val="en-US"/>
          <w:rPrChange w:id="2475" w:author="Benoît Perez-Lamarque" w:date="2021-09-23T12:19:00Z">
            <w:rPr/>
          </w:rPrChange>
        </w:rPr>
      </w:pPr>
      <w:r w:rsidRPr="003501C7">
        <w:rPr>
          <w:lang w:val="en-US"/>
          <w:rPrChange w:id="2476" w:author="Benoît Perez-Lamarque" w:date="2021-09-23T12:19:00Z">
            <w:rPr/>
          </w:rPrChange>
        </w:rPr>
        <w:t xml:space="preserve">  }</w:t>
      </w:r>
    </w:p>
    <w:p w14:paraId="3285EDE4" w14:textId="77777777" w:rsidR="003501C7" w:rsidRPr="003501C7" w:rsidRDefault="003501C7" w:rsidP="003501C7">
      <w:pPr>
        <w:rPr>
          <w:lang w:val="en-US"/>
          <w:rPrChange w:id="2477" w:author="Benoît Perez-Lamarque" w:date="2021-09-23T12:19:00Z">
            <w:rPr/>
          </w:rPrChange>
        </w:rPr>
      </w:pPr>
      <w:r w:rsidRPr="003501C7">
        <w:rPr>
          <w:lang w:val="en-US"/>
          <w:rPrChange w:id="2478" w:author="Benoît Perez-Lamarque" w:date="2021-09-23T12:19:00Z">
            <w:rPr/>
          </w:rPrChange>
        </w:rPr>
        <w:t>}</w:t>
      </w:r>
    </w:p>
    <w:p w14:paraId="57041413" w14:textId="77777777" w:rsidR="003501C7" w:rsidRPr="003501C7" w:rsidRDefault="003501C7" w:rsidP="003501C7">
      <w:pPr>
        <w:rPr>
          <w:lang w:val="en-US"/>
          <w:rPrChange w:id="2479" w:author="Benoît Perez-Lamarque" w:date="2021-09-23T12:19:00Z">
            <w:rPr/>
          </w:rPrChange>
        </w:rPr>
      </w:pPr>
      <w:r w:rsidRPr="003501C7">
        <w:rPr>
          <w:lang w:val="en-US"/>
          <w:rPrChange w:id="2480" w:author="Benoît Perez-Lamarque" w:date="2021-09-23T12:19:00Z">
            <w:rPr/>
          </w:rPrChange>
        </w:rPr>
        <w:t>circos.clear()</w:t>
      </w:r>
    </w:p>
    <w:p w14:paraId="52830B59" w14:textId="77777777" w:rsidR="003501C7" w:rsidRPr="003501C7" w:rsidRDefault="003501C7" w:rsidP="003501C7">
      <w:pPr>
        <w:rPr>
          <w:lang w:val="en-US"/>
          <w:rPrChange w:id="2481" w:author="Benoît Perez-Lamarque" w:date="2021-09-23T12:19:00Z">
            <w:rPr/>
          </w:rPrChange>
        </w:rPr>
      </w:pPr>
    </w:p>
    <w:p w14:paraId="08572522" w14:textId="77777777" w:rsidR="003501C7" w:rsidRPr="003501C7" w:rsidRDefault="003501C7" w:rsidP="003501C7">
      <w:pPr>
        <w:rPr>
          <w:lang w:val="en-US"/>
          <w:rPrChange w:id="2482" w:author="Benoît Perez-Lamarque" w:date="2021-09-23T12:19:00Z">
            <w:rPr/>
          </w:rPrChange>
        </w:rPr>
      </w:pPr>
      <w:r w:rsidRPr="003501C7">
        <w:rPr>
          <w:lang w:val="en-US"/>
          <w:rPrChange w:id="2483" w:author="Benoît Perez-Lamarque" w:date="2021-09-23T12:19:00Z">
            <w:rPr/>
          </w:rPrChange>
        </w:rPr>
        <w:t>#Plot the phylogenetic tree in a new circular plot</w:t>
      </w:r>
    </w:p>
    <w:p w14:paraId="12384DFD" w14:textId="77777777" w:rsidR="003501C7" w:rsidRPr="003501C7" w:rsidRDefault="003501C7" w:rsidP="003501C7">
      <w:pPr>
        <w:rPr>
          <w:lang w:val="en-US"/>
          <w:rPrChange w:id="2484" w:author="Benoît Perez-Lamarque" w:date="2021-09-23T12:19:00Z">
            <w:rPr/>
          </w:rPrChange>
        </w:rPr>
      </w:pPr>
      <w:r w:rsidRPr="003501C7">
        <w:rPr>
          <w:lang w:val="en-US"/>
          <w:rPrChange w:id="2485" w:author="Benoît Perez-Lamarque" w:date="2021-09-23T12:19:00Z">
            <w:rPr/>
          </w:rPrChange>
        </w:rPr>
        <w:t>n = length(labels)  # number of species</w:t>
      </w:r>
    </w:p>
    <w:p w14:paraId="1514A513" w14:textId="77777777" w:rsidR="003501C7" w:rsidRPr="003501C7" w:rsidRDefault="003501C7" w:rsidP="003501C7">
      <w:pPr>
        <w:rPr>
          <w:lang w:val="en-US"/>
          <w:rPrChange w:id="2486" w:author="Benoît Perez-Lamarque" w:date="2021-09-23T12:19:00Z">
            <w:rPr/>
          </w:rPrChange>
        </w:rPr>
      </w:pPr>
      <w:r w:rsidRPr="003501C7">
        <w:rPr>
          <w:lang w:val="en-US"/>
          <w:rPrChange w:id="2487" w:author="Benoît Perez-Lamarque" w:date="2021-09-23T12:19:00Z">
            <w:rPr/>
          </w:rPrChange>
        </w:rPr>
        <w:t>dend = as.dendrogram(hc)</w:t>
      </w:r>
    </w:p>
    <w:p w14:paraId="540D8C4A" w14:textId="77777777" w:rsidR="003501C7" w:rsidRPr="003501C7" w:rsidRDefault="003501C7" w:rsidP="003501C7">
      <w:pPr>
        <w:rPr>
          <w:lang w:val="en-US"/>
          <w:rPrChange w:id="2488" w:author="Benoît Perez-Lamarque" w:date="2021-09-23T12:19:00Z">
            <w:rPr/>
          </w:rPrChange>
        </w:rPr>
      </w:pPr>
    </w:p>
    <w:p w14:paraId="26CBCA2D" w14:textId="77777777" w:rsidR="003501C7" w:rsidRPr="003501C7" w:rsidRDefault="003501C7" w:rsidP="003501C7">
      <w:pPr>
        <w:rPr>
          <w:lang w:val="en-US"/>
          <w:rPrChange w:id="2489" w:author="Benoît Perez-Lamarque" w:date="2021-09-23T12:19:00Z">
            <w:rPr/>
          </w:rPrChange>
        </w:rPr>
      </w:pPr>
      <w:r w:rsidRPr="003501C7">
        <w:rPr>
          <w:lang w:val="en-US"/>
          <w:rPrChange w:id="2490" w:author="Benoît Perez-Lamarque" w:date="2021-09-23T12:19:00Z">
            <w:rPr/>
          </w:rPrChange>
        </w:rPr>
        <w:t>par(new = TRUE) # &lt;- magic</w:t>
      </w:r>
    </w:p>
    <w:p w14:paraId="7317EB46" w14:textId="77777777" w:rsidR="003501C7" w:rsidRPr="003501C7" w:rsidRDefault="003501C7" w:rsidP="003501C7">
      <w:pPr>
        <w:rPr>
          <w:lang w:val="en-US"/>
          <w:rPrChange w:id="2491" w:author="Benoît Perez-Lamarque" w:date="2021-09-23T12:19:00Z">
            <w:rPr/>
          </w:rPrChange>
        </w:rPr>
      </w:pPr>
      <w:r w:rsidRPr="003501C7">
        <w:rPr>
          <w:lang w:val="en-US"/>
          <w:rPrChange w:id="2492" w:author="Benoît Perez-Lamarque" w:date="2021-09-23T12:19:00Z">
            <w:rPr/>
          </w:rPrChange>
        </w:rPr>
        <w:t>circos.par("canvas.xlim" = c(-1.05, 1.05), "canvas.ylim" = c(-1.25, 1.25))</w:t>
      </w:r>
    </w:p>
    <w:p w14:paraId="77A9CED8" w14:textId="77777777" w:rsidR="003501C7" w:rsidRPr="003501C7" w:rsidRDefault="003501C7" w:rsidP="003501C7">
      <w:pPr>
        <w:rPr>
          <w:lang w:val="en-US"/>
          <w:rPrChange w:id="2493" w:author="Benoît Perez-Lamarque" w:date="2021-09-23T12:19:00Z">
            <w:rPr/>
          </w:rPrChange>
        </w:rPr>
      </w:pPr>
      <w:r w:rsidRPr="003501C7">
        <w:rPr>
          <w:lang w:val="en-US"/>
          <w:rPrChange w:id="2494" w:author="Benoît Perez-Lamarque" w:date="2021-09-23T12:19:00Z">
            <w:rPr/>
          </w:rPrChange>
        </w:rPr>
        <w:t>circos.initialize("a", xlim = c(0, n)) # only one sector</w:t>
      </w:r>
    </w:p>
    <w:p w14:paraId="48711C65" w14:textId="77777777" w:rsidR="003501C7" w:rsidRPr="003501C7" w:rsidRDefault="003501C7" w:rsidP="003501C7">
      <w:pPr>
        <w:rPr>
          <w:lang w:val="en-US"/>
          <w:rPrChange w:id="2495" w:author="Benoît Perez-Lamarque" w:date="2021-09-23T12:19:00Z">
            <w:rPr/>
          </w:rPrChange>
        </w:rPr>
      </w:pPr>
      <w:r w:rsidRPr="003501C7">
        <w:rPr>
          <w:lang w:val="en-US"/>
          <w:rPrChange w:id="2496" w:author="Benoît Perez-Lamarque" w:date="2021-09-23T12:19:00Z">
            <w:rPr/>
          </w:rPrChange>
        </w:rPr>
        <w:t># circos.track(ylim = c(0, 1), bg.border = NA, track.height = 0.3,</w:t>
      </w:r>
    </w:p>
    <w:p w14:paraId="365B2622" w14:textId="77777777" w:rsidR="003501C7" w:rsidRPr="003501C7" w:rsidRDefault="003501C7" w:rsidP="003501C7">
      <w:pPr>
        <w:rPr>
          <w:lang w:val="en-US"/>
          <w:rPrChange w:id="2497" w:author="Benoît Perez-Lamarque" w:date="2021-09-23T12:19:00Z">
            <w:rPr/>
          </w:rPrChange>
        </w:rPr>
      </w:pPr>
      <w:r w:rsidRPr="003501C7">
        <w:rPr>
          <w:lang w:val="en-US"/>
          <w:rPrChange w:id="2498" w:author="Benoît Perez-Lamarque" w:date="2021-09-23T12:19:00Z">
            <w:rPr/>
          </w:rPrChange>
        </w:rPr>
        <w:t>#              panel.fun = function(x, y) {</w:t>
      </w:r>
    </w:p>
    <w:p w14:paraId="61D2BF37" w14:textId="77777777" w:rsidR="003501C7" w:rsidRPr="003501C7" w:rsidRDefault="003501C7" w:rsidP="003501C7">
      <w:pPr>
        <w:rPr>
          <w:lang w:val="en-US"/>
          <w:rPrChange w:id="2499" w:author="Benoît Perez-Lamarque" w:date="2021-09-23T12:19:00Z">
            <w:rPr/>
          </w:rPrChange>
        </w:rPr>
      </w:pPr>
      <w:r w:rsidRPr="003501C7">
        <w:rPr>
          <w:lang w:val="en-US"/>
          <w:rPrChange w:id="2500" w:author="Benoît Perez-Lamarque" w:date="2021-09-23T12:19:00Z">
            <w:rPr/>
          </w:rPrChange>
        </w:rPr>
        <w:t>#                for(i in seq_len(n)) {</w:t>
      </w:r>
    </w:p>
    <w:p w14:paraId="6CFE8B27" w14:textId="77777777" w:rsidR="003501C7" w:rsidRPr="003501C7" w:rsidRDefault="003501C7" w:rsidP="003501C7">
      <w:pPr>
        <w:rPr>
          <w:lang w:val="en-US"/>
          <w:rPrChange w:id="2501" w:author="Benoît Perez-Lamarque" w:date="2021-09-23T12:19:00Z">
            <w:rPr/>
          </w:rPrChange>
        </w:rPr>
      </w:pPr>
      <w:r w:rsidRPr="003501C7">
        <w:rPr>
          <w:lang w:val="en-US"/>
          <w:rPrChange w:id="2502" w:author="Benoît Perez-Lamarque" w:date="2021-09-23T12:19:00Z">
            <w:rPr/>
          </w:rPrChange>
        </w:rPr>
        <w:t>#                  circos.text(i-0.5, 0, labels.rdc[i], adj = c(0, 0.5),</w:t>
      </w:r>
    </w:p>
    <w:p w14:paraId="7C2D3FC4" w14:textId="77777777" w:rsidR="003501C7" w:rsidRPr="003501C7" w:rsidRDefault="003501C7" w:rsidP="003501C7">
      <w:pPr>
        <w:rPr>
          <w:lang w:val="en-US"/>
          <w:rPrChange w:id="2503" w:author="Benoît Perez-Lamarque" w:date="2021-09-23T12:19:00Z">
            <w:rPr/>
          </w:rPrChange>
        </w:rPr>
      </w:pPr>
      <w:r w:rsidRPr="003501C7">
        <w:rPr>
          <w:lang w:val="en-US"/>
          <w:rPrChange w:id="2504" w:author="Benoît Perez-Lamarque" w:date="2021-09-23T12:19:00Z">
            <w:rPr/>
          </w:rPrChange>
        </w:rPr>
        <w:t>#                              facing = "clockwise", niceFacing = TRUE,</w:t>
      </w:r>
    </w:p>
    <w:p w14:paraId="6EF431EB" w14:textId="77777777" w:rsidR="003501C7" w:rsidRPr="003501C7" w:rsidRDefault="003501C7" w:rsidP="003501C7">
      <w:pPr>
        <w:rPr>
          <w:lang w:val="en-US"/>
          <w:rPrChange w:id="2505" w:author="Benoît Perez-Lamarque" w:date="2021-09-23T12:19:00Z">
            <w:rPr/>
          </w:rPrChange>
        </w:rPr>
      </w:pPr>
      <w:r w:rsidRPr="003501C7">
        <w:rPr>
          <w:lang w:val="en-US"/>
          <w:rPrChange w:id="2506" w:author="Benoît Perez-Lamarque" w:date="2021-09-23T12:19:00Z">
            <w:rPr/>
          </w:rPrChange>
        </w:rPr>
        <w:t>#                              col = "black", cex = 0.2, font=3)</w:t>
      </w:r>
    </w:p>
    <w:p w14:paraId="292BFDFB" w14:textId="77777777" w:rsidR="003501C7" w:rsidRPr="003501C7" w:rsidRDefault="003501C7" w:rsidP="003501C7">
      <w:pPr>
        <w:rPr>
          <w:lang w:val="en-US"/>
          <w:rPrChange w:id="2507" w:author="Benoît Perez-Lamarque" w:date="2021-09-23T12:19:00Z">
            <w:rPr/>
          </w:rPrChange>
        </w:rPr>
      </w:pPr>
      <w:r w:rsidRPr="003501C7">
        <w:rPr>
          <w:lang w:val="en-US"/>
          <w:rPrChange w:id="2508" w:author="Benoît Perez-Lamarque" w:date="2021-09-23T12:19:00Z">
            <w:rPr/>
          </w:rPrChange>
        </w:rPr>
        <w:t>#                }</w:t>
      </w:r>
    </w:p>
    <w:p w14:paraId="17BB5888" w14:textId="77777777" w:rsidR="003501C7" w:rsidRPr="003501C7" w:rsidRDefault="003501C7" w:rsidP="003501C7">
      <w:pPr>
        <w:rPr>
          <w:lang w:val="en-US"/>
          <w:rPrChange w:id="2509" w:author="Benoît Perez-Lamarque" w:date="2021-09-23T12:19:00Z">
            <w:rPr/>
          </w:rPrChange>
        </w:rPr>
      </w:pPr>
      <w:r w:rsidRPr="003501C7">
        <w:rPr>
          <w:lang w:val="en-US"/>
          <w:rPrChange w:id="2510" w:author="Benoît Perez-Lamarque" w:date="2021-09-23T12:19:00Z">
            <w:rPr/>
          </w:rPrChange>
        </w:rPr>
        <w:lastRenderedPageBreak/>
        <w:t>#              })</w:t>
      </w:r>
    </w:p>
    <w:p w14:paraId="094024CA" w14:textId="77777777" w:rsidR="003501C7" w:rsidRPr="003501C7" w:rsidRDefault="003501C7" w:rsidP="003501C7">
      <w:pPr>
        <w:rPr>
          <w:lang w:val="en-US"/>
          <w:rPrChange w:id="2511" w:author="Benoît Perez-Lamarque" w:date="2021-09-23T12:19:00Z">
            <w:rPr/>
          </w:rPrChange>
        </w:rPr>
      </w:pPr>
    </w:p>
    <w:p w14:paraId="7CD00284" w14:textId="77777777" w:rsidR="003501C7" w:rsidRPr="003501C7" w:rsidRDefault="003501C7" w:rsidP="003501C7">
      <w:pPr>
        <w:rPr>
          <w:lang w:val="en-US"/>
          <w:rPrChange w:id="2512" w:author="Benoît Perez-Lamarque" w:date="2021-09-23T12:19:00Z">
            <w:rPr/>
          </w:rPrChange>
        </w:rPr>
      </w:pPr>
    </w:p>
    <w:p w14:paraId="52FD7771" w14:textId="77777777" w:rsidR="003501C7" w:rsidRPr="003501C7" w:rsidRDefault="003501C7" w:rsidP="003501C7">
      <w:pPr>
        <w:rPr>
          <w:lang w:val="en-US"/>
          <w:rPrChange w:id="2513" w:author="Benoît Perez-Lamarque" w:date="2021-09-23T12:19:00Z">
            <w:rPr/>
          </w:rPrChange>
        </w:rPr>
      </w:pPr>
      <w:r w:rsidRPr="003501C7">
        <w:rPr>
          <w:lang w:val="en-US"/>
          <w:rPrChange w:id="2514" w:author="Benoît Perez-Lamarque" w:date="2021-09-23T12:19:00Z">
            <w:rPr/>
          </w:rPrChange>
        </w:rPr>
        <w:t>#suppressPackageStartupMessages(library(dendextend))</w:t>
      </w:r>
    </w:p>
    <w:p w14:paraId="60DBFCB2" w14:textId="77777777" w:rsidR="003501C7" w:rsidRPr="003501C7" w:rsidRDefault="003501C7" w:rsidP="003501C7">
      <w:pPr>
        <w:rPr>
          <w:lang w:val="en-US"/>
          <w:rPrChange w:id="2515" w:author="Benoît Perez-Lamarque" w:date="2021-09-23T12:19:00Z">
            <w:rPr/>
          </w:rPrChange>
        </w:rPr>
      </w:pPr>
      <w:r w:rsidRPr="003501C7">
        <w:rPr>
          <w:lang w:val="en-US"/>
          <w:rPrChange w:id="2516" w:author="Benoît Perez-Lamarque" w:date="2021-09-23T12:19:00Z">
            <w:rPr/>
          </w:rPrChange>
        </w:rPr>
        <w:t>#dend = color_branches(dend, k = 6, col = 1:6)</w:t>
      </w:r>
    </w:p>
    <w:p w14:paraId="727A1FEA" w14:textId="77777777" w:rsidR="003501C7" w:rsidRPr="003501C7" w:rsidRDefault="003501C7" w:rsidP="003501C7">
      <w:pPr>
        <w:rPr>
          <w:lang w:val="en-US"/>
          <w:rPrChange w:id="2517" w:author="Benoît Perez-Lamarque" w:date="2021-09-23T12:19:00Z">
            <w:rPr/>
          </w:rPrChange>
        </w:rPr>
      </w:pPr>
      <w:r w:rsidRPr="003501C7">
        <w:rPr>
          <w:lang w:val="en-US"/>
          <w:rPrChange w:id="2518" w:author="Benoît Perez-Lamarque" w:date="2021-09-23T12:19:00Z">
            <w:rPr/>
          </w:rPrChange>
        </w:rPr>
        <w:t>dend_height = attr(dend, "height")</w:t>
      </w:r>
    </w:p>
    <w:p w14:paraId="52273963" w14:textId="77777777" w:rsidR="003501C7" w:rsidRPr="003501C7" w:rsidRDefault="003501C7" w:rsidP="003501C7">
      <w:pPr>
        <w:rPr>
          <w:lang w:val="en-US"/>
          <w:rPrChange w:id="2519" w:author="Benoît Perez-Lamarque" w:date="2021-09-23T12:19:00Z">
            <w:rPr/>
          </w:rPrChange>
        </w:rPr>
      </w:pPr>
      <w:r w:rsidRPr="003501C7">
        <w:rPr>
          <w:lang w:val="en-US"/>
          <w:rPrChange w:id="2520" w:author="Benoît Perez-Lamarque" w:date="2021-09-23T12:19:00Z">
            <w:rPr/>
          </w:rPrChange>
        </w:rPr>
        <w:t>circos.track(ylim = c(0, dend_height), bg.border = NA,</w:t>
      </w:r>
    </w:p>
    <w:p w14:paraId="45D15BAA" w14:textId="77777777" w:rsidR="003501C7" w:rsidRPr="003501C7" w:rsidRDefault="003501C7" w:rsidP="003501C7">
      <w:pPr>
        <w:rPr>
          <w:lang w:val="en-US"/>
          <w:rPrChange w:id="2521" w:author="Benoît Perez-Lamarque" w:date="2021-09-23T12:19:00Z">
            <w:rPr/>
          </w:rPrChange>
        </w:rPr>
      </w:pPr>
      <w:r w:rsidRPr="003501C7">
        <w:rPr>
          <w:lang w:val="en-US"/>
          <w:rPrChange w:id="2522" w:author="Benoît Perez-Lamarque" w:date="2021-09-23T12:19:00Z">
            <w:rPr/>
          </w:rPrChange>
        </w:rPr>
        <w:t xml:space="preserve">             track.height = 0.95, panel.fun = function(x, y) {</w:t>
      </w:r>
    </w:p>
    <w:p w14:paraId="0BB6544A" w14:textId="77777777" w:rsidR="003501C7" w:rsidRPr="003501C7" w:rsidRDefault="003501C7" w:rsidP="003501C7">
      <w:pPr>
        <w:rPr>
          <w:lang w:val="en-US"/>
          <w:rPrChange w:id="2523" w:author="Benoît Perez-Lamarque" w:date="2021-09-23T12:19:00Z">
            <w:rPr/>
          </w:rPrChange>
        </w:rPr>
      </w:pPr>
      <w:r w:rsidRPr="003501C7">
        <w:rPr>
          <w:lang w:val="en-US"/>
          <w:rPrChange w:id="2524" w:author="Benoît Perez-Lamarque" w:date="2021-09-23T12:19:00Z">
            <w:rPr/>
          </w:rPrChange>
        </w:rPr>
        <w:t xml:space="preserve">               circos.dendrogram(dend)</w:t>
      </w:r>
    </w:p>
    <w:p w14:paraId="6CCC51F4" w14:textId="77777777" w:rsidR="003501C7" w:rsidRPr="003501C7" w:rsidRDefault="003501C7" w:rsidP="003501C7">
      <w:pPr>
        <w:rPr>
          <w:lang w:val="en-US"/>
          <w:rPrChange w:id="2525" w:author="Benoît Perez-Lamarque" w:date="2021-09-23T12:19:00Z">
            <w:rPr/>
          </w:rPrChange>
        </w:rPr>
      </w:pPr>
      <w:r w:rsidRPr="003501C7">
        <w:rPr>
          <w:lang w:val="en-US"/>
          <w:rPrChange w:id="2526" w:author="Benoît Perez-Lamarque" w:date="2021-09-23T12:19:00Z">
            <w:rPr/>
          </w:rPrChange>
        </w:rPr>
        <w:t xml:space="preserve">             })</w:t>
      </w:r>
    </w:p>
    <w:p w14:paraId="7570EAE2" w14:textId="77777777" w:rsidR="003501C7" w:rsidRPr="003501C7" w:rsidRDefault="003501C7" w:rsidP="003501C7">
      <w:pPr>
        <w:rPr>
          <w:lang w:val="en-US"/>
          <w:rPrChange w:id="2527" w:author="Benoît Perez-Lamarque" w:date="2021-09-23T12:19:00Z">
            <w:rPr/>
          </w:rPrChange>
        </w:rPr>
      </w:pPr>
      <w:r w:rsidRPr="003501C7">
        <w:rPr>
          <w:lang w:val="en-US"/>
          <w:rPrChange w:id="2528" w:author="Benoît Perez-Lamarque" w:date="2021-09-23T12:19:00Z">
            <w:rPr/>
          </w:rPrChange>
        </w:rPr>
        <w:t>circos.clear()</w:t>
      </w:r>
    </w:p>
    <w:p w14:paraId="07EFDA03" w14:textId="77777777" w:rsidR="003501C7" w:rsidRPr="003501C7" w:rsidRDefault="003501C7" w:rsidP="003501C7">
      <w:pPr>
        <w:rPr>
          <w:lang w:val="en-US"/>
          <w:rPrChange w:id="2529" w:author="Benoît Perez-Lamarque" w:date="2021-09-23T12:19:00Z">
            <w:rPr/>
          </w:rPrChange>
        </w:rPr>
      </w:pPr>
      <w:r w:rsidRPr="003501C7">
        <w:rPr>
          <w:lang w:val="en-US"/>
          <w:rPrChange w:id="2530" w:author="Benoît Perez-Lamarque" w:date="2021-09-23T12:19:00Z">
            <w:rPr/>
          </w:rPrChange>
        </w:rPr>
        <w:t>```</w:t>
      </w:r>
    </w:p>
    <w:p w14:paraId="178B6CF3" w14:textId="77777777" w:rsidR="003501C7" w:rsidRPr="003501C7" w:rsidRDefault="003501C7" w:rsidP="003501C7">
      <w:pPr>
        <w:rPr>
          <w:lang w:val="en-US"/>
          <w:rPrChange w:id="2531" w:author="Benoît Perez-Lamarque" w:date="2021-09-23T12:19:00Z">
            <w:rPr/>
          </w:rPrChange>
        </w:rPr>
      </w:pPr>
    </w:p>
    <w:p w14:paraId="5ADF612B" w14:textId="77777777" w:rsidR="003501C7" w:rsidRPr="003501C7" w:rsidRDefault="003501C7" w:rsidP="003501C7">
      <w:pPr>
        <w:rPr>
          <w:lang w:val="en-US"/>
          <w:rPrChange w:id="2532" w:author="Benoît Perez-Lamarque" w:date="2021-09-23T12:19:00Z">
            <w:rPr/>
          </w:rPrChange>
        </w:rPr>
      </w:pPr>
      <w:r w:rsidRPr="003501C7">
        <w:rPr>
          <w:lang w:val="en-US"/>
          <w:rPrChange w:id="2533" w:author="Benoît Perez-Lamarque" w:date="2021-09-23T12:19:00Z">
            <w:rPr/>
          </w:rPrChange>
        </w:rPr>
        <w:t>\clearpage</w:t>
      </w:r>
    </w:p>
    <w:p w14:paraId="469FA5FB" w14:textId="77777777" w:rsidR="003501C7" w:rsidRPr="003501C7" w:rsidRDefault="003501C7" w:rsidP="003501C7">
      <w:pPr>
        <w:rPr>
          <w:lang w:val="en-US"/>
          <w:rPrChange w:id="2534" w:author="Benoît Perez-Lamarque" w:date="2021-09-23T12:19:00Z">
            <w:rPr/>
          </w:rPrChange>
        </w:rPr>
      </w:pPr>
    </w:p>
    <w:p w14:paraId="75AF7595" w14:textId="77777777" w:rsidR="003501C7" w:rsidRPr="003501C7" w:rsidRDefault="003501C7" w:rsidP="003501C7">
      <w:pPr>
        <w:rPr>
          <w:lang w:val="en-US"/>
          <w:rPrChange w:id="2535" w:author="Benoît Perez-Lamarque" w:date="2021-09-23T12:19:00Z">
            <w:rPr/>
          </w:rPrChange>
        </w:rPr>
      </w:pPr>
      <w:r w:rsidRPr="003501C7">
        <w:rPr>
          <w:lang w:val="en-US"/>
          <w:rPrChange w:id="2536" w:author="Benoît Perez-Lamarque" w:date="2021-09-23T12:19:00Z">
            <w:rPr/>
          </w:rPrChange>
        </w:rPr>
        <w:t>```{r figbrain, fig.pos='H', include=TRUE, warning = FALSE, message = FALSE, fig.width=7, fig.height=7, fig.cap=paste("(Left) EQ or relative brain size value among frugivorous primates (Right) Studied brain areas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A 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[@baez2013role].", sep="")}</w:t>
      </w:r>
    </w:p>
    <w:p w14:paraId="673EC871" w14:textId="77777777" w:rsidR="003501C7" w:rsidRPr="003501C7" w:rsidRDefault="003501C7" w:rsidP="003501C7">
      <w:pPr>
        <w:rPr>
          <w:lang w:val="en-US"/>
          <w:rPrChange w:id="2537" w:author="Benoît Perez-Lamarque" w:date="2021-09-23T12:19:00Z">
            <w:rPr/>
          </w:rPrChange>
        </w:rPr>
      </w:pPr>
    </w:p>
    <w:p w14:paraId="6E9C85DE" w14:textId="77777777" w:rsidR="003501C7" w:rsidRPr="003501C7" w:rsidRDefault="003501C7" w:rsidP="003501C7">
      <w:pPr>
        <w:rPr>
          <w:lang w:val="en-US"/>
          <w:rPrChange w:id="2538" w:author="Benoît Perez-Lamarque" w:date="2021-09-23T12:19:00Z">
            <w:rPr/>
          </w:rPrChange>
        </w:rPr>
      </w:pPr>
      <w:r w:rsidRPr="003501C7">
        <w:rPr>
          <w:lang w:val="en-US"/>
          <w:rPrChange w:id="2539" w:author="Benoît Perez-Lamarque" w:date="2021-09-23T12:19:00Z">
            <w:rPr/>
          </w:rPrChange>
        </w:rPr>
        <w:t>library(RColorBrewer)</w:t>
      </w:r>
    </w:p>
    <w:p w14:paraId="05C8884B" w14:textId="77777777" w:rsidR="003501C7" w:rsidRPr="003501C7" w:rsidRDefault="003501C7" w:rsidP="003501C7">
      <w:pPr>
        <w:rPr>
          <w:lang w:val="en-US"/>
          <w:rPrChange w:id="2540" w:author="Benoît Perez-Lamarque" w:date="2021-09-23T12:19:00Z">
            <w:rPr/>
          </w:rPrChange>
        </w:rPr>
      </w:pPr>
      <w:r w:rsidRPr="003501C7">
        <w:rPr>
          <w:lang w:val="en-US"/>
          <w:rPrChange w:id="2541" w:author="Benoît Perez-Lamarque" w:date="2021-09-23T12:19:00Z">
            <w:rPr/>
          </w:rPrChange>
        </w:rPr>
        <w:t>colourVector &lt;- c("darkgrey", brewer.pal(n = 5, name = "Set1")[1:5])</w:t>
      </w:r>
    </w:p>
    <w:p w14:paraId="7921556C" w14:textId="77777777" w:rsidR="003501C7" w:rsidRPr="003501C7" w:rsidRDefault="003501C7" w:rsidP="003501C7">
      <w:pPr>
        <w:rPr>
          <w:lang w:val="en-US"/>
          <w:rPrChange w:id="2542" w:author="Benoît Perez-Lamarque" w:date="2021-09-23T12:19:00Z">
            <w:rPr/>
          </w:rPrChange>
        </w:rPr>
      </w:pPr>
      <w:r w:rsidRPr="003501C7">
        <w:rPr>
          <w:lang w:val="en-US"/>
          <w:rPrChange w:id="2543" w:author="Benoît Perez-Lamarque" w:date="2021-09-23T12:19:00Z">
            <w:rPr/>
          </w:rPrChange>
        </w:rPr>
        <w:t>colourVectorbis &lt;- c("lightgray", brewer.pal(n = 5, name = "Pastel1")[1:5])</w:t>
      </w:r>
    </w:p>
    <w:p w14:paraId="0ED70893" w14:textId="77777777" w:rsidR="003501C7" w:rsidRPr="003501C7" w:rsidRDefault="003501C7" w:rsidP="003501C7">
      <w:pPr>
        <w:rPr>
          <w:lang w:val="en-US"/>
          <w:rPrChange w:id="2544" w:author="Benoît Perez-Lamarque" w:date="2021-09-23T12:19:00Z">
            <w:rPr/>
          </w:rPrChange>
        </w:rPr>
      </w:pPr>
      <w:r w:rsidRPr="003501C7">
        <w:rPr>
          <w:lang w:val="en-US"/>
          <w:rPrChange w:id="2545" w:author="Benoît Perez-Lamarque" w:date="2021-09-23T12:19:00Z">
            <w:rPr/>
          </w:rPrChange>
        </w:rPr>
        <w:t>colour.circle.points &lt;- c("black", "darkred", "darkblue", "darkgreen", "purple4", "orange4")</w:t>
      </w:r>
    </w:p>
    <w:p w14:paraId="6A709816" w14:textId="77777777" w:rsidR="003501C7" w:rsidRPr="003501C7" w:rsidRDefault="003501C7" w:rsidP="003501C7">
      <w:pPr>
        <w:rPr>
          <w:lang w:val="en-US"/>
          <w:rPrChange w:id="2546" w:author="Benoît Perez-Lamarque" w:date="2021-09-23T12:19:00Z">
            <w:rPr/>
          </w:rPrChange>
        </w:rPr>
      </w:pPr>
    </w:p>
    <w:p w14:paraId="7C877608" w14:textId="77777777" w:rsidR="003501C7" w:rsidRPr="003501C7" w:rsidRDefault="003501C7" w:rsidP="003501C7">
      <w:pPr>
        <w:rPr>
          <w:lang w:val="en-US"/>
          <w:rPrChange w:id="2547" w:author="Benoît Perez-Lamarque" w:date="2021-09-23T12:19:00Z">
            <w:rPr/>
          </w:rPrChange>
        </w:rPr>
      </w:pPr>
      <w:r w:rsidRPr="003501C7">
        <w:rPr>
          <w:lang w:val="en-US"/>
          <w:rPrChange w:id="2548" w:author="Benoît Perez-Lamarque" w:date="2021-09-23T12:19:00Z">
            <w:rPr/>
          </w:rPrChange>
        </w:rPr>
        <w:t>###</w:t>
      </w:r>
    </w:p>
    <w:p w14:paraId="73C7FC47" w14:textId="77777777" w:rsidR="003501C7" w:rsidRPr="003501C7" w:rsidRDefault="003501C7" w:rsidP="003501C7">
      <w:pPr>
        <w:rPr>
          <w:lang w:val="en-US"/>
          <w:rPrChange w:id="2549" w:author="Benoît Perez-Lamarque" w:date="2021-09-23T12:19:00Z">
            <w:rPr/>
          </w:rPrChange>
        </w:rPr>
      </w:pPr>
      <w:r w:rsidRPr="003501C7">
        <w:rPr>
          <w:lang w:val="en-US"/>
          <w:rPrChange w:id="2550" w:author="Benoît Perez-Lamarque" w:date="2021-09-23T12:19:00Z">
            <w:rPr/>
          </w:rPrChange>
        </w:rPr>
        <w:t>## Fig brain values / circular</w:t>
      </w:r>
    </w:p>
    <w:p w14:paraId="5A2614DF" w14:textId="77777777" w:rsidR="003501C7" w:rsidRPr="003501C7" w:rsidRDefault="003501C7" w:rsidP="003501C7">
      <w:pPr>
        <w:rPr>
          <w:lang w:val="en-US"/>
          <w:rPrChange w:id="2551" w:author="Benoît Perez-Lamarque" w:date="2021-09-23T12:19:00Z">
            <w:rPr/>
          </w:rPrChange>
        </w:rPr>
      </w:pPr>
      <w:r w:rsidRPr="003501C7">
        <w:rPr>
          <w:lang w:val="en-US"/>
          <w:rPrChange w:id="2552" w:author="Benoît Perez-Lamarque" w:date="2021-09-23T12:19:00Z">
            <w:rPr/>
          </w:rPrChange>
        </w:rPr>
        <w:t>###</w:t>
      </w:r>
    </w:p>
    <w:p w14:paraId="01FB8A34" w14:textId="77777777" w:rsidR="003501C7" w:rsidRPr="003501C7" w:rsidRDefault="003501C7" w:rsidP="003501C7">
      <w:pPr>
        <w:rPr>
          <w:lang w:val="en-US"/>
          <w:rPrChange w:id="2553" w:author="Benoît Perez-Lamarque" w:date="2021-09-23T12:19:00Z">
            <w:rPr/>
          </w:rPrChange>
        </w:rPr>
      </w:pPr>
    </w:p>
    <w:p w14:paraId="29F1A28A" w14:textId="77777777" w:rsidR="003501C7" w:rsidRPr="003501C7" w:rsidRDefault="003501C7" w:rsidP="003501C7">
      <w:pPr>
        <w:rPr>
          <w:lang w:val="en-US"/>
          <w:rPrChange w:id="2554" w:author="Benoît Perez-Lamarque" w:date="2021-09-23T12:19:00Z">
            <w:rPr/>
          </w:rPrChange>
        </w:rPr>
      </w:pPr>
      <w:r w:rsidRPr="003501C7">
        <w:rPr>
          <w:lang w:val="en-US"/>
          <w:rPrChange w:id="2555" w:author="Benoît Perez-Lamarque" w:date="2021-09-23T12:19:00Z">
            <w:rPr/>
          </w:rPrChange>
        </w:rPr>
        <w:t>summaryDataForPlot$EQ &lt;- summaryDataForPlot$Brain*1.036*(10**-3)/(0.085*summaryDataForPlot$Bodymass**0.775)</w:t>
      </w:r>
    </w:p>
    <w:p w14:paraId="35F56413" w14:textId="77777777" w:rsidR="003501C7" w:rsidRPr="003501C7" w:rsidRDefault="003501C7" w:rsidP="003501C7">
      <w:pPr>
        <w:rPr>
          <w:lang w:val="en-US"/>
          <w:rPrChange w:id="2556" w:author="Benoît Perez-Lamarque" w:date="2021-09-23T12:19:00Z">
            <w:rPr/>
          </w:rPrChange>
        </w:rPr>
      </w:pPr>
      <w:r w:rsidRPr="003501C7">
        <w:rPr>
          <w:lang w:val="en-US"/>
          <w:rPrChange w:id="2557" w:author="Benoît Perez-Lamarque" w:date="2021-09-23T12:19:00Z">
            <w:rPr/>
          </w:rPrChange>
        </w:rPr>
        <w:lastRenderedPageBreak/>
        <w:t>summaryDataForPlot$ratioNeocortex &lt;- summaryDataForPlot$Neocortex/summaryDataForPlot$Bodymass</w:t>
      </w:r>
    </w:p>
    <w:p w14:paraId="220CF283" w14:textId="77777777" w:rsidR="003501C7" w:rsidRPr="003501C7" w:rsidRDefault="003501C7" w:rsidP="003501C7">
      <w:pPr>
        <w:rPr>
          <w:lang w:val="en-US"/>
          <w:rPrChange w:id="2558" w:author="Benoît Perez-Lamarque" w:date="2021-09-23T12:19:00Z">
            <w:rPr/>
          </w:rPrChange>
        </w:rPr>
      </w:pPr>
      <w:r w:rsidRPr="003501C7">
        <w:rPr>
          <w:lang w:val="en-US"/>
          <w:rPrChange w:id="2559" w:author="Benoît Perez-Lamarque" w:date="2021-09-23T12:19:00Z">
            <w:rPr/>
          </w:rPrChange>
        </w:rPr>
        <w:t>summaryDataForPlot$ratioHippocampus &lt;- summaryDataForPlot$Hippocampus/summaryDataForPlot$Bodymass</w:t>
      </w:r>
    </w:p>
    <w:p w14:paraId="65C05B9C" w14:textId="77777777" w:rsidR="003501C7" w:rsidRPr="003501C7" w:rsidRDefault="003501C7" w:rsidP="003501C7">
      <w:pPr>
        <w:rPr>
          <w:lang w:val="en-US"/>
          <w:rPrChange w:id="2560" w:author="Benoît Perez-Lamarque" w:date="2021-09-23T12:19:00Z">
            <w:rPr/>
          </w:rPrChange>
        </w:rPr>
      </w:pPr>
      <w:r w:rsidRPr="003501C7">
        <w:rPr>
          <w:lang w:val="en-US"/>
          <w:rPrChange w:id="2561" w:author="Benoît Perez-Lamarque" w:date="2021-09-23T12:19:00Z">
            <w:rPr/>
          </w:rPrChange>
        </w:rPr>
        <w:t>summaryDataForPlot$ratioCerebellum &lt;- summaryDataForPlot$Cerebellum/summaryDataForPlot$Bodymass</w:t>
      </w:r>
    </w:p>
    <w:p w14:paraId="1F876F94" w14:textId="77777777" w:rsidR="003501C7" w:rsidRPr="003501C7" w:rsidRDefault="003501C7" w:rsidP="003501C7">
      <w:pPr>
        <w:rPr>
          <w:lang w:val="en-US"/>
          <w:rPrChange w:id="2562" w:author="Benoît Perez-Lamarque" w:date="2021-09-23T12:19:00Z">
            <w:rPr/>
          </w:rPrChange>
        </w:rPr>
      </w:pPr>
      <w:r w:rsidRPr="003501C7">
        <w:rPr>
          <w:lang w:val="en-US"/>
          <w:rPrChange w:id="2563" w:author="Benoît Perez-Lamarque" w:date="2021-09-23T12:19:00Z">
            <w:rPr/>
          </w:rPrChange>
        </w:rPr>
        <w:t>summaryDataForPlot$ratioStriatum &lt;- summaryDataForPlot$Striatum/summaryDataForPlot$Bodymass</w:t>
      </w:r>
    </w:p>
    <w:p w14:paraId="29D03691" w14:textId="77777777" w:rsidR="003501C7" w:rsidRPr="003501C7" w:rsidRDefault="003501C7" w:rsidP="003501C7">
      <w:pPr>
        <w:rPr>
          <w:lang w:val="en-US"/>
          <w:rPrChange w:id="2564" w:author="Benoît Perez-Lamarque" w:date="2021-09-23T12:19:00Z">
            <w:rPr/>
          </w:rPrChange>
        </w:rPr>
      </w:pPr>
      <w:r w:rsidRPr="003501C7">
        <w:rPr>
          <w:lang w:val="en-US"/>
          <w:rPrChange w:id="2565" w:author="Benoît Perez-Lamarque" w:date="2021-09-23T12:19:00Z">
            <w:rPr/>
          </w:rPrChange>
        </w:rPr>
        <w:t>summaryDataForPlot$ratioMOB &lt;- summaryDataForPlot$MOB/summaryDataForPlot$Bodymass</w:t>
      </w:r>
    </w:p>
    <w:p w14:paraId="33CA1C30" w14:textId="77777777" w:rsidR="003501C7" w:rsidRPr="003501C7" w:rsidRDefault="003501C7" w:rsidP="003501C7">
      <w:pPr>
        <w:rPr>
          <w:lang w:val="en-US"/>
          <w:rPrChange w:id="2566" w:author="Benoît Perez-Lamarque" w:date="2021-09-23T12:19:00Z">
            <w:rPr/>
          </w:rPrChange>
        </w:rPr>
      </w:pPr>
    </w:p>
    <w:p w14:paraId="6BA82A29" w14:textId="77777777" w:rsidR="003501C7" w:rsidRPr="003501C7" w:rsidRDefault="003501C7" w:rsidP="003501C7">
      <w:pPr>
        <w:rPr>
          <w:lang w:val="en-US"/>
          <w:rPrChange w:id="2567" w:author="Benoît Perez-Lamarque" w:date="2021-09-23T12:19:00Z">
            <w:rPr/>
          </w:rPrChange>
        </w:rPr>
      </w:pPr>
      <w:r w:rsidRPr="003501C7">
        <w:rPr>
          <w:lang w:val="en-US"/>
          <w:rPrChange w:id="2568" w:author="Benoît Perez-Lamarque" w:date="2021-09-23T12:19:00Z">
            <w:rPr/>
          </w:rPrChange>
        </w:rPr>
        <w:t>#Brain data</w:t>
      </w:r>
    </w:p>
    <w:p w14:paraId="2D666719" w14:textId="77777777" w:rsidR="003501C7" w:rsidRPr="003501C7" w:rsidRDefault="003501C7" w:rsidP="003501C7">
      <w:pPr>
        <w:rPr>
          <w:lang w:val="en-US"/>
          <w:rPrChange w:id="2569" w:author="Benoît Perez-Lamarque" w:date="2021-09-23T12:19:00Z">
            <w:rPr/>
          </w:rPrChange>
        </w:rPr>
      </w:pPr>
      <w:r w:rsidRPr="003501C7">
        <w:rPr>
          <w:lang w:val="en-US"/>
          <w:rPrChange w:id="2570" w:author="Benoît Perez-Lamarque" w:date="2021-09-23T12:19:00Z">
            <w:rPr/>
          </w:rPrChange>
        </w:rPr>
        <w:t>relativeValueEQ &lt;- scale(summaryDataForPlot$EQ[match(speciesLabels, summaryDataForPlot$SpeciesForPhylogeny)])#runif(length(speciesLabels), -1, 1)</w:t>
      </w:r>
    </w:p>
    <w:p w14:paraId="4C8DFBD4" w14:textId="77777777" w:rsidR="003501C7" w:rsidRPr="003501C7" w:rsidRDefault="003501C7" w:rsidP="003501C7">
      <w:pPr>
        <w:rPr>
          <w:lang w:val="en-US"/>
          <w:rPrChange w:id="2571" w:author="Benoît Perez-Lamarque" w:date="2021-09-23T12:19:00Z">
            <w:rPr/>
          </w:rPrChange>
        </w:rPr>
      </w:pPr>
      <w:r w:rsidRPr="003501C7">
        <w:rPr>
          <w:lang w:val="en-US"/>
          <w:rPrChange w:id="2572" w:author="Benoît Perez-Lamarque" w:date="2021-09-23T12:19:00Z">
            <w:rPr/>
          </w:rPrChange>
        </w:rPr>
        <w:t>relativeValueNeocortex &lt;- scale(summaryDataForPlot$ratioNeocortex[match(speciesLabels, summaryDataForPlot$SpeciesForPhylogeny)])</w:t>
      </w:r>
    </w:p>
    <w:p w14:paraId="7E02D45F" w14:textId="77777777" w:rsidR="003501C7" w:rsidRPr="003501C7" w:rsidRDefault="003501C7" w:rsidP="003501C7">
      <w:pPr>
        <w:rPr>
          <w:lang w:val="en-US"/>
          <w:rPrChange w:id="2573" w:author="Benoît Perez-Lamarque" w:date="2021-09-23T12:19:00Z">
            <w:rPr/>
          </w:rPrChange>
        </w:rPr>
      </w:pPr>
      <w:r w:rsidRPr="003501C7">
        <w:rPr>
          <w:lang w:val="en-US"/>
          <w:rPrChange w:id="2574" w:author="Benoît Perez-Lamarque" w:date="2021-09-23T12:19:00Z">
            <w:rPr/>
          </w:rPrChange>
        </w:rPr>
        <w:t>relativeValueHippocampus &lt;- scale(summaryDataForPlot$ratioHippocampus[match(speciesLabels, summaryDataForPlot$SpeciesForPhylogeny)])</w:t>
      </w:r>
    </w:p>
    <w:p w14:paraId="4D9A30FB" w14:textId="77777777" w:rsidR="003501C7" w:rsidRPr="003501C7" w:rsidRDefault="003501C7" w:rsidP="003501C7">
      <w:pPr>
        <w:rPr>
          <w:lang w:val="en-US"/>
          <w:rPrChange w:id="2575" w:author="Benoît Perez-Lamarque" w:date="2021-09-23T12:19:00Z">
            <w:rPr/>
          </w:rPrChange>
        </w:rPr>
      </w:pPr>
      <w:r w:rsidRPr="003501C7">
        <w:rPr>
          <w:lang w:val="en-US"/>
          <w:rPrChange w:id="2576" w:author="Benoît Perez-Lamarque" w:date="2021-09-23T12:19:00Z">
            <w:rPr/>
          </w:rPrChange>
        </w:rPr>
        <w:t>relativeValueCerebellum &lt;- scale(summaryDataForPlot$ratioCerebellum[match(speciesLabels, summaryDataForPlot$SpeciesForPhylogeny)])</w:t>
      </w:r>
    </w:p>
    <w:p w14:paraId="2F55D963" w14:textId="77777777" w:rsidR="003501C7" w:rsidRPr="003501C7" w:rsidRDefault="003501C7" w:rsidP="003501C7">
      <w:pPr>
        <w:rPr>
          <w:lang w:val="en-US"/>
          <w:rPrChange w:id="2577" w:author="Benoît Perez-Lamarque" w:date="2021-09-23T12:19:00Z">
            <w:rPr/>
          </w:rPrChange>
        </w:rPr>
      </w:pPr>
      <w:r w:rsidRPr="003501C7">
        <w:rPr>
          <w:lang w:val="en-US"/>
          <w:rPrChange w:id="2578" w:author="Benoît Perez-Lamarque" w:date="2021-09-23T12:19:00Z">
            <w:rPr/>
          </w:rPrChange>
        </w:rPr>
        <w:t>relativeValueStriatum &lt;- scale(summaryDataForPlot$ratioStriatum[match(speciesLabels, summaryDataForPlot$SpeciesForPhylogeny)])</w:t>
      </w:r>
    </w:p>
    <w:p w14:paraId="0B817A64" w14:textId="77777777" w:rsidR="003501C7" w:rsidRPr="003501C7" w:rsidRDefault="003501C7" w:rsidP="003501C7">
      <w:pPr>
        <w:rPr>
          <w:lang w:val="en-US"/>
          <w:rPrChange w:id="2579" w:author="Benoît Perez-Lamarque" w:date="2021-09-23T12:19:00Z">
            <w:rPr/>
          </w:rPrChange>
        </w:rPr>
      </w:pPr>
      <w:r w:rsidRPr="003501C7">
        <w:rPr>
          <w:lang w:val="en-US"/>
          <w:rPrChange w:id="2580" w:author="Benoît Perez-Lamarque" w:date="2021-09-23T12:19:00Z">
            <w:rPr/>
          </w:rPrChange>
        </w:rPr>
        <w:t>relativeValueMOB &lt;- scale(summaryDataForPlot$ratioMOB[match(speciesLabels, summaryDataForPlot$SpeciesForPhylogeny)])</w:t>
      </w:r>
    </w:p>
    <w:p w14:paraId="0141167D" w14:textId="77777777" w:rsidR="003501C7" w:rsidRPr="003501C7" w:rsidRDefault="003501C7" w:rsidP="003501C7">
      <w:pPr>
        <w:rPr>
          <w:lang w:val="en-US"/>
          <w:rPrChange w:id="2581" w:author="Benoît Perez-Lamarque" w:date="2021-09-23T12:19:00Z">
            <w:rPr/>
          </w:rPrChange>
        </w:rPr>
      </w:pPr>
    </w:p>
    <w:p w14:paraId="390869D1" w14:textId="77777777" w:rsidR="003501C7" w:rsidRPr="003501C7" w:rsidRDefault="003501C7" w:rsidP="003501C7">
      <w:pPr>
        <w:rPr>
          <w:lang w:val="en-US"/>
          <w:rPrChange w:id="2582" w:author="Benoît Perez-Lamarque" w:date="2021-09-23T12:19:00Z">
            <w:rPr/>
          </w:rPrChange>
        </w:rPr>
      </w:pPr>
      <w:r w:rsidRPr="003501C7">
        <w:rPr>
          <w:lang w:val="en-US"/>
          <w:rPrChange w:id="2583" w:author="Benoît Perez-Lamarque" w:date="2021-09-23T12:19:00Z">
            <w:rPr/>
          </w:rPrChange>
        </w:rPr>
        <w:t>layout(mat=cbind(c(1,1), c(2,3)), widths=c(35,15), heights=c(15,35))</w:t>
      </w:r>
    </w:p>
    <w:p w14:paraId="12D03771" w14:textId="77777777" w:rsidR="003501C7" w:rsidRDefault="003501C7" w:rsidP="003501C7">
      <w:r>
        <w:t>par(mar=c(0, 0, 0, 0), mgp=c(2, 0.5, 0), xpd=TRUE)</w:t>
      </w:r>
    </w:p>
    <w:p w14:paraId="58EBB80D" w14:textId="77777777" w:rsidR="003501C7" w:rsidRDefault="003501C7" w:rsidP="003501C7"/>
    <w:p w14:paraId="6600A7EE" w14:textId="77777777" w:rsidR="003501C7" w:rsidRPr="003501C7" w:rsidRDefault="003501C7" w:rsidP="003501C7">
      <w:pPr>
        <w:rPr>
          <w:lang w:val="en-US"/>
          <w:rPrChange w:id="2584" w:author="Benoît Perez-Lamarque" w:date="2021-09-23T12:19:00Z">
            <w:rPr/>
          </w:rPrChange>
        </w:rPr>
      </w:pPr>
      <w:r w:rsidRPr="003501C7">
        <w:rPr>
          <w:lang w:val="en-US"/>
          <w:rPrChange w:id="2585" w:author="Benoît Perez-Lamarque" w:date="2021-09-23T12:19:00Z">
            <w:rPr/>
          </w:rPrChange>
        </w:rPr>
        <w:t># plot(0, 0, type="n")</w:t>
      </w:r>
    </w:p>
    <w:p w14:paraId="4237542A" w14:textId="77777777" w:rsidR="003501C7" w:rsidRPr="003501C7" w:rsidRDefault="003501C7" w:rsidP="003501C7">
      <w:pPr>
        <w:rPr>
          <w:lang w:val="en-US"/>
          <w:rPrChange w:id="2586" w:author="Benoît Perez-Lamarque" w:date="2021-09-23T12:19:00Z">
            <w:rPr/>
          </w:rPrChange>
        </w:rPr>
      </w:pPr>
    </w:p>
    <w:p w14:paraId="5FA4AF04" w14:textId="77777777" w:rsidR="003501C7" w:rsidRPr="003501C7" w:rsidRDefault="003501C7" w:rsidP="003501C7">
      <w:pPr>
        <w:rPr>
          <w:lang w:val="en-US"/>
          <w:rPrChange w:id="2587" w:author="Benoît Perez-Lamarque" w:date="2021-09-23T12:19:00Z">
            <w:rPr/>
          </w:rPrChange>
        </w:rPr>
      </w:pPr>
      <w:r w:rsidRPr="003501C7">
        <w:rPr>
          <w:lang w:val="en-US"/>
          <w:rPrChange w:id="2588" w:author="Benoît Perez-Lamarque" w:date="2021-09-23T12:19:00Z">
            <w:rPr/>
          </w:rPrChange>
        </w:rPr>
        <w:t>library(circlize)</w:t>
      </w:r>
    </w:p>
    <w:p w14:paraId="4BDB0B89" w14:textId="77777777" w:rsidR="003501C7" w:rsidRPr="003501C7" w:rsidRDefault="003501C7" w:rsidP="003501C7">
      <w:pPr>
        <w:rPr>
          <w:lang w:val="en-US"/>
          <w:rPrChange w:id="2589" w:author="Benoît Perez-Lamarque" w:date="2021-09-23T12:19:00Z">
            <w:rPr/>
          </w:rPrChange>
        </w:rPr>
      </w:pPr>
      <w:r w:rsidRPr="003501C7">
        <w:rPr>
          <w:lang w:val="en-US"/>
          <w:rPrChange w:id="2590" w:author="Benoît Perez-Lamarque" w:date="2021-09-23T12:19:00Z">
            <w:rPr/>
          </w:rPrChange>
        </w:rPr>
        <w:t>circos.clear()</w:t>
      </w:r>
    </w:p>
    <w:p w14:paraId="2D5673DE" w14:textId="77777777" w:rsidR="003501C7" w:rsidRPr="003501C7" w:rsidRDefault="003501C7" w:rsidP="003501C7">
      <w:pPr>
        <w:rPr>
          <w:lang w:val="en-US"/>
          <w:rPrChange w:id="2591" w:author="Benoît Perez-Lamarque" w:date="2021-09-23T12:19:00Z">
            <w:rPr/>
          </w:rPrChange>
        </w:rPr>
      </w:pPr>
      <w:r w:rsidRPr="003501C7">
        <w:rPr>
          <w:lang w:val="en-US"/>
          <w:rPrChange w:id="2592" w:author="Benoît Perez-Lamarque" w:date="2021-09-23T12:19:00Z">
            <w:rPr/>
          </w:rPrChange>
        </w:rPr>
        <w:t>circos.par(gap.degree=0, gap.after=0, cell.padding=c(0,0,0,0), track.margin=c(0, 0))</w:t>
      </w:r>
    </w:p>
    <w:p w14:paraId="68A7D11B" w14:textId="77777777" w:rsidR="003501C7" w:rsidRPr="003501C7" w:rsidRDefault="003501C7" w:rsidP="003501C7">
      <w:pPr>
        <w:rPr>
          <w:lang w:val="en-US"/>
          <w:rPrChange w:id="2593" w:author="Benoît Perez-Lamarque" w:date="2021-09-23T12:19:00Z">
            <w:rPr/>
          </w:rPrChange>
        </w:rPr>
      </w:pPr>
      <w:r w:rsidRPr="003501C7">
        <w:rPr>
          <w:lang w:val="en-US"/>
          <w:rPrChange w:id="2594" w:author="Benoît Perez-Lamarque" w:date="2021-09-23T12:19:00Z">
            <w:rPr/>
          </w:rPrChange>
        </w:rPr>
        <w:t>circos.initialize(speciesLabels, xlim = c(0, 1))</w:t>
      </w:r>
    </w:p>
    <w:p w14:paraId="090DE143" w14:textId="77777777" w:rsidR="003501C7" w:rsidRPr="003501C7" w:rsidRDefault="003501C7" w:rsidP="003501C7">
      <w:pPr>
        <w:rPr>
          <w:lang w:val="en-US"/>
          <w:rPrChange w:id="2595" w:author="Benoît Perez-Lamarque" w:date="2021-09-23T12:19:00Z">
            <w:rPr/>
          </w:rPrChange>
        </w:rPr>
      </w:pPr>
    </w:p>
    <w:p w14:paraId="748782C1" w14:textId="77777777" w:rsidR="003501C7" w:rsidRPr="003501C7" w:rsidRDefault="003501C7" w:rsidP="003501C7">
      <w:pPr>
        <w:rPr>
          <w:lang w:val="en-US"/>
          <w:rPrChange w:id="2596" w:author="Benoît Perez-Lamarque" w:date="2021-09-23T12:19:00Z">
            <w:rPr/>
          </w:rPrChange>
        </w:rPr>
      </w:pPr>
      <w:r w:rsidRPr="003501C7">
        <w:rPr>
          <w:lang w:val="en-US"/>
          <w:rPrChange w:id="2597" w:author="Benoît Perez-Lamarque" w:date="2021-09-23T12:19:00Z">
            <w:rPr/>
          </w:rPrChange>
        </w:rPr>
        <w:t>#Species name</w:t>
      </w:r>
    </w:p>
    <w:p w14:paraId="0DB027E4" w14:textId="77777777" w:rsidR="003501C7" w:rsidRPr="003501C7" w:rsidRDefault="003501C7" w:rsidP="003501C7">
      <w:pPr>
        <w:rPr>
          <w:lang w:val="en-US"/>
          <w:rPrChange w:id="2598" w:author="Benoît Perez-Lamarque" w:date="2021-09-23T12:19:00Z">
            <w:rPr/>
          </w:rPrChange>
        </w:rPr>
      </w:pPr>
      <w:r w:rsidRPr="003501C7">
        <w:rPr>
          <w:lang w:val="en-US"/>
          <w:rPrChange w:id="2599" w:author="Benoît Perez-Lamarque" w:date="2021-09-23T12:19:00Z">
            <w:rPr/>
          </w:rPrChange>
        </w:rPr>
        <w:t>circos.track(ylim = c(0, 20), bg.border = NA, track.height = 0.05, track.margin=c(0.01, 0.1),</w:t>
      </w:r>
    </w:p>
    <w:p w14:paraId="39F72062" w14:textId="77777777" w:rsidR="003501C7" w:rsidRPr="003501C7" w:rsidRDefault="003501C7" w:rsidP="003501C7">
      <w:pPr>
        <w:rPr>
          <w:lang w:val="en-US"/>
          <w:rPrChange w:id="2600" w:author="Benoît Perez-Lamarque" w:date="2021-09-23T12:19:00Z">
            <w:rPr/>
          </w:rPrChange>
        </w:rPr>
      </w:pPr>
      <w:r w:rsidRPr="003501C7">
        <w:rPr>
          <w:lang w:val="en-US"/>
          <w:rPrChange w:id="2601" w:author="Benoît Perez-Lamarque" w:date="2021-09-23T12:19:00Z">
            <w:rPr/>
          </w:rPrChange>
        </w:rPr>
        <w:t xml:space="preserve">             panel.fun = function(x, y) {</w:t>
      </w:r>
    </w:p>
    <w:p w14:paraId="58A21F2D" w14:textId="77777777" w:rsidR="003501C7" w:rsidRPr="003501C7" w:rsidRDefault="003501C7" w:rsidP="003501C7">
      <w:pPr>
        <w:rPr>
          <w:lang w:val="en-US"/>
          <w:rPrChange w:id="2602" w:author="Benoît Perez-Lamarque" w:date="2021-09-23T12:19:00Z">
            <w:rPr/>
          </w:rPrChange>
        </w:rPr>
      </w:pPr>
      <w:r w:rsidRPr="003501C7">
        <w:rPr>
          <w:lang w:val="en-US"/>
          <w:rPrChange w:id="2603" w:author="Benoît Perez-Lamarque" w:date="2021-09-23T12:19:00Z">
            <w:rPr/>
          </w:rPrChange>
        </w:rPr>
        <w:t xml:space="preserve">               i=CELL_META$sector.numeric.index</w:t>
      </w:r>
    </w:p>
    <w:p w14:paraId="5E92D770" w14:textId="77777777" w:rsidR="003501C7" w:rsidRPr="003501C7" w:rsidRDefault="003501C7" w:rsidP="003501C7">
      <w:pPr>
        <w:rPr>
          <w:lang w:val="en-US"/>
          <w:rPrChange w:id="2604" w:author="Benoît Perez-Lamarque" w:date="2021-09-23T12:19:00Z">
            <w:rPr/>
          </w:rPrChange>
        </w:rPr>
      </w:pPr>
      <w:r w:rsidRPr="003501C7">
        <w:rPr>
          <w:lang w:val="en-US"/>
          <w:rPrChange w:id="2605" w:author="Benoît Perez-Lamarque" w:date="2021-09-23T12:19:00Z">
            <w:rPr/>
          </w:rPrChange>
        </w:rPr>
        <w:t xml:space="preserve">               circos.text(CELL_META$xcenter, 0, labels.rdc[i], adj = c(0, 0),</w:t>
      </w:r>
    </w:p>
    <w:p w14:paraId="425FD893" w14:textId="77777777" w:rsidR="003501C7" w:rsidRPr="003501C7" w:rsidRDefault="003501C7" w:rsidP="003501C7">
      <w:pPr>
        <w:rPr>
          <w:lang w:val="en-US"/>
          <w:rPrChange w:id="2606" w:author="Benoît Perez-Lamarque" w:date="2021-09-23T12:19:00Z">
            <w:rPr/>
          </w:rPrChange>
        </w:rPr>
      </w:pPr>
      <w:r w:rsidRPr="003501C7">
        <w:rPr>
          <w:lang w:val="en-US"/>
          <w:rPrChange w:id="2607" w:author="Benoît Perez-Lamarque" w:date="2021-09-23T12:19:00Z">
            <w:rPr/>
          </w:rPrChange>
        </w:rPr>
        <w:t xml:space="preserve">                           facing = "clockwise", niceFacing = TRUE,</w:t>
      </w:r>
    </w:p>
    <w:p w14:paraId="72046707" w14:textId="77777777" w:rsidR="003501C7" w:rsidRPr="003501C7" w:rsidRDefault="003501C7" w:rsidP="003501C7">
      <w:pPr>
        <w:rPr>
          <w:lang w:val="en-US"/>
          <w:rPrChange w:id="2608" w:author="Benoît Perez-Lamarque" w:date="2021-09-23T12:19:00Z">
            <w:rPr/>
          </w:rPrChange>
        </w:rPr>
      </w:pPr>
      <w:r w:rsidRPr="003501C7">
        <w:rPr>
          <w:lang w:val="en-US"/>
          <w:rPrChange w:id="2609" w:author="Benoît Perez-Lamarque" w:date="2021-09-23T12:19:00Z">
            <w:rPr/>
          </w:rPrChange>
        </w:rPr>
        <w:t xml:space="preserve">                           col = "black", cex = 0.6, font=3)</w:t>
      </w:r>
    </w:p>
    <w:p w14:paraId="2DF15967" w14:textId="77777777" w:rsidR="003501C7" w:rsidRPr="003501C7" w:rsidRDefault="003501C7" w:rsidP="003501C7">
      <w:pPr>
        <w:rPr>
          <w:lang w:val="en-US"/>
          <w:rPrChange w:id="2610" w:author="Benoît Perez-Lamarque" w:date="2021-09-23T12:19:00Z">
            <w:rPr/>
          </w:rPrChange>
        </w:rPr>
      </w:pPr>
      <w:r w:rsidRPr="003501C7">
        <w:rPr>
          <w:lang w:val="en-US"/>
          <w:rPrChange w:id="2611" w:author="Benoît Perez-Lamarque" w:date="2021-09-23T12:19:00Z">
            <w:rPr/>
          </w:rPrChange>
        </w:rPr>
        <w:t xml:space="preserve">             })</w:t>
      </w:r>
    </w:p>
    <w:p w14:paraId="1EFF8096" w14:textId="77777777" w:rsidR="003501C7" w:rsidRPr="003501C7" w:rsidRDefault="003501C7" w:rsidP="003501C7">
      <w:pPr>
        <w:rPr>
          <w:lang w:val="en-US"/>
          <w:rPrChange w:id="2612" w:author="Benoît Perez-Lamarque" w:date="2021-09-23T12:19:00Z">
            <w:rPr/>
          </w:rPrChange>
        </w:rPr>
      </w:pPr>
      <w:r w:rsidRPr="003501C7">
        <w:rPr>
          <w:lang w:val="en-US"/>
          <w:rPrChange w:id="2613" w:author="Benoît Perez-Lamarque" w:date="2021-09-23T12:19:00Z">
            <w:rPr/>
          </w:rPrChange>
        </w:rPr>
        <w:t>#</w:t>
      </w:r>
    </w:p>
    <w:p w14:paraId="4AF4CEDC" w14:textId="77777777" w:rsidR="003501C7" w:rsidRPr="003501C7" w:rsidRDefault="003501C7" w:rsidP="003501C7">
      <w:pPr>
        <w:rPr>
          <w:lang w:val="en-US"/>
          <w:rPrChange w:id="2614" w:author="Benoît Perez-Lamarque" w:date="2021-09-23T12:19:00Z">
            <w:rPr/>
          </w:rPrChange>
        </w:rPr>
      </w:pPr>
      <w:r w:rsidRPr="003501C7">
        <w:rPr>
          <w:lang w:val="en-US"/>
          <w:rPrChange w:id="2615" w:author="Benoît Perez-Lamarque" w:date="2021-09-23T12:19:00Z">
            <w:rPr/>
          </w:rPrChange>
        </w:rPr>
        <w:t>#Background</w:t>
      </w:r>
    </w:p>
    <w:p w14:paraId="2CB0BBFE" w14:textId="77777777" w:rsidR="003501C7" w:rsidRPr="003501C7" w:rsidRDefault="003501C7" w:rsidP="003501C7">
      <w:pPr>
        <w:rPr>
          <w:lang w:val="en-US"/>
          <w:rPrChange w:id="2616" w:author="Benoît Perez-Lamarque" w:date="2021-09-23T12:19:00Z">
            <w:rPr/>
          </w:rPrChange>
        </w:rPr>
      </w:pPr>
      <w:r w:rsidRPr="003501C7">
        <w:rPr>
          <w:lang w:val="en-US"/>
          <w:rPrChange w:id="2617" w:author="Benoît Perez-Lamarque" w:date="2021-09-23T12:19:00Z">
            <w:rPr/>
          </w:rPrChange>
        </w:rPr>
        <w:lastRenderedPageBreak/>
        <w:t>circos.track(ylim = c(0, 1), bg.border = NA, panel.fun = function(x, y) {</w:t>
      </w:r>
    </w:p>
    <w:p w14:paraId="1328D299" w14:textId="77777777" w:rsidR="003501C7" w:rsidRPr="003501C7" w:rsidRDefault="003501C7" w:rsidP="003501C7">
      <w:pPr>
        <w:rPr>
          <w:lang w:val="en-US"/>
          <w:rPrChange w:id="2618" w:author="Benoît Perez-Lamarque" w:date="2021-09-23T12:19:00Z">
            <w:rPr/>
          </w:rPrChange>
        </w:rPr>
      </w:pPr>
      <w:r w:rsidRPr="003501C7">
        <w:rPr>
          <w:lang w:val="en-US"/>
          <w:rPrChange w:id="2619" w:author="Benoît Perez-Lamarque" w:date="2021-09-23T12:19:00Z">
            <w:rPr/>
          </w:rPrChange>
        </w:rPr>
        <w:t xml:space="preserve">  circos.rect(0, 0, 1, 1, col=colourVector[1], border=colourVector[1])</w:t>
      </w:r>
    </w:p>
    <w:p w14:paraId="2023EA76" w14:textId="77777777" w:rsidR="003501C7" w:rsidRPr="003501C7" w:rsidRDefault="003501C7" w:rsidP="003501C7">
      <w:pPr>
        <w:rPr>
          <w:lang w:val="en-US"/>
          <w:rPrChange w:id="2620" w:author="Benoît Perez-Lamarque" w:date="2021-09-23T12:19:00Z">
            <w:rPr/>
          </w:rPrChange>
        </w:rPr>
      </w:pPr>
      <w:r w:rsidRPr="003501C7">
        <w:rPr>
          <w:lang w:val="en-US"/>
          <w:rPrChange w:id="2621" w:author="Benoît Perez-Lamarque" w:date="2021-09-23T12:19:00Z">
            <w:rPr/>
          </w:rPrChange>
        </w:rPr>
        <w:t>}, track.height = 1/15)</w:t>
      </w:r>
    </w:p>
    <w:p w14:paraId="1CE67128" w14:textId="77777777" w:rsidR="003501C7" w:rsidRPr="003501C7" w:rsidRDefault="003501C7" w:rsidP="003501C7">
      <w:pPr>
        <w:rPr>
          <w:lang w:val="en-US"/>
          <w:rPrChange w:id="2622" w:author="Benoît Perez-Lamarque" w:date="2021-09-23T12:19:00Z">
            <w:rPr/>
          </w:rPrChange>
        </w:rPr>
      </w:pPr>
    </w:p>
    <w:p w14:paraId="4F8FDF86" w14:textId="77777777" w:rsidR="003501C7" w:rsidRPr="003501C7" w:rsidRDefault="003501C7" w:rsidP="003501C7">
      <w:pPr>
        <w:rPr>
          <w:lang w:val="en-US"/>
          <w:rPrChange w:id="2623" w:author="Benoît Perez-Lamarque" w:date="2021-09-23T12:19:00Z">
            <w:rPr/>
          </w:rPrChange>
        </w:rPr>
      </w:pPr>
      <w:r w:rsidRPr="003501C7">
        <w:rPr>
          <w:lang w:val="en-US"/>
          <w:rPrChange w:id="2624" w:author="Benoît Perez-Lamarque" w:date="2021-09-23T12:19:00Z">
            <w:rPr/>
          </w:rPrChange>
        </w:rPr>
        <w:t>circos.track(ylim = c(0, 1), bg.border = NA, panel.fun = function(x, y) {</w:t>
      </w:r>
    </w:p>
    <w:p w14:paraId="5D7F0945" w14:textId="77777777" w:rsidR="003501C7" w:rsidRPr="003501C7" w:rsidRDefault="003501C7" w:rsidP="003501C7">
      <w:pPr>
        <w:rPr>
          <w:lang w:val="en-US"/>
          <w:rPrChange w:id="2625" w:author="Benoît Perez-Lamarque" w:date="2021-09-23T12:19:00Z">
            <w:rPr/>
          </w:rPrChange>
        </w:rPr>
      </w:pPr>
      <w:r w:rsidRPr="003501C7">
        <w:rPr>
          <w:lang w:val="en-US"/>
          <w:rPrChange w:id="2626" w:author="Benoît Perez-Lamarque" w:date="2021-09-23T12:19:00Z">
            <w:rPr/>
          </w:rPrChange>
        </w:rPr>
        <w:t xml:space="preserve">  circos.rect(0, 0, 1, 1, col=colourVectorbis[1], border=colourVectorbis[1])</w:t>
      </w:r>
    </w:p>
    <w:p w14:paraId="6D9383FD" w14:textId="77777777" w:rsidR="003501C7" w:rsidRPr="003501C7" w:rsidRDefault="003501C7" w:rsidP="003501C7">
      <w:pPr>
        <w:rPr>
          <w:lang w:val="en-US"/>
          <w:rPrChange w:id="2627" w:author="Benoît Perez-Lamarque" w:date="2021-09-23T12:19:00Z">
            <w:rPr/>
          </w:rPrChange>
        </w:rPr>
      </w:pPr>
      <w:r w:rsidRPr="003501C7">
        <w:rPr>
          <w:lang w:val="en-US"/>
          <w:rPrChange w:id="2628" w:author="Benoît Perez-Lamarque" w:date="2021-09-23T12:19:00Z">
            <w:rPr/>
          </w:rPrChange>
        </w:rPr>
        <w:t>}, track.height = 1/15)</w:t>
      </w:r>
    </w:p>
    <w:p w14:paraId="4F3B7EA4" w14:textId="77777777" w:rsidR="003501C7" w:rsidRPr="003501C7" w:rsidRDefault="003501C7" w:rsidP="003501C7">
      <w:pPr>
        <w:rPr>
          <w:lang w:val="en-US"/>
          <w:rPrChange w:id="2629" w:author="Benoît Perez-Lamarque" w:date="2021-09-23T12:19:00Z">
            <w:rPr/>
          </w:rPrChange>
        </w:rPr>
      </w:pPr>
    </w:p>
    <w:p w14:paraId="38762BA0" w14:textId="77777777" w:rsidR="003501C7" w:rsidRPr="003501C7" w:rsidRDefault="003501C7" w:rsidP="003501C7">
      <w:pPr>
        <w:rPr>
          <w:lang w:val="en-US"/>
          <w:rPrChange w:id="2630" w:author="Benoît Perez-Lamarque" w:date="2021-09-23T12:19:00Z">
            <w:rPr/>
          </w:rPrChange>
        </w:rPr>
      </w:pPr>
      <w:r w:rsidRPr="003501C7">
        <w:rPr>
          <w:lang w:val="en-US"/>
          <w:rPrChange w:id="2631" w:author="Benoît Perez-Lamarque" w:date="2021-09-23T12:19:00Z">
            <w:rPr/>
          </w:rPrChange>
        </w:rPr>
        <w:t>#Background</w:t>
      </w:r>
    </w:p>
    <w:p w14:paraId="28746EFF" w14:textId="77777777" w:rsidR="003501C7" w:rsidRPr="003501C7" w:rsidRDefault="003501C7" w:rsidP="003501C7">
      <w:pPr>
        <w:rPr>
          <w:lang w:val="en-US"/>
          <w:rPrChange w:id="2632" w:author="Benoît Perez-Lamarque" w:date="2021-09-23T12:19:00Z">
            <w:rPr/>
          </w:rPrChange>
        </w:rPr>
      </w:pPr>
      <w:r w:rsidRPr="003501C7">
        <w:rPr>
          <w:lang w:val="en-US"/>
          <w:rPrChange w:id="2633" w:author="Benoît Perez-Lamarque" w:date="2021-09-23T12:19:00Z">
            <w:rPr/>
          </w:rPrChange>
        </w:rPr>
        <w:t>circos.track(ylim = c(0, 1), bg.border = NA, panel.fun = function(x, y) {</w:t>
      </w:r>
    </w:p>
    <w:p w14:paraId="15D2E642" w14:textId="77777777" w:rsidR="003501C7" w:rsidRPr="003501C7" w:rsidRDefault="003501C7" w:rsidP="003501C7">
      <w:pPr>
        <w:rPr>
          <w:lang w:val="en-US"/>
          <w:rPrChange w:id="2634" w:author="Benoît Perez-Lamarque" w:date="2021-09-23T12:19:00Z">
            <w:rPr/>
          </w:rPrChange>
        </w:rPr>
      </w:pPr>
      <w:r w:rsidRPr="003501C7">
        <w:rPr>
          <w:lang w:val="en-US"/>
          <w:rPrChange w:id="2635" w:author="Benoît Perez-Lamarque" w:date="2021-09-23T12:19:00Z">
            <w:rPr/>
          </w:rPrChange>
        </w:rPr>
        <w:t xml:space="preserve">  circos.rect(0, 0, 1, 1, col=colourVector[2], border=colourVector[2])</w:t>
      </w:r>
    </w:p>
    <w:p w14:paraId="56D83F9A" w14:textId="77777777" w:rsidR="003501C7" w:rsidRPr="003501C7" w:rsidRDefault="003501C7" w:rsidP="003501C7">
      <w:pPr>
        <w:rPr>
          <w:lang w:val="en-US"/>
          <w:rPrChange w:id="2636" w:author="Benoît Perez-Lamarque" w:date="2021-09-23T12:19:00Z">
            <w:rPr/>
          </w:rPrChange>
        </w:rPr>
      </w:pPr>
      <w:r w:rsidRPr="003501C7">
        <w:rPr>
          <w:lang w:val="en-US"/>
          <w:rPrChange w:id="2637" w:author="Benoît Perez-Lamarque" w:date="2021-09-23T12:19:00Z">
            <w:rPr/>
          </w:rPrChange>
        </w:rPr>
        <w:t>}, track.height = 1/15)</w:t>
      </w:r>
    </w:p>
    <w:p w14:paraId="410CD7AE" w14:textId="77777777" w:rsidR="003501C7" w:rsidRPr="003501C7" w:rsidRDefault="003501C7" w:rsidP="003501C7">
      <w:pPr>
        <w:rPr>
          <w:lang w:val="en-US"/>
          <w:rPrChange w:id="2638" w:author="Benoît Perez-Lamarque" w:date="2021-09-23T12:19:00Z">
            <w:rPr/>
          </w:rPrChange>
        </w:rPr>
      </w:pPr>
    </w:p>
    <w:p w14:paraId="24BAF4CC" w14:textId="77777777" w:rsidR="003501C7" w:rsidRPr="003501C7" w:rsidRDefault="003501C7" w:rsidP="003501C7">
      <w:pPr>
        <w:rPr>
          <w:lang w:val="en-US"/>
          <w:rPrChange w:id="2639" w:author="Benoît Perez-Lamarque" w:date="2021-09-23T12:19:00Z">
            <w:rPr/>
          </w:rPrChange>
        </w:rPr>
      </w:pPr>
      <w:r w:rsidRPr="003501C7">
        <w:rPr>
          <w:lang w:val="en-US"/>
          <w:rPrChange w:id="2640" w:author="Benoît Perez-Lamarque" w:date="2021-09-23T12:19:00Z">
            <w:rPr/>
          </w:rPrChange>
        </w:rPr>
        <w:t>circos.track(ylim = c(0, 1), bg.border = NA, panel.fun = function(x, y) {</w:t>
      </w:r>
    </w:p>
    <w:p w14:paraId="334DEDA2" w14:textId="77777777" w:rsidR="003501C7" w:rsidRPr="003501C7" w:rsidRDefault="003501C7" w:rsidP="003501C7">
      <w:pPr>
        <w:rPr>
          <w:lang w:val="en-US"/>
          <w:rPrChange w:id="2641" w:author="Benoît Perez-Lamarque" w:date="2021-09-23T12:19:00Z">
            <w:rPr/>
          </w:rPrChange>
        </w:rPr>
      </w:pPr>
      <w:r w:rsidRPr="003501C7">
        <w:rPr>
          <w:lang w:val="en-US"/>
          <w:rPrChange w:id="2642" w:author="Benoît Perez-Lamarque" w:date="2021-09-23T12:19:00Z">
            <w:rPr/>
          </w:rPrChange>
        </w:rPr>
        <w:t xml:space="preserve">  circos.rect(0, 0, 1, 1, col=colourVectorbis[2], border=colourVectorbis[2])</w:t>
      </w:r>
    </w:p>
    <w:p w14:paraId="4FA22A2E" w14:textId="77777777" w:rsidR="003501C7" w:rsidRPr="003501C7" w:rsidRDefault="003501C7" w:rsidP="003501C7">
      <w:pPr>
        <w:rPr>
          <w:lang w:val="en-US"/>
          <w:rPrChange w:id="2643" w:author="Benoît Perez-Lamarque" w:date="2021-09-23T12:19:00Z">
            <w:rPr/>
          </w:rPrChange>
        </w:rPr>
      </w:pPr>
      <w:r w:rsidRPr="003501C7">
        <w:rPr>
          <w:lang w:val="en-US"/>
          <w:rPrChange w:id="2644" w:author="Benoît Perez-Lamarque" w:date="2021-09-23T12:19:00Z">
            <w:rPr/>
          </w:rPrChange>
        </w:rPr>
        <w:t>}, track.height = 1/15)</w:t>
      </w:r>
    </w:p>
    <w:p w14:paraId="1B3907BF" w14:textId="77777777" w:rsidR="003501C7" w:rsidRPr="003501C7" w:rsidRDefault="003501C7" w:rsidP="003501C7">
      <w:pPr>
        <w:rPr>
          <w:lang w:val="en-US"/>
          <w:rPrChange w:id="2645" w:author="Benoît Perez-Lamarque" w:date="2021-09-23T12:19:00Z">
            <w:rPr/>
          </w:rPrChange>
        </w:rPr>
      </w:pPr>
    </w:p>
    <w:p w14:paraId="75EAE67A" w14:textId="77777777" w:rsidR="003501C7" w:rsidRPr="003501C7" w:rsidRDefault="003501C7" w:rsidP="003501C7">
      <w:pPr>
        <w:rPr>
          <w:lang w:val="en-US"/>
          <w:rPrChange w:id="2646" w:author="Benoît Perez-Lamarque" w:date="2021-09-23T12:19:00Z">
            <w:rPr/>
          </w:rPrChange>
        </w:rPr>
      </w:pPr>
      <w:r w:rsidRPr="003501C7">
        <w:rPr>
          <w:lang w:val="en-US"/>
          <w:rPrChange w:id="2647" w:author="Benoît Perez-Lamarque" w:date="2021-09-23T12:19:00Z">
            <w:rPr/>
          </w:rPrChange>
        </w:rPr>
        <w:t>#Background</w:t>
      </w:r>
    </w:p>
    <w:p w14:paraId="4F98CA15" w14:textId="77777777" w:rsidR="003501C7" w:rsidRPr="003501C7" w:rsidRDefault="003501C7" w:rsidP="003501C7">
      <w:pPr>
        <w:rPr>
          <w:lang w:val="en-US"/>
          <w:rPrChange w:id="2648" w:author="Benoît Perez-Lamarque" w:date="2021-09-23T12:19:00Z">
            <w:rPr/>
          </w:rPrChange>
        </w:rPr>
      </w:pPr>
      <w:r w:rsidRPr="003501C7">
        <w:rPr>
          <w:lang w:val="en-US"/>
          <w:rPrChange w:id="2649" w:author="Benoît Perez-Lamarque" w:date="2021-09-23T12:19:00Z">
            <w:rPr/>
          </w:rPrChange>
        </w:rPr>
        <w:t>circos.track(ylim = c(0, 1), bg.border = NA, panel.fun = function(x, y) {</w:t>
      </w:r>
    </w:p>
    <w:p w14:paraId="338D79E5" w14:textId="77777777" w:rsidR="003501C7" w:rsidRPr="003501C7" w:rsidRDefault="003501C7" w:rsidP="003501C7">
      <w:pPr>
        <w:rPr>
          <w:lang w:val="en-US"/>
          <w:rPrChange w:id="2650" w:author="Benoît Perez-Lamarque" w:date="2021-09-23T12:19:00Z">
            <w:rPr/>
          </w:rPrChange>
        </w:rPr>
      </w:pPr>
      <w:r w:rsidRPr="003501C7">
        <w:rPr>
          <w:lang w:val="en-US"/>
          <w:rPrChange w:id="2651" w:author="Benoît Perez-Lamarque" w:date="2021-09-23T12:19:00Z">
            <w:rPr/>
          </w:rPrChange>
        </w:rPr>
        <w:t xml:space="preserve">  circos.rect(0, 0, 1, 1, col=colourVector[3], border=colourVector[3])</w:t>
      </w:r>
    </w:p>
    <w:p w14:paraId="558A201B" w14:textId="77777777" w:rsidR="003501C7" w:rsidRPr="003501C7" w:rsidRDefault="003501C7" w:rsidP="003501C7">
      <w:pPr>
        <w:rPr>
          <w:lang w:val="en-US"/>
          <w:rPrChange w:id="2652" w:author="Benoît Perez-Lamarque" w:date="2021-09-23T12:19:00Z">
            <w:rPr/>
          </w:rPrChange>
        </w:rPr>
      </w:pPr>
      <w:r w:rsidRPr="003501C7">
        <w:rPr>
          <w:lang w:val="en-US"/>
          <w:rPrChange w:id="2653" w:author="Benoît Perez-Lamarque" w:date="2021-09-23T12:19:00Z">
            <w:rPr/>
          </w:rPrChange>
        </w:rPr>
        <w:t>}, track.height = 1/15)</w:t>
      </w:r>
    </w:p>
    <w:p w14:paraId="2EFE8473" w14:textId="77777777" w:rsidR="003501C7" w:rsidRPr="003501C7" w:rsidRDefault="003501C7" w:rsidP="003501C7">
      <w:pPr>
        <w:rPr>
          <w:lang w:val="en-US"/>
          <w:rPrChange w:id="2654" w:author="Benoît Perez-Lamarque" w:date="2021-09-23T12:19:00Z">
            <w:rPr/>
          </w:rPrChange>
        </w:rPr>
      </w:pPr>
    </w:p>
    <w:p w14:paraId="752C050B" w14:textId="77777777" w:rsidR="003501C7" w:rsidRPr="003501C7" w:rsidRDefault="003501C7" w:rsidP="003501C7">
      <w:pPr>
        <w:rPr>
          <w:lang w:val="en-US"/>
          <w:rPrChange w:id="2655" w:author="Benoît Perez-Lamarque" w:date="2021-09-23T12:19:00Z">
            <w:rPr/>
          </w:rPrChange>
        </w:rPr>
      </w:pPr>
      <w:r w:rsidRPr="003501C7">
        <w:rPr>
          <w:lang w:val="en-US"/>
          <w:rPrChange w:id="2656" w:author="Benoît Perez-Lamarque" w:date="2021-09-23T12:19:00Z">
            <w:rPr/>
          </w:rPrChange>
        </w:rPr>
        <w:t>circos.track(ylim = c(0, 1), bg.border = NA, panel.fun = function(x, y) {</w:t>
      </w:r>
    </w:p>
    <w:p w14:paraId="34CA6BF6" w14:textId="77777777" w:rsidR="003501C7" w:rsidRPr="003501C7" w:rsidRDefault="003501C7" w:rsidP="003501C7">
      <w:pPr>
        <w:rPr>
          <w:lang w:val="en-US"/>
          <w:rPrChange w:id="2657" w:author="Benoît Perez-Lamarque" w:date="2021-09-23T12:19:00Z">
            <w:rPr/>
          </w:rPrChange>
        </w:rPr>
      </w:pPr>
      <w:r w:rsidRPr="003501C7">
        <w:rPr>
          <w:lang w:val="en-US"/>
          <w:rPrChange w:id="2658" w:author="Benoît Perez-Lamarque" w:date="2021-09-23T12:19:00Z">
            <w:rPr/>
          </w:rPrChange>
        </w:rPr>
        <w:t xml:space="preserve">  circos.rect(0, 0, 1, 1, col=colourVectorbis[3], border=colourVectorbis[3])</w:t>
      </w:r>
    </w:p>
    <w:p w14:paraId="549C84AC" w14:textId="77777777" w:rsidR="003501C7" w:rsidRPr="003501C7" w:rsidRDefault="003501C7" w:rsidP="003501C7">
      <w:pPr>
        <w:rPr>
          <w:lang w:val="en-US"/>
          <w:rPrChange w:id="2659" w:author="Benoît Perez-Lamarque" w:date="2021-09-23T12:19:00Z">
            <w:rPr/>
          </w:rPrChange>
        </w:rPr>
      </w:pPr>
      <w:r w:rsidRPr="003501C7">
        <w:rPr>
          <w:lang w:val="en-US"/>
          <w:rPrChange w:id="2660" w:author="Benoît Perez-Lamarque" w:date="2021-09-23T12:19:00Z">
            <w:rPr/>
          </w:rPrChange>
        </w:rPr>
        <w:t>}, track.height = 1/15)</w:t>
      </w:r>
    </w:p>
    <w:p w14:paraId="139A9F31" w14:textId="77777777" w:rsidR="003501C7" w:rsidRPr="003501C7" w:rsidRDefault="003501C7" w:rsidP="003501C7">
      <w:pPr>
        <w:rPr>
          <w:lang w:val="en-US"/>
          <w:rPrChange w:id="2661" w:author="Benoît Perez-Lamarque" w:date="2021-09-23T12:19:00Z">
            <w:rPr/>
          </w:rPrChange>
        </w:rPr>
      </w:pPr>
    </w:p>
    <w:p w14:paraId="2DD9D313" w14:textId="77777777" w:rsidR="003501C7" w:rsidRPr="003501C7" w:rsidRDefault="003501C7" w:rsidP="003501C7">
      <w:pPr>
        <w:rPr>
          <w:lang w:val="en-US"/>
          <w:rPrChange w:id="2662" w:author="Benoît Perez-Lamarque" w:date="2021-09-23T12:19:00Z">
            <w:rPr/>
          </w:rPrChange>
        </w:rPr>
      </w:pPr>
      <w:r w:rsidRPr="003501C7">
        <w:rPr>
          <w:lang w:val="en-US"/>
          <w:rPrChange w:id="2663" w:author="Benoît Perez-Lamarque" w:date="2021-09-23T12:19:00Z">
            <w:rPr/>
          </w:rPrChange>
        </w:rPr>
        <w:t>#Background</w:t>
      </w:r>
    </w:p>
    <w:p w14:paraId="18834331" w14:textId="77777777" w:rsidR="003501C7" w:rsidRPr="003501C7" w:rsidRDefault="003501C7" w:rsidP="003501C7">
      <w:pPr>
        <w:rPr>
          <w:lang w:val="en-US"/>
          <w:rPrChange w:id="2664" w:author="Benoît Perez-Lamarque" w:date="2021-09-23T12:19:00Z">
            <w:rPr/>
          </w:rPrChange>
        </w:rPr>
      </w:pPr>
      <w:r w:rsidRPr="003501C7">
        <w:rPr>
          <w:lang w:val="en-US"/>
          <w:rPrChange w:id="2665" w:author="Benoît Perez-Lamarque" w:date="2021-09-23T12:19:00Z">
            <w:rPr/>
          </w:rPrChange>
        </w:rPr>
        <w:t>circos.track(ylim = c(0, 1), bg.border = NA, panel.fun = function(x, y) {</w:t>
      </w:r>
    </w:p>
    <w:p w14:paraId="7EB5669E" w14:textId="77777777" w:rsidR="003501C7" w:rsidRPr="003501C7" w:rsidRDefault="003501C7" w:rsidP="003501C7">
      <w:pPr>
        <w:rPr>
          <w:lang w:val="en-US"/>
          <w:rPrChange w:id="2666" w:author="Benoît Perez-Lamarque" w:date="2021-09-23T12:19:00Z">
            <w:rPr/>
          </w:rPrChange>
        </w:rPr>
      </w:pPr>
      <w:r w:rsidRPr="003501C7">
        <w:rPr>
          <w:lang w:val="en-US"/>
          <w:rPrChange w:id="2667" w:author="Benoît Perez-Lamarque" w:date="2021-09-23T12:19:00Z">
            <w:rPr/>
          </w:rPrChange>
        </w:rPr>
        <w:t xml:space="preserve">  circos.rect(0, 0, 1, 1, col=colourVector[4], border=colourVector[4])</w:t>
      </w:r>
    </w:p>
    <w:p w14:paraId="102EC7F8" w14:textId="77777777" w:rsidR="003501C7" w:rsidRPr="003501C7" w:rsidRDefault="003501C7" w:rsidP="003501C7">
      <w:pPr>
        <w:rPr>
          <w:lang w:val="en-US"/>
          <w:rPrChange w:id="2668" w:author="Benoît Perez-Lamarque" w:date="2021-09-23T12:19:00Z">
            <w:rPr/>
          </w:rPrChange>
        </w:rPr>
      </w:pPr>
      <w:r w:rsidRPr="003501C7">
        <w:rPr>
          <w:lang w:val="en-US"/>
          <w:rPrChange w:id="2669" w:author="Benoît Perez-Lamarque" w:date="2021-09-23T12:19:00Z">
            <w:rPr/>
          </w:rPrChange>
        </w:rPr>
        <w:t>}, track.height = 1/15)</w:t>
      </w:r>
    </w:p>
    <w:p w14:paraId="6DBA1F47" w14:textId="77777777" w:rsidR="003501C7" w:rsidRPr="003501C7" w:rsidRDefault="003501C7" w:rsidP="003501C7">
      <w:pPr>
        <w:rPr>
          <w:lang w:val="en-US"/>
          <w:rPrChange w:id="2670" w:author="Benoît Perez-Lamarque" w:date="2021-09-23T12:19:00Z">
            <w:rPr/>
          </w:rPrChange>
        </w:rPr>
      </w:pPr>
    </w:p>
    <w:p w14:paraId="184ECAC0" w14:textId="77777777" w:rsidR="003501C7" w:rsidRPr="003501C7" w:rsidRDefault="003501C7" w:rsidP="003501C7">
      <w:pPr>
        <w:rPr>
          <w:lang w:val="en-US"/>
          <w:rPrChange w:id="2671" w:author="Benoît Perez-Lamarque" w:date="2021-09-23T12:19:00Z">
            <w:rPr/>
          </w:rPrChange>
        </w:rPr>
      </w:pPr>
      <w:r w:rsidRPr="003501C7">
        <w:rPr>
          <w:lang w:val="en-US"/>
          <w:rPrChange w:id="2672" w:author="Benoît Perez-Lamarque" w:date="2021-09-23T12:19:00Z">
            <w:rPr/>
          </w:rPrChange>
        </w:rPr>
        <w:t>circos.track(ylim = c(0, 1), bg.border = NA, panel.fun = function(x, y) {</w:t>
      </w:r>
    </w:p>
    <w:p w14:paraId="21C4E737" w14:textId="77777777" w:rsidR="003501C7" w:rsidRPr="003501C7" w:rsidRDefault="003501C7" w:rsidP="003501C7">
      <w:pPr>
        <w:rPr>
          <w:lang w:val="en-US"/>
          <w:rPrChange w:id="2673" w:author="Benoît Perez-Lamarque" w:date="2021-09-23T12:19:00Z">
            <w:rPr/>
          </w:rPrChange>
        </w:rPr>
      </w:pPr>
      <w:r w:rsidRPr="003501C7">
        <w:rPr>
          <w:lang w:val="en-US"/>
          <w:rPrChange w:id="2674" w:author="Benoît Perez-Lamarque" w:date="2021-09-23T12:19:00Z">
            <w:rPr/>
          </w:rPrChange>
        </w:rPr>
        <w:t xml:space="preserve">  circos.rect(0, 0, 1, 1, col=colourVectorbis[4], border=colourVectorbis[4])</w:t>
      </w:r>
    </w:p>
    <w:p w14:paraId="19E6FD0D" w14:textId="77777777" w:rsidR="003501C7" w:rsidRPr="003501C7" w:rsidRDefault="003501C7" w:rsidP="003501C7">
      <w:pPr>
        <w:rPr>
          <w:lang w:val="en-US"/>
          <w:rPrChange w:id="2675" w:author="Benoît Perez-Lamarque" w:date="2021-09-23T12:19:00Z">
            <w:rPr/>
          </w:rPrChange>
        </w:rPr>
      </w:pPr>
      <w:r w:rsidRPr="003501C7">
        <w:rPr>
          <w:lang w:val="en-US"/>
          <w:rPrChange w:id="2676" w:author="Benoît Perez-Lamarque" w:date="2021-09-23T12:19:00Z">
            <w:rPr/>
          </w:rPrChange>
        </w:rPr>
        <w:t>}, track.height = 1/15)</w:t>
      </w:r>
    </w:p>
    <w:p w14:paraId="4D86ADEB" w14:textId="77777777" w:rsidR="003501C7" w:rsidRPr="003501C7" w:rsidRDefault="003501C7" w:rsidP="003501C7">
      <w:pPr>
        <w:rPr>
          <w:lang w:val="en-US"/>
          <w:rPrChange w:id="2677" w:author="Benoît Perez-Lamarque" w:date="2021-09-23T12:19:00Z">
            <w:rPr/>
          </w:rPrChange>
        </w:rPr>
      </w:pPr>
    </w:p>
    <w:p w14:paraId="42CAF42D" w14:textId="77777777" w:rsidR="003501C7" w:rsidRPr="003501C7" w:rsidRDefault="003501C7" w:rsidP="003501C7">
      <w:pPr>
        <w:rPr>
          <w:lang w:val="en-US"/>
          <w:rPrChange w:id="2678" w:author="Benoît Perez-Lamarque" w:date="2021-09-23T12:19:00Z">
            <w:rPr/>
          </w:rPrChange>
        </w:rPr>
      </w:pPr>
      <w:r w:rsidRPr="003501C7">
        <w:rPr>
          <w:lang w:val="en-US"/>
          <w:rPrChange w:id="2679" w:author="Benoît Perez-Lamarque" w:date="2021-09-23T12:19:00Z">
            <w:rPr/>
          </w:rPrChange>
        </w:rPr>
        <w:t>#Background</w:t>
      </w:r>
    </w:p>
    <w:p w14:paraId="7F063A16" w14:textId="77777777" w:rsidR="003501C7" w:rsidRPr="003501C7" w:rsidRDefault="003501C7" w:rsidP="003501C7">
      <w:pPr>
        <w:rPr>
          <w:lang w:val="en-US"/>
          <w:rPrChange w:id="2680" w:author="Benoît Perez-Lamarque" w:date="2021-09-23T12:19:00Z">
            <w:rPr/>
          </w:rPrChange>
        </w:rPr>
      </w:pPr>
      <w:r w:rsidRPr="003501C7">
        <w:rPr>
          <w:lang w:val="en-US"/>
          <w:rPrChange w:id="2681" w:author="Benoît Perez-Lamarque" w:date="2021-09-23T12:19:00Z">
            <w:rPr/>
          </w:rPrChange>
        </w:rPr>
        <w:t>circos.track(ylim = c(0, 1), bg.border = NA, panel.fun = function(x, y) {</w:t>
      </w:r>
    </w:p>
    <w:p w14:paraId="2CEF52BB" w14:textId="77777777" w:rsidR="003501C7" w:rsidRPr="003501C7" w:rsidRDefault="003501C7" w:rsidP="003501C7">
      <w:pPr>
        <w:rPr>
          <w:lang w:val="en-US"/>
          <w:rPrChange w:id="2682" w:author="Benoît Perez-Lamarque" w:date="2021-09-23T12:19:00Z">
            <w:rPr/>
          </w:rPrChange>
        </w:rPr>
      </w:pPr>
      <w:r w:rsidRPr="003501C7">
        <w:rPr>
          <w:lang w:val="en-US"/>
          <w:rPrChange w:id="2683" w:author="Benoît Perez-Lamarque" w:date="2021-09-23T12:19:00Z">
            <w:rPr/>
          </w:rPrChange>
        </w:rPr>
        <w:t xml:space="preserve">  circos.rect(0, 0, 1, 1, col=colourVector[5], border=colourVector[5])</w:t>
      </w:r>
    </w:p>
    <w:p w14:paraId="7445A9C5" w14:textId="77777777" w:rsidR="003501C7" w:rsidRPr="003501C7" w:rsidRDefault="003501C7" w:rsidP="003501C7">
      <w:pPr>
        <w:rPr>
          <w:lang w:val="en-US"/>
          <w:rPrChange w:id="2684" w:author="Benoît Perez-Lamarque" w:date="2021-09-23T12:19:00Z">
            <w:rPr/>
          </w:rPrChange>
        </w:rPr>
      </w:pPr>
      <w:r w:rsidRPr="003501C7">
        <w:rPr>
          <w:lang w:val="en-US"/>
          <w:rPrChange w:id="2685" w:author="Benoît Perez-Lamarque" w:date="2021-09-23T12:19:00Z">
            <w:rPr/>
          </w:rPrChange>
        </w:rPr>
        <w:t>}, track.height = 1/15)</w:t>
      </w:r>
    </w:p>
    <w:p w14:paraId="2F8EE29A" w14:textId="77777777" w:rsidR="003501C7" w:rsidRPr="003501C7" w:rsidRDefault="003501C7" w:rsidP="003501C7">
      <w:pPr>
        <w:rPr>
          <w:lang w:val="en-US"/>
          <w:rPrChange w:id="2686" w:author="Benoît Perez-Lamarque" w:date="2021-09-23T12:19:00Z">
            <w:rPr/>
          </w:rPrChange>
        </w:rPr>
      </w:pPr>
    </w:p>
    <w:p w14:paraId="1798077D" w14:textId="77777777" w:rsidR="003501C7" w:rsidRPr="003501C7" w:rsidRDefault="003501C7" w:rsidP="003501C7">
      <w:pPr>
        <w:rPr>
          <w:lang w:val="en-US"/>
          <w:rPrChange w:id="2687" w:author="Benoît Perez-Lamarque" w:date="2021-09-23T12:19:00Z">
            <w:rPr/>
          </w:rPrChange>
        </w:rPr>
      </w:pPr>
      <w:r w:rsidRPr="003501C7">
        <w:rPr>
          <w:lang w:val="en-US"/>
          <w:rPrChange w:id="2688" w:author="Benoît Perez-Lamarque" w:date="2021-09-23T12:19:00Z">
            <w:rPr/>
          </w:rPrChange>
        </w:rPr>
        <w:t>circos.track(ylim = c(0, 1), bg.border = NA, panel.fun = function(x, y) {</w:t>
      </w:r>
    </w:p>
    <w:p w14:paraId="3E63FC36" w14:textId="77777777" w:rsidR="003501C7" w:rsidRPr="003501C7" w:rsidRDefault="003501C7" w:rsidP="003501C7">
      <w:pPr>
        <w:rPr>
          <w:lang w:val="en-US"/>
          <w:rPrChange w:id="2689" w:author="Benoît Perez-Lamarque" w:date="2021-09-23T12:19:00Z">
            <w:rPr/>
          </w:rPrChange>
        </w:rPr>
      </w:pPr>
      <w:r w:rsidRPr="003501C7">
        <w:rPr>
          <w:lang w:val="en-US"/>
          <w:rPrChange w:id="2690" w:author="Benoît Perez-Lamarque" w:date="2021-09-23T12:19:00Z">
            <w:rPr/>
          </w:rPrChange>
        </w:rPr>
        <w:t xml:space="preserve">  circos.rect(0, 0, 1, 1, col=colourVectorbis[5], border=colourVectorbis[5])</w:t>
      </w:r>
    </w:p>
    <w:p w14:paraId="1CCF6721" w14:textId="77777777" w:rsidR="003501C7" w:rsidRPr="003501C7" w:rsidRDefault="003501C7" w:rsidP="003501C7">
      <w:pPr>
        <w:rPr>
          <w:lang w:val="en-US"/>
          <w:rPrChange w:id="2691" w:author="Benoît Perez-Lamarque" w:date="2021-09-23T12:19:00Z">
            <w:rPr/>
          </w:rPrChange>
        </w:rPr>
      </w:pPr>
      <w:r w:rsidRPr="003501C7">
        <w:rPr>
          <w:lang w:val="en-US"/>
          <w:rPrChange w:id="2692" w:author="Benoît Perez-Lamarque" w:date="2021-09-23T12:19:00Z">
            <w:rPr/>
          </w:rPrChange>
        </w:rPr>
        <w:t>}, track.height = 1/15)</w:t>
      </w:r>
    </w:p>
    <w:p w14:paraId="5BB429B7" w14:textId="77777777" w:rsidR="003501C7" w:rsidRPr="003501C7" w:rsidRDefault="003501C7" w:rsidP="003501C7">
      <w:pPr>
        <w:rPr>
          <w:lang w:val="en-US"/>
          <w:rPrChange w:id="2693" w:author="Benoît Perez-Lamarque" w:date="2021-09-23T12:19:00Z">
            <w:rPr/>
          </w:rPrChange>
        </w:rPr>
      </w:pPr>
    </w:p>
    <w:p w14:paraId="29B12B52" w14:textId="77777777" w:rsidR="003501C7" w:rsidRPr="003501C7" w:rsidRDefault="003501C7" w:rsidP="003501C7">
      <w:pPr>
        <w:rPr>
          <w:lang w:val="en-US"/>
          <w:rPrChange w:id="2694" w:author="Benoît Perez-Lamarque" w:date="2021-09-23T12:19:00Z">
            <w:rPr/>
          </w:rPrChange>
        </w:rPr>
      </w:pPr>
      <w:r w:rsidRPr="003501C7">
        <w:rPr>
          <w:lang w:val="en-US"/>
          <w:rPrChange w:id="2695" w:author="Benoît Perez-Lamarque" w:date="2021-09-23T12:19:00Z">
            <w:rPr/>
          </w:rPrChange>
        </w:rPr>
        <w:t>#Background</w:t>
      </w:r>
    </w:p>
    <w:p w14:paraId="0CD7BA77" w14:textId="77777777" w:rsidR="003501C7" w:rsidRPr="003501C7" w:rsidRDefault="003501C7" w:rsidP="003501C7">
      <w:pPr>
        <w:rPr>
          <w:lang w:val="en-US"/>
          <w:rPrChange w:id="2696" w:author="Benoît Perez-Lamarque" w:date="2021-09-23T12:19:00Z">
            <w:rPr/>
          </w:rPrChange>
        </w:rPr>
      </w:pPr>
      <w:r w:rsidRPr="003501C7">
        <w:rPr>
          <w:lang w:val="en-US"/>
          <w:rPrChange w:id="2697" w:author="Benoît Perez-Lamarque" w:date="2021-09-23T12:19:00Z">
            <w:rPr/>
          </w:rPrChange>
        </w:rPr>
        <w:t>circos.track(ylim = c(0, 1), bg.border = NA, panel.fun = function(x, y) {</w:t>
      </w:r>
    </w:p>
    <w:p w14:paraId="4B191A42" w14:textId="77777777" w:rsidR="003501C7" w:rsidRPr="003501C7" w:rsidRDefault="003501C7" w:rsidP="003501C7">
      <w:pPr>
        <w:rPr>
          <w:lang w:val="en-US"/>
          <w:rPrChange w:id="2698" w:author="Benoît Perez-Lamarque" w:date="2021-09-23T12:19:00Z">
            <w:rPr/>
          </w:rPrChange>
        </w:rPr>
      </w:pPr>
      <w:r w:rsidRPr="003501C7">
        <w:rPr>
          <w:lang w:val="en-US"/>
          <w:rPrChange w:id="2699" w:author="Benoît Perez-Lamarque" w:date="2021-09-23T12:19:00Z">
            <w:rPr/>
          </w:rPrChange>
        </w:rPr>
        <w:t xml:space="preserve">  circos.rect(0, 0, 1, 1, col=colourVector[6], border=colourVector[6])</w:t>
      </w:r>
    </w:p>
    <w:p w14:paraId="1D112434" w14:textId="77777777" w:rsidR="003501C7" w:rsidRPr="003501C7" w:rsidRDefault="003501C7" w:rsidP="003501C7">
      <w:pPr>
        <w:rPr>
          <w:lang w:val="en-US"/>
          <w:rPrChange w:id="2700" w:author="Benoît Perez-Lamarque" w:date="2021-09-23T12:19:00Z">
            <w:rPr/>
          </w:rPrChange>
        </w:rPr>
      </w:pPr>
      <w:r w:rsidRPr="003501C7">
        <w:rPr>
          <w:lang w:val="en-US"/>
          <w:rPrChange w:id="2701" w:author="Benoît Perez-Lamarque" w:date="2021-09-23T12:19:00Z">
            <w:rPr/>
          </w:rPrChange>
        </w:rPr>
        <w:lastRenderedPageBreak/>
        <w:t>}, track.height = 1/15)</w:t>
      </w:r>
    </w:p>
    <w:p w14:paraId="35A6AAA5" w14:textId="77777777" w:rsidR="003501C7" w:rsidRPr="003501C7" w:rsidRDefault="003501C7" w:rsidP="003501C7">
      <w:pPr>
        <w:rPr>
          <w:lang w:val="en-US"/>
          <w:rPrChange w:id="2702" w:author="Benoît Perez-Lamarque" w:date="2021-09-23T12:19:00Z">
            <w:rPr/>
          </w:rPrChange>
        </w:rPr>
      </w:pPr>
    </w:p>
    <w:p w14:paraId="55ED47EB" w14:textId="77777777" w:rsidR="003501C7" w:rsidRPr="003501C7" w:rsidRDefault="003501C7" w:rsidP="003501C7">
      <w:pPr>
        <w:rPr>
          <w:lang w:val="en-US"/>
          <w:rPrChange w:id="2703" w:author="Benoît Perez-Lamarque" w:date="2021-09-23T12:19:00Z">
            <w:rPr/>
          </w:rPrChange>
        </w:rPr>
      </w:pPr>
      <w:r w:rsidRPr="003501C7">
        <w:rPr>
          <w:lang w:val="en-US"/>
          <w:rPrChange w:id="2704" w:author="Benoît Perez-Lamarque" w:date="2021-09-23T12:19:00Z">
            <w:rPr/>
          </w:rPrChange>
        </w:rPr>
        <w:t>circos.track(ylim = c(0, 1), bg.border = NA, panel.fun = function(x, y) {</w:t>
      </w:r>
    </w:p>
    <w:p w14:paraId="0AECE342" w14:textId="77777777" w:rsidR="003501C7" w:rsidRPr="003501C7" w:rsidRDefault="003501C7" w:rsidP="003501C7">
      <w:pPr>
        <w:rPr>
          <w:lang w:val="en-US"/>
          <w:rPrChange w:id="2705" w:author="Benoît Perez-Lamarque" w:date="2021-09-23T12:19:00Z">
            <w:rPr/>
          </w:rPrChange>
        </w:rPr>
      </w:pPr>
      <w:r w:rsidRPr="003501C7">
        <w:rPr>
          <w:lang w:val="en-US"/>
          <w:rPrChange w:id="2706" w:author="Benoît Perez-Lamarque" w:date="2021-09-23T12:19:00Z">
            <w:rPr/>
          </w:rPrChange>
        </w:rPr>
        <w:t xml:space="preserve">  circos.rect(0, 0, 1, 1, col=colourVectorbis[6], border=colourVectorbis[6])</w:t>
      </w:r>
    </w:p>
    <w:p w14:paraId="3CD70922" w14:textId="77777777" w:rsidR="003501C7" w:rsidRPr="003501C7" w:rsidRDefault="003501C7" w:rsidP="003501C7">
      <w:pPr>
        <w:rPr>
          <w:lang w:val="en-US"/>
          <w:rPrChange w:id="2707" w:author="Benoît Perez-Lamarque" w:date="2021-09-23T12:19:00Z">
            <w:rPr/>
          </w:rPrChange>
        </w:rPr>
      </w:pPr>
      <w:r w:rsidRPr="003501C7">
        <w:rPr>
          <w:lang w:val="en-US"/>
          <w:rPrChange w:id="2708" w:author="Benoît Perez-Lamarque" w:date="2021-09-23T12:19:00Z">
            <w:rPr/>
          </w:rPrChange>
        </w:rPr>
        <w:t>}, track.height = 1/15)</w:t>
      </w:r>
    </w:p>
    <w:p w14:paraId="208632FF" w14:textId="77777777" w:rsidR="003501C7" w:rsidRPr="003501C7" w:rsidRDefault="003501C7" w:rsidP="003501C7">
      <w:pPr>
        <w:rPr>
          <w:lang w:val="en-US"/>
          <w:rPrChange w:id="2709" w:author="Benoît Perez-Lamarque" w:date="2021-09-23T12:19:00Z">
            <w:rPr/>
          </w:rPrChange>
        </w:rPr>
      </w:pPr>
    </w:p>
    <w:p w14:paraId="575F2BB7" w14:textId="77777777" w:rsidR="003501C7" w:rsidRPr="003501C7" w:rsidRDefault="003501C7" w:rsidP="003501C7">
      <w:pPr>
        <w:rPr>
          <w:lang w:val="en-US"/>
          <w:rPrChange w:id="2710" w:author="Benoît Perez-Lamarque" w:date="2021-09-23T12:19:00Z">
            <w:rPr/>
          </w:rPrChange>
        </w:rPr>
      </w:pPr>
    </w:p>
    <w:p w14:paraId="791CE577" w14:textId="77777777" w:rsidR="003501C7" w:rsidRPr="003501C7" w:rsidRDefault="003501C7" w:rsidP="003501C7">
      <w:pPr>
        <w:rPr>
          <w:lang w:val="en-US"/>
          <w:rPrChange w:id="2711" w:author="Benoît Perez-Lamarque" w:date="2021-09-23T12:19:00Z">
            <w:rPr/>
          </w:rPrChange>
        </w:rPr>
      </w:pPr>
      <w:r w:rsidRPr="003501C7">
        <w:rPr>
          <w:lang w:val="en-US"/>
          <w:rPrChange w:id="2712" w:author="Benoît Perez-Lamarque" w:date="2021-09-23T12:19:00Z">
            <w:rPr/>
          </w:rPrChange>
        </w:rPr>
        <w:t>library(plotrix)</w:t>
      </w:r>
    </w:p>
    <w:p w14:paraId="649C0C33" w14:textId="77777777" w:rsidR="003501C7" w:rsidRPr="003501C7" w:rsidRDefault="003501C7" w:rsidP="003501C7">
      <w:pPr>
        <w:rPr>
          <w:lang w:val="en-US"/>
          <w:rPrChange w:id="2713" w:author="Benoît Perez-Lamarque" w:date="2021-09-23T12:19:00Z">
            <w:rPr/>
          </w:rPrChange>
        </w:rPr>
      </w:pPr>
      <w:r w:rsidRPr="003501C7">
        <w:rPr>
          <w:lang w:val="en-US"/>
          <w:rPrChange w:id="2714" w:author="Benoît Perez-Lamarque" w:date="2021-09-23T12:19:00Z">
            <w:rPr/>
          </w:rPrChange>
        </w:rPr>
        <w:t>#Main circle</w:t>
      </w:r>
    </w:p>
    <w:p w14:paraId="518CF80A" w14:textId="77777777" w:rsidR="003501C7" w:rsidRPr="003501C7" w:rsidRDefault="003501C7" w:rsidP="003501C7">
      <w:pPr>
        <w:rPr>
          <w:lang w:val="en-US"/>
          <w:rPrChange w:id="2715" w:author="Benoît Perez-Lamarque" w:date="2021-09-23T12:19:00Z">
            <w:rPr/>
          </w:rPrChange>
        </w:rPr>
      </w:pPr>
      <w:r w:rsidRPr="003501C7">
        <w:rPr>
          <w:lang w:val="en-US"/>
          <w:rPrChange w:id="2716" w:author="Benoît Perez-Lamarque" w:date="2021-09-23T12:19:00Z">
            <w:rPr/>
          </w:rPrChange>
        </w:rPr>
        <w:t>for(i in 1:13){</w:t>
      </w:r>
    </w:p>
    <w:p w14:paraId="2814669C" w14:textId="77777777" w:rsidR="003501C7" w:rsidRPr="003501C7" w:rsidRDefault="003501C7" w:rsidP="003501C7">
      <w:pPr>
        <w:rPr>
          <w:lang w:val="en-US"/>
          <w:rPrChange w:id="2717" w:author="Benoît Perez-Lamarque" w:date="2021-09-23T12:19:00Z">
            <w:rPr/>
          </w:rPrChange>
        </w:rPr>
      </w:pPr>
      <w:r w:rsidRPr="003501C7">
        <w:rPr>
          <w:lang w:val="en-US"/>
          <w:rPrChange w:id="2718" w:author="Benoît Perez-Lamarque" w:date="2021-09-23T12:19:00Z">
            <w:rPr/>
          </w:rPrChange>
        </w:rPr>
        <w:t xml:space="preserve">  draw.circle(x=0,y=0,0.91-1/15-(i-1)*1/15, col=NA, border="white")</w:t>
      </w:r>
    </w:p>
    <w:p w14:paraId="31B13362" w14:textId="77777777" w:rsidR="003501C7" w:rsidRPr="003501C7" w:rsidRDefault="003501C7" w:rsidP="003501C7">
      <w:pPr>
        <w:rPr>
          <w:lang w:val="en-US"/>
          <w:rPrChange w:id="2719" w:author="Benoît Perez-Lamarque" w:date="2021-09-23T12:19:00Z">
            <w:rPr/>
          </w:rPrChange>
        </w:rPr>
      </w:pPr>
      <w:r w:rsidRPr="003501C7">
        <w:rPr>
          <w:lang w:val="en-US"/>
          <w:rPrChange w:id="2720" w:author="Benoît Perez-Lamarque" w:date="2021-09-23T12:19:00Z">
            <w:rPr/>
          </w:rPrChange>
        </w:rPr>
        <w:t>}</w:t>
      </w:r>
    </w:p>
    <w:p w14:paraId="760CFFBB" w14:textId="77777777" w:rsidR="003501C7" w:rsidRPr="003501C7" w:rsidRDefault="003501C7" w:rsidP="003501C7">
      <w:pPr>
        <w:rPr>
          <w:lang w:val="en-US"/>
          <w:rPrChange w:id="2721" w:author="Benoît Perez-Lamarque" w:date="2021-09-23T12:19:00Z">
            <w:rPr/>
          </w:rPrChange>
        </w:rPr>
      </w:pPr>
    </w:p>
    <w:p w14:paraId="6BBB8D8F" w14:textId="77777777" w:rsidR="003501C7" w:rsidRPr="003501C7" w:rsidRDefault="003501C7" w:rsidP="003501C7">
      <w:pPr>
        <w:rPr>
          <w:lang w:val="en-US"/>
          <w:rPrChange w:id="2722" w:author="Benoît Perez-Lamarque" w:date="2021-09-23T12:19:00Z">
            <w:rPr/>
          </w:rPrChange>
        </w:rPr>
      </w:pPr>
      <w:r w:rsidRPr="003501C7">
        <w:rPr>
          <w:lang w:val="en-US"/>
          <w:rPrChange w:id="2723" w:author="Benoît Perez-Lamarque" w:date="2021-09-23T12:19:00Z">
            <w:rPr/>
          </w:rPrChange>
        </w:rPr>
        <w:t>#increment of 0.5</w:t>
      </w:r>
    </w:p>
    <w:p w14:paraId="1532A50E" w14:textId="77777777" w:rsidR="003501C7" w:rsidRPr="003501C7" w:rsidRDefault="003501C7" w:rsidP="003501C7">
      <w:pPr>
        <w:rPr>
          <w:lang w:val="en-US"/>
          <w:rPrChange w:id="2724" w:author="Benoît Perez-Lamarque" w:date="2021-09-23T12:19:00Z">
            <w:rPr/>
          </w:rPrChange>
        </w:rPr>
      </w:pPr>
      <w:r w:rsidRPr="003501C7">
        <w:rPr>
          <w:lang w:val="en-US"/>
          <w:rPrChange w:id="2725" w:author="Benoît Perez-Lamarque" w:date="2021-09-23T12:19:00Z">
            <w:rPr/>
          </w:rPrChange>
        </w:rPr>
        <w:t>for(i in 1:26){</w:t>
      </w:r>
    </w:p>
    <w:p w14:paraId="52F2D889" w14:textId="77777777" w:rsidR="003501C7" w:rsidRPr="003501C7" w:rsidRDefault="003501C7" w:rsidP="003501C7">
      <w:pPr>
        <w:rPr>
          <w:lang w:val="en-US"/>
          <w:rPrChange w:id="2726" w:author="Benoît Perez-Lamarque" w:date="2021-09-23T12:19:00Z">
            <w:rPr/>
          </w:rPrChange>
        </w:rPr>
      </w:pPr>
      <w:r w:rsidRPr="003501C7">
        <w:rPr>
          <w:lang w:val="en-US"/>
          <w:rPrChange w:id="2727" w:author="Benoît Perez-Lamarque" w:date="2021-09-23T12:19:00Z">
            <w:rPr/>
          </w:rPrChange>
        </w:rPr>
        <w:t xml:space="preserve">  draw.circle(x=0,y=0,0.91-1/15-(i-1)*1/15/2, col=NA, border="white", lty=2)</w:t>
      </w:r>
    </w:p>
    <w:p w14:paraId="4969E06D" w14:textId="77777777" w:rsidR="003501C7" w:rsidRPr="003501C7" w:rsidRDefault="003501C7" w:rsidP="003501C7">
      <w:pPr>
        <w:rPr>
          <w:lang w:val="en-US"/>
          <w:rPrChange w:id="2728" w:author="Benoît Perez-Lamarque" w:date="2021-09-23T12:19:00Z">
            <w:rPr/>
          </w:rPrChange>
        </w:rPr>
      </w:pPr>
      <w:r w:rsidRPr="003501C7">
        <w:rPr>
          <w:lang w:val="en-US"/>
          <w:rPrChange w:id="2729" w:author="Benoît Perez-Lamarque" w:date="2021-09-23T12:19:00Z">
            <w:rPr/>
          </w:rPrChange>
        </w:rPr>
        <w:t>}</w:t>
      </w:r>
    </w:p>
    <w:p w14:paraId="7DD39B92" w14:textId="77777777" w:rsidR="003501C7" w:rsidRPr="003501C7" w:rsidRDefault="003501C7" w:rsidP="003501C7">
      <w:pPr>
        <w:rPr>
          <w:lang w:val="en-US"/>
          <w:rPrChange w:id="2730" w:author="Benoît Perez-Lamarque" w:date="2021-09-23T12:19:00Z">
            <w:rPr/>
          </w:rPrChange>
        </w:rPr>
      </w:pPr>
    </w:p>
    <w:p w14:paraId="3A043869" w14:textId="77777777" w:rsidR="003501C7" w:rsidRPr="003501C7" w:rsidRDefault="003501C7" w:rsidP="003501C7">
      <w:pPr>
        <w:rPr>
          <w:lang w:val="en-US"/>
          <w:rPrChange w:id="2731" w:author="Benoît Perez-Lamarque" w:date="2021-09-23T12:19:00Z">
            <w:rPr/>
          </w:rPrChange>
        </w:rPr>
      </w:pPr>
      <w:r w:rsidRPr="003501C7">
        <w:rPr>
          <w:lang w:val="en-US"/>
          <w:rPrChange w:id="2732" w:author="Benoît Perez-Lamarque" w:date="2021-09-23T12:19:00Z">
            <w:rPr/>
          </w:rPrChange>
        </w:rPr>
        <w:t>#Value</w:t>
      </w:r>
    </w:p>
    <w:p w14:paraId="4EF4DE19" w14:textId="77777777" w:rsidR="003501C7" w:rsidRPr="003501C7" w:rsidRDefault="003501C7" w:rsidP="003501C7">
      <w:pPr>
        <w:rPr>
          <w:lang w:val="en-US"/>
          <w:rPrChange w:id="2733" w:author="Benoît Perez-Lamarque" w:date="2021-09-23T12:19:00Z">
            <w:rPr/>
          </w:rPrChange>
        </w:rPr>
      </w:pPr>
    </w:p>
    <w:p w14:paraId="22F949A3" w14:textId="77777777" w:rsidR="003501C7" w:rsidRPr="003501C7" w:rsidRDefault="003501C7" w:rsidP="003501C7">
      <w:pPr>
        <w:rPr>
          <w:lang w:val="en-US"/>
          <w:rPrChange w:id="2734" w:author="Benoît Perez-Lamarque" w:date="2021-09-23T12:19:00Z">
            <w:rPr/>
          </w:rPrChange>
        </w:rPr>
      </w:pPr>
      <w:r w:rsidRPr="003501C7">
        <w:rPr>
          <w:lang w:val="en-US"/>
          <w:rPrChange w:id="2735" w:author="Benoît Perez-Lamarque" w:date="2021-09-23T12:19:00Z">
            <w:rPr/>
          </w:rPrChange>
        </w:rPr>
        <w:t>#EQ</w:t>
      </w:r>
    </w:p>
    <w:p w14:paraId="508AC2E9" w14:textId="77777777" w:rsidR="003501C7" w:rsidRPr="003501C7" w:rsidRDefault="003501C7" w:rsidP="003501C7">
      <w:pPr>
        <w:rPr>
          <w:lang w:val="en-US"/>
          <w:rPrChange w:id="2736" w:author="Benoît Perez-Lamarque" w:date="2021-09-23T12:19:00Z">
            <w:rPr/>
          </w:rPrChange>
        </w:rPr>
      </w:pPr>
      <w:r w:rsidRPr="003501C7">
        <w:rPr>
          <w:lang w:val="en-US"/>
          <w:rPrChange w:id="2737" w:author="Benoît Perez-Lamarque" w:date="2021-09-23T12:19:00Z">
            <w:rPr/>
          </w:rPrChange>
        </w:rPr>
        <w:t>absMax &lt;- max(abs(relativeValueEQ), na.rm=TRUE)</w:t>
      </w:r>
    </w:p>
    <w:p w14:paraId="76645688" w14:textId="77777777" w:rsidR="003501C7" w:rsidRPr="003501C7" w:rsidRDefault="003501C7" w:rsidP="003501C7">
      <w:pPr>
        <w:rPr>
          <w:lang w:val="en-US"/>
          <w:rPrChange w:id="2738" w:author="Benoît Perez-Lamarque" w:date="2021-09-23T12:19:00Z">
            <w:rPr/>
          </w:rPrChange>
        </w:rPr>
      </w:pPr>
      <w:r w:rsidRPr="003501C7">
        <w:rPr>
          <w:lang w:val="en-US"/>
          <w:rPrChange w:id="2739" w:author="Benoît Perez-Lamarque" w:date="2021-09-23T12:19:00Z">
            <w:rPr/>
          </w:rPrChange>
        </w:rPr>
        <w:t>circos.track(ylim = c(0, 1), bg.border = NA, track.index=2, panel.fun = function(x, y) {</w:t>
      </w:r>
    </w:p>
    <w:p w14:paraId="0258A336" w14:textId="77777777" w:rsidR="003501C7" w:rsidRPr="003501C7" w:rsidRDefault="003501C7" w:rsidP="003501C7">
      <w:pPr>
        <w:rPr>
          <w:lang w:val="en-US"/>
          <w:rPrChange w:id="2740" w:author="Benoît Perez-Lamarque" w:date="2021-09-23T12:19:00Z">
            <w:rPr/>
          </w:rPrChange>
        </w:rPr>
      </w:pPr>
      <w:r w:rsidRPr="003501C7">
        <w:rPr>
          <w:lang w:val="en-US"/>
          <w:rPrChange w:id="2741" w:author="Benoît Perez-Lamarque" w:date="2021-09-23T12:19:00Z">
            <w:rPr/>
          </w:rPrChange>
        </w:rPr>
        <w:t xml:space="preserve">  i=CELL_META$sector.numeric.index</w:t>
      </w:r>
    </w:p>
    <w:p w14:paraId="1D79EF37" w14:textId="77777777" w:rsidR="003501C7" w:rsidRPr="003501C7" w:rsidRDefault="003501C7" w:rsidP="003501C7">
      <w:pPr>
        <w:rPr>
          <w:lang w:val="en-US"/>
          <w:rPrChange w:id="2742" w:author="Benoît Perez-Lamarque" w:date="2021-09-23T12:19:00Z">
            <w:rPr/>
          </w:rPrChange>
        </w:rPr>
      </w:pPr>
      <w:r w:rsidRPr="003501C7">
        <w:rPr>
          <w:lang w:val="en-US"/>
          <w:rPrChange w:id="2743" w:author="Benoît Perez-Lamarque" w:date="2021-09-23T12:19:00Z">
            <w:rPr/>
          </w:rPrChange>
        </w:rPr>
        <w:t xml:space="preserve">  #circos.rect(0, 0, 1, 1, col=colourPositive, border=colourPositive)</w:t>
      </w:r>
    </w:p>
    <w:p w14:paraId="69DAC4FB" w14:textId="77777777" w:rsidR="003501C7" w:rsidRPr="003501C7" w:rsidRDefault="003501C7" w:rsidP="003501C7">
      <w:pPr>
        <w:rPr>
          <w:lang w:val="en-US"/>
          <w:rPrChange w:id="2744" w:author="Benoît Perez-Lamarque" w:date="2021-09-23T12:19:00Z">
            <w:rPr/>
          </w:rPrChange>
        </w:rPr>
      </w:pPr>
      <w:r w:rsidRPr="003501C7">
        <w:rPr>
          <w:lang w:val="en-US"/>
          <w:rPrChange w:id="2745" w:author="Benoît Perez-Lamarque" w:date="2021-09-23T12:19:00Z">
            <w:rPr/>
          </w:rPrChange>
        </w:rPr>
        <w:t xml:space="preserve">  if(is.na(relativeValueEQ[i])){}  else{</w:t>
      </w:r>
    </w:p>
    <w:p w14:paraId="08C3C447" w14:textId="77777777" w:rsidR="003501C7" w:rsidRPr="003501C7" w:rsidRDefault="003501C7" w:rsidP="003501C7">
      <w:pPr>
        <w:rPr>
          <w:lang w:val="en-US"/>
          <w:rPrChange w:id="2746" w:author="Benoît Perez-Lamarque" w:date="2021-09-23T12:19:00Z">
            <w:rPr/>
          </w:rPrChange>
        </w:rPr>
      </w:pPr>
      <w:r w:rsidRPr="003501C7">
        <w:rPr>
          <w:lang w:val="en-US"/>
          <w:rPrChange w:id="2747" w:author="Benoît Perez-Lamarque" w:date="2021-09-23T12:19:00Z">
            <w:rPr/>
          </w:rPrChange>
        </w:rPr>
        <w:t xml:space="preserve">    if(relativeValueEQ[i] &gt; 0 &amp; dietSpecies[i]=="Fruit"){</w:t>
      </w:r>
    </w:p>
    <w:p w14:paraId="594D8B44" w14:textId="77777777" w:rsidR="003501C7" w:rsidRPr="003501C7" w:rsidRDefault="003501C7" w:rsidP="003501C7">
      <w:pPr>
        <w:rPr>
          <w:lang w:val="en-US"/>
          <w:rPrChange w:id="2748" w:author="Benoît Perez-Lamarque" w:date="2021-09-23T12:19:00Z">
            <w:rPr/>
          </w:rPrChange>
        </w:rPr>
      </w:pPr>
      <w:r w:rsidRPr="003501C7">
        <w:rPr>
          <w:lang w:val="en-US"/>
          <w:rPrChange w:id="2749" w:author="Benoît Perez-Lamarque" w:date="2021-09-23T12:19:00Z">
            <w:rPr/>
          </w:rPrChange>
        </w:rPr>
        <w:t xml:space="preserve">      circos.points(CELL_META$xcenter, relativeValueEQ[i]/absMax, pch=19, col=colour.circle.points[1], cex=0.7)</w:t>
      </w:r>
    </w:p>
    <w:p w14:paraId="0EE4A7BE" w14:textId="77777777" w:rsidR="003501C7" w:rsidRPr="003501C7" w:rsidRDefault="003501C7" w:rsidP="003501C7">
      <w:pPr>
        <w:rPr>
          <w:lang w:val="en-US"/>
          <w:rPrChange w:id="2750" w:author="Benoît Perez-Lamarque" w:date="2021-09-23T12:19:00Z">
            <w:rPr/>
          </w:rPrChange>
        </w:rPr>
      </w:pPr>
      <w:r w:rsidRPr="003501C7">
        <w:rPr>
          <w:lang w:val="en-US"/>
          <w:rPrChange w:id="2751" w:author="Benoît Perez-Lamarque" w:date="2021-09-23T12:19:00Z">
            <w:rPr/>
          </w:rPrChange>
        </w:rPr>
        <w:t xml:space="preserve">      circos.segments(CELL_META$xcenter, 0, CELL_META$xcenter, relativeValueEQ[i]/absMax, col=colour.circle.points[1], lty=3)</w:t>
      </w:r>
    </w:p>
    <w:p w14:paraId="7503D70C" w14:textId="77777777" w:rsidR="003501C7" w:rsidRPr="003501C7" w:rsidRDefault="003501C7" w:rsidP="003501C7">
      <w:pPr>
        <w:rPr>
          <w:lang w:val="en-US"/>
          <w:rPrChange w:id="2752" w:author="Benoît Perez-Lamarque" w:date="2021-09-23T12:19:00Z">
            <w:rPr/>
          </w:rPrChange>
        </w:rPr>
      </w:pPr>
      <w:r w:rsidRPr="003501C7">
        <w:rPr>
          <w:lang w:val="en-US"/>
          <w:rPrChange w:id="2753" w:author="Benoît Perez-Lamarque" w:date="2021-09-23T12:19:00Z">
            <w:rPr/>
          </w:rPrChange>
        </w:rPr>
        <w:t xml:space="preserve">    }</w:t>
      </w:r>
    </w:p>
    <w:p w14:paraId="2F5DDBF3" w14:textId="77777777" w:rsidR="003501C7" w:rsidRPr="003501C7" w:rsidRDefault="003501C7" w:rsidP="003501C7">
      <w:pPr>
        <w:rPr>
          <w:lang w:val="en-US"/>
          <w:rPrChange w:id="2754" w:author="Benoît Perez-Lamarque" w:date="2021-09-23T12:19:00Z">
            <w:rPr/>
          </w:rPrChange>
        </w:rPr>
      </w:pPr>
      <w:r w:rsidRPr="003501C7">
        <w:rPr>
          <w:lang w:val="en-US"/>
          <w:rPrChange w:id="2755" w:author="Benoît Perez-Lamarque" w:date="2021-09-23T12:19:00Z">
            <w:rPr/>
          </w:rPrChange>
        </w:rPr>
        <w:t xml:space="preserve">    else if(relativeValueEQ[i] &gt; 0 &amp; dietSpecies[i]=="Leaf"){</w:t>
      </w:r>
    </w:p>
    <w:p w14:paraId="3ECBC508" w14:textId="77777777" w:rsidR="003501C7" w:rsidRPr="003501C7" w:rsidRDefault="003501C7" w:rsidP="003501C7">
      <w:pPr>
        <w:rPr>
          <w:lang w:val="en-US"/>
          <w:rPrChange w:id="2756" w:author="Benoît Perez-Lamarque" w:date="2021-09-23T12:19:00Z">
            <w:rPr/>
          </w:rPrChange>
        </w:rPr>
      </w:pPr>
      <w:r w:rsidRPr="003501C7">
        <w:rPr>
          <w:lang w:val="en-US"/>
          <w:rPrChange w:id="2757" w:author="Benoît Perez-Lamarque" w:date="2021-09-23T12:19:00Z">
            <w:rPr/>
          </w:rPrChange>
        </w:rPr>
        <w:t xml:space="preserve">      circos.points(CELL_META$xcenter, relativeValueEQ[i]/absMax, pch=21, col=colour.circle.points[1], bg="white", cex=0.7)</w:t>
      </w:r>
    </w:p>
    <w:p w14:paraId="2A528FE3" w14:textId="77777777" w:rsidR="003501C7" w:rsidRPr="003501C7" w:rsidRDefault="003501C7" w:rsidP="003501C7">
      <w:pPr>
        <w:rPr>
          <w:lang w:val="en-US"/>
          <w:rPrChange w:id="2758" w:author="Benoît Perez-Lamarque" w:date="2021-09-23T12:19:00Z">
            <w:rPr/>
          </w:rPrChange>
        </w:rPr>
      </w:pPr>
      <w:r w:rsidRPr="003501C7">
        <w:rPr>
          <w:lang w:val="en-US"/>
          <w:rPrChange w:id="2759" w:author="Benoît Perez-Lamarque" w:date="2021-09-23T12:19:00Z">
            <w:rPr/>
          </w:rPrChange>
        </w:rPr>
        <w:t xml:space="preserve">      circos.segments(CELL_META$xcenter, 0, CELL_META$xcenter, relativeValueEQ[i]/absMax, col=colour.circle.points[1], lty=3)</w:t>
      </w:r>
    </w:p>
    <w:p w14:paraId="3C66B1FC" w14:textId="77777777" w:rsidR="003501C7" w:rsidRPr="003501C7" w:rsidRDefault="003501C7" w:rsidP="003501C7">
      <w:pPr>
        <w:rPr>
          <w:lang w:val="en-US"/>
          <w:rPrChange w:id="2760" w:author="Benoît Perez-Lamarque" w:date="2021-09-23T12:19:00Z">
            <w:rPr/>
          </w:rPrChange>
        </w:rPr>
      </w:pPr>
      <w:r w:rsidRPr="003501C7">
        <w:rPr>
          <w:lang w:val="en-US"/>
          <w:rPrChange w:id="2761" w:author="Benoît Perez-Lamarque" w:date="2021-09-23T12:19:00Z">
            <w:rPr/>
          </w:rPrChange>
        </w:rPr>
        <w:t xml:space="preserve">    }</w:t>
      </w:r>
    </w:p>
    <w:p w14:paraId="4AC6E511" w14:textId="77777777" w:rsidR="003501C7" w:rsidRPr="003501C7" w:rsidRDefault="003501C7" w:rsidP="003501C7">
      <w:pPr>
        <w:rPr>
          <w:lang w:val="en-US"/>
          <w:rPrChange w:id="2762" w:author="Benoît Perez-Lamarque" w:date="2021-09-23T12:19:00Z">
            <w:rPr/>
          </w:rPrChange>
        </w:rPr>
      </w:pPr>
      <w:r w:rsidRPr="003501C7">
        <w:rPr>
          <w:lang w:val="en-US"/>
          <w:rPrChange w:id="2763" w:author="Benoît Perez-Lamarque" w:date="2021-09-23T12:19:00Z">
            <w:rPr/>
          </w:rPrChange>
        </w:rPr>
        <w:t xml:space="preserve">    else{}</w:t>
      </w:r>
    </w:p>
    <w:p w14:paraId="4B4E92D2" w14:textId="77777777" w:rsidR="003501C7" w:rsidRPr="003501C7" w:rsidRDefault="003501C7" w:rsidP="003501C7">
      <w:pPr>
        <w:rPr>
          <w:lang w:val="en-US"/>
          <w:rPrChange w:id="2764" w:author="Benoît Perez-Lamarque" w:date="2021-09-23T12:19:00Z">
            <w:rPr/>
          </w:rPrChange>
        </w:rPr>
      </w:pPr>
      <w:r w:rsidRPr="003501C7">
        <w:rPr>
          <w:lang w:val="en-US"/>
          <w:rPrChange w:id="2765" w:author="Benoît Perez-Lamarque" w:date="2021-09-23T12:19:00Z">
            <w:rPr/>
          </w:rPrChange>
        </w:rPr>
        <w:t xml:space="preserve">  }</w:t>
      </w:r>
    </w:p>
    <w:p w14:paraId="20634D5F" w14:textId="77777777" w:rsidR="003501C7" w:rsidRPr="003501C7" w:rsidRDefault="003501C7" w:rsidP="003501C7">
      <w:pPr>
        <w:rPr>
          <w:lang w:val="en-US"/>
          <w:rPrChange w:id="2766" w:author="Benoît Perez-Lamarque" w:date="2021-09-23T12:19:00Z">
            <w:rPr/>
          </w:rPrChange>
        </w:rPr>
      </w:pPr>
      <w:r w:rsidRPr="003501C7">
        <w:rPr>
          <w:lang w:val="en-US"/>
          <w:rPrChange w:id="2767" w:author="Benoît Perez-Lamarque" w:date="2021-09-23T12:19:00Z">
            <w:rPr/>
          </w:rPrChange>
        </w:rPr>
        <w:t>}, track.height = 0.1)</w:t>
      </w:r>
    </w:p>
    <w:p w14:paraId="1C9BE924" w14:textId="77777777" w:rsidR="003501C7" w:rsidRPr="003501C7" w:rsidRDefault="003501C7" w:rsidP="003501C7">
      <w:pPr>
        <w:rPr>
          <w:lang w:val="en-US"/>
          <w:rPrChange w:id="2768" w:author="Benoît Perez-Lamarque" w:date="2021-09-23T12:19:00Z">
            <w:rPr/>
          </w:rPrChange>
        </w:rPr>
      </w:pPr>
    </w:p>
    <w:p w14:paraId="244BC353" w14:textId="77777777" w:rsidR="003501C7" w:rsidRPr="003501C7" w:rsidRDefault="003501C7" w:rsidP="003501C7">
      <w:pPr>
        <w:rPr>
          <w:lang w:val="en-US"/>
          <w:rPrChange w:id="2769" w:author="Benoît Perez-Lamarque" w:date="2021-09-23T12:19:00Z">
            <w:rPr/>
          </w:rPrChange>
        </w:rPr>
      </w:pPr>
    </w:p>
    <w:p w14:paraId="0991184E" w14:textId="77777777" w:rsidR="003501C7" w:rsidRPr="003501C7" w:rsidRDefault="003501C7" w:rsidP="003501C7">
      <w:pPr>
        <w:rPr>
          <w:lang w:val="en-US"/>
          <w:rPrChange w:id="2770" w:author="Benoît Perez-Lamarque" w:date="2021-09-23T12:19:00Z">
            <w:rPr/>
          </w:rPrChange>
        </w:rPr>
      </w:pPr>
      <w:r w:rsidRPr="003501C7">
        <w:rPr>
          <w:lang w:val="en-US"/>
          <w:rPrChange w:id="2771" w:author="Benoît Perez-Lamarque" w:date="2021-09-23T12:19:00Z">
            <w:rPr/>
          </w:rPrChange>
        </w:rPr>
        <w:t>circos.track(ylim = c(0, 1), bg.border = NA, track.index=3,  panel.fun = function(x, y) {</w:t>
      </w:r>
    </w:p>
    <w:p w14:paraId="1E5E10F3" w14:textId="77777777" w:rsidR="003501C7" w:rsidRPr="003501C7" w:rsidRDefault="003501C7" w:rsidP="003501C7">
      <w:pPr>
        <w:rPr>
          <w:lang w:val="en-US"/>
          <w:rPrChange w:id="2772" w:author="Benoît Perez-Lamarque" w:date="2021-09-23T12:19:00Z">
            <w:rPr/>
          </w:rPrChange>
        </w:rPr>
      </w:pPr>
      <w:r w:rsidRPr="003501C7">
        <w:rPr>
          <w:lang w:val="en-US"/>
          <w:rPrChange w:id="2773" w:author="Benoît Perez-Lamarque" w:date="2021-09-23T12:19:00Z">
            <w:rPr/>
          </w:rPrChange>
        </w:rPr>
        <w:t xml:space="preserve">  i=CELL_META$sector.numeric.index</w:t>
      </w:r>
    </w:p>
    <w:p w14:paraId="19BCFEFD" w14:textId="77777777" w:rsidR="003501C7" w:rsidRPr="003501C7" w:rsidRDefault="003501C7" w:rsidP="003501C7">
      <w:pPr>
        <w:rPr>
          <w:lang w:val="en-US"/>
          <w:rPrChange w:id="2774" w:author="Benoît Perez-Lamarque" w:date="2021-09-23T12:19:00Z">
            <w:rPr/>
          </w:rPrChange>
        </w:rPr>
      </w:pPr>
      <w:r w:rsidRPr="003501C7">
        <w:rPr>
          <w:lang w:val="en-US"/>
          <w:rPrChange w:id="2775" w:author="Benoît Perez-Lamarque" w:date="2021-09-23T12:19:00Z">
            <w:rPr/>
          </w:rPrChange>
        </w:rPr>
        <w:t xml:space="preserve">  if(is.na(relativeValueEQ[i])){}  else{</w:t>
      </w:r>
    </w:p>
    <w:p w14:paraId="028EF90B" w14:textId="77777777" w:rsidR="003501C7" w:rsidRPr="003501C7" w:rsidRDefault="003501C7" w:rsidP="003501C7">
      <w:pPr>
        <w:rPr>
          <w:lang w:val="en-US"/>
          <w:rPrChange w:id="2776" w:author="Benoît Perez-Lamarque" w:date="2021-09-23T12:19:00Z">
            <w:rPr/>
          </w:rPrChange>
        </w:rPr>
      </w:pPr>
      <w:r w:rsidRPr="003501C7">
        <w:rPr>
          <w:lang w:val="en-US"/>
          <w:rPrChange w:id="2777" w:author="Benoît Perez-Lamarque" w:date="2021-09-23T12:19:00Z">
            <w:rPr/>
          </w:rPrChange>
        </w:rPr>
        <w:t xml:space="preserve">    #circos.rect(0, 0, 1, 1, col=colourNegative, border=colourNegative)</w:t>
      </w:r>
    </w:p>
    <w:p w14:paraId="41F4D943" w14:textId="77777777" w:rsidR="003501C7" w:rsidRPr="003501C7" w:rsidRDefault="003501C7" w:rsidP="003501C7">
      <w:pPr>
        <w:rPr>
          <w:lang w:val="en-US"/>
          <w:rPrChange w:id="2778" w:author="Benoît Perez-Lamarque" w:date="2021-09-23T12:19:00Z">
            <w:rPr/>
          </w:rPrChange>
        </w:rPr>
      </w:pPr>
      <w:r w:rsidRPr="003501C7">
        <w:rPr>
          <w:lang w:val="en-US"/>
          <w:rPrChange w:id="2779" w:author="Benoît Perez-Lamarque" w:date="2021-09-23T12:19:00Z">
            <w:rPr/>
          </w:rPrChange>
        </w:rPr>
        <w:lastRenderedPageBreak/>
        <w:t xml:space="preserve">    if(relativeValueEQ[i] &lt;= 0 &amp; dietSpecies[i]=="Fruit"){</w:t>
      </w:r>
    </w:p>
    <w:p w14:paraId="693FB702" w14:textId="77777777" w:rsidR="003501C7" w:rsidRPr="003501C7" w:rsidRDefault="003501C7" w:rsidP="003501C7">
      <w:pPr>
        <w:rPr>
          <w:lang w:val="en-US"/>
          <w:rPrChange w:id="2780" w:author="Benoît Perez-Lamarque" w:date="2021-09-23T12:19:00Z">
            <w:rPr/>
          </w:rPrChange>
        </w:rPr>
      </w:pPr>
      <w:r w:rsidRPr="003501C7">
        <w:rPr>
          <w:lang w:val="en-US"/>
          <w:rPrChange w:id="2781" w:author="Benoît Perez-Lamarque" w:date="2021-09-23T12:19:00Z">
            <w:rPr/>
          </w:rPrChange>
        </w:rPr>
        <w:t xml:space="preserve">      circos.segments(CELL_META$xcenter, 1, CELL_META$xcenter, 1 + relativeValueEQ[i]/absMax, col=colour.circle.points[1], lty=3)</w:t>
      </w:r>
    </w:p>
    <w:p w14:paraId="4C5CA623" w14:textId="77777777" w:rsidR="003501C7" w:rsidRPr="003501C7" w:rsidRDefault="003501C7" w:rsidP="003501C7">
      <w:pPr>
        <w:rPr>
          <w:lang w:val="en-US"/>
          <w:rPrChange w:id="2782" w:author="Benoît Perez-Lamarque" w:date="2021-09-23T12:19:00Z">
            <w:rPr/>
          </w:rPrChange>
        </w:rPr>
      </w:pPr>
      <w:r w:rsidRPr="003501C7">
        <w:rPr>
          <w:lang w:val="en-US"/>
          <w:rPrChange w:id="2783" w:author="Benoît Perez-Lamarque" w:date="2021-09-23T12:19:00Z">
            <w:rPr/>
          </w:rPrChange>
        </w:rPr>
        <w:t xml:space="preserve">      circos.points(CELL_META$xcenter, 1 + relativeValueEQ[i]/absMax, pch=19, col=colour.circle.points[1], cex=0.7)</w:t>
      </w:r>
    </w:p>
    <w:p w14:paraId="195E6176" w14:textId="77777777" w:rsidR="003501C7" w:rsidRPr="003501C7" w:rsidRDefault="003501C7" w:rsidP="003501C7">
      <w:pPr>
        <w:rPr>
          <w:lang w:val="en-US"/>
          <w:rPrChange w:id="2784" w:author="Benoît Perez-Lamarque" w:date="2021-09-23T12:19:00Z">
            <w:rPr/>
          </w:rPrChange>
        </w:rPr>
      </w:pPr>
      <w:r w:rsidRPr="003501C7">
        <w:rPr>
          <w:lang w:val="en-US"/>
          <w:rPrChange w:id="2785" w:author="Benoît Perez-Lamarque" w:date="2021-09-23T12:19:00Z">
            <w:rPr/>
          </w:rPrChange>
        </w:rPr>
        <w:t xml:space="preserve">    }</w:t>
      </w:r>
    </w:p>
    <w:p w14:paraId="54CDB00D" w14:textId="77777777" w:rsidR="003501C7" w:rsidRPr="003501C7" w:rsidRDefault="003501C7" w:rsidP="003501C7">
      <w:pPr>
        <w:rPr>
          <w:lang w:val="en-US"/>
          <w:rPrChange w:id="2786" w:author="Benoît Perez-Lamarque" w:date="2021-09-23T12:19:00Z">
            <w:rPr/>
          </w:rPrChange>
        </w:rPr>
      </w:pPr>
      <w:r w:rsidRPr="003501C7">
        <w:rPr>
          <w:lang w:val="en-US"/>
          <w:rPrChange w:id="2787" w:author="Benoît Perez-Lamarque" w:date="2021-09-23T12:19:00Z">
            <w:rPr/>
          </w:rPrChange>
        </w:rPr>
        <w:t xml:space="preserve">    else if(relativeValueEQ[i] &lt;= 0 &amp; dietSpecies[i]=="Leaf"){</w:t>
      </w:r>
    </w:p>
    <w:p w14:paraId="71E7C7CC" w14:textId="77777777" w:rsidR="003501C7" w:rsidRPr="003501C7" w:rsidRDefault="003501C7" w:rsidP="003501C7">
      <w:pPr>
        <w:rPr>
          <w:lang w:val="en-US"/>
          <w:rPrChange w:id="2788" w:author="Benoît Perez-Lamarque" w:date="2021-09-23T12:19:00Z">
            <w:rPr/>
          </w:rPrChange>
        </w:rPr>
      </w:pPr>
      <w:r w:rsidRPr="003501C7">
        <w:rPr>
          <w:lang w:val="en-US"/>
          <w:rPrChange w:id="2789" w:author="Benoît Perez-Lamarque" w:date="2021-09-23T12:19:00Z">
            <w:rPr/>
          </w:rPrChange>
        </w:rPr>
        <w:t xml:space="preserve">      circos.segments(CELL_META$xcenter, 1, CELL_META$xcenter, 1 + relativeValueEQ[i]/absMax, col=colour.circle.points[1], lty=3)</w:t>
      </w:r>
    </w:p>
    <w:p w14:paraId="63E8DE95" w14:textId="77777777" w:rsidR="003501C7" w:rsidRPr="003501C7" w:rsidRDefault="003501C7" w:rsidP="003501C7">
      <w:pPr>
        <w:rPr>
          <w:lang w:val="en-US"/>
          <w:rPrChange w:id="2790" w:author="Benoît Perez-Lamarque" w:date="2021-09-23T12:19:00Z">
            <w:rPr/>
          </w:rPrChange>
        </w:rPr>
      </w:pPr>
      <w:r w:rsidRPr="003501C7">
        <w:rPr>
          <w:lang w:val="en-US"/>
          <w:rPrChange w:id="2791" w:author="Benoît Perez-Lamarque" w:date="2021-09-23T12:19:00Z">
            <w:rPr/>
          </w:rPrChange>
        </w:rPr>
        <w:t xml:space="preserve">      circos.points(CELL_META$xcenter, 1 + relativeValueEQ[i]/absMax, pch=21, col=colour.circle.points[1], bg="white", cex=0.7)</w:t>
      </w:r>
    </w:p>
    <w:p w14:paraId="77AFF588" w14:textId="77777777" w:rsidR="003501C7" w:rsidRPr="003501C7" w:rsidRDefault="003501C7" w:rsidP="003501C7">
      <w:pPr>
        <w:rPr>
          <w:lang w:val="en-US"/>
          <w:rPrChange w:id="2792" w:author="Benoît Perez-Lamarque" w:date="2021-09-23T12:19:00Z">
            <w:rPr/>
          </w:rPrChange>
        </w:rPr>
      </w:pPr>
      <w:r w:rsidRPr="003501C7">
        <w:rPr>
          <w:lang w:val="en-US"/>
          <w:rPrChange w:id="2793" w:author="Benoît Perez-Lamarque" w:date="2021-09-23T12:19:00Z">
            <w:rPr/>
          </w:rPrChange>
        </w:rPr>
        <w:t xml:space="preserve">    }</w:t>
      </w:r>
    </w:p>
    <w:p w14:paraId="346B68D4" w14:textId="77777777" w:rsidR="003501C7" w:rsidRPr="003501C7" w:rsidRDefault="003501C7" w:rsidP="003501C7">
      <w:pPr>
        <w:rPr>
          <w:lang w:val="en-US"/>
          <w:rPrChange w:id="2794" w:author="Benoît Perez-Lamarque" w:date="2021-09-23T12:19:00Z">
            <w:rPr/>
          </w:rPrChange>
        </w:rPr>
      </w:pPr>
      <w:r w:rsidRPr="003501C7">
        <w:rPr>
          <w:lang w:val="en-US"/>
          <w:rPrChange w:id="2795" w:author="Benoît Perez-Lamarque" w:date="2021-09-23T12:19:00Z">
            <w:rPr/>
          </w:rPrChange>
        </w:rPr>
        <w:t xml:space="preserve">    else{}</w:t>
      </w:r>
    </w:p>
    <w:p w14:paraId="17A161C3" w14:textId="77777777" w:rsidR="003501C7" w:rsidRPr="003501C7" w:rsidRDefault="003501C7" w:rsidP="003501C7">
      <w:pPr>
        <w:rPr>
          <w:lang w:val="en-US"/>
          <w:rPrChange w:id="2796" w:author="Benoît Perez-Lamarque" w:date="2021-09-23T12:19:00Z">
            <w:rPr/>
          </w:rPrChange>
        </w:rPr>
      </w:pPr>
      <w:r w:rsidRPr="003501C7">
        <w:rPr>
          <w:lang w:val="en-US"/>
          <w:rPrChange w:id="2797" w:author="Benoît Perez-Lamarque" w:date="2021-09-23T12:19:00Z">
            <w:rPr/>
          </w:rPrChange>
        </w:rPr>
        <w:t xml:space="preserve">  }</w:t>
      </w:r>
    </w:p>
    <w:p w14:paraId="25303A07" w14:textId="77777777" w:rsidR="003501C7" w:rsidRPr="003501C7" w:rsidRDefault="003501C7" w:rsidP="003501C7">
      <w:pPr>
        <w:rPr>
          <w:lang w:val="en-US"/>
          <w:rPrChange w:id="2798" w:author="Benoît Perez-Lamarque" w:date="2021-09-23T12:19:00Z">
            <w:rPr/>
          </w:rPrChange>
        </w:rPr>
      </w:pPr>
      <w:r w:rsidRPr="003501C7">
        <w:rPr>
          <w:lang w:val="en-US"/>
          <w:rPrChange w:id="2799" w:author="Benoît Perez-Lamarque" w:date="2021-09-23T12:19:00Z">
            <w:rPr/>
          </w:rPrChange>
        </w:rPr>
        <w:t>}, track.height = 0.1)</w:t>
      </w:r>
    </w:p>
    <w:p w14:paraId="462EDD42" w14:textId="77777777" w:rsidR="003501C7" w:rsidRPr="003501C7" w:rsidRDefault="003501C7" w:rsidP="003501C7">
      <w:pPr>
        <w:rPr>
          <w:lang w:val="en-US"/>
          <w:rPrChange w:id="2800" w:author="Benoît Perez-Lamarque" w:date="2021-09-23T12:19:00Z">
            <w:rPr/>
          </w:rPrChange>
        </w:rPr>
      </w:pPr>
    </w:p>
    <w:p w14:paraId="0EEB0818" w14:textId="77777777" w:rsidR="003501C7" w:rsidRPr="003501C7" w:rsidRDefault="003501C7" w:rsidP="003501C7">
      <w:pPr>
        <w:rPr>
          <w:lang w:val="en-US"/>
          <w:rPrChange w:id="2801" w:author="Benoît Perez-Lamarque" w:date="2021-09-23T12:19:00Z">
            <w:rPr/>
          </w:rPrChange>
        </w:rPr>
      </w:pPr>
    </w:p>
    <w:p w14:paraId="69A22F66" w14:textId="77777777" w:rsidR="003501C7" w:rsidRPr="003501C7" w:rsidRDefault="003501C7" w:rsidP="003501C7">
      <w:pPr>
        <w:rPr>
          <w:lang w:val="en-US"/>
          <w:rPrChange w:id="2802" w:author="Benoît Perez-Lamarque" w:date="2021-09-23T12:19:00Z">
            <w:rPr/>
          </w:rPrChange>
        </w:rPr>
      </w:pPr>
      <w:r w:rsidRPr="003501C7">
        <w:rPr>
          <w:lang w:val="en-US"/>
          <w:rPrChange w:id="2803" w:author="Benoît Perez-Lamarque" w:date="2021-09-23T12:19:00Z">
            <w:rPr/>
          </w:rPrChange>
        </w:rPr>
        <w:t>#Striatum</w:t>
      </w:r>
    </w:p>
    <w:p w14:paraId="0E013C1E" w14:textId="77777777" w:rsidR="003501C7" w:rsidRPr="003501C7" w:rsidRDefault="003501C7" w:rsidP="003501C7">
      <w:pPr>
        <w:rPr>
          <w:lang w:val="en-US"/>
          <w:rPrChange w:id="2804" w:author="Benoît Perez-Lamarque" w:date="2021-09-23T12:19:00Z">
            <w:rPr/>
          </w:rPrChange>
        </w:rPr>
      </w:pPr>
      <w:r w:rsidRPr="003501C7">
        <w:rPr>
          <w:lang w:val="en-US"/>
          <w:rPrChange w:id="2805" w:author="Benoît Perez-Lamarque" w:date="2021-09-23T12:19:00Z">
            <w:rPr/>
          </w:rPrChange>
        </w:rPr>
        <w:t>absMax &lt;- max(abs(relativeValueStriatum), na.rm=TRUE)</w:t>
      </w:r>
    </w:p>
    <w:p w14:paraId="606BF921" w14:textId="77777777" w:rsidR="003501C7" w:rsidRPr="003501C7" w:rsidRDefault="003501C7" w:rsidP="003501C7">
      <w:pPr>
        <w:rPr>
          <w:lang w:val="en-US"/>
          <w:rPrChange w:id="2806" w:author="Benoît Perez-Lamarque" w:date="2021-09-23T12:19:00Z">
            <w:rPr/>
          </w:rPrChange>
        </w:rPr>
      </w:pPr>
      <w:r w:rsidRPr="003501C7">
        <w:rPr>
          <w:lang w:val="en-US"/>
          <w:rPrChange w:id="2807" w:author="Benoît Perez-Lamarque" w:date="2021-09-23T12:19:00Z">
            <w:rPr/>
          </w:rPrChange>
        </w:rPr>
        <w:t>circos.track(ylim = c(0, 1), bg.border = NA, track.index=4, panel.fun = function(x, y) {</w:t>
      </w:r>
    </w:p>
    <w:p w14:paraId="2941439A" w14:textId="77777777" w:rsidR="003501C7" w:rsidRPr="003501C7" w:rsidRDefault="003501C7" w:rsidP="003501C7">
      <w:pPr>
        <w:rPr>
          <w:lang w:val="en-US"/>
          <w:rPrChange w:id="2808" w:author="Benoît Perez-Lamarque" w:date="2021-09-23T12:19:00Z">
            <w:rPr/>
          </w:rPrChange>
        </w:rPr>
      </w:pPr>
      <w:r w:rsidRPr="003501C7">
        <w:rPr>
          <w:lang w:val="en-US"/>
          <w:rPrChange w:id="2809" w:author="Benoît Perez-Lamarque" w:date="2021-09-23T12:19:00Z">
            <w:rPr/>
          </w:rPrChange>
        </w:rPr>
        <w:t xml:space="preserve">  i=CELL_META$sector.numeric.index</w:t>
      </w:r>
    </w:p>
    <w:p w14:paraId="47CB31E7" w14:textId="77777777" w:rsidR="003501C7" w:rsidRPr="003501C7" w:rsidRDefault="003501C7" w:rsidP="003501C7">
      <w:pPr>
        <w:rPr>
          <w:lang w:val="en-US"/>
          <w:rPrChange w:id="2810" w:author="Benoît Perez-Lamarque" w:date="2021-09-23T12:19:00Z">
            <w:rPr/>
          </w:rPrChange>
        </w:rPr>
      </w:pPr>
      <w:r w:rsidRPr="003501C7">
        <w:rPr>
          <w:lang w:val="en-US"/>
          <w:rPrChange w:id="2811" w:author="Benoît Perez-Lamarque" w:date="2021-09-23T12:19:00Z">
            <w:rPr/>
          </w:rPrChange>
        </w:rPr>
        <w:t xml:space="preserve">  #circos.rect(0, 0, 1, 1, col=colourPositive, border=colourPositive)</w:t>
      </w:r>
    </w:p>
    <w:p w14:paraId="59464548" w14:textId="77777777" w:rsidR="003501C7" w:rsidRPr="003501C7" w:rsidRDefault="003501C7" w:rsidP="003501C7">
      <w:pPr>
        <w:rPr>
          <w:lang w:val="en-US"/>
          <w:rPrChange w:id="2812" w:author="Benoît Perez-Lamarque" w:date="2021-09-23T12:19:00Z">
            <w:rPr/>
          </w:rPrChange>
        </w:rPr>
      </w:pPr>
      <w:r w:rsidRPr="003501C7">
        <w:rPr>
          <w:lang w:val="en-US"/>
          <w:rPrChange w:id="2813" w:author="Benoît Perez-Lamarque" w:date="2021-09-23T12:19:00Z">
            <w:rPr/>
          </w:rPrChange>
        </w:rPr>
        <w:t xml:space="preserve">  if(is.na(relativeValueStriatum[i])){}  else{</w:t>
      </w:r>
    </w:p>
    <w:p w14:paraId="77DCB73D" w14:textId="77777777" w:rsidR="003501C7" w:rsidRPr="003501C7" w:rsidRDefault="003501C7" w:rsidP="003501C7">
      <w:pPr>
        <w:rPr>
          <w:lang w:val="en-US"/>
          <w:rPrChange w:id="2814" w:author="Benoît Perez-Lamarque" w:date="2021-09-23T12:19:00Z">
            <w:rPr/>
          </w:rPrChange>
        </w:rPr>
      </w:pPr>
      <w:r w:rsidRPr="003501C7">
        <w:rPr>
          <w:lang w:val="en-US"/>
          <w:rPrChange w:id="2815" w:author="Benoît Perez-Lamarque" w:date="2021-09-23T12:19:00Z">
            <w:rPr/>
          </w:rPrChange>
        </w:rPr>
        <w:t xml:space="preserve">    if(relativeValueStriatum[i] &gt; 0 &amp; dietSpecies[i]=="Fruit"){</w:t>
      </w:r>
    </w:p>
    <w:p w14:paraId="696EA86D" w14:textId="77777777" w:rsidR="003501C7" w:rsidRPr="003501C7" w:rsidRDefault="003501C7" w:rsidP="003501C7">
      <w:pPr>
        <w:rPr>
          <w:lang w:val="en-US"/>
          <w:rPrChange w:id="2816" w:author="Benoît Perez-Lamarque" w:date="2021-09-23T12:19:00Z">
            <w:rPr/>
          </w:rPrChange>
        </w:rPr>
      </w:pPr>
      <w:r w:rsidRPr="003501C7">
        <w:rPr>
          <w:lang w:val="en-US"/>
          <w:rPrChange w:id="2817" w:author="Benoît Perez-Lamarque" w:date="2021-09-23T12:19:00Z">
            <w:rPr/>
          </w:rPrChange>
        </w:rPr>
        <w:t xml:space="preserve">      circos.segments(CELL_META$xcenter, 0, CELL_META$xcenter, relativeValueStriatum[i]/absMax, col=colour.circle.points[2], lty=3)</w:t>
      </w:r>
    </w:p>
    <w:p w14:paraId="554054CF" w14:textId="77777777" w:rsidR="003501C7" w:rsidRPr="003501C7" w:rsidRDefault="003501C7" w:rsidP="003501C7">
      <w:pPr>
        <w:rPr>
          <w:lang w:val="en-US"/>
          <w:rPrChange w:id="2818" w:author="Benoît Perez-Lamarque" w:date="2021-09-23T12:19:00Z">
            <w:rPr/>
          </w:rPrChange>
        </w:rPr>
      </w:pPr>
      <w:r w:rsidRPr="003501C7">
        <w:rPr>
          <w:lang w:val="en-US"/>
          <w:rPrChange w:id="2819" w:author="Benoît Perez-Lamarque" w:date="2021-09-23T12:19:00Z">
            <w:rPr/>
          </w:rPrChange>
        </w:rPr>
        <w:t xml:space="preserve">      circos.points(CELL_META$xcenter, relativeValueStriatum[i]/absMax, pch=19, col=colour.circle.points[2], cex=0.65)</w:t>
      </w:r>
    </w:p>
    <w:p w14:paraId="200262AA" w14:textId="77777777" w:rsidR="003501C7" w:rsidRPr="003501C7" w:rsidRDefault="003501C7" w:rsidP="003501C7">
      <w:pPr>
        <w:rPr>
          <w:lang w:val="en-US"/>
          <w:rPrChange w:id="2820" w:author="Benoît Perez-Lamarque" w:date="2021-09-23T12:19:00Z">
            <w:rPr/>
          </w:rPrChange>
        </w:rPr>
      </w:pPr>
      <w:r w:rsidRPr="003501C7">
        <w:rPr>
          <w:lang w:val="en-US"/>
          <w:rPrChange w:id="2821" w:author="Benoît Perez-Lamarque" w:date="2021-09-23T12:19:00Z">
            <w:rPr/>
          </w:rPrChange>
        </w:rPr>
        <w:t xml:space="preserve">    }</w:t>
      </w:r>
    </w:p>
    <w:p w14:paraId="168FE8F4" w14:textId="77777777" w:rsidR="003501C7" w:rsidRPr="003501C7" w:rsidRDefault="003501C7" w:rsidP="003501C7">
      <w:pPr>
        <w:rPr>
          <w:lang w:val="en-US"/>
          <w:rPrChange w:id="2822" w:author="Benoît Perez-Lamarque" w:date="2021-09-23T12:19:00Z">
            <w:rPr/>
          </w:rPrChange>
        </w:rPr>
      </w:pPr>
      <w:r w:rsidRPr="003501C7">
        <w:rPr>
          <w:lang w:val="en-US"/>
          <w:rPrChange w:id="2823" w:author="Benoît Perez-Lamarque" w:date="2021-09-23T12:19:00Z">
            <w:rPr/>
          </w:rPrChange>
        </w:rPr>
        <w:t xml:space="preserve">    else if(relativeValueStriatum[i] &gt; 0 &amp; dietSpecies[i]=="Leaf"){</w:t>
      </w:r>
    </w:p>
    <w:p w14:paraId="29E8A046" w14:textId="77777777" w:rsidR="003501C7" w:rsidRPr="003501C7" w:rsidRDefault="003501C7" w:rsidP="003501C7">
      <w:pPr>
        <w:rPr>
          <w:lang w:val="en-US"/>
          <w:rPrChange w:id="2824" w:author="Benoît Perez-Lamarque" w:date="2021-09-23T12:19:00Z">
            <w:rPr/>
          </w:rPrChange>
        </w:rPr>
      </w:pPr>
      <w:r w:rsidRPr="003501C7">
        <w:rPr>
          <w:lang w:val="en-US"/>
          <w:rPrChange w:id="2825" w:author="Benoît Perez-Lamarque" w:date="2021-09-23T12:19:00Z">
            <w:rPr/>
          </w:rPrChange>
        </w:rPr>
        <w:t xml:space="preserve">      circos.segments(CELL_META$xcenter, 0, CELL_META$xcenter, relativeValueStriatum[i]/absMax, col=colour.circle.points[2], lty=3)</w:t>
      </w:r>
    </w:p>
    <w:p w14:paraId="5C5969C8" w14:textId="77777777" w:rsidR="003501C7" w:rsidRPr="003501C7" w:rsidRDefault="003501C7" w:rsidP="003501C7">
      <w:pPr>
        <w:rPr>
          <w:lang w:val="en-US"/>
          <w:rPrChange w:id="2826" w:author="Benoît Perez-Lamarque" w:date="2021-09-23T12:19:00Z">
            <w:rPr/>
          </w:rPrChange>
        </w:rPr>
      </w:pPr>
      <w:r w:rsidRPr="003501C7">
        <w:rPr>
          <w:lang w:val="en-US"/>
          <w:rPrChange w:id="2827" w:author="Benoît Perez-Lamarque" w:date="2021-09-23T12:19:00Z">
            <w:rPr/>
          </w:rPrChange>
        </w:rPr>
        <w:t xml:space="preserve">      circos.points(CELL_META$xcenter, relativeValueStriatum[i]/absMax, pch=21, col=colour.circle.points[2], bg="white", cex=0.65)</w:t>
      </w:r>
    </w:p>
    <w:p w14:paraId="6D3BFB04" w14:textId="77777777" w:rsidR="003501C7" w:rsidRPr="003501C7" w:rsidRDefault="003501C7" w:rsidP="003501C7">
      <w:pPr>
        <w:rPr>
          <w:lang w:val="en-US"/>
          <w:rPrChange w:id="2828" w:author="Benoît Perez-Lamarque" w:date="2021-09-23T12:19:00Z">
            <w:rPr/>
          </w:rPrChange>
        </w:rPr>
      </w:pPr>
      <w:r w:rsidRPr="003501C7">
        <w:rPr>
          <w:lang w:val="en-US"/>
          <w:rPrChange w:id="2829" w:author="Benoît Perez-Lamarque" w:date="2021-09-23T12:19:00Z">
            <w:rPr/>
          </w:rPrChange>
        </w:rPr>
        <w:t xml:space="preserve">    }</w:t>
      </w:r>
    </w:p>
    <w:p w14:paraId="3119AEBB" w14:textId="77777777" w:rsidR="003501C7" w:rsidRPr="003501C7" w:rsidRDefault="003501C7" w:rsidP="003501C7">
      <w:pPr>
        <w:rPr>
          <w:lang w:val="en-US"/>
          <w:rPrChange w:id="2830" w:author="Benoît Perez-Lamarque" w:date="2021-09-23T12:19:00Z">
            <w:rPr/>
          </w:rPrChange>
        </w:rPr>
      </w:pPr>
      <w:r w:rsidRPr="003501C7">
        <w:rPr>
          <w:lang w:val="en-US"/>
          <w:rPrChange w:id="2831" w:author="Benoît Perez-Lamarque" w:date="2021-09-23T12:19:00Z">
            <w:rPr/>
          </w:rPrChange>
        </w:rPr>
        <w:t xml:space="preserve">    else{}</w:t>
      </w:r>
    </w:p>
    <w:p w14:paraId="41511386" w14:textId="77777777" w:rsidR="003501C7" w:rsidRPr="003501C7" w:rsidRDefault="003501C7" w:rsidP="003501C7">
      <w:pPr>
        <w:rPr>
          <w:lang w:val="en-US"/>
          <w:rPrChange w:id="2832" w:author="Benoît Perez-Lamarque" w:date="2021-09-23T12:19:00Z">
            <w:rPr/>
          </w:rPrChange>
        </w:rPr>
      </w:pPr>
      <w:r w:rsidRPr="003501C7">
        <w:rPr>
          <w:lang w:val="en-US"/>
          <w:rPrChange w:id="2833" w:author="Benoît Perez-Lamarque" w:date="2021-09-23T12:19:00Z">
            <w:rPr/>
          </w:rPrChange>
        </w:rPr>
        <w:t xml:space="preserve">  }</w:t>
      </w:r>
    </w:p>
    <w:p w14:paraId="5E66E27B" w14:textId="77777777" w:rsidR="003501C7" w:rsidRPr="003501C7" w:rsidRDefault="003501C7" w:rsidP="003501C7">
      <w:pPr>
        <w:rPr>
          <w:lang w:val="en-US"/>
          <w:rPrChange w:id="2834" w:author="Benoît Perez-Lamarque" w:date="2021-09-23T12:19:00Z">
            <w:rPr/>
          </w:rPrChange>
        </w:rPr>
      </w:pPr>
      <w:r w:rsidRPr="003501C7">
        <w:rPr>
          <w:lang w:val="en-US"/>
          <w:rPrChange w:id="2835" w:author="Benoît Perez-Lamarque" w:date="2021-09-23T12:19:00Z">
            <w:rPr/>
          </w:rPrChange>
        </w:rPr>
        <w:t>}, track.height = 0.1)</w:t>
      </w:r>
    </w:p>
    <w:p w14:paraId="2C0B6A9E" w14:textId="77777777" w:rsidR="003501C7" w:rsidRPr="003501C7" w:rsidRDefault="003501C7" w:rsidP="003501C7">
      <w:pPr>
        <w:rPr>
          <w:lang w:val="en-US"/>
          <w:rPrChange w:id="2836" w:author="Benoît Perez-Lamarque" w:date="2021-09-23T12:19:00Z">
            <w:rPr/>
          </w:rPrChange>
        </w:rPr>
      </w:pPr>
    </w:p>
    <w:p w14:paraId="4D05F262" w14:textId="77777777" w:rsidR="003501C7" w:rsidRPr="003501C7" w:rsidRDefault="003501C7" w:rsidP="003501C7">
      <w:pPr>
        <w:rPr>
          <w:lang w:val="en-US"/>
          <w:rPrChange w:id="2837" w:author="Benoît Perez-Lamarque" w:date="2021-09-23T12:19:00Z">
            <w:rPr/>
          </w:rPrChange>
        </w:rPr>
      </w:pPr>
    </w:p>
    <w:p w14:paraId="78308246" w14:textId="77777777" w:rsidR="003501C7" w:rsidRPr="003501C7" w:rsidRDefault="003501C7" w:rsidP="003501C7">
      <w:pPr>
        <w:rPr>
          <w:lang w:val="en-US"/>
          <w:rPrChange w:id="2838" w:author="Benoît Perez-Lamarque" w:date="2021-09-23T12:19:00Z">
            <w:rPr/>
          </w:rPrChange>
        </w:rPr>
      </w:pPr>
      <w:r w:rsidRPr="003501C7">
        <w:rPr>
          <w:lang w:val="en-US"/>
          <w:rPrChange w:id="2839" w:author="Benoît Perez-Lamarque" w:date="2021-09-23T12:19:00Z">
            <w:rPr/>
          </w:rPrChange>
        </w:rPr>
        <w:t>circos.track(ylim = c(0, 1), bg.border = NA, track.index=5,  panel.fun = function(x, y) {</w:t>
      </w:r>
    </w:p>
    <w:p w14:paraId="7802AE1D" w14:textId="77777777" w:rsidR="003501C7" w:rsidRPr="003501C7" w:rsidRDefault="003501C7" w:rsidP="003501C7">
      <w:pPr>
        <w:rPr>
          <w:lang w:val="en-US"/>
          <w:rPrChange w:id="2840" w:author="Benoît Perez-Lamarque" w:date="2021-09-23T12:19:00Z">
            <w:rPr/>
          </w:rPrChange>
        </w:rPr>
      </w:pPr>
      <w:r w:rsidRPr="003501C7">
        <w:rPr>
          <w:lang w:val="en-US"/>
          <w:rPrChange w:id="2841" w:author="Benoît Perez-Lamarque" w:date="2021-09-23T12:19:00Z">
            <w:rPr/>
          </w:rPrChange>
        </w:rPr>
        <w:t xml:space="preserve">  i=CELL_META$sector.numeric.index</w:t>
      </w:r>
    </w:p>
    <w:p w14:paraId="19DE83F3" w14:textId="77777777" w:rsidR="003501C7" w:rsidRPr="003501C7" w:rsidRDefault="003501C7" w:rsidP="003501C7">
      <w:pPr>
        <w:rPr>
          <w:lang w:val="en-US"/>
          <w:rPrChange w:id="2842" w:author="Benoît Perez-Lamarque" w:date="2021-09-23T12:19:00Z">
            <w:rPr/>
          </w:rPrChange>
        </w:rPr>
      </w:pPr>
      <w:r w:rsidRPr="003501C7">
        <w:rPr>
          <w:lang w:val="en-US"/>
          <w:rPrChange w:id="2843" w:author="Benoît Perez-Lamarque" w:date="2021-09-23T12:19:00Z">
            <w:rPr/>
          </w:rPrChange>
        </w:rPr>
        <w:t xml:space="preserve">  if(is.na(relativeValueStriatum[i])){}  else{</w:t>
      </w:r>
    </w:p>
    <w:p w14:paraId="0878CD09" w14:textId="77777777" w:rsidR="003501C7" w:rsidRPr="003501C7" w:rsidRDefault="003501C7" w:rsidP="003501C7">
      <w:pPr>
        <w:rPr>
          <w:lang w:val="en-US"/>
          <w:rPrChange w:id="2844" w:author="Benoît Perez-Lamarque" w:date="2021-09-23T12:19:00Z">
            <w:rPr/>
          </w:rPrChange>
        </w:rPr>
      </w:pPr>
      <w:r w:rsidRPr="003501C7">
        <w:rPr>
          <w:lang w:val="en-US"/>
          <w:rPrChange w:id="2845" w:author="Benoît Perez-Lamarque" w:date="2021-09-23T12:19:00Z">
            <w:rPr/>
          </w:rPrChange>
        </w:rPr>
        <w:t xml:space="preserve">    #circos.rect(0, 0, 1, 1, col=colourNegative, border=colourNegative)</w:t>
      </w:r>
    </w:p>
    <w:p w14:paraId="1D5E77E3" w14:textId="77777777" w:rsidR="003501C7" w:rsidRPr="003501C7" w:rsidRDefault="003501C7" w:rsidP="003501C7">
      <w:pPr>
        <w:rPr>
          <w:lang w:val="en-US"/>
          <w:rPrChange w:id="2846" w:author="Benoît Perez-Lamarque" w:date="2021-09-23T12:19:00Z">
            <w:rPr/>
          </w:rPrChange>
        </w:rPr>
      </w:pPr>
      <w:r w:rsidRPr="003501C7">
        <w:rPr>
          <w:lang w:val="en-US"/>
          <w:rPrChange w:id="2847" w:author="Benoît Perez-Lamarque" w:date="2021-09-23T12:19:00Z">
            <w:rPr/>
          </w:rPrChange>
        </w:rPr>
        <w:t xml:space="preserve">    if(relativeValueStriatum[i] &lt;= 0 &amp; dietSpecies[i]=="Fruit"){</w:t>
      </w:r>
    </w:p>
    <w:p w14:paraId="4C29F9FC" w14:textId="77777777" w:rsidR="003501C7" w:rsidRPr="003501C7" w:rsidRDefault="003501C7" w:rsidP="003501C7">
      <w:pPr>
        <w:rPr>
          <w:lang w:val="en-US"/>
          <w:rPrChange w:id="2848" w:author="Benoît Perez-Lamarque" w:date="2021-09-23T12:19:00Z">
            <w:rPr/>
          </w:rPrChange>
        </w:rPr>
      </w:pPr>
      <w:r w:rsidRPr="003501C7">
        <w:rPr>
          <w:lang w:val="en-US"/>
          <w:rPrChange w:id="2849" w:author="Benoît Perez-Lamarque" w:date="2021-09-23T12:19:00Z">
            <w:rPr/>
          </w:rPrChange>
        </w:rPr>
        <w:t xml:space="preserve">      circos.segments(CELL_META$xcenter, 1, CELL_META$xcenter, 1 + relativeValueStriatum[i]/absMax, col=colour.circle.points[2], lty=3)</w:t>
      </w:r>
    </w:p>
    <w:p w14:paraId="01680D12" w14:textId="77777777" w:rsidR="003501C7" w:rsidRPr="003501C7" w:rsidRDefault="003501C7" w:rsidP="003501C7">
      <w:pPr>
        <w:rPr>
          <w:lang w:val="en-US"/>
          <w:rPrChange w:id="2850" w:author="Benoît Perez-Lamarque" w:date="2021-09-23T12:19:00Z">
            <w:rPr/>
          </w:rPrChange>
        </w:rPr>
      </w:pPr>
      <w:r w:rsidRPr="003501C7">
        <w:rPr>
          <w:lang w:val="en-US"/>
          <w:rPrChange w:id="2851" w:author="Benoît Perez-Lamarque" w:date="2021-09-23T12:19:00Z">
            <w:rPr/>
          </w:rPrChange>
        </w:rPr>
        <w:lastRenderedPageBreak/>
        <w:t xml:space="preserve">      circos.points(CELL_META$xcenter, 1 + relativeValueStriatum[i]/absMax, pch=19, col=colour.circle.points[2], cex=0.65)</w:t>
      </w:r>
    </w:p>
    <w:p w14:paraId="0FCA1AD2" w14:textId="77777777" w:rsidR="003501C7" w:rsidRPr="003501C7" w:rsidRDefault="003501C7" w:rsidP="003501C7">
      <w:pPr>
        <w:rPr>
          <w:lang w:val="en-US"/>
          <w:rPrChange w:id="2852" w:author="Benoît Perez-Lamarque" w:date="2021-09-23T12:19:00Z">
            <w:rPr/>
          </w:rPrChange>
        </w:rPr>
      </w:pPr>
      <w:r w:rsidRPr="003501C7">
        <w:rPr>
          <w:lang w:val="en-US"/>
          <w:rPrChange w:id="2853" w:author="Benoît Perez-Lamarque" w:date="2021-09-23T12:19:00Z">
            <w:rPr/>
          </w:rPrChange>
        </w:rPr>
        <w:t xml:space="preserve">    }</w:t>
      </w:r>
    </w:p>
    <w:p w14:paraId="5773B55E" w14:textId="77777777" w:rsidR="003501C7" w:rsidRPr="003501C7" w:rsidRDefault="003501C7" w:rsidP="003501C7">
      <w:pPr>
        <w:rPr>
          <w:lang w:val="en-US"/>
          <w:rPrChange w:id="2854" w:author="Benoît Perez-Lamarque" w:date="2021-09-23T12:19:00Z">
            <w:rPr/>
          </w:rPrChange>
        </w:rPr>
      </w:pPr>
      <w:r w:rsidRPr="003501C7">
        <w:rPr>
          <w:lang w:val="en-US"/>
          <w:rPrChange w:id="2855" w:author="Benoît Perez-Lamarque" w:date="2021-09-23T12:19:00Z">
            <w:rPr/>
          </w:rPrChange>
        </w:rPr>
        <w:t xml:space="preserve">    else if(relativeValueStriatum[i] &lt;= 0 &amp; dietSpecies[i]=="Leaf"){</w:t>
      </w:r>
    </w:p>
    <w:p w14:paraId="0D01BCA4" w14:textId="77777777" w:rsidR="003501C7" w:rsidRPr="003501C7" w:rsidRDefault="003501C7" w:rsidP="003501C7">
      <w:pPr>
        <w:rPr>
          <w:lang w:val="en-US"/>
          <w:rPrChange w:id="2856" w:author="Benoît Perez-Lamarque" w:date="2021-09-23T12:19:00Z">
            <w:rPr/>
          </w:rPrChange>
        </w:rPr>
      </w:pPr>
      <w:r w:rsidRPr="003501C7">
        <w:rPr>
          <w:lang w:val="en-US"/>
          <w:rPrChange w:id="2857" w:author="Benoît Perez-Lamarque" w:date="2021-09-23T12:19:00Z">
            <w:rPr/>
          </w:rPrChange>
        </w:rPr>
        <w:t xml:space="preserve">      circos.segments(CELL_META$xcenter, 1, CELL_META$xcenter, 1 + relativeValueStriatum[i]/absMax, col=colour.circle.points[2], lty=3)</w:t>
      </w:r>
    </w:p>
    <w:p w14:paraId="16AEA783" w14:textId="77777777" w:rsidR="003501C7" w:rsidRPr="003501C7" w:rsidRDefault="003501C7" w:rsidP="003501C7">
      <w:pPr>
        <w:rPr>
          <w:lang w:val="en-US"/>
          <w:rPrChange w:id="2858" w:author="Benoît Perez-Lamarque" w:date="2021-09-23T12:19:00Z">
            <w:rPr/>
          </w:rPrChange>
        </w:rPr>
      </w:pPr>
      <w:r w:rsidRPr="003501C7">
        <w:rPr>
          <w:lang w:val="en-US"/>
          <w:rPrChange w:id="2859" w:author="Benoît Perez-Lamarque" w:date="2021-09-23T12:19:00Z">
            <w:rPr/>
          </w:rPrChange>
        </w:rPr>
        <w:t xml:space="preserve">      circos.points(CELL_META$xcenter, 1 + relativeValueStriatum[i]/absMax, pch=21, col=colour.circle.points[2], bg="white", cex=0.65)</w:t>
      </w:r>
    </w:p>
    <w:p w14:paraId="455D0E74" w14:textId="77777777" w:rsidR="003501C7" w:rsidRPr="003501C7" w:rsidRDefault="003501C7" w:rsidP="003501C7">
      <w:pPr>
        <w:rPr>
          <w:lang w:val="en-US"/>
          <w:rPrChange w:id="2860" w:author="Benoît Perez-Lamarque" w:date="2021-09-23T12:19:00Z">
            <w:rPr/>
          </w:rPrChange>
        </w:rPr>
      </w:pPr>
      <w:r w:rsidRPr="003501C7">
        <w:rPr>
          <w:lang w:val="en-US"/>
          <w:rPrChange w:id="2861" w:author="Benoît Perez-Lamarque" w:date="2021-09-23T12:19:00Z">
            <w:rPr/>
          </w:rPrChange>
        </w:rPr>
        <w:t xml:space="preserve">    }</w:t>
      </w:r>
    </w:p>
    <w:p w14:paraId="1E004505" w14:textId="77777777" w:rsidR="003501C7" w:rsidRPr="003501C7" w:rsidRDefault="003501C7" w:rsidP="003501C7">
      <w:pPr>
        <w:rPr>
          <w:lang w:val="en-US"/>
          <w:rPrChange w:id="2862" w:author="Benoît Perez-Lamarque" w:date="2021-09-23T12:19:00Z">
            <w:rPr/>
          </w:rPrChange>
        </w:rPr>
      </w:pPr>
      <w:r w:rsidRPr="003501C7">
        <w:rPr>
          <w:lang w:val="en-US"/>
          <w:rPrChange w:id="2863" w:author="Benoît Perez-Lamarque" w:date="2021-09-23T12:19:00Z">
            <w:rPr/>
          </w:rPrChange>
        </w:rPr>
        <w:t xml:space="preserve">    else{}</w:t>
      </w:r>
    </w:p>
    <w:p w14:paraId="0B64923B" w14:textId="77777777" w:rsidR="003501C7" w:rsidRPr="003501C7" w:rsidRDefault="003501C7" w:rsidP="003501C7">
      <w:pPr>
        <w:rPr>
          <w:lang w:val="en-US"/>
          <w:rPrChange w:id="2864" w:author="Benoît Perez-Lamarque" w:date="2021-09-23T12:19:00Z">
            <w:rPr/>
          </w:rPrChange>
        </w:rPr>
      </w:pPr>
      <w:r w:rsidRPr="003501C7">
        <w:rPr>
          <w:lang w:val="en-US"/>
          <w:rPrChange w:id="2865" w:author="Benoît Perez-Lamarque" w:date="2021-09-23T12:19:00Z">
            <w:rPr/>
          </w:rPrChange>
        </w:rPr>
        <w:t xml:space="preserve">  }</w:t>
      </w:r>
    </w:p>
    <w:p w14:paraId="2C4AAADD" w14:textId="77777777" w:rsidR="003501C7" w:rsidRPr="003501C7" w:rsidRDefault="003501C7" w:rsidP="003501C7">
      <w:pPr>
        <w:rPr>
          <w:lang w:val="en-US"/>
          <w:rPrChange w:id="2866" w:author="Benoît Perez-Lamarque" w:date="2021-09-23T12:19:00Z">
            <w:rPr/>
          </w:rPrChange>
        </w:rPr>
      </w:pPr>
      <w:r w:rsidRPr="003501C7">
        <w:rPr>
          <w:lang w:val="en-US"/>
          <w:rPrChange w:id="2867" w:author="Benoît Perez-Lamarque" w:date="2021-09-23T12:19:00Z">
            <w:rPr/>
          </w:rPrChange>
        </w:rPr>
        <w:t>}, track.height = 0.1)</w:t>
      </w:r>
    </w:p>
    <w:p w14:paraId="4789BA6C" w14:textId="77777777" w:rsidR="003501C7" w:rsidRPr="003501C7" w:rsidRDefault="003501C7" w:rsidP="003501C7">
      <w:pPr>
        <w:rPr>
          <w:lang w:val="en-US"/>
          <w:rPrChange w:id="2868" w:author="Benoît Perez-Lamarque" w:date="2021-09-23T12:19:00Z">
            <w:rPr/>
          </w:rPrChange>
        </w:rPr>
      </w:pPr>
    </w:p>
    <w:p w14:paraId="09C1AEC8" w14:textId="77777777" w:rsidR="003501C7" w:rsidRPr="003501C7" w:rsidRDefault="003501C7" w:rsidP="003501C7">
      <w:pPr>
        <w:rPr>
          <w:lang w:val="en-US"/>
          <w:rPrChange w:id="2869" w:author="Benoît Perez-Lamarque" w:date="2021-09-23T12:19:00Z">
            <w:rPr/>
          </w:rPrChange>
        </w:rPr>
      </w:pPr>
      <w:r w:rsidRPr="003501C7">
        <w:rPr>
          <w:lang w:val="en-US"/>
          <w:rPrChange w:id="2870" w:author="Benoît Perez-Lamarque" w:date="2021-09-23T12:19:00Z">
            <w:rPr/>
          </w:rPrChange>
        </w:rPr>
        <w:t>#MOB</w:t>
      </w:r>
    </w:p>
    <w:p w14:paraId="665AF78F" w14:textId="77777777" w:rsidR="003501C7" w:rsidRPr="003501C7" w:rsidRDefault="003501C7" w:rsidP="003501C7">
      <w:pPr>
        <w:rPr>
          <w:lang w:val="en-US"/>
          <w:rPrChange w:id="2871" w:author="Benoît Perez-Lamarque" w:date="2021-09-23T12:19:00Z">
            <w:rPr/>
          </w:rPrChange>
        </w:rPr>
      </w:pPr>
      <w:r w:rsidRPr="003501C7">
        <w:rPr>
          <w:lang w:val="en-US"/>
          <w:rPrChange w:id="2872" w:author="Benoît Perez-Lamarque" w:date="2021-09-23T12:19:00Z">
            <w:rPr/>
          </w:rPrChange>
        </w:rPr>
        <w:t>absMax &lt;- max(abs(relativeValueMOB), na.rm=TRUE)</w:t>
      </w:r>
    </w:p>
    <w:p w14:paraId="4AD81F09" w14:textId="77777777" w:rsidR="003501C7" w:rsidRPr="003501C7" w:rsidRDefault="003501C7" w:rsidP="003501C7">
      <w:pPr>
        <w:rPr>
          <w:lang w:val="en-US"/>
          <w:rPrChange w:id="2873" w:author="Benoît Perez-Lamarque" w:date="2021-09-23T12:19:00Z">
            <w:rPr/>
          </w:rPrChange>
        </w:rPr>
      </w:pPr>
      <w:r w:rsidRPr="003501C7">
        <w:rPr>
          <w:lang w:val="en-US"/>
          <w:rPrChange w:id="2874" w:author="Benoît Perez-Lamarque" w:date="2021-09-23T12:19:00Z">
            <w:rPr/>
          </w:rPrChange>
        </w:rPr>
        <w:t>circos.track(ylim = c(0, 1), bg.border = NA, track.index=6, panel.fun = function(x, y) {</w:t>
      </w:r>
    </w:p>
    <w:p w14:paraId="602B804C" w14:textId="77777777" w:rsidR="003501C7" w:rsidRPr="003501C7" w:rsidRDefault="003501C7" w:rsidP="003501C7">
      <w:pPr>
        <w:rPr>
          <w:lang w:val="en-US"/>
          <w:rPrChange w:id="2875" w:author="Benoît Perez-Lamarque" w:date="2021-09-23T12:19:00Z">
            <w:rPr/>
          </w:rPrChange>
        </w:rPr>
      </w:pPr>
      <w:r w:rsidRPr="003501C7">
        <w:rPr>
          <w:lang w:val="en-US"/>
          <w:rPrChange w:id="2876" w:author="Benoît Perez-Lamarque" w:date="2021-09-23T12:19:00Z">
            <w:rPr/>
          </w:rPrChange>
        </w:rPr>
        <w:t xml:space="preserve">  i=CELL_META$sector.numeric.index</w:t>
      </w:r>
    </w:p>
    <w:p w14:paraId="7FE5D040" w14:textId="77777777" w:rsidR="003501C7" w:rsidRPr="003501C7" w:rsidRDefault="003501C7" w:rsidP="003501C7">
      <w:pPr>
        <w:rPr>
          <w:lang w:val="en-US"/>
          <w:rPrChange w:id="2877" w:author="Benoît Perez-Lamarque" w:date="2021-09-23T12:19:00Z">
            <w:rPr/>
          </w:rPrChange>
        </w:rPr>
      </w:pPr>
      <w:r w:rsidRPr="003501C7">
        <w:rPr>
          <w:lang w:val="en-US"/>
          <w:rPrChange w:id="2878" w:author="Benoît Perez-Lamarque" w:date="2021-09-23T12:19:00Z">
            <w:rPr/>
          </w:rPrChange>
        </w:rPr>
        <w:t xml:space="preserve">  #circos.rect(0, 0, 1, 1, col=colourPositive, border=colourPositive)</w:t>
      </w:r>
    </w:p>
    <w:p w14:paraId="2E7335FD" w14:textId="77777777" w:rsidR="003501C7" w:rsidRPr="003501C7" w:rsidRDefault="003501C7" w:rsidP="003501C7">
      <w:pPr>
        <w:rPr>
          <w:lang w:val="en-US"/>
          <w:rPrChange w:id="2879" w:author="Benoît Perez-Lamarque" w:date="2021-09-23T12:19:00Z">
            <w:rPr/>
          </w:rPrChange>
        </w:rPr>
      </w:pPr>
      <w:r w:rsidRPr="003501C7">
        <w:rPr>
          <w:lang w:val="en-US"/>
          <w:rPrChange w:id="2880" w:author="Benoît Perez-Lamarque" w:date="2021-09-23T12:19:00Z">
            <w:rPr/>
          </w:rPrChange>
        </w:rPr>
        <w:t xml:space="preserve">  if(is.na(relativeValueMOB[i])){}  else{</w:t>
      </w:r>
    </w:p>
    <w:p w14:paraId="14EB05CD" w14:textId="77777777" w:rsidR="003501C7" w:rsidRPr="003501C7" w:rsidRDefault="003501C7" w:rsidP="003501C7">
      <w:pPr>
        <w:rPr>
          <w:lang w:val="en-US"/>
          <w:rPrChange w:id="2881" w:author="Benoît Perez-Lamarque" w:date="2021-09-23T12:19:00Z">
            <w:rPr/>
          </w:rPrChange>
        </w:rPr>
      </w:pPr>
      <w:r w:rsidRPr="003501C7">
        <w:rPr>
          <w:lang w:val="en-US"/>
          <w:rPrChange w:id="2882" w:author="Benoît Perez-Lamarque" w:date="2021-09-23T12:19:00Z">
            <w:rPr/>
          </w:rPrChange>
        </w:rPr>
        <w:t xml:space="preserve">    if(relativeValueMOB[i] &gt; 0 &amp; dietSpecies[i]=="Fruit"){</w:t>
      </w:r>
    </w:p>
    <w:p w14:paraId="174A499D" w14:textId="77777777" w:rsidR="003501C7" w:rsidRPr="003501C7" w:rsidRDefault="003501C7" w:rsidP="003501C7">
      <w:pPr>
        <w:rPr>
          <w:lang w:val="en-US"/>
          <w:rPrChange w:id="2883" w:author="Benoît Perez-Lamarque" w:date="2021-09-23T12:19:00Z">
            <w:rPr/>
          </w:rPrChange>
        </w:rPr>
      </w:pPr>
      <w:r w:rsidRPr="003501C7">
        <w:rPr>
          <w:lang w:val="en-US"/>
          <w:rPrChange w:id="2884" w:author="Benoît Perez-Lamarque" w:date="2021-09-23T12:19:00Z">
            <w:rPr/>
          </w:rPrChange>
        </w:rPr>
        <w:t xml:space="preserve">      circos.segments(CELL_META$xcenter, 0, CELL_META$xcenter, relativeValueMOB[i]/absMax, col=colour.circle.points[3], lty=3)</w:t>
      </w:r>
    </w:p>
    <w:p w14:paraId="17F6D219" w14:textId="77777777" w:rsidR="003501C7" w:rsidRPr="003501C7" w:rsidRDefault="003501C7" w:rsidP="003501C7">
      <w:pPr>
        <w:rPr>
          <w:lang w:val="en-US"/>
          <w:rPrChange w:id="2885" w:author="Benoît Perez-Lamarque" w:date="2021-09-23T12:19:00Z">
            <w:rPr/>
          </w:rPrChange>
        </w:rPr>
      </w:pPr>
      <w:r w:rsidRPr="003501C7">
        <w:rPr>
          <w:lang w:val="en-US"/>
          <w:rPrChange w:id="2886" w:author="Benoît Perez-Lamarque" w:date="2021-09-23T12:19:00Z">
            <w:rPr/>
          </w:rPrChange>
        </w:rPr>
        <w:t xml:space="preserve">      circos.points(CELL_META$xcenter, relativeValueMOB[i]/absMax, pch=19, col=colour.circle.points[3], cex=0.65)</w:t>
      </w:r>
    </w:p>
    <w:p w14:paraId="72E6B630" w14:textId="77777777" w:rsidR="003501C7" w:rsidRPr="003501C7" w:rsidRDefault="003501C7" w:rsidP="003501C7">
      <w:pPr>
        <w:rPr>
          <w:lang w:val="en-US"/>
          <w:rPrChange w:id="2887" w:author="Benoît Perez-Lamarque" w:date="2021-09-23T12:19:00Z">
            <w:rPr/>
          </w:rPrChange>
        </w:rPr>
      </w:pPr>
      <w:r w:rsidRPr="003501C7">
        <w:rPr>
          <w:lang w:val="en-US"/>
          <w:rPrChange w:id="2888" w:author="Benoît Perez-Lamarque" w:date="2021-09-23T12:19:00Z">
            <w:rPr/>
          </w:rPrChange>
        </w:rPr>
        <w:t xml:space="preserve">    }</w:t>
      </w:r>
    </w:p>
    <w:p w14:paraId="17E8369E" w14:textId="77777777" w:rsidR="003501C7" w:rsidRPr="003501C7" w:rsidRDefault="003501C7" w:rsidP="003501C7">
      <w:pPr>
        <w:rPr>
          <w:lang w:val="en-US"/>
          <w:rPrChange w:id="2889" w:author="Benoît Perez-Lamarque" w:date="2021-09-23T12:19:00Z">
            <w:rPr/>
          </w:rPrChange>
        </w:rPr>
      </w:pPr>
      <w:r w:rsidRPr="003501C7">
        <w:rPr>
          <w:lang w:val="en-US"/>
          <w:rPrChange w:id="2890" w:author="Benoît Perez-Lamarque" w:date="2021-09-23T12:19:00Z">
            <w:rPr/>
          </w:rPrChange>
        </w:rPr>
        <w:t xml:space="preserve">    else if(relativeValueMOB[i] &gt; 0 &amp; dietSpecies[i]=="Leaf"){</w:t>
      </w:r>
    </w:p>
    <w:p w14:paraId="42840385" w14:textId="77777777" w:rsidR="003501C7" w:rsidRPr="003501C7" w:rsidRDefault="003501C7" w:rsidP="003501C7">
      <w:pPr>
        <w:rPr>
          <w:lang w:val="en-US"/>
          <w:rPrChange w:id="2891" w:author="Benoît Perez-Lamarque" w:date="2021-09-23T12:19:00Z">
            <w:rPr/>
          </w:rPrChange>
        </w:rPr>
      </w:pPr>
      <w:r w:rsidRPr="003501C7">
        <w:rPr>
          <w:lang w:val="en-US"/>
          <w:rPrChange w:id="2892" w:author="Benoît Perez-Lamarque" w:date="2021-09-23T12:19:00Z">
            <w:rPr/>
          </w:rPrChange>
        </w:rPr>
        <w:t xml:space="preserve">      circos.segments(CELL_META$xcenter, 0, CELL_META$xcenter, relativeValueMOB[i]/absMax, col=colour.circle.points[3], lty=3)</w:t>
      </w:r>
    </w:p>
    <w:p w14:paraId="5D87E107" w14:textId="77777777" w:rsidR="003501C7" w:rsidRPr="003501C7" w:rsidRDefault="003501C7" w:rsidP="003501C7">
      <w:pPr>
        <w:rPr>
          <w:lang w:val="en-US"/>
          <w:rPrChange w:id="2893" w:author="Benoît Perez-Lamarque" w:date="2021-09-23T12:19:00Z">
            <w:rPr/>
          </w:rPrChange>
        </w:rPr>
      </w:pPr>
      <w:r w:rsidRPr="003501C7">
        <w:rPr>
          <w:lang w:val="en-US"/>
          <w:rPrChange w:id="2894" w:author="Benoît Perez-Lamarque" w:date="2021-09-23T12:19:00Z">
            <w:rPr/>
          </w:rPrChange>
        </w:rPr>
        <w:t xml:space="preserve">      circos.points(CELL_META$xcenter, relativeValueMOB[i]/absMax, pch=21, col=colour.circle.points[3], bg="white", cex=0.65)</w:t>
      </w:r>
    </w:p>
    <w:p w14:paraId="40D0AFF8" w14:textId="77777777" w:rsidR="003501C7" w:rsidRPr="003501C7" w:rsidRDefault="003501C7" w:rsidP="003501C7">
      <w:pPr>
        <w:rPr>
          <w:lang w:val="en-US"/>
          <w:rPrChange w:id="2895" w:author="Benoît Perez-Lamarque" w:date="2021-09-23T12:19:00Z">
            <w:rPr/>
          </w:rPrChange>
        </w:rPr>
      </w:pPr>
      <w:r w:rsidRPr="003501C7">
        <w:rPr>
          <w:lang w:val="en-US"/>
          <w:rPrChange w:id="2896" w:author="Benoît Perez-Lamarque" w:date="2021-09-23T12:19:00Z">
            <w:rPr/>
          </w:rPrChange>
        </w:rPr>
        <w:t xml:space="preserve">    }</w:t>
      </w:r>
    </w:p>
    <w:p w14:paraId="20FBA28D" w14:textId="77777777" w:rsidR="003501C7" w:rsidRPr="003501C7" w:rsidRDefault="003501C7" w:rsidP="003501C7">
      <w:pPr>
        <w:rPr>
          <w:lang w:val="en-US"/>
          <w:rPrChange w:id="2897" w:author="Benoît Perez-Lamarque" w:date="2021-09-23T12:19:00Z">
            <w:rPr/>
          </w:rPrChange>
        </w:rPr>
      </w:pPr>
      <w:r w:rsidRPr="003501C7">
        <w:rPr>
          <w:lang w:val="en-US"/>
          <w:rPrChange w:id="2898" w:author="Benoît Perez-Lamarque" w:date="2021-09-23T12:19:00Z">
            <w:rPr/>
          </w:rPrChange>
        </w:rPr>
        <w:t xml:space="preserve">    else{}</w:t>
      </w:r>
    </w:p>
    <w:p w14:paraId="7097AC73" w14:textId="77777777" w:rsidR="003501C7" w:rsidRPr="003501C7" w:rsidRDefault="003501C7" w:rsidP="003501C7">
      <w:pPr>
        <w:rPr>
          <w:lang w:val="en-US"/>
          <w:rPrChange w:id="2899" w:author="Benoît Perez-Lamarque" w:date="2021-09-23T12:19:00Z">
            <w:rPr/>
          </w:rPrChange>
        </w:rPr>
      </w:pPr>
      <w:r w:rsidRPr="003501C7">
        <w:rPr>
          <w:lang w:val="en-US"/>
          <w:rPrChange w:id="2900" w:author="Benoît Perez-Lamarque" w:date="2021-09-23T12:19:00Z">
            <w:rPr/>
          </w:rPrChange>
        </w:rPr>
        <w:t xml:space="preserve">  }</w:t>
      </w:r>
    </w:p>
    <w:p w14:paraId="05BF9E95" w14:textId="77777777" w:rsidR="003501C7" w:rsidRPr="003501C7" w:rsidRDefault="003501C7" w:rsidP="003501C7">
      <w:pPr>
        <w:rPr>
          <w:lang w:val="en-US"/>
          <w:rPrChange w:id="2901" w:author="Benoît Perez-Lamarque" w:date="2021-09-23T12:19:00Z">
            <w:rPr/>
          </w:rPrChange>
        </w:rPr>
      </w:pPr>
      <w:r w:rsidRPr="003501C7">
        <w:rPr>
          <w:lang w:val="en-US"/>
          <w:rPrChange w:id="2902" w:author="Benoît Perez-Lamarque" w:date="2021-09-23T12:19:00Z">
            <w:rPr/>
          </w:rPrChange>
        </w:rPr>
        <w:t>}, track.height = 0.1)</w:t>
      </w:r>
    </w:p>
    <w:p w14:paraId="233375B3" w14:textId="77777777" w:rsidR="003501C7" w:rsidRPr="003501C7" w:rsidRDefault="003501C7" w:rsidP="003501C7">
      <w:pPr>
        <w:rPr>
          <w:lang w:val="en-US"/>
          <w:rPrChange w:id="2903" w:author="Benoît Perez-Lamarque" w:date="2021-09-23T12:19:00Z">
            <w:rPr/>
          </w:rPrChange>
        </w:rPr>
      </w:pPr>
    </w:p>
    <w:p w14:paraId="08371704" w14:textId="77777777" w:rsidR="003501C7" w:rsidRPr="003501C7" w:rsidRDefault="003501C7" w:rsidP="003501C7">
      <w:pPr>
        <w:rPr>
          <w:lang w:val="en-US"/>
          <w:rPrChange w:id="2904" w:author="Benoît Perez-Lamarque" w:date="2021-09-23T12:19:00Z">
            <w:rPr/>
          </w:rPrChange>
        </w:rPr>
      </w:pPr>
    </w:p>
    <w:p w14:paraId="447AB6C4" w14:textId="77777777" w:rsidR="003501C7" w:rsidRPr="003501C7" w:rsidRDefault="003501C7" w:rsidP="003501C7">
      <w:pPr>
        <w:rPr>
          <w:lang w:val="en-US"/>
          <w:rPrChange w:id="2905" w:author="Benoît Perez-Lamarque" w:date="2021-09-23T12:19:00Z">
            <w:rPr/>
          </w:rPrChange>
        </w:rPr>
      </w:pPr>
      <w:r w:rsidRPr="003501C7">
        <w:rPr>
          <w:lang w:val="en-US"/>
          <w:rPrChange w:id="2906" w:author="Benoît Perez-Lamarque" w:date="2021-09-23T12:19:00Z">
            <w:rPr/>
          </w:rPrChange>
        </w:rPr>
        <w:t>circos.track(ylim = c(0, 1), bg.border = NA, track.index=7,  panel.fun = function(x, y) {</w:t>
      </w:r>
    </w:p>
    <w:p w14:paraId="32C24D87" w14:textId="77777777" w:rsidR="003501C7" w:rsidRPr="003501C7" w:rsidRDefault="003501C7" w:rsidP="003501C7">
      <w:pPr>
        <w:rPr>
          <w:lang w:val="en-US"/>
          <w:rPrChange w:id="2907" w:author="Benoît Perez-Lamarque" w:date="2021-09-23T12:19:00Z">
            <w:rPr/>
          </w:rPrChange>
        </w:rPr>
      </w:pPr>
      <w:r w:rsidRPr="003501C7">
        <w:rPr>
          <w:lang w:val="en-US"/>
          <w:rPrChange w:id="2908" w:author="Benoît Perez-Lamarque" w:date="2021-09-23T12:19:00Z">
            <w:rPr/>
          </w:rPrChange>
        </w:rPr>
        <w:t xml:space="preserve">  i=CELL_META$sector.numeric.index</w:t>
      </w:r>
    </w:p>
    <w:p w14:paraId="63250317" w14:textId="77777777" w:rsidR="003501C7" w:rsidRPr="003501C7" w:rsidRDefault="003501C7" w:rsidP="003501C7">
      <w:pPr>
        <w:rPr>
          <w:lang w:val="en-US"/>
          <w:rPrChange w:id="2909" w:author="Benoît Perez-Lamarque" w:date="2021-09-23T12:19:00Z">
            <w:rPr/>
          </w:rPrChange>
        </w:rPr>
      </w:pPr>
      <w:r w:rsidRPr="003501C7">
        <w:rPr>
          <w:lang w:val="en-US"/>
          <w:rPrChange w:id="2910" w:author="Benoît Perez-Lamarque" w:date="2021-09-23T12:19:00Z">
            <w:rPr/>
          </w:rPrChange>
        </w:rPr>
        <w:t xml:space="preserve">  if(is.na(relativeValueMOB[i])){}  else{</w:t>
      </w:r>
    </w:p>
    <w:p w14:paraId="1DF47B66" w14:textId="77777777" w:rsidR="003501C7" w:rsidRPr="003501C7" w:rsidRDefault="003501C7" w:rsidP="003501C7">
      <w:pPr>
        <w:rPr>
          <w:lang w:val="en-US"/>
          <w:rPrChange w:id="2911" w:author="Benoît Perez-Lamarque" w:date="2021-09-23T12:19:00Z">
            <w:rPr/>
          </w:rPrChange>
        </w:rPr>
      </w:pPr>
      <w:r w:rsidRPr="003501C7">
        <w:rPr>
          <w:lang w:val="en-US"/>
          <w:rPrChange w:id="2912" w:author="Benoît Perez-Lamarque" w:date="2021-09-23T12:19:00Z">
            <w:rPr/>
          </w:rPrChange>
        </w:rPr>
        <w:t xml:space="preserve">    #circos.rect(0, 0, 1, 1, col=colourNegative, border=colourNegative)</w:t>
      </w:r>
    </w:p>
    <w:p w14:paraId="472EBD10" w14:textId="77777777" w:rsidR="003501C7" w:rsidRPr="003501C7" w:rsidRDefault="003501C7" w:rsidP="003501C7">
      <w:pPr>
        <w:rPr>
          <w:lang w:val="en-US"/>
          <w:rPrChange w:id="2913" w:author="Benoît Perez-Lamarque" w:date="2021-09-23T12:19:00Z">
            <w:rPr/>
          </w:rPrChange>
        </w:rPr>
      </w:pPr>
      <w:r w:rsidRPr="003501C7">
        <w:rPr>
          <w:lang w:val="en-US"/>
          <w:rPrChange w:id="2914" w:author="Benoît Perez-Lamarque" w:date="2021-09-23T12:19:00Z">
            <w:rPr/>
          </w:rPrChange>
        </w:rPr>
        <w:t xml:space="preserve">    if(relativeValueMOB[i] &lt;= 0 &amp; dietSpecies[i]=="Fruit"){</w:t>
      </w:r>
    </w:p>
    <w:p w14:paraId="6717F3D0" w14:textId="77777777" w:rsidR="003501C7" w:rsidRPr="003501C7" w:rsidRDefault="003501C7" w:rsidP="003501C7">
      <w:pPr>
        <w:rPr>
          <w:lang w:val="en-US"/>
          <w:rPrChange w:id="2915" w:author="Benoît Perez-Lamarque" w:date="2021-09-23T12:19:00Z">
            <w:rPr/>
          </w:rPrChange>
        </w:rPr>
      </w:pPr>
      <w:r w:rsidRPr="003501C7">
        <w:rPr>
          <w:lang w:val="en-US"/>
          <w:rPrChange w:id="2916" w:author="Benoît Perez-Lamarque" w:date="2021-09-23T12:19:00Z">
            <w:rPr/>
          </w:rPrChange>
        </w:rPr>
        <w:t xml:space="preserve">      circos.segments(CELL_META$xcenter, 1, CELL_META$xcenter, 1 + relativeValueMOB[i]/absMax, col=colour.circle.points[3], lty=3)</w:t>
      </w:r>
    </w:p>
    <w:p w14:paraId="1CF16D13" w14:textId="77777777" w:rsidR="003501C7" w:rsidRPr="003501C7" w:rsidRDefault="003501C7" w:rsidP="003501C7">
      <w:pPr>
        <w:rPr>
          <w:lang w:val="en-US"/>
          <w:rPrChange w:id="2917" w:author="Benoît Perez-Lamarque" w:date="2021-09-23T12:19:00Z">
            <w:rPr/>
          </w:rPrChange>
        </w:rPr>
      </w:pPr>
      <w:r w:rsidRPr="003501C7">
        <w:rPr>
          <w:lang w:val="en-US"/>
          <w:rPrChange w:id="2918" w:author="Benoît Perez-Lamarque" w:date="2021-09-23T12:19:00Z">
            <w:rPr/>
          </w:rPrChange>
        </w:rPr>
        <w:t xml:space="preserve">      circos.points(CELL_META$xcenter, 1 + relativeValueMOB[i]/absMax, pch=19, col=colour.circle.points[3], cex=0.65)</w:t>
      </w:r>
    </w:p>
    <w:p w14:paraId="74F224B3" w14:textId="77777777" w:rsidR="003501C7" w:rsidRPr="003501C7" w:rsidRDefault="003501C7" w:rsidP="003501C7">
      <w:pPr>
        <w:rPr>
          <w:lang w:val="en-US"/>
          <w:rPrChange w:id="2919" w:author="Benoît Perez-Lamarque" w:date="2021-09-23T12:19:00Z">
            <w:rPr/>
          </w:rPrChange>
        </w:rPr>
      </w:pPr>
      <w:r w:rsidRPr="003501C7">
        <w:rPr>
          <w:lang w:val="en-US"/>
          <w:rPrChange w:id="2920" w:author="Benoît Perez-Lamarque" w:date="2021-09-23T12:19:00Z">
            <w:rPr/>
          </w:rPrChange>
        </w:rPr>
        <w:t xml:space="preserve">    }</w:t>
      </w:r>
    </w:p>
    <w:p w14:paraId="0876ED14" w14:textId="77777777" w:rsidR="003501C7" w:rsidRPr="003501C7" w:rsidRDefault="003501C7" w:rsidP="003501C7">
      <w:pPr>
        <w:rPr>
          <w:lang w:val="en-US"/>
          <w:rPrChange w:id="2921" w:author="Benoît Perez-Lamarque" w:date="2021-09-23T12:19:00Z">
            <w:rPr/>
          </w:rPrChange>
        </w:rPr>
      </w:pPr>
      <w:r w:rsidRPr="003501C7">
        <w:rPr>
          <w:lang w:val="en-US"/>
          <w:rPrChange w:id="2922" w:author="Benoît Perez-Lamarque" w:date="2021-09-23T12:19:00Z">
            <w:rPr/>
          </w:rPrChange>
        </w:rPr>
        <w:t xml:space="preserve">    else if(relativeValueMOB[i] &lt;= 0 &amp; dietSpecies[i]=="Leaf"){</w:t>
      </w:r>
    </w:p>
    <w:p w14:paraId="5571CA18" w14:textId="77777777" w:rsidR="003501C7" w:rsidRPr="003501C7" w:rsidRDefault="003501C7" w:rsidP="003501C7">
      <w:pPr>
        <w:rPr>
          <w:lang w:val="en-US"/>
          <w:rPrChange w:id="2923" w:author="Benoît Perez-Lamarque" w:date="2021-09-23T12:19:00Z">
            <w:rPr/>
          </w:rPrChange>
        </w:rPr>
      </w:pPr>
      <w:r w:rsidRPr="003501C7">
        <w:rPr>
          <w:lang w:val="en-US"/>
          <w:rPrChange w:id="2924" w:author="Benoît Perez-Lamarque" w:date="2021-09-23T12:19:00Z">
            <w:rPr/>
          </w:rPrChange>
        </w:rPr>
        <w:lastRenderedPageBreak/>
        <w:t xml:space="preserve">      circos.segments(CELL_META$xcenter, 1, CELL_META$xcenter, 1 + relativeValueMOB[i]/absMax, col=colour.circle.points[3], lty=3)</w:t>
      </w:r>
    </w:p>
    <w:p w14:paraId="0962CC8B" w14:textId="77777777" w:rsidR="003501C7" w:rsidRPr="003501C7" w:rsidRDefault="003501C7" w:rsidP="003501C7">
      <w:pPr>
        <w:rPr>
          <w:lang w:val="en-US"/>
          <w:rPrChange w:id="2925" w:author="Benoît Perez-Lamarque" w:date="2021-09-23T12:19:00Z">
            <w:rPr/>
          </w:rPrChange>
        </w:rPr>
      </w:pPr>
      <w:r w:rsidRPr="003501C7">
        <w:rPr>
          <w:lang w:val="en-US"/>
          <w:rPrChange w:id="2926" w:author="Benoît Perez-Lamarque" w:date="2021-09-23T12:19:00Z">
            <w:rPr/>
          </w:rPrChange>
        </w:rPr>
        <w:t xml:space="preserve">      circos.points(CELL_META$xcenter, 1 + relativeValueMOB[i]/absMax, pch=21, col=colour.circle.points[3], bg="white", cex=0.65)</w:t>
      </w:r>
    </w:p>
    <w:p w14:paraId="2E4DB176" w14:textId="77777777" w:rsidR="003501C7" w:rsidRPr="003501C7" w:rsidRDefault="003501C7" w:rsidP="003501C7">
      <w:pPr>
        <w:rPr>
          <w:lang w:val="en-US"/>
          <w:rPrChange w:id="2927" w:author="Benoît Perez-Lamarque" w:date="2021-09-23T12:19:00Z">
            <w:rPr/>
          </w:rPrChange>
        </w:rPr>
      </w:pPr>
      <w:r w:rsidRPr="003501C7">
        <w:rPr>
          <w:lang w:val="en-US"/>
          <w:rPrChange w:id="2928" w:author="Benoît Perez-Lamarque" w:date="2021-09-23T12:19:00Z">
            <w:rPr/>
          </w:rPrChange>
        </w:rPr>
        <w:t xml:space="preserve">    }</w:t>
      </w:r>
    </w:p>
    <w:p w14:paraId="759DC1D9" w14:textId="77777777" w:rsidR="003501C7" w:rsidRPr="003501C7" w:rsidRDefault="003501C7" w:rsidP="003501C7">
      <w:pPr>
        <w:rPr>
          <w:lang w:val="en-US"/>
          <w:rPrChange w:id="2929" w:author="Benoît Perez-Lamarque" w:date="2021-09-23T12:19:00Z">
            <w:rPr/>
          </w:rPrChange>
        </w:rPr>
      </w:pPr>
      <w:r w:rsidRPr="003501C7">
        <w:rPr>
          <w:lang w:val="en-US"/>
          <w:rPrChange w:id="2930" w:author="Benoît Perez-Lamarque" w:date="2021-09-23T12:19:00Z">
            <w:rPr/>
          </w:rPrChange>
        </w:rPr>
        <w:t xml:space="preserve">    else{}</w:t>
      </w:r>
    </w:p>
    <w:p w14:paraId="402294B3" w14:textId="77777777" w:rsidR="003501C7" w:rsidRPr="003501C7" w:rsidRDefault="003501C7" w:rsidP="003501C7">
      <w:pPr>
        <w:rPr>
          <w:lang w:val="en-US"/>
          <w:rPrChange w:id="2931" w:author="Benoît Perez-Lamarque" w:date="2021-09-23T12:19:00Z">
            <w:rPr/>
          </w:rPrChange>
        </w:rPr>
      </w:pPr>
      <w:r w:rsidRPr="003501C7">
        <w:rPr>
          <w:lang w:val="en-US"/>
          <w:rPrChange w:id="2932" w:author="Benoît Perez-Lamarque" w:date="2021-09-23T12:19:00Z">
            <w:rPr/>
          </w:rPrChange>
        </w:rPr>
        <w:t xml:space="preserve">  }</w:t>
      </w:r>
    </w:p>
    <w:p w14:paraId="09AF5C0A" w14:textId="77777777" w:rsidR="003501C7" w:rsidRPr="003501C7" w:rsidRDefault="003501C7" w:rsidP="003501C7">
      <w:pPr>
        <w:rPr>
          <w:lang w:val="en-US"/>
          <w:rPrChange w:id="2933" w:author="Benoît Perez-Lamarque" w:date="2021-09-23T12:19:00Z">
            <w:rPr/>
          </w:rPrChange>
        </w:rPr>
      </w:pPr>
      <w:r w:rsidRPr="003501C7">
        <w:rPr>
          <w:lang w:val="en-US"/>
          <w:rPrChange w:id="2934" w:author="Benoît Perez-Lamarque" w:date="2021-09-23T12:19:00Z">
            <w:rPr/>
          </w:rPrChange>
        </w:rPr>
        <w:t>}, track.height = 0.1)</w:t>
      </w:r>
    </w:p>
    <w:p w14:paraId="276AAA46" w14:textId="77777777" w:rsidR="003501C7" w:rsidRPr="003501C7" w:rsidRDefault="003501C7" w:rsidP="003501C7">
      <w:pPr>
        <w:rPr>
          <w:lang w:val="en-US"/>
          <w:rPrChange w:id="2935" w:author="Benoît Perez-Lamarque" w:date="2021-09-23T12:19:00Z">
            <w:rPr/>
          </w:rPrChange>
        </w:rPr>
      </w:pPr>
    </w:p>
    <w:p w14:paraId="42131393" w14:textId="77777777" w:rsidR="003501C7" w:rsidRPr="003501C7" w:rsidRDefault="003501C7" w:rsidP="003501C7">
      <w:pPr>
        <w:rPr>
          <w:lang w:val="en-US"/>
          <w:rPrChange w:id="2936" w:author="Benoît Perez-Lamarque" w:date="2021-09-23T12:19:00Z">
            <w:rPr/>
          </w:rPrChange>
        </w:rPr>
      </w:pPr>
      <w:r w:rsidRPr="003501C7">
        <w:rPr>
          <w:lang w:val="en-US"/>
          <w:rPrChange w:id="2937" w:author="Benoît Perez-Lamarque" w:date="2021-09-23T12:19:00Z">
            <w:rPr/>
          </w:rPrChange>
        </w:rPr>
        <w:t>#Neocortex</w:t>
      </w:r>
    </w:p>
    <w:p w14:paraId="70E2C790" w14:textId="77777777" w:rsidR="003501C7" w:rsidRPr="003501C7" w:rsidRDefault="003501C7" w:rsidP="003501C7">
      <w:pPr>
        <w:rPr>
          <w:lang w:val="en-US"/>
          <w:rPrChange w:id="2938" w:author="Benoît Perez-Lamarque" w:date="2021-09-23T12:19:00Z">
            <w:rPr/>
          </w:rPrChange>
        </w:rPr>
      </w:pPr>
      <w:r w:rsidRPr="003501C7">
        <w:rPr>
          <w:lang w:val="en-US"/>
          <w:rPrChange w:id="2939" w:author="Benoît Perez-Lamarque" w:date="2021-09-23T12:19:00Z">
            <w:rPr/>
          </w:rPrChange>
        </w:rPr>
        <w:t>absMax &lt;- max(abs(relativeValueNeocortex), na.rm=TRUE)</w:t>
      </w:r>
    </w:p>
    <w:p w14:paraId="470EE55C" w14:textId="77777777" w:rsidR="003501C7" w:rsidRPr="003501C7" w:rsidRDefault="003501C7" w:rsidP="003501C7">
      <w:pPr>
        <w:rPr>
          <w:lang w:val="en-US"/>
          <w:rPrChange w:id="2940" w:author="Benoît Perez-Lamarque" w:date="2021-09-23T12:19:00Z">
            <w:rPr/>
          </w:rPrChange>
        </w:rPr>
      </w:pPr>
      <w:r w:rsidRPr="003501C7">
        <w:rPr>
          <w:lang w:val="en-US"/>
          <w:rPrChange w:id="2941" w:author="Benoît Perez-Lamarque" w:date="2021-09-23T12:19:00Z">
            <w:rPr/>
          </w:rPrChange>
        </w:rPr>
        <w:t>circos.track(ylim = c(0, 1), bg.border = NA, track.index=8, panel.fun = function(x, y) {</w:t>
      </w:r>
    </w:p>
    <w:p w14:paraId="2181D29D" w14:textId="77777777" w:rsidR="003501C7" w:rsidRPr="003501C7" w:rsidRDefault="003501C7" w:rsidP="003501C7">
      <w:pPr>
        <w:rPr>
          <w:lang w:val="en-US"/>
          <w:rPrChange w:id="2942" w:author="Benoît Perez-Lamarque" w:date="2021-09-23T12:19:00Z">
            <w:rPr/>
          </w:rPrChange>
        </w:rPr>
      </w:pPr>
      <w:r w:rsidRPr="003501C7">
        <w:rPr>
          <w:lang w:val="en-US"/>
          <w:rPrChange w:id="2943" w:author="Benoît Perez-Lamarque" w:date="2021-09-23T12:19:00Z">
            <w:rPr/>
          </w:rPrChange>
        </w:rPr>
        <w:t xml:space="preserve">  i=CELL_META$sector.numeric.index</w:t>
      </w:r>
    </w:p>
    <w:p w14:paraId="0C79A2DC" w14:textId="77777777" w:rsidR="003501C7" w:rsidRPr="003501C7" w:rsidRDefault="003501C7" w:rsidP="003501C7">
      <w:pPr>
        <w:rPr>
          <w:lang w:val="en-US"/>
          <w:rPrChange w:id="2944" w:author="Benoît Perez-Lamarque" w:date="2021-09-23T12:19:00Z">
            <w:rPr/>
          </w:rPrChange>
        </w:rPr>
      </w:pPr>
      <w:r w:rsidRPr="003501C7">
        <w:rPr>
          <w:lang w:val="en-US"/>
          <w:rPrChange w:id="2945" w:author="Benoît Perez-Lamarque" w:date="2021-09-23T12:19:00Z">
            <w:rPr/>
          </w:rPrChange>
        </w:rPr>
        <w:t xml:space="preserve">  #circos.rect(0, 0, 1, 1, col=colourPositive, border=colourPositive)</w:t>
      </w:r>
    </w:p>
    <w:p w14:paraId="316992E3" w14:textId="77777777" w:rsidR="003501C7" w:rsidRPr="003501C7" w:rsidRDefault="003501C7" w:rsidP="003501C7">
      <w:pPr>
        <w:rPr>
          <w:lang w:val="en-US"/>
          <w:rPrChange w:id="2946" w:author="Benoît Perez-Lamarque" w:date="2021-09-23T12:19:00Z">
            <w:rPr/>
          </w:rPrChange>
        </w:rPr>
      </w:pPr>
      <w:r w:rsidRPr="003501C7">
        <w:rPr>
          <w:lang w:val="en-US"/>
          <w:rPrChange w:id="2947" w:author="Benoît Perez-Lamarque" w:date="2021-09-23T12:19:00Z">
            <w:rPr/>
          </w:rPrChange>
        </w:rPr>
        <w:t xml:space="preserve">  if(is.na(relativeValueNeocortex[i])){}  else{</w:t>
      </w:r>
    </w:p>
    <w:p w14:paraId="3A34D473" w14:textId="77777777" w:rsidR="003501C7" w:rsidRPr="003501C7" w:rsidRDefault="003501C7" w:rsidP="003501C7">
      <w:pPr>
        <w:rPr>
          <w:lang w:val="en-US"/>
          <w:rPrChange w:id="2948" w:author="Benoît Perez-Lamarque" w:date="2021-09-23T12:19:00Z">
            <w:rPr/>
          </w:rPrChange>
        </w:rPr>
      </w:pPr>
      <w:r w:rsidRPr="003501C7">
        <w:rPr>
          <w:lang w:val="en-US"/>
          <w:rPrChange w:id="2949" w:author="Benoît Perez-Lamarque" w:date="2021-09-23T12:19:00Z">
            <w:rPr/>
          </w:rPrChange>
        </w:rPr>
        <w:t xml:space="preserve">    if(relativeValueNeocortex[i] &gt; 0 &amp; dietSpecies[i]=="Fruit"){</w:t>
      </w:r>
    </w:p>
    <w:p w14:paraId="17C70C48" w14:textId="77777777" w:rsidR="003501C7" w:rsidRPr="003501C7" w:rsidRDefault="003501C7" w:rsidP="003501C7">
      <w:pPr>
        <w:rPr>
          <w:lang w:val="en-US"/>
          <w:rPrChange w:id="2950" w:author="Benoît Perez-Lamarque" w:date="2021-09-23T12:19:00Z">
            <w:rPr/>
          </w:rPrChange>
        </w:rPr>
      </w:pPr>
      <w:r w:rsidRPr="003501C7">
        <w:rPr>
          <w:lang w:val="en-US"/>
          <w:rPrChange w:id="2951" w:author="Benoît Perez-Lamarque" w:date="2021-09-23T12:19:00Z">
            <w:rPr/>
          </w:rPrChange>
        </w:rPr>
        <w:t xml:space="preserve">      circos.segments(CELL_META$xcenter, 0, CELL_META$xcenter, relativeValueNeocortex[i]/absMax, col=colour.circle.points[4], lty=3)</w:t>
      </w:r>
    </w:p>
    <w:p w14:paraId="4A2EEB17" w14:textId="77777777" w:rsidR="003501C7" w:rsidRPr="003501C7" w:rsidRDefault="003501C7" w:rsidP="003501C7">
      <w:pPr>
        <w:rPr>
          <w:lang w:val="en-US"/>
          <w:rPrChange w:id="2952" w:author="Benoît Perez-Lamarque" w:date="2021-09-23T12:19:00Z">
            <w:rPr/>
          </w:rPrChange>
        </w:rPr>
      </w:pPr>
      <w:r w:rsidRPr="003501C7">
        <w:rPr>
          <w:lang w:val="en-US"/>
          <w:rPrChange w:id="2953" w:author="Benoît Perez-Lamarque" w:date="2021-09-23T12:19:00Z">
            <w:rPr/>
          </w:rPrChange>
        </w:rPr>
        <w:t xml:space="preserve">      circos.points(CELL_META$xcenter, relativeValueNeocortex[i]/absMax, pch=19, col=colour.circle.points[4], cex=0.6)</w:t>
      </w:r>
    </w:p>
    <w:p w14:paraId="04FDAF65" w14:textId="77777777" w:rsidR="003501C7" w:rsidRPr="003501C7" w:rsidRDefault="003501C7" w:rsidP="003501C7">
      <w:pPr>
        <w:rPr>
          <w:lang w:val="en-US"/>
          <w:rPrChange w:id="2954" w:author="Benoît Perez-Lamarque" w:date="2021-09-23T12:19:00Z">
            <w:rPr/>
          </w:rPrChange>
        </w:rPr>
      </w:pPr>
      <w:r w:rsidRPr="003501C7">
        <w:rPr>
          <w:lang w:val="en-US"/>
          <w:rPrChange w:id="2955" w:author="Benoît Perez-Lamarque" w:date="2021-09-23T12:19:00Z">
            <w:rPr/>
          </w:rPrChange>
        </w:rPr>
        <w:t xml:space="preserve">    }</w:t>
      </w:r>
    </w:p>
    <w:p w14:paraId="133E6799" w14:textId="77777777" w:rsidR="003501C7" w:rsidRPr="003501C7" w:rsidRDefault="003501C7" w:rsidP="003501C7">
      <w:pPr>
        <w:rPr>
          <w:lang w:val="en-US"/>
          <w:rPrChange w:id="2956" w:author="Benoît Perez-Lamarque" w:date="2021-09-23T12:19:00Z">
            <w:rPr/>
          </w:rPrChange>
        </w:rPr>
      </w:pPr>
      <w:r w:rsidRPr="003501C7">
        <w:rPr>
          <w:lang w:val="en-US"/>
          <w:rPrChange w:id="2957" w:author="Benoît Perez-Lamarque" w:date="2021-09-23T12:19:00Z">
            <w:rPr/>
          </w:rPrChange>
        </w:rPr>
        <w:t xml:space="preserve">    else if(relativeValueNeocortex[i] &gt; 0 &amp; dietSpecies[i]=="Leaf"){</w:t>
      </w:r>
    </w:p>
    <w:p w14:paraId="5C190B02" w14:textId="77777777" w:rsidR="003501C7" w:rsidRPr="003501C7" w:rsidRDefault="003501C7" w:rsidP="003501C7">
      <w:pPr>
        <w:rPr>
          <w:lang w:val="en-US"/>
          <w:rPrChange w:id="2958" w:author="Benoît Perez-Lamarque" w:date="2021-09-23T12:19:00Z">
            <w:rPr/>
          </w:rPrChange>
        </w:rPr>
      </w:pPr>
      <w:r w:rsidRPr="003501C7">
        <w:rPr>
          <w:lang w:val="en-US"/>
          <w:rPrChange w:id="2959" w:author="Benoît Perez-Lamarque" w:date="2021-09-23T12:19:00Z">
            <w:rPr/>
          </w:rPrChange>
        </w:rPr>
        <w:t xml:space="preserve">      circos.segments(CELL_META$xcenter, 0, CELL_META$xcenter, relativeValueNeocortex[i]/absMax, col=colour.circle.points[4], lty=3)</w:t>
      </w:r>
    </w:p>
    <w:p w14:paraId="47C82EEE" w14:textId="77777777" w:rsidR="003501C7" w:rsidRPr="003501C7" w:rsidRDefault="003501C7" w:rsidP="003501C7">
      <w:pPr>
        <w:rPr>
          <w:lang w:val="en-US"/>
          <w:rPrChange w:id="2960" w:author="Benoît Perez-Lamarque" w:date="2021-09-23T12:19:00Z">
            <w:rPr/>
          </w:rPrChange>
        </w:rPr>
      </w:pPr>
      <w:r w:rsidRPr="003501C7">
        <w:rPr>
          <w:lang w:val="en-US"/>
          <w:rPrChange w:id="2961" w:author="Benoît Perez-Lamarque" w:date="2021-09-23T12:19:00Z">
            <w:rPr/>
          </w:rPrChange>
        </w:rPr>
        <w:t xml:space="preserve">      circos.points(CELL_META$xcenter, relativeValueNeocortex[i]/absMax, pch=21, col=colour.circle.points[4], bg="white", cex=0.6)</w:t>
      </w:r>
    </w:p>
    <w:p w14:paraId="65BD4D2E" w14:textId="77777777" w:rsidR="003501C7" w:rsidRPr="003501C7" w:rsidRDefault="003501C7" w:rsidP="003501C7">
      <w:pPr>
        <w:rPr>
          <w:lang w:val="en-US"/>
          <w:rPrChange w:id="2962" w:author="Benoît Perez-Lamarque" w:date="2021-09-23T12:19:00Z">
            <w:rPr/>
          </w:rPrChange>
        </w:rPr>
      </w:pPr>
      <w:r w:rsidRPr="003501C7">
        <w:rPr>
          <w:lang w:val="en-US"/>
          <w:rPrChange w:id="2963" w:author="Benoît Perez-Lamarque" w:date="2021-09-23T12:19:00Z">
            <w:rPr/>
          </w:rPrChange>
        </w:rPr>
        <w:t xml:space="preserve">    }</w:t>
      </w:r>
    </w:p>
    <w:p w14:paraId="2A46CD0E" w14:textId="77777777" w:rsidR="003501C7" w:rsidRPr="003501C7" w:rsidRDefault="003501C7" w:rsidP="003501C7">
      <w:pPr>
        <w:rPr>
          <w:lang w:val="en-US"/>
          <w:rPrChange w:id="2964" w:author="Benoît Perez-Lamarque" w:date="2021-09-23T12:19:00Z">
            <w:rPr/>
          </w:rPrChange>
        </w:rPr>
      </w:pPr>
      <w:r w:rsidRPr="003501C7">
        <w:rPr>
          <w:lang w:val="en-US"/>
          <w:rPrChange w:id="2965" w:author="Benoît Perez-Lamarque" w:date="2021-09-23T12:19:00Z">
            <w:rPr/>
          </w:rPrChange>
        </w:rPr>
        <w:t xml:space="preserve">    else{}</w:t>
      </w:r>
    </w:p>
    <w:p w14:paraId="793568C6" w14:textId="77777777" w:rsidR="003501C7" w:rsidRPr="003501C7" w:rsidRDefault="003501C7" w:rsidP="003501C7">
      <w:pPr>
        <w:rPr>
          <w:lang w:val="en-US"/>
          <w:rPrChange w:id="2966" w:author="Benoît Perez-Lamarque" w:date="2021-09-23T12:19:00Z">
            <w:rPr/>
          </w:rPrChange>
        </w:rPr>
      </w:pPr>
      <w:r w:rsidRPr="003501C7">
        <w:rPr>
          <w:lang w:val="en-US"/>
          <w:rPrChange w:id="2967" w:author="Benoît Perez-Lamarque" w:date="2021-09-23T12:19:00Z">
            <w:rPr/>
          </w:rPrChange>
        </w:rPr>
        <w:t xml:space="preserve">  }</w:t>
      </w:r>
    </w:p>
    <w:p w14:paraId="11017A34" w14:textId="77777777" w:rsidR="003501C7" w:rsidRPr="003501C7" w:rsidRDefault="003501C7" w:rsidP="003501C7">
      <w:pPr>
        <w:rPr>
          <w:lang w:val="en-US"/>
          <w:rPrChange w:id="2968" w:author="Benoît Perez-Lamarque" w:date="2021-09-23T12:19:00Z">
            <w:rPr/>
          </w:rPrChange>
        </w:rPr>
      </w:pPr>
      <w:r w:rsidRPr="003501C7">
        <w:rPr>
          <w:lang w:val="en-US"/>
          <w:rPrChange w:id="2969" w:author="Benoît Perez-Lamarque" w:date="2021-09-23T12:19:00Z">
            <w:rPr/>
          </w:rPrChange>
        </w:rPr>
        <w:t>}, track.height = 0.1)</w:t>
      </w:r>
    </w:p>
    <w:p w14:paraId="00B9E38D" w14:textId="77777777" w:rsidR="003501C7" w:rsidRPr="003501C7" w:rsidRDefault="003501C7" w:rsidP="003501C7">
      <w:pPr>
        <w:rPr>
          <w:lang w:val="en-US"/>
          <w:rPrChange w:id="2970" w:author="Benoît Perez-Lamarque" w:date="2021-09-23T12:19:00Z">
            <w:rPr/>
          </w:rPrChange>
        </w:rPr>
      </w:pPr>
    </w:p>
    <w:p w14:paraId="765B56B6" w14:textId="77777777" w:rsidR="003501C7" w:rsidRPr="003501C7" w:rsidRDefault="003501C7" w:rsidP="003501C7">
      <w:pPr>
        <w:rPr>
          <w:lang w:val="en-US"/>
          <w:rPrChange w:id="2971" w:author="Benoît Perez-Lamarque" w:date="2021-09-23T12:19:00Z">
            <w:rPr/>
          </w:rPrChange>
        </w:rPr>
      </w:pPr>
    </w:p>
    <w:p w14:paraId="291A70B1" w14:textId="77777777" w:rsidR="003501C7" w:rsidRPr="003501C7" w:rsidRDefault="003501C7" w:rsidP="003501C7">
      <w:pPr>
        <w:rPr>
          <w:lang w:val="en-US"/>
          <w:rPrChange w:id="2972" w:author="Benoît Perez-Lamarque" w:date="2021-09-23T12:19:00Z">
            <w:rPr/>
          </w:rPrChange>
        </w:rPr>
      </w:pPr>
      <w:r w:rsidRPr="003501C7">
        <w:rPr>
          <w:lang w:val="en-US"/>
          <w:rPrChange w:id="2973" w:author="Benoît Perez-Lamarque" w:date="2021-09-23T12:19:00Z">
            <w:rPr/>
          </w:rPrChange>
        </w:rPr>
        <w:t>circos.track(ylim = c(0, 1), bg.border = NA, track.index=9,  panel.fun = function(x, y) {</w:t>
      </w:r>
    </w:p>
    <w:p w14:paraId="7661FCF5" w14:textId="77777777" w:rsidR="003501C7" w:rsidRPr="003501C7" w:rsidRDefault="003501C7" w:rsidP="003501C7">
      <w:pPr>
        <w:rPr>
          <w:lang w:val="en-US"/>
          <w:rPrChange w:id="2974" w:author="Benoît Perez-Lamarque" w:date="2021-09-23T12:19:00Z">
            <w:rPr/>
          </w:rPrChange>
        </w:rPr>
      </w:pPr>
      <w:r w:rsidRPr="003501C7">
        <w:rPr>
          <w:lang w:val="en-US"/>
          <w:rPrChange w:id="2975" w:author="Benoît Perez-Lamarque" w:date="2021-09-23T12:19:00Z">
            <w:rPr/>
          </w:rPrChange>
        </w:rPr>
        <w:t xml:space="preserve">  i=CELL_META$sector.numeric.index</w:t>
      </w:r>
    </w:p>
    <w:p w14:paraId="283227DC" w14:textId="77777777" w:rsidR="003501C7" w:rsidRPr="003501C7" w:rsidRDefault="003501C7" w:rsidP="003501C7">
      <w:pPr>
        <w:rPr>
          <w:lang w:val="en-US"/>
          <w:rPrChange w:id="2976" w:author="Benoît Perez-Lamarque" w:date="2021-09-23T12:19:00Z">
            <w:rPr/>
          </w:rPrChange>
        </w:rPr>
      </w:pPr>
      <w:r w:rsidRPr="003501C7">
        <w:rPr>
          <w:lang w:val="en-US"/>
          <w:rPrChange w:id="2977" w:author="Benoît Perez-Lamarque" w:date="2021-09-23T12:19:00Z">
            <w:rPr/>
          </w:rPrChange>
        </w:rPr>
        <w:t xml:space="preserve">  if(is.na(relativeValueNeocortex[i])){}  else{</w:t>
      </w:r>
    </w:p>
    <w:p w14:paraId="272FE948" w14:textId="77777777" w:rsidR="003501C7" w:rsidRPr="003501C7" w:rsidRDefault="003501C7" w:rsidP="003501C7">
      <w:pPr>
        <w:rPr>
          <w:lang w:val="en-US"/>
          <w:rPrChange w:id="2978" w:author="Benoît Perez-Lamarque" w:date="2021-09-23T12:19:00Z">
            <w:rPr/>
          </w:rPrChange>
        </w:rPr>
      </w:pPr>
      <w:r w:rsidRPr="003501C7">
        <w:rPr>
          <w:lang w:val="en-US"/>
          <w:rPrChange w:id="2979" w:author="Benoît Perez-Lamarque" w:date="2021-09-23T12:19:00Z">
            <w:rPr/>
          </w:rPrChange>
        </w:rPr>
        <w:t xml:space="preserve">    #circos.rect(0, 0, 1, 1, col=colourNegative, border=colourNegative)</w:t>
      </w:r>
    </w:p>
    <w:p w14:paraId="74153822" w14:textId="77777777" w:rsidR="003501C7" w:rsidRPr="003501C7" w:rsidRDefault="003501C7" w:rsidP="003501C7">
      <w:pPr>
        <w:rPr>
          <w:lang w:val="en-US"/>
          <w:rPrChange w:id="2980" w:author="Benoît Perez-Lamarque" w:date="2021-09-23T12:19:00Z">
            <w:rPr/>
          </w:rPrChange>
        </w:rPr>
      </w:pPr>
      <w:r w:rsidRPr="003501C7">
        <w:rPr>
          <w:lang w:val="en-US"/>
          <w:rPrChange w:id="2981" w:author="Benoît Perez-Lamarque" w:date="2021-09-23T12:19:00Z">
            <w:rPr/>
          </w:rPrChange>
        </w:rPr>
        <w:t xml:space="preserve">    if(relativeValueNeocortex[i] &lt;= 0 &amp; dietSpecies[i]=="Fruit"){</w:t>
      </w:r>
    </w:p>
    <w:p w14:paraId="6D176D68" w14:textId="77777777" w:rsidR="003501C7" w:rsidRPr="003501C7" w:rsidRDefault="003501C7" w:rsidP="003501C7">
      <w:pPr>
        <w:rPr>
          <w:lang w:val="en-US"/>
          <w:rPrChange w:id="2982" w:author="Benoît Perez-Lamarque" w:date="2021-09-23T12:19:00Z">
            <w:rPr/>
          </w:rPrChange>
        </w:rPr>
      </w:pPr>
      <w:r w:rsidRPr="003501C7">
        <w:rPr>
          <w:lang w:val="en-US"/>
          <w:rPrChange w:id="2983" w:author="Benoît Perez-Lamarque" w:date="2021-09-23T12:19:00Z">
            <w:rPr/>
          </w:rPrChange>
        </w:rPr>
        <w:t xml:space="preserve">      circos.segments(CELL_META$xcenter, 1, CELL_META$xcenter, 1 + relativeValueNeocortex[i]/absMax, col=colour.circle.points[4], lty=3)</w:t>
      </w:r>
    </w:p>
    <w:p w14:paraId="36CD0EC4" w14:textId="77777777" w:rsidR="003501C7" w:rsidRPr="003501C7" w:rsidRDefault="003501C7" w:rsidP="003501C7">
      <w:pPr>
        <w:rPr>
          <w:lang w:val="en-US"/>
          <w:rPrChange w:id="2984" w:author="Benoît Perez-Lamarque" w:date="2021-09-23T12:19:00Z">
            <w:rPr/>
          </w:rPrChange>
        </w:rPr>
      </w:pPr>
      <w:r w:rsidRPr="003501C7">
        <w:rPr>
          <w:lang w:val="en-US"/>
          <w:rPrChange w:id="2985" w:author="Benoît Perez-Lamarque" w:date="2021-09-23T12:19:00Z">
            <w:rPr/>
          </w:rPrChange>
        </w:rPr>
        <w:t xml:space="preserve">      circos.points(CELL_META$xcenter, 1 + relativeValueNeocortex[i]/absMax, pch=19, col=colour.circle.points[4], cex=0.6)</w:t>
      </w:r>
    </w:p>
    <w:p w14:paraId="73BC42E7" w14:textId="77777777" w:rsidR="003501C7" w:rsidRPr="003501C7" w:rsidRDefault="003501C7" w:rsidP="003501C7">
      <w:pPr>
        <w:rPr>
          <w:lang w:val="en-US"/>
          <w:rPrChange w:id="2986" w:author="Benoît Perez-Lamarque" w:date="2021-09-23T12:19:00Z">
            <w:rPr/>
          </w:rPrChange>
        </w:rPr>
      </w:pPr>
      <w:r w:rsidRPr="003501C7">
        <w:rPr>
          <w:lang w:val="en-US"/>
          <w:rPrChange w:id="2987" w:author="Benoît Perez-Lamarque" w:date="2021-09-23T12:19:00Z">
            <w:rPr/>
          </w:rPrChange>
        </w:rPr>
        <w:t xml:space="preserve">    }</w:t>
      </w:r>
    </w:p>
    <w:p w14:paraId="185F7F9F" w14:textId="77777777" w:rsidR="003501C7" w:rsidRPr="003501C7" w:rsidRDefault="003501C7" w:rsidP="003501C7">
      <w:pPr>
        <w:rPr>
          <w:lang w:val="en-US"/>
          <w:rPrChange w:id="2988" w:author="Benoît Perez-Lamarque" w:date="2021-09-23T12:19:00Z">
            <w:rPr/>
          </w:rPrChange>
        </w:rPr>
      </w:pPr>
      <w:r w:rsidRPr="003501C7">
        <w:rPr>
          <w:lang w:val="en-US"/>
          <w:rPrChange w:id="2989" w:author="Benoît Perez-Lamarque" w:date="2021-09-23T12:19:00Z">
            <w:rPr/>
          </w:rPrChange>
        </w:rPr>
        <w:t xml:space="preserve">    else if(relativeValueNeocortex[i] &lt;= 0 &amp; dietSpecies[i]=="Leaf"){</w:t>
      </w:r>
    </w:p>
    <w:p w14:paraId="22AFB93A" w14:textId="77777777" w:rsidR="003501C7" w:rsidRPr="003501C7" w:rsidRDefault="003501C7" w:rsidP="003501C7">
      <w:pPr>
        <w:rPr>
          <w:lang w:val="en-US"/>
          <w:rPrChange w:id="2990" w:author="Benoît Perez-Lamarque" w:date="2021-09-23T12:19:00Z">
            <w:rPr/>
          </w:rPrChange>
        </w:rPr>
      </w:pPr>
      <w:r w:rsidRPr="003501C7">
        <w:rPr>
          <w:lang w:val="en-US"/>
          <w:rPrChange w:id="2991" w:author="Benoît Perez-Lamarque" w:date="2021-09-23T12:19:00Z">
            <w:rPr/>
          </w:rPrChange>
        </w:rPr>
        <w:t xml:space="preserve">      circos.segments(CELL_META$xcenter, 1, CELL_META$xcenter, 1 + relativeValueNeocortex[i]/absMax, col=colour.circle.points[4], lty=3)</w:t>
      </w:r>
    </w:p>
    <w:p w14:paraId="4A619DF7" w14:textId="77777777" w:rsidR="003501C7" w:rsidRPr="003501C7" w:rsidRDefault="003501C7" w:rsidP="003501C7">
      <w:pPr>
        <w:rPr>
          <w:lang w:val="en-US"/>
          <w:rPrChange w:id="2992" w:author="Benoît Perez-Lamarque" w:date="2021-09-23T12:19:00Z">
            <w:rPr/>
          </w:rPrChange>
        </w:rPr>
      </w:pPr>
      <w:r w:rsidRPr="003501C7">
        <w:rPr>
          <w:lang w:val="en-US"/>
          <w:rPrChange w:id="2993" w:author="Benoît Perez-Lamarque" w:date="2021-09-23T12:19:00Z">
            <w:rPr/>
          </w:rPrChange>
        </w:rPr>
        <w:t xml:space="preserve">      circos.points(CELL_META$xcenter, 1 + relativeValueNeocortex[i]/absMax, pch=21, col=colour.circle.points[4], bg="white", cex=0.6)</w:t>
      </w:r>
    </w:p>
    <w:p w14:paraId="1DF5F9E7" w14:textId="77777777" w:rsidR="003501C7" w:rsidRPr="003501C7" w:rsidRDefault="003501C7" w:rsidP="003501C7">
      <w:pPr>
        <w:rPr>
          <w:lang w:val="en-US"/>
          <w:rPrChange w:id="2994" w:author="Benoît Perez-Lamarque" w:date="2021-09-23T12:19:00Z">
            <w:rPr/>
          </w:rPrChange>
        </w:rPr>
      </w:pPr>
      <w:r w:rsidRPr="003501C7">
        <w:rPr>
          <w:lang w:val="en-US"/>
          <w:rPrChange w:id="2995" w:author="Benoît Perez-Lamarque" w:date="2021-09-23T12:19:00Z">
            <w:rPr/>
          </w:rPrChange>
        </w:rPr>
        <w:lastRenderedPageBreak/>
        <w:t xml:space="preserve">    }</w:t>
      </w:r>
    </w:p>
    <w:p w14:paraId="0080DF59" w14:textId="77777777" w:rsidR="003501C7" w:rsidRPr="003501C7" w:rsidRDefault="003501C7" w:rsidP="003501C7">
      <w:pPr>
        <w:rPr>
          <w:lang w:val="en-US"/>
          <w:rPrChange w:id="2996" w:author="Benoît Perez-Lamarque" w:date="2021-09-23T12:19:00Z">
            <w:rPr/>
          </w:rPrChange>
        </w:rPr>
      </w:pPr>
      <w:r w:rsidRPr="003501C7">
        <w:rPr>
          <w:lang w:val="en-US"/>
          <w:rPrChange w:id="2997" w:author="Benoît Perez-Lamarque" w:date="2021-09-23T12:19:00Z">
            <w:rPr/>
          </w:rPrChange>
        </w:rPr>
        <w:t xml:space="preserve">    else{}</w:t>
      </w:r>
    </w:p>
    <w:p w14:paraId="6B05174C" w14:textId="77777777" w:rsidR="003501C7" w:rsidRPr="003501C7" w:rsidRDefault="003501C7" w:rsidP="003501C7">
      <w:pPr>
        <w:rPr>
          <w:lang w:val="en-US"/>
          <w:rPrChange w:id="2998" w:author="Benoît Perez-Lamarque" w:date="2021-09-23T12:19:00Z">
            <w:rPr/>
          </w:rPrChange>
        </w:rPr>
      </w:pPr>
      <w:r w:rsidRPr="003501C7">
        <w:rPr>
          <w:lang w:val="en-US"/>
          <w:rPrChange w:id="2999" w:author="Benoît Perez-Lamarque" w:date="2021-09-23T12:19:00Z">
            <w:rPr/>
          </w:rPrChange>
        </w:rPr>
        <w:t xml:space="preserve">  }</w:t>
      </w:r>
    </w:p>
    <w:p w14:paraId="3D5BA0C4" w14:textId="77777777" w:rsidR="003501C7" w:rsidRPr="003501C7" w:rsidRDefault="003501C7" w:rsidP="003501C7">
      <w:pPr>
        <w:rPr>
          <w:lang w:val="en-US"/>
          <w:rPrChange w:id="3000" w:author="Benoît Perez-Lamarque" w:date="2021-09-23T12:19:00Z">
            <w:rPr/>
          </w:rPrChange>
        </w:rPr>
      </w:pPr>
      <w:r w:rsidRPr="003501C7">
        <w:rPr>
          <w:lang w:val="en-US"/>
          <w:rPrChange w:id="3001" w:author="Benoît Perez-Lamarque" w:date="2021-09-23T12:19:00Z">
            <w:rPr/>
          </w:rPrChange>
        </w:rPr>
        <w:t>}, track.height = 0.1)</w:t>
      </w:r>
    </w:p>
    <w:p w14:paraId="7F3362A1" w14:textId="77777777" w:rsidR="003501C7" w:rsidRPr="003501C7" w:rsidRDefault="003501C7" w:rsidP="003501C7">
      <w:pPr>
        <w:rPr>
          <w:lang w:val="en-US"/>
          <w:rPrChange w:id="3002" w:author="Benoît Perez-Lamarque" w:date="2021-09-23T12:19:00Z">
            <w:rPr/>
          </w:rPrChange>
        </w:rPr>
      </w:pPr>
    </w:p>
    <w:p w14:paraId="715BBC1D" w14:textId="77777777" w:rsidR="003501C7" w:rsidRPr="003501C7" w:rsidRDefault="003501C7" w:rsidP="003501C7">
      <w:pPr>
        <w:rPr>
          <w:lang w:val="en-US"/>
          <w:rPrChange w:id="3003" w:author="Benoît Perez-Lamarque" w:date="2021-09-23T12:19:00Z">
            <w:rPr/>
          </w:rPrChange>
        </w:rPr>
      </w:pPr>
      <w:r w:rsidRPr="003501C7">
        <w:rPr>
          <w:lang w:val="en-US"/>
          <w:rPrChange w:id="3004" w:author="Benoît Perez-Lamarque" w:date="2021-09-23T12:19:00Z">
            <w:rPr/>
          </w:rPrChange>
        </w:rPr>
        <w:t>#Hippocampus</w:t>
      </w:r>
    </w:p>
    <w:p w14:paraId="674C87AA" w14:textId="77777777" w:rsidR="003501C7" w:rsidRPr="003501C7" w:rsidRDefault="003501C7" w:rsidP="003501C7">
      <w:pPr>
        <w:rPr>
          <w:lang w:val="en-US"/>
          <w:rPrChange w:id="3005" w:author="Benoît Perez-Lamarque" w:date="2021-09-23T12:19:00Z">
            <w:rPr/>
          </w:rPrChange>
        </w:rPr>
      </w:pPr>
      <w:r w:rsidRPr="003501C7">
        <w:rPr>
          <w:lang w:val="en-US"/>
          <w:rPrChange w:id="3006" w:author="Benoît Perez-Lamarque" w:date="2021-09-23T12:19:00Z">
            <w:rPr/>
          </w:rPrChange>
        </w:rPr>
        <w:t>absMax &lt;- max(abs(relativeValueHippocampus), na.rm=TRUE)</w:t>
      </w:r>
    </w:p>
    <w:p w14:paraId="7DFD6A95" w14:textId="77777777" w:rsidR="003501C7" w:rsidRPr="003501C7" w:rsidRDefault="003501C7" w:rsidP="003501C7">
      <w:pPr>
        <w:rPr>
          <w:lang w:val="en-US"/>
          <w:rPrChange w:id="3007" w:author="Benoît Perez-Lamarque" w:date="2021-09-23T12:19:00Z">
            <w:rPr/>
          </w:rPrChange>
        </w:rPr>
      </w:pPr>
      <w:r w:rsidRPr="003501C7">
        <w:rPr>
          <w:lang w:val="en-US"/>
          <w:rPrChange w:id="3008" w:author="Benoît Perez-Lamarque" w:date="2021-09-23T12:19:00Z">
            <w:rPr/>
          </w:rPrChange>
        </w:rPr>
        <w:t>circos.track(ylim = c(0, 1), bg.border = NA, track.index=10, panel.fun = function(x, y) {</w:t>
      </w:r>
    </w:p>
    <w:p w14:paraId="7DEED08F" w14:textId="77777777" w:rsidR="003501C7" w:rsidRPr="003501C7" w:rsidRDefault="003501C7" w:rsidP="003501C7">
      <w:pPr>
        <w:rPr>
          <w:lang w:val="en-US"/>
          <w:rPrChange w:id="3009" w:author="Benoît Perez-Lamarque" w:date="2021-09-23T12:19:00Z">
            <w:rPr/>
          </w:rPrChange>
        </w:rPr>
      </w:pPr>
      <w:r w:rsidRPr="003501C7">
        <w:rPr>
          <w:lang w:val="en-US"/>
          <w:rPrChange w:id="3010" w:author="Benoît Perez-Lamarque" w:date="2021-09-23T12:19:00Z">
            <w:rPr/>
          </w:rPrChange>
        </w:rPr>
        <w:t xml:space="preserve">  i=CELL_META$sector.numeric.index</w:t>
      </w:r>
    </w:p>
    <w:p w14:paraId="4DC3F6A8" w14:textId="77777777" w:rsidR="003501C7" w:rsidRPr="003501C7" w:rsidRDefault="003501C7" w:rsidP="003501C7">
      <w:pPr>
        <w:rPr>
          <w:lang w:val="en-US"/>
          <w:rPrChange w:id="3011" w:author="Benoît Perez-Lamarque" w:date="2021-09-23T12:19:00Z">
            <w:rPr/>
          </w:rPrChange>
        </w:rPr>
      </w:pPr>
      <w:r w:rsidRPr="003501C7">
        <w:rPr>
          <w:lang w:val="en-US"/>
          <w:rPrChange w:id="3012" w:author="Benoît Perez-Lamarque" w:date="2021-09-23T12:19:00Z">
            <w:rPr/>
          </w:rPrChange>
        </w:rPr>
        <w:t xml:space="preserve">  #circos.rect(0, 0, 1, 1, col=colourPositive, border=colourPositive)</w:t>
      </w:r>
    </w:p>
    <w:p w14:paraId="71DA7CD8" w14:textId="77777777" w:rsidR="003501C7" w:rsidRPr="003501C7" w:rsidRDefault="003501C7" w:rsidP="003501C7">
      <w:pPr>
        <w:rPr>
          <w:lang w:val="en-US"/>
          <w:rPrChange w:id="3013" w:author="Benoît Perez-Lamarque" w:date="2021-09-23T12:19:00Z">
            <w:rPr/>
          </w:rPrChange>
        </w:rPr>
      </w:pPr>
      <w:r w:rsidRPr="003501C7">
        <w:rPr>
          <w:lang w:val="en-US"/>
          <w:rPrChange w:id="3014" w:author="Benoît Perez-Lamarque" w:date="2021-09-23T12:19:00Z">
            <w:rPr/>
          </w:rPrChange>
        </w:rPr>
        <w:t xml:space="preserve">  if(is.na(relativeValueHippocampus[i])){}  else{</w:t>
      </w:r>
    </w:p>
    <w:p w14:paraId="65F4674C" w14:textId="77777777" w:rsidR="003501C7" w:rsidRPr="003501C7" w:rsidRDefault="003501C7" w:rsidP="003501C7">
      <w:pPr>
        <w:rPr>
          <w:lang w:val="en-US"/>
          <w:rPrChange w:id="3015" w:author="Benoît Perez-Lamarque" w:date="2021-09-23T12:19:00Z">
            <w:rPr/>
          </w:rPrChange>
        </w:rPr>
      </w:pPr>
      <w:r w:rsidRPr="003501C7">
        <w:rPr>
          <w:lang w:val="en-US"/>
          <w:rPrChange w:id="3016" w:author="Benoît Perez-Lamarque" w:date="2021-09-23T12:19:00Z">
            <w:rPr/>
          </w:rPrChange>
        </w:rPr>
        <w:t xml:space="preserve">    if(relativeValueHippocampus[i] &gt; 0 &amp; dietSpecies[i]=="Fruit"){</w:t>
      </w:r>
    </w:p>
    <w:p w14:paraId="6C2BC020" w14:textId="77777777" w:rsidR="003501C7" w:rsidRPr="003501C7" w:rsidRDefault="003501C7" w:rsidP="003501C7">
      <w:pPr>
        <w:rPr>
          <w:lang w:val="en-US"/>
          <w:rPrChange w:id="3017" w:author="Benoît Perez-Lamarque" w:date="2021-09-23T12:19:00Z">
            <w:rPr/>
          </w:rPrChange>
        </w:rPr>
      </w:pPr>
      <w:r w:rsidRPr="003501C7">
        <w:rPr>
          <w:lang w:val="en-US"/>
          <w:rPrChange w:id="3018" w:author="Benoît Perez-Lamarque" w:date="2021-09-23T12:19:00Z">
            <w:rPr/>
          </w:rPrChange>
        </w:rPr>
        <w:t xml:space="preserve">      circos.segments(CELL_META$xcenter, 0, CELL_META$xcenter, relativeValueHippocampus[i]/absMax, col=colour.circle.points[5], lty=3)</w:t>
      </w:r>
    </w:p>
    <w:p w14:paraId="65766C95" w14:textId="77777777" w:rsidR="003501C7" w:rsidRPr="003501C7" w:rsidRDefault="003501C7" w:rsidP="003501C7">
      <w:pPr>
        <w:rPr>
          <w:lang w:val="en-US"/>
          <w:rPrChange w:id="3019" w:author="Benoît Perez-Lamarque" w:date="2021-09-23T12:19:00Z">
            <w:rPr/>
          </w:rPrChange>
        </w:rPr>
      </w:pPr>
      <w:r w:rsidRPr="003501C7">
        <w:rPr>
          <w:lang w:val="en-US"/>
          <w:rPrChange w:id="3020" w:author="Benoît Perez-Lamarque" w:date="2021-09-23T12:19:00Z">
            <w:rPr/>
          </w:rPrChange>
        </w:rPr>
        <w:t xml:space="preserve">      circos.points(CELL_META$xcenter, relativeValueHippocampus[i]/absMax, pch=19, col=colour.circle.points[5], cex=0.55)</w:t>
      </w:r>
    </w:p>
    <w:p w14:paraId="0B306BC5" w14:textId="77777777" w:rsidR="003501C7" w:rsidRPr="003501C7" w:rsidRDefault="003501C7" w:rsidP="003501C7">
      <w:pPr>
        <w:rPr>
          <w:lang w:val="en-US"/>
          <w:rPrChange w:id="3021" w:author="Benoît Perez-Lamarque" w:date="2021-09-23T12:19:00Z">
            <w:rPr/>
          </w:rPrChange>
        </w:rPr>
      </w:pPr>
      <w:r w:rsidRPr="003501C7">
        <w:rPr>
          <w:lang w:val="en-US"/>
          <w:rPrChange w:id="3022" w:author="Benoît Perez-Lamarque" w:date="2021-09-23T12:19:00Z">
            <w:rPr/>
          </w:rPrChange>
        </w:rPr>
        <w:t xml:space="preserve">    }</w:t>
      </w:r>
    </w:p>
    <w:p w14:paraId="5BA31DA9" w14:textId="77777777" w:rsidR="003501C7" w:rsidRPr="003501C7" w:rsidRDefault="003501C7" w:rsidP="003501C7">
      <w:pPr>
        <w:rPr>
          <w:lang w:val="en-US"/>
          <w:rPrChange w:id="3023" w:author="Benoît Perez-Lamarque" w:date="2021-09-23T12:19:00Z">
            <w:rPr/>
          </w:rPrChange>
        </w:rPr>
      </w:pPr>
      <w:r w:rsidRPr="003501C7">
        <w:rPr>
          <w:lang w:val="en-US"/>
          <w:rPrChange w:id="3024" w:author="Benoît Perez-Lamarque" w:date="2021-09-23T12:19:00Z">
            <w:rPr/>
          </w:rPrChange>
        </w:rPr>
        <w:t xml:space="preserve">    else if(relativeValueHippocampus[i] &gt; 0 &amp; dietSpecies[i]=="Leaf"){</w:t>
      </w:r>
    </w:p>
    <w:p w14:paraId="1BB5C5F9" w14:textId="77777777" w:rsidR="003501C7" w:rsidRPr="003501C7" w:rsidRDefault="003501C7" w:rsidP="003501C7">
      <w:pPr>
        <w:rPr>
          <w:lang w:val="en-US"/>
          <w:rPrChange w:id="3025" w:author="Benoît Perez-Lamarque" w:date="2021-09-23T12:19:00Z">
            <w:rPr/>
          </w:rPrChange>
        </w:rPr>
      </w:pPr>
      <w:r w:rsidRPr="003501C7">
        <w:rPr>
          <w:lang w:val="en-US"/>
          <w:rPrChange w:id="3026" w:author="Benoît Perez-Lamarque" w:date="2021-09-23T12:19:00Z">
            <w:rPr/>
          </w:rPrChange>
        </w:rPr>
        <w:t xml:space="preserve">      circos.segments(CELL_META$xcenter, 0, CELL_META$xcenter, relativeValueHippocampus[i]/absMax, col=colour.circle.points[5], lty=3)</w:t>
      </w:r>
    </w:p>
    <w:p w14:paraId="27789250" w14:textId="77777777" w:rsidR="003501C7" w:rsidRPr="003501C7" w:rsidRDefault="003501C7" w:rsidP="003501C7">
      <w:pPr>
        <w:rPr>
          <w:lang w:val="en-US"/>
          <w:rPrChange w:id="3027" w:author="Benoît Perez-Lamarque" w:date="2021-09-23T12:19:00Z">
            <w:rPr/>
          </w:rPrChange>
        </w:rPr>
      </w:pPr>
      <w:r w:rsidRPr="003501C7">
        <w:rPr>
          <w:lang w:val="en-US"/>
          <w:rPrChange w:id="3028" w:author="Benoît Perez-Lamarque" w:date="2021-09-23T12:19:00Z">
            <w:rPr/>
          </w:rPrChange>
        </w:rPr>
        <w:t xml:space="preserve">      circos.points(CELL_META$xcenter, relativeValueHippocampus[i]/absMax, pch=21, col=colour.circle.points[5], bg="white", cex=0.55)</w:t>
      </w:r>
    </w:p>
    <w:p w14:paraId="5791CB05" w14:textId="77777777" w:rsidR="003501C7" w:rsidRPr="003501C7" w:rsidRDefault="003501C7" w:rsidP="003501C7">
      <w:pPr>
        <w:rPr>
          <w:lang w:val="en-US"/>
          <w:rPrChange w:id="3029" w:author="Benoît Perez-Lamarque" w:date="2021-09-23T12:19:00Z">
            <w:rPr/>
          </w:rPrChange>
        </w:rPr>
      </w:pPr>
      <w:r w:rsidRPr="003501C7">
        <w:rPr>
          <w:lang w:val="en-US"/>
          <w:rPrChange w:id="3030" w:author="Benoît Perez-Lamarque" w:date="2021-09-23T12:19:00Z">
            <w:rPr/>
          </w:rPrChange>
        </w:rPr>
        <w:t xml:space="preserve">    }</w:t>
      </w:r>
    </w:p>
    <w:p w14:paraId="0F26755B" w14:textId="77777777" w:rsidR="003501C7" w:rsidRPr="003501C7" w:rsidRDefault="003501C7" w:rsidP="003501C7">
      <w:pPr>
        <w:rPr>
          <w:lang w:val="en-US"/>
          <w:rPrChange w:id="3031" w:author="Benoît Perez-Lamarque" w:date="2021-09-23T12:19:00Z">
            <w:rPr/>
          </w:rPrChange>
        </w:rPr>
      </w:pPr>
      <w:r w:rsidRPr="003501C7">
        <w:rPr>
          <w:lang w:val="en-US"/>
          <w:rPrChange w:id="3032" w:author="Benoît Perez-Lamarque" w:date="2021-09-23T12:19:00Z">
            <w:rPr/>
          </w:rPrChange>
        </w:rPr>
        <w:t xml:space="preserve">    else{}</w:t>
      </w:r>
    </w:p>
    <w:p w14:paraId="5170E52C" w14:textId="77777777" w:rsidR="003501C7" w:rsidRPr="003501C7" w:rsidRDefault="003501C7" w:rsidP="003501C7">
      <w:pPr>
        <w:rPr>
          <w:lang w:val="en-US"/>
          <w:rPrChange w:id="3033" w:author="Benoît Perez-Lamarque" w:date="2021-09-23T12:19:00Z">
            <w:rPr/>
          </w:rPrChange>
        </w:rPr>
      </w:pPr>
      <w:r w:rsidRPr="003501C7">
        <w:rPr>
          <w:lang w:val="en-US"/>
          <w:rPrChange w:id="3034" w:author="Benoît Perez-Lamarque" w:date="2021-09-23T12:19:00Z">
            <w:rPr/>
          </w:rPrChange>
        </w:rPr>
        <w:t xml:space="preserve">  }</w:t>
      </w:r>
    </w:p>
    <w:p w14:paraId="73149CE7" w14:textId="77777777" w:rsidR="003501C7" w:rsidRPr="003501C7" w:rsidRDefault="003501C7" w:rsidP="003501C7">
      <w:pPr>
        <w:rPr>
          <w:lang w:val="en-US"/>
          <w:rPrChange w:id="3035" w:author="Benoît Perez-Lamarque" w:date="2021-09-23T12:19:00Z">
            <w:rPr/>
          </w:rPrChange>
        </w:rPr>
      </w:pPr>
      <w:r w:rsidRPr="003501C7">
        <w:rPr>
          <w:lang w:val="en-US"/>
          <w:rPrChange w:id="3036" w:author="Benoît Perez-Lamarque" w:date="2021-09-23T12:19:00Z">
            <w:rPr/>
          </w:rPrChange>
        </w:rPr>
        <w:t>}, track.height = 0.1)</w:t>
      </w:r>
    </w:p>
    <w:p w14:paraId="78D4348A" w14:textId="77777777" w:rsidR="003501C7" w:rsidRPr="003501C7" w:rsidRDefault="003501C7" w:rsidP="003501C7">
      <w:pPr>
        <w:rPr>
          <w:lang w:val="en-US"/>
          <w:rPrChange w:id="3037" w:author="Benoît Perez-Lamarque" w:date="2021-09-23T12:19:00Z">
            <w:rPr/>
          </w:rPrChange>
        </w:rPr>
      </w:pPr>
    </w:p>
    <w:p w14:paraId="7FF07E40" w14:textId="77777777" w:rsidR="003501C7" w:rsidRPr="003501C7" w:rsidRDefault="003501C7" w:rsidP="003501C7">
      <w:pPr>
        <w:rPr>
          <w:lang w:val="en-US"/>
          <w:rPrChange w:id="3038" w:author="Benoît Perez-Lamarque" w:date="2021-09-23T12:19:00Z">
            <w:rPr/>
          </w:rPrChange>
        </w:rPr>
      </w:pPr>
    </w:p>
    <w:p w14:paraId="482861A6" w14:textId="77777777" w:rsidR="003501C7" w:rsidRPr="003501C7" w:rsidRDefault="003501C7" w:rsidP="003501C7">
      <w:pPr>
        <w:rPr>
          <w:lang w:val="en-US"/>
          <w:rPrChange w:id="3039" w:author="Benoît Perez-Lamarque" w:date="2021-09-23T12:19:00Z">
            <w:rPr/>
          </w:rPrChange>
        </w:rPr>
      </w:pPr>
      <w:r w:rsidRPr="003501C7">
        <w:rPr>
          <w:lang w:val="en-US"/>
          <w:rPrChange w:id="3040" w:author="Benoît Perez-Lamarque" w:date="2021-09-23T12:19:00Z">
            <w:rPr/>
          </w:rPrChange>
        </w:rPr>
        <w:t>circos.track(ylim = c(0, 1), bg.border = NA, track.index=11,  panel.fun = function(x, y) {</w:t>
      </w:r>
    </w:p>
    <w:p w14:paraId="5036F5A5" w14:textId="77777777" w:rsidR="003501C7" w:rsidRPr="003501C7" w:rsidRDefault="003501C7" w:rsidP="003501C7">
      <w:pPr>
        <w:rPr>
          <w:lang w:val="en-US"/>
          <w:rPrChange w:id="3041" w:author="Benoît Perez-Lamarque" w:date="2021-09-23T12:19:00Z">
            <w:rPr/>
          </w:rPrChange>
        </w:rPr>
      </w:pPr>
      <w:r w:rsidRPr="003501C7">
        <w:rPr>
          <w:lang w:val="en-US"/>
          <w:rPrChange w:id="3042" w:author="Benoît Perez-Lamarque" w:date="2021-09-23T12:19:00Z">
            <w:rPr/>
          </w:rPrChange>
        </w:rPr>
        <w:t xml:space="preserve">  i=CELL_META$sector.numeric.index</w:t>
      </w:r>
    </w:p>
    <w:p w14:paraId="677A9AB3" w14:textId="77777777" w:rsidR="003501C7" w:rsidRPr="003501C7" w:rsidRDefault="003501C7" w:rsidP="003501C7">
      <w:pPr>
        <w:rPr>
          <w:lang w:val="en-US"/>
          <w:rPrChange w:id="3043" w:author="Benoît Perez-Lamarque" w:date="2021-09-23T12:19:00Z">
            <w:rPr/>
          </w:rPrChange>
        </w:rPr>
      </w:pPr>
      <w:r w:rsidRPr="003501C7">
        <w:rPr>
          <w:lang w:val="en-US"/>
          <w:rPrChange w:id="3044" w:author="Benoît Perez-Lamarque" w:date="2021-09-23T12:19:00Z">
            <w:rPr/>
          </w:rPrChange>
        </w:rPr>
        <w:t xml:space="preserve">  if(is.na(relativeValueHippocampus[i])){}  else{</w:t>
      </w:r>
    </w:p>
    <w:p w14:paraId="658DA41C" w14:textId="77777777" w:rsidR="003501C7" w:rsidRPr="003501C7" w:rsidRDefault="003501C7" w:rsidP="003501C7">
      <w:pPr>
        <w:rPr>
          <w:lang w:val="en-US"/>
          <w:rPrChange w:id="3045" w:author="Benoît Perez-Lamarque" w:date="2021-09-23T12:19:00Z">
            <w:rPr/>
          </w:rPrChange>
        </w:rPr>
      </w:pPr>
      <w:r w:rsidRPr="003501C7">
        <w:rPr>
          <w:lang w:val="en-US"/>
          <w:rPrChange w:id="3046" w:author="Benoît Perez-Lamarque" w:date="2021-09-23T12:19:00Z">
            <w:rPr/>
          </w:rPrChange>
        </w:rPr>
        <w:t xml:space="preserve">    #circos.rect(0, 0, 1, 1, col=colourNegative, border=colourNegative)</w:t>
      </w:r>
    </w:p>
    <w:p w14:paraId="05DDB345" w14:textId="77777777" w:rsidR="003501C7" w:rsidRPr="003501C7" w:rsidRDefault="003501C7" w:rsidP="003501C7">
      <w:pPr>
        <w:rPr>
          <w:lang w:val="en-US"/>
          <w:rPrChange w:id="3047" w:author="Benoît Perez-Lamarque" w:date="2021-09-23T12:19:00Z">
            <w:rPr/>
          </w:rPrChange>
        </w:rPr>
      </w:pPr>
      <w:r w:rsidRPr="003501C7">
        <w:rPr>
          <w:lang w:val="en-US"/>
          <w:rPrChange w:id="3048" w:author="Benoît Perez-Lamarque" w:date="2021-09-23T12:19:00Z">
            <w:rPr/>
          </w:rPrChange>
        </w:rPr>
        <w:t xml:space="preserve">    if(relativeValueHippocampus[i] &lt;= 0 &amp; dietSpecies[i]=="Fruit"){</w:t>
      </w:r>
    </w:p>
    <w:p w14:paraId="25332387" w14:textId="77777777" w:rsidR="003501C7" w:rsidRPr="003501C7" w:rsidRDefault="003501C7" w:rsidP="003501C7">
      <w:pPr>
        <w:rPr>
          <w:lang w:val="en-US"/>
          <w:rPrChange w:id="3049" w:author="Benoît Perez-Lamarque" w:date="2021-09-23T12:19:00Z">
            <w:rPr/>
          </w:rPrChange>
        </w:rPr>
      </w:pPr>
      <w:r w:rsidRPr="003501C7">
        <w:rPr>
          <w:lang w:val="en-US"/>
          <w:rPrChange w:id="3050" w:author="Benoît Perez-Lamarque" w:date="2021-09-23T12:19:00Z">
            <w:rPr/>
          </w:rPrChange>
        </w:rPr>
        <w:t xml:space="preserve">      circos.segments(CELL_META$xcenter, 1, CELL_META$xcenter, 1 + relativeValueHippocampus[i]/absMax, col=colour.circle.points[5], lty=3)</w:t>
      </w:r>
    </w:p>
    <w:p w14:paraId="35E6B421" w14:textId="77777777" w:rsidR="003501C7" w:rsidRPr="003501C7" w:rsidRDefault="003501C7" w:rsidP="003501C7">
      <w:pPr>
        <w:rPr>
          <w:lang w:val="en-US"/>
          <w:rPrChange w:id="3051" w:author="Benoît Perez-Lamarque" w:date="2021-09-23T12:19:00Z">
            <w:rPr/>
          </w:rPrChange>
        </w:rPr>
      </w:pPr>
      <w:r w:rsidRPr="003501C7">
        <w:rPr>
          <w:lang w:val="en-US"/>
          <w:rPrChange w:id="3052" w:author="Benoît Perez-Lamarque" w:date="2021-09-23T12:19:00Z">
            <w:rPr/>
          </w:rPrChange>
        </w:rPr>
        <w:t xml:space="preserve">      circos.points(CELL_META$xcenter, 1 + relativeValueHippocampus[i]/absMax, pch=19, col=colour.circle.points[5], cex=0.55)</w:t>
      </w:r>
    </w:p>
    <w:p w14:paraId="6E9937C4" w14:textId="77777777" w:rsidR="003501C7" w:rsidRPr="003501C7" w:rsidRDefault="003501C7" w:rsidP="003501C7">
      <w:pPr>
        <w:rPr>
          <w:lang w:val="en-US"/>
          <w:rPrChange w:id="3053" w:author="Benoît Perez-Lamarque" w:date="2021-09-23T12:19:00Z">
            <w:rPr/>
          </w:rPrChange>
        </w:rPr>
      </w:pPr>
      <w:r w:rsidRPr="003501C7">
        <w:rPr>
          <w:lang w:val="en-US"/>
          <w:rPrChange w:id="3054" w:author="Benoît Perez-Lamarque" w:date="2021-09-23T12:19:00Z">
            <w:rPr/>
          </w:rPrChange>
        </w:rPr>
        <w:t xml:space="preserve">    }</w:t>
      </w:r>
    </w:p>
    <w:p w14:paraId="06FD5BFC" w14:textId="77777777" w:rsidR="003501C7" w:rsidRPr="003501C7" w:rsidRDefault="003501C7" w:rsidP="003501C7">
      <w:pPr>
        <w:rPr>
          <w:lang w:val="en-US"/>
          <w:rPrChange w:id="3055" w:author="Benoît Perez-Lamarque" w:date="2021-09-23T12:19:00Z">
            <w:rPr/>
          </w:rPrChange>
        </w:rPr>
      </w:pPr>
      <w:r w:rsidRPr="003501C7">
        <w:rPr>
          <w:lang w:val="en-US"/>
          <w:rPrChange w:id="3056" w:author="Benoît Perez-Lamarque" w:date="2021-09-23T12:19:00Z">
            <w:rPr/>
          </w:rPrChange>
        </w:rPr>
        <w:t xml:space="preserve">    else if(relativeValueHippocampus[i] &lt;= 0 &amp; dietSpecies[i]=="Leaf"){</w:t>
      </w:r>
    </w:p>
    <w:p w14:paraId="40BE76BD" w14:textId="77777777" w:rsidR="003501C7" w:rsidRPr="003501C7" w:rsidRDefault="003501C7" w:rsidP="003501C7">
      <w:pPr>
        <w:rPr>
          <w:lang w:val="en-US"/>
          <w:rPrChange w:id="3057" w:author="Benoît Perez-Lamarque" w:date="2021-09-23T12:19:00Z">
            <w:rPr/>
          </w:rPrChange>
        </w:rPr>
      </w:pPr>
      <w:r w:rsidRPr="003501C7">
        <w:rPr>
          <w:lang w:val="en-US"/>
          <w:rPrChange w:id="3058" w:author="Benoît Perez-Lamarque" w:date="2021-09-23T12:19:00Z">
            <w:rPr/>
          </w:rPrChange>
        </w:rPr>
        <w:t xml:space="preserve">      circos.segments(CELL_META$xcenter, 1, CELL_META$xcenter, 1 + relativeValueHippocampus[i]/absMax, col=colour.circle.points[5], lty=3)</w:t>
      </w:r>
    </w:p>
    <w:p w14:paraId="65DE003B" w14:textId="77777777" w:rsidR="003501C7" w:rsidRPr="003501C7" w:rsidRDefault="003501C7" w:rsidP="003501C7">
      <w:pPr>
        <w:rPr>
          <w:lang w:val="en-US"/>
          <w:rPrChange w:id="3059" w:author="Benoît Perez-Lamarque" w:date="2021-09-23T12:19:00Z">
            <w:rPr/>
          </w:rPrChange>
        </w:rPr>
      </w:pPr>
      <w:r w:rsidRPr="003501C7">
        <w:rPr>
          <w:lang w:val="en-US"/>
          <w:rPrChange w:id="3060" w:author="Benoît Perez-Lamarque" w:date="2021-09-23T12:19:00Z">
            <w:rPr/>
          </w:rPrChange>
        </w:rPr>
        <w:t xml:space="preserve">      circos.points(CELL_META$xcenter, 1 + relativeValueHippocampus[i]/absMax, pch=21, col=colour.circle.points[5], bg="white", cex=0.55)</w:t>
      </w:r>
    </w:p>
    <w:p w14:paraId="10BBD3E5" w14:textId="77777777" w:rsidR="003501C7" w:rsidRPr="003501C7" w:rsidRDefault="003501C7" w:rsidP="003501C7">
      <w:pPr>
        <w:rPr>
          <w:lang w:val="en-US"/>
          <w:rPrChange w:id="3061" w:author="Benoît Perez-Lamarque" w:date="2021-09-23T12:19:00Z">
            <w:rPr/>
          </w:rPrChange>
        </w:rPr>
      </w:pPr>
      <w:r w:rsidRPr="003501C7">
        <w:rPr>
          <w:lang w:val="en-US"/>
          <w:rPrChange w:id="3062" w:author="Benoît Perez-Lamarque" w:date="2021-09-23T12:19:00Z">
            <w:rPr/>
          </w:rPrChange>
        </w:rPr>
        <w:t xml:space="preserve">    }</w:t>
      </w:r>
    </w:p>
    <w:p w14:paraId="10BCA05B" w14:textId="77777777" w:rsidR="003501C7" w:rsidRPr="003501C7" w:rsidRDefault="003501C7" w:rsidP="003501C7">
      <w:pPr>
        <w:rPr>
          <w:lang w:val="en-US"/>
          <w:rPrChange w:id="3063" w:author="Benoît Perez-Lamarque" w:date="2021-09-23T12:19:00Z">
            <w:rPr/>
          </w:rPrChange>
        </w:rPr>
      </w:pPr>
      <w:r w:rsidRPr="003501C7">
        <w:rPr>
          <w:lang w:val="en-US"/>
          <w:rPrChange w:id="3064" w:author="Benoît Perez-Lamarque" w:date="2021-09-23T12:19:00Z">
            <w:rPr/>
          </w:rPrChange>
        </w:rPr>
        <w:t xml:space="preserve">    else{}</w:t>
      </w:r>
    </w:p>
    <w:p w14:paraId="2F608453" w14:textId="77777777" w:rsidR="003501C7" w:rsidRPr="003501C7" w:rsidRDefault="003501C7" w:rsidP="003501C7">
      <w:pPr>
        <w:rPr>
          <w:lang w:val="en-US"/>
          <w:rPrChange w:id="3065" w:author="Benoît Perez-Lamarque" w:date="2021-09-23T12:19:00Z">
            <w:rPr/>
          </w:rPrChange>
        </w:rPr>
      </w:pPr>
      <w:r w:rsidRPr="003501C7">
        <w:rPr>
          <w:lang w:val="en-US"/>
          <w:rPrChange w:id="3066" w:author="Benoît Perez-Lamarque" w:date="2021-09-23T12:19:00Z">
            <w:rPr/>
          </w:rPrChange>
        </w:rPr>
        <w:t xml:space="preserve">  }</w:t>
      </w:r>
    </w:p>
    <w:p w14:paraId="24C11FA6" w14:textId="77777777" w:rsidR="003501C7" w:rsidRPr="003501C7" w:rsidRDefault="003501C7" w:rsidP="003501C7">
      <w:pPr>
        <w:rPr>
          <w:lang w:val="en-US"/>
          <w:rPrChange w:id="3067" w:author="Benoît Perez-Lamarque" w:date="2021-09-23T12:19:00Z">
            <w:rPr/>
          </w:rPrChange>
        </w:rPr>
      </w:pPr>
      <w:r w:rsidRPr="003501C7">
        <w:rPr>
          <w:lang w:val="en-US"/>
          <w:rPrChange w:id="3068" w:author="Benoît Perez-Lamarque" w:date="2021-09-23T12:19:00Z">
            <w:rPr/>
          </w:rPrChange>
        </w:rPr>
        <w:t>}, track.height = 0.1)</w:t>
      </w:r>
    </w:p>
    <w:p w14:paraId="1FE7DF53" w14:textId="77777777" w:rsidR="003501C7" w:rsidRPr="003501C7" w:rsidRDefault="003501C7" w:rsidP="003501C7">
      <w:pPr>
        <w:rPr>
          <w:lang w:val="en-US"/>
          <w:rPrChange w:id="3069" w:author="Benoît Perez-Lamarque" w:date="2021-09-23T12:19:00Z">
            <w:rPr/>
          </w:rPrChange>
        </w:rPr>
      </w:pPr>
    </w:p>
    <w:p w14:paraId="1D6F3996" w14:textId="77777777" w:rsidR="003501C7" w:rsidRPr="003501C7" w:rsidRDefault="003501C7" w:rsidP="003501C7">
      <w:pPr>
        <w:rPr>
          <w:lang w:val="en-US"/>
          <w:rPrChange w:id="3070" w:author="Benoît Perez-Lamarque" w:date="2021-09-23T12:19:00Z">
            <w:rPr/>
          </w:rPrChange>
        </w:rPr>
      </w:pPr>
      <w:r w:rsidRPr="003501C7">
        <w:rPr>
          <w:lang w:val="en-US"/>
          <w:rPrChange w:id="3071" w:author="Benoît Perez-Lamarque" w:date="2021-09-23T12:19:00Z">
            <w:rPr/>
          </w:rPrChange>
        </w:rPr>
        <w:t>#Cerebellum</w:t>
      </w:r>
    </w:p>
    <w:p w14:paraId="4F00FF71" w14:textId="77777777" w:rsidR="003501C7" w:rsidRPr="003501C7" w:rsidRDefault="003501C7" w:rsidP="003501C7">
      <w:pPr>
        <w:rPr>
          <w:lang w:val="en-US"/>
          <w:rPrChange w:id="3072" w:author="Benoît Perez-Lamarque" w:date="2021-09-23T12:19:00Z">
            <w:rPr/>
          </w:rPrChange>
        </w:rPr>
      </w:pPr>
      <w:r w:rsidRPr="003501C7">
        <w:rPr>
          <w:lang w:val="en-US"/>
          <w:rPrChange w:id="3073" w:author="Benoît Perez-Lamarque" w:date="2021-09-23T12:19:00Z">
            <w:rPr/>
          </w:rPrChange>
        </w:rPr>
        <w:t>absMax &lt;- max(abs(relativeValueCerebellum), na.rm=TRUE)</w:t>
      </w:r>
    </w:p>
    <w:p w14:paraId="7454649E" w14:textId="77777777" w:rsidR="003501C7" w:rsidRPr="003501C7" w:rsidRDefault="003501C7" w:rsidP="003501C7">
      <w:pPr>
        <w:rPr>
          <w:lang w:val="en-US"/>
          <w:rPrChange w:id="3074" w:author="Benoît Perez-Lamarque" w:date="2021-09-23T12:19:00Z">
            <w:rPr/>
          </w:rPrChange>
        </w:rPr>
      </w:pPr>
      <w:r w:rsidRPr="003501C7">
        <w:rPr>
          <w:lang w:val="en-US"/>
          <w:rPrChange w:id="3075" w:author="Benoît Perez-Lamarque" w:date="2021-09-23T12:19:00Z">
            <w:rPr/>
          </w:rPrChange>
        </w:rPr>
        <w:t>circos.track(ylim = c(0, 1), bg.border = NA, track.index=12, panel.fun = function(x, y) {</w:t>
      </w:r>
    </w:p>
    <w:p w14:paraId="64A5080B" w14:textId="77777777" w:rsidR="003501C7" w:rsidRPr="003501C7" w:rsidRDefault="003501C7" w:rsidP="003501C7">
      <w:pPr>
        <w:rPr>
          <w:lang w:val="en-US"/>
          <w:rPrChange w:id="3076" w:author="Benoît Perez-Lamarque" w:date="2021-09-23T12:19:00Z">
            <w:rPr/>
          </w:rPrChange>
        </w:rPr>
      </w:pPr>
      <w:r w:rsidRPr="003501C7">
        <w:rPr>
          <w:lang w:val="en-US"/>
          <w:rPrChange w:id="3077" w:author="Benoît Perez-Lamarque" w:date="2021-09-23T12:19:00Z">
            <w:rPr/>
          </w:rPrChange>
        </w:rPr>
        <w:t xml:space="preserve">  i=CELL_META$sector.numeric.index</w:t>
      </w:r>
    </w:p>
    <w:p w14:paraId="2A327792" w14:textId="77777777" w:rsidR="003501C7" w:rsidRPr="003501C7" w:rsidRDefault="003501C7" w:rsidP="003501C7">
      <w:pPr>
        <w:rPr>
          <w:lang w:val="en-US"/>
          <w:rPrChange w:id="3078" w:author="Benoît Perez-Lamarque" w:date="2021-09-23T12:19:00Z">
            <w:rPr/>
          </w:rPrChange>
        </w:rPr>
      </w:pPr>
      <w:r w:rsidRPr="003501C7">
        <w:rPr>
          <w:lang w:val="en-US"/>
          <w:rPrChange w:id="3079" w:author="Benoît Perez-Lamarque" w:date="2021-09-23T12:19:00Z">
            <w:rPr/>
          </w:rPrChange>
        </w:rPr>
        <w:t xml:space="preserve">  #circos.rect(0, 0, 1, 1, col=colourPositive, border=colourPositive)</w:t>
      </w:r>
    </w:p>
    <w:p w14:paraId="6D21F341" w14:textId="77777777" w:rsidR="003501C7" w:rsidRPr="003501C7" w:rsidRDefault="003501C7" w:rsidP="003501C7">
      <w:pPr>
        <w:rPr>
          <w:lang w:val="en-US"/>
          <w:rPrChange w:id="3080" w:author="Benoît Perez-Lamarque" w:date="2021-09-23T12:19:00Z">
            <w:rPr/>
          </w:rPrChange>
        </w:rPr>
      </w:pPr>
      <w:r w:rsidRPr="003501C7">
        <w:rPr>
          <w:lang w:val="en-US"/>
          <w:rPrChange w:id="3081" w:author="Benoît Perez-Lamarque" w:date="2021-09-23T12:19:00Z">
            <w:rPr/>
          </w:rPrChange>
        </w:rPr>
        <w:t xml:space="preserve">  if(is.na(relativeValueCerebellum[i])){}  else{</w:t>
      </w:r>
    </w:p>
    <w:p w14:paraId="4A7DEEF0" w14:textId="77777777" w:rsidR="003501C7" w:rsidRPr="003501C7" w:rsidRDefault="003501C7" w:rsidP="003501C7">
      <w:pPr>
        <w:rPr>
          <w:lang w:val="en-US"/>
          <w:rPrChange w:id="3082" w:author="Benoît Perez-Lamarque" w:date="2021-09-23T12:19:00Z">
            <w:rPr/>
          </w:rPrChange>
        </w:rPr>
      </w:pPr>
      <w:r w:rsidRPr="003501C7">
        <w:rPr>
          <w:lang w:val="en-US"/>
          <w:rPrChange w:id="3083" w:author="Benoît Perez-Lamarque" w:date="2021-09-23T12:19:00Z">
            <w:rPr/>
          </w:rPrChange>
        </w:rPr>
        <w:t xml:space="preserve">    if(relativeValueCerebellum[i] &gt; 0 &amp; dietSpecies[i]=="Fruit"){</w:t>
      </w:r>
    </w:p>
    <w:p w14:paraId="5C443D6F" w14:textId="77777777" w:rsidR="003501C7" w:rsidRPr="003501C7" w:rsidRDefault="003501C7" w:rsidP="003501C7">
      <w:pPr>
        <w:rPr>
          <w:lang w:val="en-US"/>
          <w:rPrChange w:id="3084" w:author="Benoît Perez-Lamarque" w:date="2021-09-23T12:19:00Z">
            <w:rPr/>
          </w:rPrChange>
        </w:rPr>
      </w:pPr>
      <w:r w:rsidRPr="003501C7">
        <w:rPr>
          <w:lang w:val="en-US"/>
          <w:rPrChange w:id="3085" w:author="Benoît Perez-Lamarque" w:date="2021-09-23T12:19:00Z">
            <w:rPr/>
          </w:rPrChange>
        </w:rPr>
        <w:t xml:space="preserve">      circos.segments(CELL_META$xcenter, 0, CELL_META$xcenter, relativeValueCerebellum[i]/absMax, col=colour.circle.points[6], lty=3)</w:t>
      </w:r>
    </w:p>
    <w:p w14:paraId="40F5B9C5" w14:textId="77777777" w:rsidR="003501C7" w:rsidRPr="003501C7" w:rsidRDefault="003501C7" w:rsidP="003501C7">
      <w:pPr>
        <w:rPr>
          <w:lang w:val="en-US"/>
          <w:rPrChange w:id="3086" w:author="Benoît Perez-Lamarque" w:date="2021-09-23T12:19:00Z">
            <w:rPr/>
          </w:rPrChange>
        </w:rPr>
      </w:pPr>
      <w:r w:rsidRPr="003501C7">
        <w:rPr>
          <w:lang w:val="en-US"/>
          <w:rPrChange w:id="3087" w:author="Benoît Perez-Lamarque" w:date="2021-09-23T12:19:00Z">
            <w:rPr/>
          </w:rPrChange>
        </w:rPr>
        <w:t xml:space="preserve">      circos.points(CELL_META$xcenter, relativeValueCerebellum[i]/absMax, pch=19, col=colour.circle.points[6], cex=0.5)</w:t>
      </w:r>
    </w:p>
    <w:p w14:paraId="2DE48A5E" w14:textId="77777777" w:rsidR="003501C7" w:rsidRPr="003501C7" w:rsidRDefault="003501C7" w:rsidP="003501C7">
      <w:pPr>
        <w:rPr>
          <w:lang w:val="en-US"/>
          <w:rPrChange w:id="3088" w:author="Benoît Perez-Lamarque" w:date="2021-09-23T12:19:00Z">
            <w:rPr/>
          </w:rPrChange>
        </w:rPr>
      </w:pPr>
      <w:r w:rsidRPr="003501C7">
        <w:rPr>
          <w:lang w:val="en-US"/>
          <w:rPrChange w:id="3089" w:author="Benoît Perez-Lamarque" w:date="2021-09-23T12:19:00Z">
            <w:rPr/>
          </w:rPrChange>
        </w:rPr>
        <w:t xml:space="preserve">    }</w:t>
      </w:r>
    </w:p>
    <w:p w14:paraId="339CFCC9" w14:textId="77777777" w:rsidR="003501C7" w:rsidRPr="003501C7" w:rsidRDefault="003501C7" w:rsidP="003501C7">
      <w:pPr>
        <w:rPr>
          <w:lang w:val="en-US"/>
          <w:rPrChange w:id="3090" w:author="Benoît Perez-Lamarque" w:date="2021-09-23T12:19:00Z">
            <w:rPr/>
          </w:rPrChange>
        </w:rPr>
      </w:pPr>
      <w:r w:rsidRPr="003501C7">
        <w:rPr>
          <w:lang w:val="en-US"/>
          <w:rPrChange w:id="3091" w:author="Benoît Perez-Lamarque" w:date="2021-09-23T12:19:00Z">
            <w:rPr/>
          </w:rPrChange>
        </w:rPr>
        <w:t xml:space="preserve">    else if(relativeValueCerebellum[i] &gt; 0 &amp; dietSpecies[i]=="Leaf"){</w:t>
      </w:r>
    </w:p>
    <w:p w14:paraId="289A6D2F" w14:textId="77777777" w:rsidR="003501C7" w:rsidRPr="003501C7" w:rsidRDefault="003501C7" w:rsidP="003501C7">
      <w:pPr>
        <w:rPr>
          <w:lang w:val="en-US"/>
          <w:rPrChange w:id="3092" w:author="Benoît Perez-Lamarque" w:date="2021-09-23T12:19:00Z">
            <w:rPr/>
          </w:rPrChange>
        </w:rPr>
      </w:pPr>
      <w:r w:rsidRPr="003501C7">
        <w:rPr>
          <w:lang w:val="en-US"/>
          <w:rPrChange w:id="3093" w:author="Benoît Perez-Lamarque" w:date="2021-09-23T12:19:00Z">
            <w:rPr/>
          </w:rPrChange>
        </w:rPr>
        <w:t xml:space="preserve">      circos.segments(CELL_META$xcenter, 0, CELL_META$xcenter, relativeValueCerebellum[i]/absMax, col=colour.circle.points[6], lty=3)</w:t>
      </w:r>
    </w:p>
    <w:p w14:paraId="475B6676" w14:textId="77777777" w:rsidR="003501C7" w:rsidRPr="003501C7" w:rsidRDefault="003501C7" w:rsidP="003501C7">
      <w:pPr>
        <w:rPr>
          <w:lang w:val="en-US"/>
          <w:rPrChange w:id="3094" w:author="Benoît Perez-Lamarque" w:date="2021-09-23T12:19:00Z">
            <w:rPr/>
          </w:rPrChange>
        </w:rPr>
      </w:pPr>
      <w:r w:rsidRPr="003501C7">
        <w:rPr>
          <w:lang w:val="en-US"/>
          <w:rPrChange w:id="3095" w:author="Benoît Perez-Lamarque" w:date="2021-09-23T12:19:00Z">
            <w:rPr/>
          </w:rPrChange>
        </w:rPr>
        <w:t xml:space="preserve">      circos.points(CELL_META$xcenter, relativeValueCerebellum[i]/absMax, pch=21, col=colour.circle.points[6], bg="white", cex=0.5)</w:t>
      </w:r>
    </w:p>
    <w:p w14:paraId="18769429" w14:textId="77777777" w:rsidR="003501C7" w:rsidRPr="003501C7" w:rsidRDefault="003501C7" w:rsidP="003501C7">
      <w:pPr>
        <w:rPr>
          <w:lang w:val="en-US"/>
          <w:rPrChange w:id="3096" w:author="Benoît Perez-Lamarque" w:date="2021-09-23T12:19:00Z">
            <w:rPr/>
          </w:rPrChange>
        </w:rPr>
      </w:pPr>
      <w:r w:rsidRPr="003501C7">
        <w:rPr>
          <w:lang w:val="en-US"/>
          <w:rPrChange w:id="3097" w:author="Benoît Perez-Lamarque" w:date="2021-09-23T12:19:00Z">
            <w:rPr/>
          </w:rPrChange>
        </w:rPr>
        <w:t xml:space="preserve">    }</w:t>
      </w:r>
    </w:p>
    <w:p w14:paraId="181EB3D3" w14:textId="77777777" w:rsidR="003501C7" w:rsidRPr="003501C7" w:rsidRDefault="003501C7" w:rsidP="003501C7">
      <w:pPr>
        <w:rPr>
          <w:lang w:val="en-US"/>
          <w:rPrChange w:id="3098" w:author="Benoît Perez-Lamarque" w:date="2021-09-23T12:19:00Z">
            <w:rPr/>
          </w:rPrChange>
        </w:rPr>
      </w:pPr>
      <w:r w:rsidRPr="003501C7">
        <w:rPr>
          <w:lang w:val="en-US"/>
          <w:rPrChange w:id="3099" w:author="Benoît Perez-Lamarque" w:date="2021-09-23T12:19:00Z">
            <w:rPr/>
          </w:rPrChange>
        </w:rPr>
        <w:t xml:space="preserve">    else{}</w:t>
      </w:r>
    </w:p>
    <w:p w14:paraId="6CE571B4" w14:textId="77777777" w:rsidR="003501C7" w:rsidRPr="003501C7" w:rsidRDefault="003501C7" w:rsidP="003501C7">
      <w:pPr>
        <w:rPr>
          <w:lang w:val="en-US"/>
          <w:rPrChange w:id="3100" w:author="Benoît Perez-Lamarque" w:date="2021-09-23T12:19:00Z">
            <w:rPr/>
          </w:rPrChange>
        </w:rPr>
      </w:pPr>
      <w:r w:rsidRPr="003501C7">
        <w:rPr>
          <w:lang w:val="en-US"/>
          <w:rPrChange w:id="3101" w:author="Benoît Perez-Lamarque" w:date="2021-09-23T12:19:00Z">
            <w:rPr/>
          </w:rPrChange>
        </w:rPr>
        <w:t xml:space="preserve">  }</w:t>
      </w:r>
    </w:p>
    <w:p w14:paraId="3947EE3E" w14:textId="77777777" w:rsidR="003501C7" w:rsidRPr="003501C7" w:rsidRDefault="003501C7" w:rsidP="003501C7">
      <w:pPr>
        <w:rPr>
          <w:lang w:val="en-US"/>
          <w:rPrChange w:id="3102" w:author="Benoît Perez-Lamarque" w:date="2021-09-23T12:19:00Z">
            <w:rPr/>
          </w:rPrChange>
        </w:rPr>
      </w:pPr>
      <w:r w:rsidRPr="003501C7">
        <w:rPr>
          <w:lang w:val="en-US"/>
          <w:rPrChange w:id="3103" w:author="Benoît Perez-Lamarque" w:date="2021-09-23T12:19:00Z">
            <w:rPr/>
          </w:rPrChange>
        </w:rPr>
        <w:t>}, track.height = 0.1)</w:t>
      </w:r>
    </w:p>
    <w:p w14:paraId="178B9113" w14:textId="77777777" w:rsidR="003501C7" w:rsidRPr="003501C7" w:rsidRDefault="003501C7" w:rsidP="003501C7">
      <w:pPr>
        <w:rPr>
          <w:lang w:val="en-US"/>
          <w:rPrChange w:id="3104" w:author="Benoît Perez-Lamarque" w:date="2021-09-23T12:19:00Z">
            <w:rPr/>
          </w:rPrChange>
        </w:rPr>
      </w:pPr>
    </w:p>
    <w:p w14:paraId="6049437E" w14:textId="77777777" w:rsidR="003501C7" w:rsidRPr="003501C7" w:rsidRDefault="003501C7" w:rsidP="003501C7">
      <w:pPr>
        <w:rPr>
          <w:lang w:val="en-US"/>
          <w:rPrChange w:id="3105" w:author="Benoît Perez-Lamarque" w:date="2021-09-23T12:19:00Z">
            <w:rPr/>
          </w:rPrChange>
        </w:rPr>
      </w:pPr>
    </w:p>
    <w:p w14:paraId="75AF1E73" w14:textId="77777777" w:rsidR="003501C7" w:rsidRPr="003501C7" w:rsidRDefault="003501C7" w:rsidP="003501C7">
      <w:pPr>
        <w:rPr>
          <w:lang w:val="en-US"/>
          <w:rPrChange w:id="3106" w:author="Benoît Perez-Lamarque" w:date="2021-09-23T12:19:00Z">
            <w:rPr/>
          </w:rPrChange>
        </w:rPr>
      </w:pPr>
      <w:r w:rsidRPr="003501C7">
        <w:rPr>
          <w:lang w:val="en-US"/>
          <w:rPrChange w:id="3107" w:author="Benoît Perez-Lamarque" w:date="2021-09-23T12:19:00Z">
            <w:rPr/>
          </w:rPrChange>
        </w:rPr>
        <w:t>circos.track(ylim = c(0, 1), bg.border = NA, track.index=13,  panel.fun = function(x, y) {</w:t>
      </w:r>
    </w:p>
    <w:p w14:paraId="5A300E46" w14:textId="77777777" w:rsidR="003501C7" w:rsidRPr="003501C7" w:rsidRDefault="003501C7" w:rsidP="003501C7">
      <w:pPr>
        <w:rPr>
          <w:lang w:val="en-US"/>
          <w:rPrChange w:id="3108" w:author="Benoît Perez-Lamarque" w:date="2021-09-23T12:19:00Z">
            <w:rPr/>
          </w:rPrChange>
        </w:rPr>
      </w:pPr>
      <w:r w:rsidRPr="003501C7">
        <w:rPr>
          <w:lang w:val="en-US"/>
          <w:rPrChange w:id="3109" w:author="Benoît Perez-Lamarque" w:date="2021-09-23T12:19:00Z">
            <w:rPr/>
          </w:rPrChange>
        </w:rPr>
        <w:t xml:space="preserve">  i=CELL_META$sector.numeric.index</w:t>
      </w:r>
    </w:p>
    <w:p w14:paraId="00A06DDF" w14:textId="77777777" w:rsidR="003501C7" w:rsidRPr="003501C7" w:rsidRDefault="003501C7" w:rsidP="003501C7">
      <w:pPr>
        <w:rPr>
          <w:lang w:val="en-US"/>
          <w:rPrChange w:id="3110" w:author="Benoît Perez-Lamarque" w:date="2021-09-23T12:19:00Z">
            <w:rPr/>
          </w:rPrChange>
        </w:rPr>
      </w:pPr>
      <w:r w:rsidRPr="003501C7">
        <w:rPr>
          <w:lang w:val="en-US"/>
          <w:rPrChange w:id="3111" w:author="Benoît Perez-Lamarque" w:date="2021-09-23T12:19:00Z">
            <w:rPr/>
          </w:rPrChange>
        </w:rPr>
        <w:t xml:space="preserve">  if(is.na(relativeValueCerebellum[i])){}  else{</w:t>
      </w:r>
    </w:p>
    <w:p w14:paraId="25A3C0B5" w14:textId="77777777" w:rsidR="003501C7" w:rsidRPr="003501C7" w:rsidRDefault="003501C7" w:rsidP="003501C7">
      <w:pPr>
        <w:rPr>
          <w:lang w:val="en-US"/>
          <w:rPrChange w:id="3112" w:author="Benoît Perez-Lamarque" w:date="2021-09-23T12:19:00Z">
            <w:rPr/>
          </w:rPrChange>
        </w:rPr>
      </w:pPr>
      <w:r w:rsidRPr="003501C7">
        <w:rPr>
          <w:lang w:val="en-US"/>
          <w:rPrChange w:id="3113" w:author="Benoît Perez-Lamarque" w:date="2021-09-23T12:19:00Z">
            <w:rPr/>
          </w:rPrChange>
        </w:rPr>
        <w:t xml:space="preserve">    #circos.rect(0, 0, 1, 1, col=colourNegative, border=colourNegative)</w:t>
      </w:r>
    </w:p>
    <w:p w14:paraId="1624982E" w14:textId="77777777" w:rsidR="003501C7" w:rsidRPr="003501C7" w:rsidRDefault="003501C7" w:rsidP="003501C7">
      <w:pPr>
        <w:rPr>
          <w:lang w:val="en-US"/>
          <w:rPrChange w:id="3114" w:author="Benoît Perez-Lamarque" w:date="2021-09-23T12:19:00Z">
            <w:rPr/>
          </w:rPrChange>
        </w:rPr>
      </w:pPr>
      <w:r w:rsidRPr="003501C7">
        <w:rPr>
          <w:lang w:val="en-US"/>
          <w:rPrChange w:id="3115" w:author="Benoît Perez-Lamarque" w:date="2021-09-23T12:19:00Z">
            <w:rPr/>
          </w:rPrChange>
        </w:rPr>
        <w:t xml:space="preserve">    if(relativeValueCerebellum[i] &lt;= 0 &amp; dietSpecies[i]=="Fruit"){</w:t>
      </w:r>
    </w:p>
    <w:p w14:paraId="14EED313" w14:textId="77777777" w:rsidR="003501C7" w:rsidRPr="003501C7" w:rsidRDefault="003501C7" w:rsidP="003501C7">
      <w:pPr>
        <w:rPr>
          <w:lang w:val="en-US"/>
          <w:rPrChange w:id="3116" w:author="Benoît Perez-Lamarque" w:date="2021-09-23T12:19:00Z">
            <w:rPr/>
          </w:rPrChange>
        </w:rPr>
      </w:pPr>
      <w:r w:rsidRPr="003501C7">
        <w:rPr>
          <w:lang w:val="en-US"/>
          <w:rPrChange w:id="3117" w:author="Benoît Perez-Lamarque" w:date="2021-09-23T12:19:00Z">
            <w:rPr/>
          </w:rPrChange>
        </w:rPr>
        <w:t xml:space="preserve">      circos.segments(CELL_META$xcenter, 1, CELL_META$xcenter, 1 + relativeValueCerebellum[i]/absMax, col=colour.circle.points[6], lty=3)</w:t>
      </w:r>
    </w:p>
    <w:p w14:paraId="29243E22" w14:textId="77777777" w:rsidR="003501C7" w:rsidRPr="003501C7" w:rsidRDefault="003501C7" w:rsidP="003501C7">
      <w:pPr>
        <w:rPr>
          <w:lang w:val="en-US"/>
          <w:rPrChange w:id="3118" w:author="Benoît Perez-Lamarque" w:date="2021-09-23T12:19:00Z">
            <w:rPr/>
          </w:rPrChange>
        </w:rPr>
      </w:pPr>
      <w:r w:rsidRPr="003501C7">
        <w:rPr>
          <w:lang w:val="en-US"/>
          <w:rPrChange w:id="3119" w:author="Benoît Perez-Lamarque" w:date="2021-09-23T12:19:00Z">
            <w:rPr/>
          </w:rPrChange>
        </w:rPr>
        <w:t xml:space="preserve">      circos.points(CELL_META$xcenter, 1 + relativeValueCerebellum[i]/absMax, pch=19, col=colour.circle.points[6], cex=0.5)</w:t>
      </w:r>
    </w:p>
    <w:p w14:paraId="6E705F59" w14:textId="77777777" w:rsidR="003501C7" w:rsidRPr="003501C7" w:rsidRDefault="003501C7" w:rsidP="003501C7">
      <w:pPr>
        <w:rPr>
          <w:lang w:val="en-US"/>
          <w:rPrChange w:id="3120" w:author="Benoît Perez-Lamarque" w:date="2021-09-23T12:19:00Z">
            <w:rPr/>
          </w:rPrChange>
        </w:rPr>
      </w:pPr>
      <w:r w:rsidRPr="003501C7">
        <w:rPr>
          <w:lang w:val="en-US"/>
          <w:rPrChange w:id="3121" w:author="Benoît Perez-Lamarque" w:date="2021-09-23T12:19:00Z">
            <w:rPr/>
          </w:rPrChange>
        </w:rPr>
        <w:t xml:space="preserve">    }</w:t>
      </w:r>
    </w:p>
    <w:p w14:paraId="6806DC58" w14:textId="77777777" w:rsidR="003501C7" w:rsidRPr="003501C7" w:rsidRDefault="003501C7" w:rsidP="003501C7">
      <w:pPr>
        <w:rPr>
          <w:lang w:val="en-US"/>
          <w:rPrChange w:id="3122" w:author="Benoît Perez-Lamarque" w:date="2021-09-23T12:19:00Z">
            <w:rPr/>
          </w:rPrChange>
        </w:rPr>
      </w:pPr>
      <w:r w:rsidRPr="003501C7">
        <w:rPr>
          <w:lang w:val="en-US"/>
          <w:rPrChange w:id="3123" w:author="Benoît Perez-Lamarque" w:date="2021-09-23T12:19:00Z">
            <w:rPr/>
          </w:rPrChange>
        </w:rPr>
        <w:t xml:space="preserve">    else if(relativeValueCerebellum[i] &lt;= 0 &amp; dietSpecies[i]=="Leaf"){</w:t>
      </w:r>
    </w:p>
    <w:p w14:paraId="6A3FF9B4" w14:textId="77777777" w:rsidR="003501C7" w:rsidRPr="003501C7" w:rsidRDefault="003501C7" w:rsidP="003501C7">
      <w:pPr>
        <w:rPr>
          <w:lang w:val="en-US"/>
          <w:rPrChange w:id="3124" w:author="Benoît Perez-Lamarque" w:date="2021-09-23T12:19:00Z">
            <w:rPr/>
          </w:rPrChange>
        </w:rPr>
      </w:pPr>
      <w:r w:rsidRPr="003501C7">
        <w:rPr>
          <w:lang w:val="en-US"/>
          <w:rPrChange w:id="3125" w:author="Benoît Perez-Lamarque" w:date="2021-09-23T12:19:00Z">
            <w:rPr/>
          </w:rPrChange>
        </w:rPr>
        <w:t xml:space="preserve">      circos.segments(CELL_META$xcenter, 1, CELL_META$xcenter, 1 + relativeValueCerebellum[i]/absMax, col=colour.circle.points[6], lty=3)</w:t>
      </w:r>
    </w:p>
    <w:p w14:paraId="335B5126" w14:textId="77777777" w:rsidR="003501C7" w:rsidRPr="003501C7" w:rsidRDefault="003501C7" w:rsidP="003501C7">
      <w:pPr>
        <w:rPr>
          <w:lang w:val="en-US"/>
          <w:rPrChange w:id="3126" w:author="Benoît Perez-Lamarque" w:date="2021-09-23T12:19:00Z">
            <w:rPr/>
          </w:rPrChange>
        </w:rPr>
      </w:pPr>
      <w:r w:rsidRPr="003501C7">
        <w:rPr>
          <w:lang w:val="en-US"/>
          <w:rPrChange w:id="3127" w:author="Benoît Perez-Lamarque" w:date="2021-09-23T12:19:00Z">
            <w:rPr/>
          </w:rPrChange>
        </w:rPr>
        <w:t xml:space="preserve">      circos.points(CELL_META$xcenter, 1 + relativeValueCerebellum[i]/absMax, pch=21, col=colour.circle.points[6], bg="white", cex=0.5)</w:t>
      </w:r>
    </w:p>
    <w:p w14:paraId="5144E1B7" w14:textId="77777777" w:rsidR="003501C7" w:rsidRPr="003501C7" w:rsidRDefault="003501C7" w:rsidP="003501C7">
      <w:pPr>
        <w:rPr>
          <w:lang w:val="en-US"/>
          <w:rPrChange w:id="3128" w:author="Benoît Perez-Lamarque" w:date="2021-09-23T12:19:00Z">
            <w:rPr/>
          </w:rPrChange>
        </w:rPr>
      </w:pPr>
      <w:r w:rsidRPr="003501C7">
        <w:rPr>
          <w:lang w:val="en-US"/>
          <w:rPrChange w:id="3129" w:author="Benoît Perez-Lamarque" w:date="2021-09-23T12:19:00Z">
            <w:rPr/>
          </w:rPrChange>
        </w:rPr>
        <w:t xml:space="preserve">    }</w:t>
      </w:r>
    </w:p>
    <w:p w14:paraId="5A940B30" w14:textId="77777777" w:rsidR="003501C7" w:rsidRPr="003501C7" w:rsidRDefault="003501C7" w:rsidP="003501C7">
      <w:pPr>
        <w:rPr>
          <w:lang w:val="en-US"/>
          <w:rPrChange w:id="3130" w:author="Benoît Perez-Lamarque" w:date="2021-09-23T12:19:00Z">
            <w:rPr/>
          </w:rPrChange>
        </w:rPr>
      </w:pPr>
      <w:r w:rsidRPr="003501C7">
        <w:rPr>
          <w:lang w:val="en-US"/>
          <w:rPrChange w:id="3131" w:author="Benoît Perez-Lamarque" w:date="2021-09-23T12:19:00Z">
            <w:rPr/>
          </w:rPrChange>
        </w:rPr>
        <w:t xml:space="preserve">    else{}</w:t>
      </w:r>
    </w:p>
    <w:p w14:paraId="7C7E04E1" w14:textId="77777777" w:rsidR="003501C7" w:rsidRPr="003501C7" w:rsidRDefault="003501C7" w:rsidP="003501C7">
      <w:pPr>
        <w:rPr>
          <w:lang w:val="en-US"/>
          <w:rPrChange w:id="3132" w:author="Benoît Perez-Lamarque" w:date="2021-09-23T12:19:00Z">
            <w:rPr/>
          </w:rPrChange>
        </w:rPr>
      </w:pPr>
      <w:r w:rsidRPr="003501C7">
        <w:rPr>
          <w:lang w:val="en-US"/>
          <w:rPrChange w:id="3133" w:author="Benoît Perez-Lamarque" w:date="2021-09-23T12:19:00Z">
            <w:rPr/>
          </w:rPrChange>
        </w:rPr>
        <w:t xml:space="preserve">  }</w:t>
      </w:r>
    </w:p>
    <w:p w14:paraId="098E20C8" w14:textId="77777777" w:rsidR="003501C7" w:rsidRPr="003501C7" w:rsidRDefault="003501C7" w:rsidP="003501C7">
      <w:pPr>
        <w:rPr>
          <w:lang w:val="en-US"/>
          <w:rPrChange w:id="3134" w:author="Benoît Perez-Lamarque" w:date="2021-09-23T12:19:00Z">
            <w:rPr/>
          </w:rPrChange>
        </w:rPr>
      </w:pPr>
      <w:r w:rsidRPr="003501C7">
        <w:rPr>
          <w:lang w:val="en-US"/>
          <w:rPrChange w:id="3135" w:author="Benoît Perez-Lamarque" w:date="2021-09-23T12:19:00Z">
            <w:rPr/>
          </w:rPrChange>
        </w:rPr>
        <w:t>}, track.height = 0.1)</w:t>
      </w:r>
    </w:p>
    <w:p w14:paraId="2C8C41A5" w14:textId="77777777" w:rsidR="003501C7" w:rsidRPr="003501C7" w:rsidRDefault="003501C7" w:rsidP="003501C7">
      <w:pPr>
        <w:rPr>
          <w:lang w:val="en-US"/>
          <w:rPrChange w:id="3136" w:author="Benoît Perez-Lamarque" w:date="2021-09-23T12:19:00Z">
            <w:rPr/>
          </w:rPrChange>
        </w:rPr>
      </w:pPr>
    </w:p>
    <w:p w14:paraId="1BBF1822" w14:textId="77777777" w:rsidR="003501C7" w:rsidRPr="003501C7" w:rsidRDefault="003501C7" w:rsidP="003501C7">
      <w:pPr>
        <w:rPr>
          <w:lang w:val="en-US"/>
          <w:rPrChange w:id="3137" w:author="Benoît Perez-Lamarque" w:date="2021-09-23T12:19:00Z">
            <w:rPr/>
          </w:rPrChange>
        </w:rPr>
      </w:pPr>
      <w:r w:rsidRPr="003501C7">
        <w:rPr>
          <w:lang w:val="en-US"/>
          <w:rPrChange w:id="3138" w:author="Benoît Perez-Lamarque" w:date="2021-09-23T12:19:00Z">
            <w:rPr/>
          </w:rPrChange>
        </w:rPr>
        <w:t>#Empty plot</w:t>
      </w:r>
    </w:p>
    <w:p w14:paraId="0D0D84E1" w14:textId="77777777" w:rsidR="003501C7" w:rsidRPr="003501C7" w:rsidRDefault="003501C7" w:rsidP="003501C7">
      <w:pPr>
        <w:rPr>
          <w:lang w:val="en-US"/>
          <w:rPrChange w:id="3139" w:author="Benoît Perez-Lamarque" w:date="2021-09-23T12:19:00Z">
            <w:rPr/>
          </w:rPrChange>
        </w:rPr>
      </w:pPr>
      <w:r w:rsidRPr="003501C7">
        <w:rPr>
          <w:lang w:val="en-US"/>
          <w:rPrChange w:id="3140" w:author="Benoît Perez-Lamarque" w:date="2021-09-23T12:19:00Z">
            <w:rPr/>
          </w:rPrChange>
        </w:rPr>
        <w:t>par(mar=c(0, 0, 0, 0), mgp=c(2, 0.5, 0), xpd=TRUE)</w:t>
      </w:r>
    </w:p>
    <w:p w14:paraId="5AAF6BE0" w14:textId="77777777" w:rsidR="003501C7" w:rsidRPr="003501C7" w:rsidRDefault="003501C7" w:rsidP="003501C7">
      <w:pPr>
        <w:rPr>
          <w:lang w:val="en-US"/>
          <w:rPrChange w:id="3141" w:author="Benoît Perez-Lamarque" w:date="2021-09-23T12:19:00Z">
            <w:rPr/>
          </w:rPrChange>
        </w:rPr>
      </w:pPr>
      <w:r w:rsidRPr="003501C7">
        <w:rPr>
          <w:lang w:val="en-US"/>
          <w:rPrChange w:id="3142" w:author="Benoît Perez-Lamarque" w:date="2021-09-23T12:19:00Z">
            <w:rPr/>
          </w:rPrChange>
        </w:rPr>
        <w:t>plot(0, 0, xlim=c(0,1), ylim=c(0,1), xlab="", ylab="", las=1, type="n", tcl=-0.25, bty="n",</w:t>
      </w:r>
    </w:p>
    <w:p w14:paraId="16CA5CCD" w14:textId="77777777" w:rsidR="003501C7" w:rsidRPr="003501C7" w:rsidRDefault="003501C7" w:rsidP="003501C7">
      <w:pPr>
        <w:rPr>
          <w:lang w:val="en-US"/>
          <w:rPrChange w:id="3143" w:author="Benoît Perez-Lamarque" w:date="2021-09-23T12:19:00Z">
            <w:rPr/>
          </w:rPrChange>
        </w:rPr>
      </w:pPr>
      <w:r w:rsidRPr="003501C7">
        <w:rPr>
          <w:lang w:val="en-US"/>
          <w:rPrChange w:id="3144" w:author="Benoît Perez-Lamarque" w:date="2021-09-23T12:19:00Z">
            <w:rPr/>
          </w:rPrChange>
        </w:rPr>
        <w:lastRenderedPageBreak/>
        <w:t xml:space="preserve">     xaxt="n",xaxs="i",yaxs="i", yaxt="n", xpd=TRUE)</w:t>
      </w:r>
    </w:p>
    <w:p w14:paraId="6C56D194" w14:textId="77777777" w:rsidR="003501C7" w:rsidRPr="003501C7" w:rsidRDefault="003501C7" w:rsidP="003501C7">
      <w:pPr>
        <w:rPr>
          <w:lang w:val="en-US"/>
          <w:rPrChange w:id="3145" w:author="Benoît Perez-Lamarque" w:date="2021-09-23T12:19:00Z">
            <w:rPr/>
          </w:rPrChange>
        </w:rPr>
      </w:pPr>
    </w:p>
    <w:p w14:paraId="59B301F1" w14:textId="77777777" w:rsidR="003501C7" w:rsidRPr="003501C7" w:rsidRDefault="003501C7" w:rsidP="003501C7">
      <w:pPr>
        <w:rPr>
          <w:lang w:val="en-US"/>
          <w:rPrChange w:id="3146" w:author="Benoît Perez-Lamarque" w:date="2021-09-23T12:19:00Z">
            <w:rPr/>
          </w:rPrChange>
        </w:rPr>
      </w:pPr>
      <w:r w:rsidRPr="003501C7">
        <w:rPr>
          <w:lang w:val="en-US"/>
          <w:rPrChange w:id="3147" w:author="Benoît Perez-Lamarque" w:date="2021-09-23T12:19:00Z">
            <w:rPr/>
          </w:rPrChange>
        </w:rPr>
        <w:t># #Add brain</w:t>
      </w:r>
    </w:p>
    <w:p w14:paraId="435E5909" w14:textId="77777777" w:rsidR="003501C7" w:rsidRPr="003501C7" w:rsidRDefault="003501C7" w:rsidP="003501C7">
      <w:pPr>
        <w:rPr>
          <w:lang w:val="en-US"/>
          <w:rPrChange w:id="3148" w:author="Benoît Perez-Lamarque" w:date="2021-09-23T12:19:00Z">
            <w:rPr/>
          </w:rPrChange>
        </w:rPr>
      </w:pPr>
      <w:r w:rsidRPr="003501C7">
        <w:rPr>
          <w:lang w:val="en-US"/>
          <w:rPrChange w:id="3149" w:author="Benoît Perez-Lamarque" w:date="2021-09-23T12:19:00Z">
            <w:rPr/>
          </w:rPrChange>
        </w:rPr>
        <w:t>library(png)</w:t>
      </w:r>
    </w:p>
    <w:p w14:paraId="158A89FC" w14:textId="77777777" w:rsidR="003501C7" w:rsidRPr="003501C7" w:rsidRDefault="003501C7" w:rsidP="003501C7">
      <w:pPr>
        <w:rPr>
          <w:lang w:val="en-US"/>
          <w:rPrChange w:id="3150" w:author="Benoît Perez-Lamarque" w:date="2021-09-23T12:19:00Z">
            <w:rPr/>
          </w:rPrChange>
        </w:rPr>
      </w:pPr>
      <w:r w:rsidRPr="003501C7">
        <w:rPr>
          <w:lang w:val="en-US"/>
          <w:rPrChange w:id="3151" w:author="Benoît Perez-Lamarque" w:date="2021-09-23T12:19:00Z">
            <w:rPr/>
          </w:rPrChange>
        </w:rPr>
        <w:t>brainIMG &lt;- readPNG("C:/Users/robira/Documents/PhD/Meta_analysis/Meta_analysis_cognition_primates/Plots/3dplot.png")</w:t>
      </w:r>
    </w:p>
    <w:p w14:paraId="7EDC489B" w14:textId="77777777" w:rsidR="003501C7" w:rsidRPr="003501C7" w:rsidRDefault="003501C7" w:rsidP="003501C7">
      <w:pPr>
        <w:rPr>
          <w:lang w:val="en-US"/>
          <w:rPrChange w:id="3152" w:author="Benoît Perez-Lamarque" w:date="2021-09-23T12:19:00Z">
            <w:rPr/>
          </w:rPrChange>
        </w:rPr>
      </w:pPr>
      <w:r w:rsidRPr="003501C7">
        <w:rPr>
          <w:lang w:val="en-US"/>
          <w:rPrChange w:id="3153" w:author="Benoît Perez-Lamarque" w:date="2021-09-23T12:19:00Z">
            <w:rPr/>
          </w:rPrChange>
        </w:rPr>
        <w:t>addImg(brainIMG, x = 0.425, y = 0.65, width = 1.3)</w:t>
      </w:r>
    </w:p>
    <w:p w14:paraId="63DA6E1F" w14:textId="77777777" w:rsidR="003501C7" w:rsidRPr="003501C7" w:rsidRDefault="003501C7" w:rsidP="003501C7">
      <w:pPr>
        <w:rPr>
          <w:lang w:val="en-US"/>
          <w:rPrChange w:id="3154" w:author="Benoît Perez-Lamarque" w:date="2021-09-23T12:19:00Z">
            <w:rPr/>
          </w:rPrChange>
        </w:rPr>
      </w:pPr>
    </w:p>
    <w:p w14:paraId="4DBF995E" w14:textId="77777777" w:rsidR="003501C7" w:rsidRPr="003501C7" w:rsidRDefault="003501C7" w:rsidP="003501C7">
      <w:pPr>
        <w:rPr>
          <w:lang w:val="en-US"/>
          <w:rPrChange w:id="3155" w:author="Benoît Perez-Lamarque" w:date="2021-09-23T12:19:00Z">
            <w:rPr/>
          </w:rPrChange>
        </w:rPr>
      </w:pPr>
      <w:r w:rsidRPr="003501C7">
        <w:rPr>
          <w:lang w:val="en-US"/>
          <w:rPrChange w:id="3156" w:author="Benoît Perez-Lamarque" w:date="2021-09-23T12:19:00Z">
            <w:rPr/>
          </w:rPrChange>
        </w:rPr>
        <w:t>#Add circle contour</w:t>
      </w:r>
    </w:p>
    <w:p w14:paraId="4A6B7986" w14:textId="77777777" w:rsidR="003501C7" w:rsidRPr="003501C7" w:rsidRDefault="003501C7" w:rsidP="003501C7">
      <w:pPr>
        <w:rPr>
          <w:lang w:val="en-US"/>
          <w:rPrChange w:id="3157" w:author="Benoît Perez-Lamarque" w:date="2021-09-23T12:19:00Z">
            <w:rPr/>
          </w:rPrChange>
        </w:rPr>
      </w:pPr>
      <w:r w:rsidRPr="003501C7">
        <w:rPr>
          <w:lang w:val="en-US"/>
          <w:rPrChange w:id="3158" w:author="Benoît Perez-Lamarque" w:date="2021-09-23T12:19:00Z">
            <w:rPr/>
          </w:rPrChange>
        </w:rPr>
        <w:t>draw.circle(x=0.45,y=0.55,0.435, col=NA, border="lightgray", lwd=2)</w:t>
      </w:r>
    </w:p>
    <w:p w14:paraId="1821E35F" w14:textId="77777777" w:rsidR="003501C7" w:rsidRPr="003501C7" w:rsidRDefault="003501C7" w:rsidP="003501C7">
      <w:pPr>
        <w:rPr>
          <w:lang w:val="en-US"/>
          <w:rPrChange w:id="3159" w:author="Benoît Perez-Lamarque" w:date="2021-09-23T12:19:00Z">
            <w:rPr/>
          </w:rPrChange>
        </w:rPr>
      </w:pPr>
      <w:r w:rsidRPr="003501C7">
        <w:rPr>
          <w:lang w:val="en-US"/>
          <w:rPrChange w:id="3160" w:author="Benoît Perez-Lamarque" w:date="2021-09-23T12:19:00Z">
            <w:rPr/>
          </w:rPrChange>
        </w:rPr>
        <w:t>draw.circle(x=0.45,y=0.55,0.405, col=NA, border="lightgray", lwd=2)</w:t>
      </w:r>
    </w:p>
    <w:p w14:paraId="671C773F" w14:textId="77777777" w:rsidR="003501C7" w:rsidRPr="003501C7" w:rsidRDefault="003501C7" w:rsidP="003501C7">
      <w:pPr>
        <w:rPr>
          <w:lang w:val="en-US"/>
          <w:rPrChange w:id="3161" w:author="Benoît Perez-Lamarque" w:date="2021-09-23T12:19:00Z">
            <w:rPr/>
          </w:rPrChange>
        </w:rPr>
      </w:pPr>
    </w:p>
    <w:p w14:paraId="4A178D85" w14:textId="77777777" w:rsidR="003501C7" w:rsidRDefault="003501C7" w:rsidP="003501C7">
      <w:r>
        <w:t>par(mar=c(0, 0, 0, 0), mgp=c(2, 0.5, 0), xpd=TRUE)</w:t>
      </w:r>
    </w:p>
    <w:p w14:paraId="049CF4CC" w14:textId="77777777" w:rsidR="003501C7" w:rsidRPr="003501C7" w:rsidRDefault="003501C7" w:rsidP="003501C7">
      <w:pPr>
        <w:rPr>
          <w:lang w:val="en-US"/>
          <w:rPrChange w:id="3162" w:author="Benoît Perez-Lamarque" w:date="2021-09-23T12:19:00Z">
            <w:rPr/>
          </w:rPrChange>
        </w:rPr>
      </w:pPr>
      <w:r w:rsidRPr="003501C7">
        <w:rPr>
          <w:lang w:val="en-US"/>
          <w:rPrChange w:id="3163" w:author="Benoît Perez-Lamarque" w:date="2021-09-23T12:19:00Z">
            <w:rPr/>
          </w:rPrChange>
        </w:rPr>
        <w:t>plot(0, 0, xlim=c(0,1), ylim=c(0,1), xlab="", ylab="", las=1, type="n", tcl=-0.25, bty="n",</w:t>
      </w:r>
    </w:p>
    <w:p w14:paraId="1467E28B" w14:textId="77777777" w:rsidR="003501C7" w:rsidRPr="003501C7" w:rsidRDefault="003501C7" w:rsidP="003501C7">
      <w:pPr>
        <w:rPr>
          <w:lang w:val="en-US"/>
          <w:rPrChange w:id="3164" w:author="Benoît Perez-Lamarque" w:date="2021-09-23T12:19:00Z">
            <w:rPr/>
          </w:rPrChange>
        </w:rPr>
      </w:pPr>
      <w:r w:rsidRPr="003501C7">
        <w:rPr>
          <w:lang w:val="en-US"/>
          <w:rPrChange w:id="3165" w:author="Benoît Perez-Lamarque" w:date="2021-09-23T12:19:00Z">
            <w:rPr/>
          </w:rPrChange>
        </w:rPr>
        <w:t xml:space="preserve">     xaxt="n",xaxs="i",yaxs="i", yaxt="n", xpd=TRUE)</w:t>
      </w:r>
    </w:p>
    <w:p w14:paraId="706ABD51" w14:textId="77777777" w:rsidR="003501C7" w:rsidRPr="003501C7" w:rsidRDefault="003501C7" w:rsidP="003501C7">
      <w:pPr>
        <w:rPr>
          <w:lang w:val="en-US"/>
          <w:rPrChange w:id="3166" w:author="Benoît Perez-Lamarque" w:date="2021-09-23T12:19:00Z">
            <w:rPr/>
          </w:rPrChange>
        </w:rPr>
      </w:pPr>
    </w:p>
    <w:p w14:paraId="49EDCFED" w14:textId="77777777" w:rsidR="003501C7" w:rsidRPr="003501C7" w:rsidRDefault="003501C7" w:rsidP="003501C7">
      <w:pPr>
        <w:rPr>
          <w:lang w:val="en-US"/>
          <w:rPrChange w:id="3167" w:author="Benoît Perez-Lamarque" w:date="2021-09-23T12:19:00Z">
            <w:rPr/>
          </w:rPrChange>
        </w:rPr>
      </w:pPr>
      <w:r w:rsidRPr="003501C7">
        <w:rPr>
          <w:lang w:val="en-US"/>
          <w:rPrChange w:id="3168" w:author="Benoît Perez-Lamarque" w:date="2021-09-23T12:19:00Z">
            <w:rPr/>
          </w:rPrChange>
        </w:rPr>
        <w:t>colourHip=colourVector[5]</w:t>
      </w:r>
    </w:p>
    <w:p w14:paraId="434E888B" w14:textId="77777777" w:rsidR="003501C7" w:rsidRPr="003501C7" w:rsidRDefault="003501C7" w:rsidP="003501C7">
      <w:pPr>
        <w:rPr>
          <w:lang w:val="en-US"/>
          <w:rPrChange w:id="3169" w:author="Benoît Perez-Lamarque" w:date="2021-09-23T12:19:00Z">
            <w:rPr/>
          </w:rPrChange>
        </w:rPr>
      </w:pPr>
      <w:r w:rsidRPr="003501C7">
        <w:rPr>
          <w:lang w:val="en-US"/>
          <w:rPrChange w:id="3170" w:author="Benoît Perez-Lamarque" w:date="2021-09-23T12:19:00Z">
            <w:rPr/>
          </w:rPrChange>
        </w:rPr>
        <w:t>colourCereb=colourVector[6]</w:t>
      </w:r>
    </w:p>
    <w:p w14:paraId="36D92758" w14:textId="77777777" w:rsidR="003501C7" w:rsidRPr="003501C7" w:rsidRDefault="003501C7" w:rsidP="003501C7">
      <w:pPr>
        <w:rPr>
          <w:lang w:val="en-US"/>
          <w:rPrChange w:id="3171" w:author="Benoît Perez-Lamarque" w:date="2021-09-23T12:19:00Z">
            <w:rPr/>
          </w:rPrChange>
        </w:rPr>
      </w:pPr>
      <w:r w:rsidRPr="003501C7">
        <w:rPr>
          <w:lang w:val="en-US"/>
          <w:rPrChange w:id="3172" w:author="Benoît Perez-Lamarque" w:date="2021-09-23T12:19:00Z">
            <w:rPr/>
          </w:rPrChange>
        </w:rPr>
        <w:t>colourOlf=colourVector[3]</w:t>
      </w:r>
    </w:p>
    <w:p w14:paraId="43C7358F" w14:textId="77777777" w:rsidR="003501C7" w:rsidRPr="003501C7" w:rsidRDefault="003501C7" w:rsidP="003501C7">
      <w:pPr>
        <w:rPr>
          <w:lang w:val="en-US"/>
          <w:rPrChange w:id="3173" w:author="Benoît Perez-Lamarque" w:date="2021-09-23T12:19:00Z">
            <w:rPr/>
          </w:rPrChange>
        </w:rPr>
      </w:pPr>
      <w:r w:rsidRPr="003501C7">
        <w:rPr>
          <w:lang w:val="en-US"/>
          <w:rPrChange w:id="3174" w:author="Benoît Perez-Lamarque" w:date="2021-09-23T12:19:00Z">
            <w:rPr/>
          </w:rPrChange>
        </w:rPr>
        <w:t>colourStri=colourVector[2]</w:t>
      </w:r>
    </w:p>
    <w:p w14:paraId="4C5E7994" w14:textId="77777777" w:rsidR="003501C7" w:rsidRPr="003501C7" w:rsidRDefault="003501C7" w:rsidP="003501C7">
      <w:pPr>
        <w:rPr>
          <w:lang w:val="en-US"/>
          <w:rPrChange w:id="3175" w:author="Benoît Perez-Lamarque" w:date="2021-09-23T12:19:00Z">
            <w:rPr/>
          </w:rPrChange>
        </w:rPr>
      </w:pPr>
    </w:p>
    <w:p w14:paraId="5F6AF94E" w14:textId="77777777" w:rsidR="003501C7" w:rsidRPr="003501C7" w:rsidRDefault="003501C7" w:rsidP="003501C7">
      <w:pPr>
        <w:rPr>
          <w:lang w:val="en-US"/>
          <w:rPrChange w:id="3176" w:author="Benoît Perez-Lamarque" w:date="2021-09-23T12:19:00Z">
            <w:rPr/>
          </w:rPrChange>
        </w:rPr>
      </w:pPr>
      <w:r w:rsidRPr="003501C7">
        <w:rPr>
          <w:lang w:val="en-US"/>
          <w:rPrChange w:id="3177" w:author="Benoît Perez-Lamarque" w:date="2021-09-23T12:19:00Z">
            <w:rPr/>
          </w:rPrChange>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25EB1DAC" w14:textId="77777777" w:rsidR="003501C7" w:rsidRPr="003501C7" w:rsidRDefault="003501C7" w:rsidP="003501C7">
      <w:pPr>
        <w:rPr>
          <w:lang w:val="en-US"/>
          <w:rPrChange w:id="3178" w:author="Benoît Perez-Lamarque" w:date="2021-09-23T12:19:00Z">
            <w:rPr/>
          </w:rPrChange>
        </w:rPr>
      </w:pPr>
    </w:p>
    <w:p w14:paraId="47DE1E62" w14:textId="77777777" w:rsidR="003501C7" w:rsidRPr="003501C7" w:rsidRDefault="003501C7" w:rsidP="003501C7">
      <w:pPr>
        <w:rPr>
          <w:lang w:val="en-US"/>
          <w:rPrChange w:id="3179" w:author="Benoît Perez-Lamarque" w:date="2021-09-23T12:19:00Z">
            <w:rPr/>
          </w:rPrChange>
        </w:rPr>
      </w:pPr>
      <w:r w:rsidRPr="003501C7">
        <w:rPr>
          <w:lang w:val="en-US"/>
          <w:rPrChange w:id="3180" w:author="Benoît Perez-Lamarque" w:date="2021-09-23T12:19:00Z">
            <w:rPr/>
          </w:rPrChange>
        </w:rPr>
        <w:t>```</w:t>
      </w:r>
    </w:p>
    <w:p w14:paraId="2F4079B5" w14:textId="77777777" w:rsidR="003501C7" w:rsidRPr="003501C7" w:rsidRDefault="003501C7" w:rsidP="003501C7">
      <w:pPr>
        <w:rPr>
          <w:lang w:val="en-US"/>
          <w:rPrChange w:id="3181" w:author="Benoît Perez-Lamarque" w:date="2021-09-23T12:19:00Z">
            <w:rPr/>
          </w:rPrChange>
        </w:rPr>
      </w:pPr>
    </w:p>
    <w:p w14:paraId="5789E201" w14:textId="77777777" w:rsidR="003501C7" w:rsidRPr="003501C7" w:rsidRDefault="003501C7" w:rsidP="003501C7">
      <w:pPr>
        <w:rPr>
          <w:lang w:val="en-US"/>
          <w:rPrChange w:id="3182" w:author="Benoît Perez-Lamarque" w:date="2021-09-23T12:19:00Z">
            <w:rPr/>
          </w:rPrChange>
        </w:rPr>
      </w:pPr>
      <w:r w:rsidRPr="003501C7">
        <w:rPr>
          <w:lang w:val="en-US"/>
          <w:rPrChange w:id="3183" w:author="Benoît Perez-Lamarque" w:date="2021-09-23T12:19:00Z">
            <w:rPr/>
          </w:rPrChange>
        </w:rPr>
        <w:t>\clearpage</w:t>
      </w:r>
    </w:p>
    <w:p w14:paraId="5FB0249E" w14:textId="77777777" w:rsidR="003501C7" w:rsidRPr="003501C7" w:rsidRDefault="003501C7" w:rsidP="003501C7">
      <w:pPr>
        <w:rPr>
          <w:lang w:val="en-US"/>
          <w:rPrChange w:id="3184" w:author="Benoît Perez-Lamarque" w:date="2021-09-23T12:19:00Z">
            <w:rPr/>
          </w:rPrChange>
        </w:rPr>
      </w:pPr>
    </w:p>
    <w:p w14:paraId="03799C97" w14:textId="77777777" w:rsidR="003501C7" w:rsidRPr="003501C7" w:rsidRDefault="003501C7" w:rsidP="003501C7">
      <w:pPr>
        <w:rPr>
          <w:lang w:val="en-US"/>
          <w:rPrChange w:id="3185" w:author="Benoît Perez-Lamarque" w:date="2021-09-23T12:19:00Z">
            <w:rPr/>
          </w:rPrChange>
        </w:rPr>
      </w:pPr>
      <w:r w:rsidRPr="003501C7">
        <w:rPr>
          <w:lang w:val="en-US"/>
          <w:rPrChange w:id="3186" w:author="Benoît Perez-Lamarque" w:date="2021-09-23T12:19:00Z">
            <w:rPr/>
          </w:rPrChange>
        </w:rPr>
        <w:t>```{r figresultsevolution, fig.pos='H', include=TRUE, warning = FALSE, message = FALSE, fig.width=7, fig.height=6, fig.cap="Relative support of fitted models of trait evolution for each brain part | Plotted is the AICc weight, a measure of relative support for a given model, for non-competitive (BM, OU, EB) and competitive (MC, DD$_{lin}$, DD$_{exp}$) models.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6B790280" w14:textId="77777777" w:rsidR="003501C7" w:rsidRPr="003501C7" w:rsidRDefault="003501C7" w:rsidP="003501C7">
      <w:pPr>
        <w:rPr>
          <w:lang w:val="en-US"/>
          <w:rPrChange w:id="3187" w:author="Benoît Perez-Lamarque" w:date="2021-09-23T12:19:00Z">
            <w:rPr/>
          </w:rPrChange>
        </w:rPr>
      </w:pPr>
    </w:p>
    <w:p w14:paraId="1C61EACE" w14:textId="77777777" w:rsidR="003501C7" w:rsidRPr="003501C7" w:rsidRDefault="003501C7" w:rsidP="003501C7">
      <w:pPr>
        <w:rPr>
          <w:lang w:val="en-US"/>
          <w:rPrChange w:id="3188" w:author="Benoît Perez-Lamarque" w:date="2021-09-23T12:19:00Z">
            <w:rPr/>
          </w:rPrChange>
        </w:rPr>
      </w:pPr>
    </w:p>
    <w:p w14:paraId="73798F83" w14:textId="77777777" w:rsidR="003501C7" w:rsidRPr="003501C7" w:rsidRDefault="003501C7" w:rsidP="003501C7">
      <w:pPr>
        <w:rPr>
          <w:lang w:val="en-US"/>
          <w:rPrChange w:id="3189" w:author="Benoît Perez-Lamarque" w:date="2021-09-23T12:19:00Z">
            <w:rPr/>
          </w:rPrChange>
        </w:rPr>
      </w:pPr>
      <w:r w:rsidRPr="003501C7">
        <w:rPr>
          <w:lang w:val="en-US"/>
          <w:rPrChange w:id="3190" w:author="Benoît Perez-Lamarque" w:date="2021-09-23T12:19:00Z">
            <w:rPr/>
          </w:rPrChange>
        </w:rPr>
        <w:t>layout(mat=rbind(c(1,2,3), c(4,5,6)), widths=c(5,5,5), heights=c(5,5))</w:t>
      </w:r>
    </w:p>
    <w:p w14:paraId="19839B04" w14:textId="77777777" w:rsidR="003501C7" w:rsidRDefault="003501C7" w:rsidP="003501C7">
      <w:r>
        <w:t>par(mar=c(3.5, 3, 2, 0.5), mgp=c(2, 0.5, 0), xpd=TRUE)</w:t>
      </w:r>
    </w:p>
    <w:p w14:paraId="68DE96D5" w14:textId="77777777" w:rsidR="003501C7" w:rsidRPr="003501C7" w:rsidRDefault="003501C7" w:rsidP="003501C7">
      <w:pPr>
        <w:rPr>
          <w:lang w:val="en-US"/>
          <w:rPrChange w:id="3191" w:author="Benoît Perez-Lamarque" w:date="2021-09-23T12:19:00Z">
            <w:rPr/>
          </w:rPrChange>
        </w:rPr>
      </w:pPr>
      <w:r w:rsidRPr="003501C7">
        <w:rPr>
          <w:lang w:val="en-US"/>
          <w:rPrChange w:id="3192" w:author="Benoît Perez-Lamarque" w:date="2021-09-23T12:19:00Z">
            <w:rPr/>
          </w:rPrChange>
        </w:rPr>
        <w:t>#note: 1= second run for frugivory 20%</w:t>
      </w:r>
    </w:p>
    <w:p w14:paraId="3E4D53ED" w14:textId="77777777" w:rsidR="003501C7" w:rsidRPr="003501C7" w:rsidRDefault="003501C7" w:rsidP="003501C7">
      <w:pPr>
        <w:rPr>
          <w:lang w:val="en-US"/>
          <w:rPrChange w:id="3193" w:author="Benoît Perez-Lamarque" w:date="2021-09-23T12:19:00Z">
            <w:rPr/>
          </w:rPrChange>
        </w:rPr>
      </w:pPr>
      <w:r w:rsidRPr="003501C7">
        <w:rPr>
          <w:lang w:val="en-US"/>
          <w:rPrChange w:id="3194" w:author="Benoît Perez-Lamarque" w:date="2021-09-23T12:19:00Z">
            <w:rPr/>
          </w:rPrChange>
        </w:rPr>
        <w:t>#note: _2= first run for frugivory 20%</w:t>
      </w:r>
    </w:p>
    <w:p w14:paraId="3799902D" w14:textId="77777777" w:rsidR="003501C7" w:rsidRPr="003501C7" w:rsidRDefault="003501C7" w:rsidP="003501C7">
      <w:pPr>
        <w:rPr>
          <w:lang w:val="en-US"/>
          <w:rPrChange w:id="3195" w:author="Benoît Perez-Lamarque" w:date="2021-09-23T12:19:00Z">
            <w:rPr/>
          </w:rPrChange>
        </w:rPr>
      </w:pPr>
    </w:p>
    <w:p w14:paraId="193CE977" w14:textId="77777777" w:rsidR="003501C7" w:rsidRPr="003501C7" w:rsidRDefault="003501C7" w:rsidP="003501C7">
      <w:pPr>
        <w:rPr>
          <w:lang w:val="en-US"/>
          <w:rPrChange w:id="3196" w:author="Benoît Perez-Lamarque" w:date="2021-09-23T12:19:00Z">
            <w:rPr/>
          </w:rPrChange>
        </w:rPr>
      </w:pPr>
      <w:r w:rsidRPr="003501C7">
        <w:rPr>
          <w:lang w:val="en-US"/>
          <w:rPrChange w:id="3197" w:author="Benoît Perez-Lamarque" w:date="2021-09-23T12:19:00Z">
            <w:rPr/>
          </w:rPrChange>
        </w:rPr>
        <w:lastRenderedPageBreak/>
        <w:t>## EQ</w:t>
      </w:r>
    </w:p>
    <w:p w14:paraId="50D528E9" w14:textId="77777777" w:rsidR="003501C7" w:rsidRPr="003501C7" w:rsidRDefault="003501C7" w:rsidP="003501C7">
      <w:pPr>
        <w:rPr>
          <w:lang w:val="en-US"/>
          <w:rPrChange w:id="3198" w:author="Benoît Perez-Lamarque" w:date="2021-09-23T12:19:00Z">
            <w:rPr/>
          </w:rPrChange>
        </w:rPr>
      </w:pPr>
    </w:p>
    <w:p w14:paraId="1C8F52B5" w14:textId="77777777" w:rsidR="003501C7" w:rsidRPr="003501C7" w:rsidRDefault="003501C7" w:rsidP="003501C7">
      <w:pPr>
        <w:rPr>
          <w:lang w:val="en-US"/>
          <w:rPrChange w:id="3199" w:author="Benoît Perez-Lamarque" w:date="2021-09-23T12:19:00Z">
            <w:rPr/>
          </w:rPrChange>
        </w:rPr>
      </w:pPr>
      <w:r w:rsidRPr="003501C7">
        <w:rPr>
          <w:lang w:val="en-US"/>
          <w:rPrChange w:id="3200" w:author="Benoît Perez-Lamarque" w:date="2021-09-23T12:19:00Z">
            <w:rPr/>
          </w:rPrChange>
        </w:rPr>
        <w:t>plot(</w:t>
      </w:r>
    </w:p>
    <w:p w14:paraId="416497FC" w14:textId="77777777" w:rsidR="003501C7" w:rsidRPr="003501C7" w:rsidRDefault="003501C7" w:rsidP="003501C7">
      <w:pPr>
        <w:rPr>
          <w:lang w:val="en-US"/>
          <w:rPrChange w:id="3201" w:author="Benoît Perez-Lamarque" w:date="2021-09-23T12:19:00Z">
            <w:rPr/>
          </w:rPrChange>
        </w:rPr>
      </w:pPr>
      <w:r w:rsidRPr="003501C7">
        <w:rPr>
          <w:lang w:val="en-US"/>
          <w:rPrChange w:id="3202" w:author="Benoît Perez-Lamarque" w:date="2021-09-23T12:19:00Z">
            <w:rPr/>
          </w:rPrChange>
        </w:rPr>
        <w:t xml:space="preserve">  x=0, y=0, xlab="", ylab="AICc weight", cex.sub=1.6,</w:t>
      </w:r>
    </w:p>
    <w:p w14:paraId="4B277B28" w14:textId="77777777" w:rsidR="003501C7" w:rsidRPr="003501C7" w:rsidRDefault="003501C7" w:rsidP="003501C7">
      <w:pPr>
        <w:rPr>
          <w:lang w:val="en-US"/>
          <w:rPrChange w:id="3203" w:author="Benoît Perez-Lamarque" w:date="2021-09-23T12:19:00Z">
            <w:rPr/>
          </w:rPrChange>
        </w:rPr>
      </w:pPr>
      <w:r w:rsidRPr="003501C7">
        <w:rPr>
          <w:lang w:val="en-US"/>
          <w:rPrChange w:id="3204" w:author="Benoît Perez-Lamarque" w:date="2021-09-23T12:19:00Z">
            <w:rPr/>
          </w:rPrChange>
        </w:rPr>
        <w:t xml:space="preserve">  xlim=c(0,7), ylim=c(0,1.2),</w:t>
      </w:r>
    </w:p>
    <w:p w14:paraId="44AC9ADA" w14:textId="77777777" w:rsidR="003501C7" w:rsidRPr="003501C7" w:rsidRDefault="003501C7" w:rsidP="003501C7">
      <w:pPr>
        <w:rPr>
          <w:lang w:val="en-US"/>
          <w:rPrChange w:id="3205" w:author="Benoît Perez-Lamarque" w:date="2021-09-23T12:19:00Z">
            <w:rPr/>
          </w:rPrChange>
        </w:rPr>
      </w:pPr>
      <w:r w:rsidRPr="003501C7">
        <w:rPr>
          <w:lang w:val="en-US"/>
          <w:rPrChange w:id="3206" w:author="Benoît Perez-Lamarque" w:date="2021-09-23T12:19:00Z">
            <w:rPr/>
          </w:rPrChange>
        </w:rPr>
        <w:t xml:space="preserve">  las=1, type="n", tcl=-0.25, frame.plot=FALSE, </w:t>
      </w:r>
    </w:p>
    <w:p w14:paraId="2CBD778F" w14:textId="77777777" w:rsidR="003501C7" w:rsidRPr="003501C7" w:rsidRDefault="003501C7" w:rsidP="003501C7">
      <w:pPr>
        <w:rPr>
          <w:lang w:val="en-US"/>
          <w:rPrChange w:id="3207" w:author="Benoît Perez-Lamarque" w:date="2021-09-23T12:19:00Z">
            <w:rPr/>
          </w:rPrChange>
        </w:rPr>
      </w:pPr>
      <w:r w:rsidRPr="003501C7">
        <w:rPr>
          <w:lang w:val="en-US"/>
          <w:rPrChange w:id="3208" w:author="Benoît Perez-Lamarque" w:date="2021-09-23T12:19:00Z">
            <w:rPr/>
          </w:rPrChange>
        </w:rPr>
        <w:t xml:space="preserve">  xaxt="n",xaxs="i",yaxs="i", yaxt="n")</w:t>
      </w:r>
    </w:p>
    <w:p w14:paraId="7BA08508" w14:textId="77777777" w:rsidR="003501C7" w:rsidRPr="003501C7" w:rsidRDefault="003501C7" w:rsidP="003501C7">
      <w:pPr>
        <w:rPr>
          <w:lang w:val="en-US"/>
          <w:rPrChange w:id="3209" w:author="Benoît Perez-Lamarque" w:date="2021-09-23T12:19:00Z">
            <w:rPr/>
          </w:rPrChange>
        </w:rPr>
      </w:pPr>
    </w:p>
    <w:p w14:paraId="581C8D2C" w14:textId="77777777" w:rsidR="003501C7" w:rsidRPr="003501C7" w:rsidRDefault="003501C7" w:rsidP="003501C7">
      <w:pPr>
        <w:rPr>
          <w:lang w:val="en-US"/>
          <w:rPrChange w:id="3210" w:author="Benoît Perez-Lamarque" w:date="2021-09-23T12:19:00Z">
            <w:rPr/>
          </w:rPrChange>
        </w:rPr>
      </w:pPr>
      <w:r w:rsidRPr="003501C7">
        <w:rPr>
          <w:lang w:val="en-US"/>
          <w:rPrChange w:id="3211" w:author="Benoît Perez-Lamarque" w:date="2021-09-23T12:19:00Z">
            <w:rPr/>
          </w:rPrChange>
        </w:rPr>
        <w:t>addGrid(xmin=0, xmax=7, xintsmall=0.25, xintbig=1, ymin=0, ymax=1, yintsmall=0.05, yintbig=0.2, axisPlot=FALSE)</w:t>
      </w:r>
    </w:p>
    <w:p w14:paraId="5A60C832" w14:textId="77777777" w:rsidR="003501C7" w:rsidRPr="003501C7" w:rsidRDefault="003501C7" w:rsidP="003501C7">
      <w:pPr>
        <w:rPr>
          <w:lang w:val="en-US"/>
          <w:rPrChange w:id="3212" w:author="Benoît Perez-Lamarque" w:date="2021-09-23T12:19:00Z">
            <w:rPr/>
          </w:rPrChange>
        </w:rPr>
      </w:pPr>
      <w:r w:rsidRPr="003501C7">
        <w:rPr>
          <w:lang w:val="en-US"/>
          <w:rPrChange w:id="3213" w:author="Benoît Perez-Lamarque" w:date="2021-09-23T12:19:00Z">
            <w:rPr/>
          </w:rPrChange>
        </w:rPr>
        <w:t>axis(side=2, at=seq(from=0, to=1, by=0.2), labels=seq(from=0, to=1, by=0.2), las=2, tcl=-0.25)</w:t>
      </w:r>
    </w:p>
    <w:p w14:paraId="4DECFFA1" w14:textId="77777777" w:rsidR="003501C7" w:rsidRPr="003501C7" w:rsidRDefault="003501C7" w:rsidP="003501C7">
      <w:pPr>
        <w:rPr>
          <w:lang w:val="en-US"/>
          <w:rPrChange w:id="3214" w:author="Benoît Perez-Lamarque" w:date="2021-09-23T12:19:00Z">
            <w:rPr/>
          </w:rPrChange>
        </w:rPr>
      </w:pPr>
      <w:r w:rsidRPr="003501C7">
        <w:rPr>
          <w:lang w:val="en-US"/>
          <w:rPrChange w:id="3215" w:author="Benoît Perez-Lamarque" w:date="2021-09-23T12:19:00Z">
            <w:rPr/>
          </w:rPrChange>
        </w:rPr>
        <w:t>text(x=1:6, y=rep(-0.1, times=6), labels=models, cex=0.8,  xpd=TRUE)</w:t>
      </w:r>
    </w:p>
    <w:p w14:paraId="181798AF" w14:textId="77777777" w:rsidR="003501C7" w:rsidRPr="003501C7" w:rsidRDefault="003501C7" w:rsidP="003501C7">
      <w:pPr>
        <w:rPr>
          <w:lang w:val="en-US"/>
          <w:rPrChange w:id="3216" w:author="Benoît Perez-Lamarque" w:date="2021-09-23T12:19:00Z">
            <w:rPr/>
          </w:rPrChange>
        </w:rPr>
      </w:pPr>
    </w:p>
    <w:p w14:paraId="5C493934" w14:textId="77777777" w:rsidR="003501C7" w:rsidRPr="003501C7" w:rsidRDefault="003501C7" w:rsidP="003501C7">
      <w:pPr>
        <w:rPr>
          <w:lang w:val="en-US"/>
          <w:rPrChange w:id="3217" w:author="Benoît Perez-Lamarque" w:date="2021-09-23T12:19:00Z">
            <w:rPr/>
          </w:rPrChange>
        </w:rPr>
      </w:pPr>
      <w:r w:rsidRPr="003501C7">
        <w:rPr>
          <w:lang w:val="en-US"/>
          <w:rPrChange w:id="3218" w:author="Benoît Perez-Lamarque" w:date="2021-09-23T12:19:00Z">
            <w:rPr/>
          </w:rPrChange>
        </w:rPr>
        <w:t>for(i in 1:6){</w:t>
      </w:r>
    </w:p>
    <w:p w14:paraId="0024729C" w14:textId="77777777" w:rsidR="003501C7" w:rsidRPr="003501C7" w:rsidRDefault="003501C7" w:rsidP="003501C7">
      <w:pPr>
        <w:rPr>
          <w:lang w:val="en-US"/>
          <w:rPrChange w:id="3219" w:author="Benoît Perez-Lamarque" w:date="2021-09-23T12:19:00Z">
            <w:rPr/>
          </w:rPrChange>
        </w:rPr>
      </w:pPr>
      <w:r w:rsidRPr="003501C7">
        <w:rPr>
          <w:lang w:val="en-US"/>
          <w:rPrChange w:id="3220" w:author="Benoît Perez-Lamarque" w:date="2021-09-23T12:19:00Z">
            <w:rPr/>
          </w:rPrChange>
        </w:rPr>
        <w:t xml:space="preserve">  meanPt &lt;- mean(as.numcharac(summaryEQFrugivory[, ncol(summaryEQFrugivory)-6+i]))</w:t>
      </w:r>
    </w:p>
    <w:p w14:paraId="114D81AC" w14:textId="77777777" w:rsidR="003501C7" w:rsidRPr="003501C7" w:rsidRDefault="003501C7" w:rsidP="003501C7">
      <w:pPr>
        <w:rPr>
          <w:lang w:val="en-US"/>
          <w:rPrChange w:id="3221" w:author="Benoît Perez-Lamarque" w:date="2021-09-23T12:19:00Z">
            <w:rPr/>
          </w:rPrChange>
        </w:rPr>
      </w:pPr>
      <w:r w:rsidRPr="003501C7">
        <w:rPr>
          <w:lang w:val="en-US"/>
          <w:rPrChange w:id="3222" w:author="Benoît Perez-Lamarque" w:date="2021-09-23T12:19:00Z">
            <w:rPr/>
          </w:rPrChange>
        </w:rPr>
        <w:t xml:space="preserve">  sd &lt;- sd(as.numcharac(summaryEQFrugivory[, ncol(summaryEQFrugivory)-6+i]))</w:t>
      </w:r>
    </w:p>
    <w:p w14:paraId="65746366" w14:textId="77777777" w:rsidR="003501C7" w:rsidRPr="003501C7" w:rsidRDefault="003501C7" w:rsidP="003501C7">
      <w:pPr>
        <w:rPr>
          <w:lang w:val="en-US"/>
          <w:rPrChange w:id="3223" w:author="Benoît Perez-Lamarque" w:date="2021-09-23T12:19:00Z">
            <w:rPr/>
          </w:rPrChange>
        </w:rPr>
      </w:pPr>
      <w:r w:rsidRPr="003501C7">
        <w:rPr>
          <w:lang w:val="en-US"/>
          <w:rPrChange w:id="3224" w:author="Benoît Perez-Lamarque" w:date="2021-09-23T12:19:00Z">
            <w:rPr/>
          </w:rPrChange>
        </w:rPr>
        <w:t xml:space="preserve">  #sd &lt;- sd/nrow(summaryEQFrugivory) #error not sd</w:t>
      </w:r>
    </w:p>
    <w:p w14:paraId="3D1625F0" w14:textId="77777777" w:rsidR="003501C7" w:rsidRPr="003501C7" w:rsidRDefault="003501C7" w:rsidP="003501C7">
      <w:pPr>
        <w:rPr>
          <w:lang w:val="en-US"/>
          <w:rPrChange w:id="3225" w:author="Benoît Perez-Lamarque" w:date="2021-09-23T12:19:00Z">
            <w:rPr/>
          </w:rPrChange>
        </w:rPr>
      </w:pPr>
      <w:r w:rsidRPr="003501C7">
        <w:rPr>
          <w:lang w:val="en-US"/>
          <w:rPrChange w:id="3226" w:author="Benoît Perez-Lamarque" w:date="2021-09-23T12:19:00Z">
            <w:rPr/>
          </w:rPrChange>
        </w:rPr>
        <w:t xml:space="preserve">  errorBars(location=i, meanPt=meanPt, barValue=sd, refUnit=1, col="black", minValue=0, maxValue=1, horiz=FALSE)</w:t>
      </w:r>
    </w:p>
    <w:p w14:paraId="15BA4B19" w14:textId="77777777" w:rsidR="003501C7" w:rsidRPr="003501C7" w:rsidRDefault="003501C7" w:rsidP="003501C7">
      <w:pPr>
        <w:rPr>
          <w:lang w:val="en-US"/>
          <w:rPrChange w:id="3227" w:author="Benoît Perez-Lamarque" w:date="2021-09-23T12:19:00Z">
            <w:rPr/>
          </w:rPrChange>
        </w:rPr>
      </w:pPr>
      <w:r w:rsidRPr="003501C7">
        <w:rPr>
          <w:lang w:val="en-US"/>
          <w:rPrChange w:id="3228" w:author="Benoît Perez-Lamarque" w:date="2021-09-23T12:19:00Z">
            <w:rPr/>
          </w:rPrChange>
        </w:rPr>
        <w:t xml:space="preserve">  points(x=i, y=meanPt, pch=19, col=colourModels[i], xpd=TRUE)</w:t>
      </w:r>
    </w:p>
    <w:p w14:paraId="26DFA891" w14:textId="77777777" w:rsidR="003501C7" w:rsidRPr="003501C7" w:rsidRDefault="003501C7" w:rsidP="003501C7">
      <w:pPr>
        <w:rPr>
          <w:lang w:val="en-US"/>
          <w:rPrChange w:id="3229" w:author="Benoît Perez-Lamarque" w:date="2021-09-23T12:19:00Z">
            <w:rPr/>
          </w:rPrChange>
        </w:rPr>
      </w:pPr>
      <w:r w:rsidRPr="003501C7">
        <w:rPr>
          <w:lang w:val="en-US"/>
          <w:rPrChange w:id="3230" w:author="Benoît Perez-Lamarque" w:date="2021-09-23T12:19:00Z">
            <w:rPr/>
          </w:rPrChange>
        </w:rPr>
        <w:t xml:space="preserve">  </w:t>
      </w:r>
    </w:p>
    <w:p w14:paraId="6D529C23" w14:textId="77777777" w:rsidR="003501C7" w:rsidRPr="003501C7" w:rsidRDefault="003501C7" w:rsidP="003501C7">
      <w:pPr>
        <w:rPr>
          <w:lang w:val="en-US"/>
          <w:rPrChange w:id="3231" w:author="Benoît Perez-Lamarque" w:date="2021-09-23T12:19:00Z">
            <w:rPr/>
          </w:rPrChange>
        </w:rPr>
      </w:pPr>
      <w:r w:rsidRPr="003501C7">
        <w:rPr>
          <w:lang w:val="en-US"/>
          <w:rPrChange w:id="3232" w:author="Benoît Perez-Lamarque" w:date="2021-09-23T12:19:00Z">
            <w:rPr/>
          </w:rPrChange>
        </w:rPr>
        <w:t>}</w:t>
      </w:r>
    </w:p>
    <w:p w14:paraId="153CE646" w14:textId="77777777" w:rsidR="003501C7" w:rsidRPr="003501C7" w:rsidRDefault="003501C7" w:rsidP="003501C7">
      <w:pPr>
        <w:rPr>
          <w:lang w:val="en-US"/>
          <w:rPrChange w:id="3233" w:author="Benoît Perez-Lamarque" w:date="2021-09-23T12:19:00Z">
            <w:rPr/>
          </w:rPrChange>
        </w:rPr>
      </w:pPr>
    </w:p>
    <w:p w14:paraId="5C5AD322" w14:textId="77777777" w:rsidR="003501C7" w:rsidRPr="003501C7" w:rsidRDefault="003501C7" w:rsidP="003501C7">
      <w:pPr>
        <w:rPr>
          <w:lang w:val="en-US"/>
          <w:rPrChange w:id="3234" w:author="Benoît Perez-Lamarque" w:date="2021-09-23T12:19:00Z">
            <w:rPr/>
          </w:rPrChange>
        </w:rPr>
      </w:pPr>
      <w:r w:rsidRPr="003501C7">
        <w:rPr>
          <w:lang w:val="en-US"/>
          <w:rPrChange w:id="3235" w:author="Benoît Perez-Lamarque" w:date="2021-09-23T12:19:00Z">
            <w:rPr/>
          </w:rPrChange>
        </w:rPr>
        <w:t>#b and r are the rate for density dependance (DD) of the speciation rate. If positive, positive DD, otherwise, negative.</w:t>
      </w:r>
    </w:p>
    <w:p w14:paraId="2362B90A" w14:textId="77777777" w:rsidR="003501C7" w:rsidRPr="003501C7" w:rsidRDefault="003501C7" w:rsidP="003501C7">
      <w:pPr>
        <w:rPr>
          <w:lang w:val="en-US"/>
          <w:rPrChange w:id="3236" w:author="Benoît Perez-Lamarque" w:date="2021-09-23T12:19:00Z">
            <w:rPr/>
          </w:rPrChange>
        </w:rPr>
      </w:pPr>
      <w:r w:rsidRPr="003501C7">
        <w:rPr>
          <w:lang w:val="en-US"/>
          <w:rPrChange w:id="3237" w:author="Benoît Perez-Lamarque" w:date="2021-09-23T12:19:00Z">
            <w:rPr/>
          </w:rPrChange>
        </w:rPr>
        <w:t>#add their values below:</w:t>
      </w:r>
    </w:p>
    <w:p w14:paraId="1D616783" w14:textId="77777777" w:rsidR="003501C7" w:rsidRPr="003501C7" w:rsidRDefault="003501C7" w:rsidP="003501C7">
      <w:pPr>
        <w:rPr>
          <w:lang w:val="en-US"/>
          <w:rPrChange w:id="3238" w:author="Benoît Perez-Lamarque" w:date="2021-09-23T12:19:00Z">
            <w:rPr/>
          </w:rPrChange>
        </w:rPr>
      </w:pPr>
    </w:p>
    <w:p w14:paraId="3CCCCCE1" w14:textId="77777777" w:rsidR="003501C7" w:rsidRDefault="003501C7" w:rsidP="003501C7">
      <w:r>
        <w:t>text(x=c(4,5,6), y=c(-0.2, -0.2),</w:t>
      </w:r>
    </w:p>
    <w:p w14:paraId="17DCA7BC" w14:textId="77777777" w:rsidR="003501C7" w:rsidRDefault="003501C7" w:rsidP="003501C7">
      <w:r>
        <w:t xml:space="preserve">     labels=c(</w:t>
      </w:r>
    </w:p>
    <w:p w14:paraId="071BA287" w14:textId="77777777" w:rsidR="003501C7" w:rsidRPr="003501C7" w:rsidRDefault="003501C7" w:rsidP="003501C7">
      <w:pPr>
        <w:rPr>
          <w:lang w:val="en-US"/>
          <w:rPrChange w:id="3239" w:author="Benoît Perez-Lamarque" w:date="2021-09-23T12:19:00Z">
            <w:rPr/>
          </w:rPrChange>
        </w:rPr>
      </w:pPr>
      <w:r>
        <w:t xml:space="preserve">       </w:t>
      </w:r>
      <w:r w:rsidRPr="003501C7">
        <w:rPr>
          <w:lang w:val="en-US"/>
          <w:rPrChange w:id="3240" w:author="Benoît Perez-Lamarque" w:date="2021-09-23T12:19:00Z">
            <w:rPr/>
          </w:rPrChange>
        </w:rPr>
        <w:t>"r ~",</w:t>
      </w:r>
    </w:p>
    <w:p w14:paraId="4A36D69B" w14:textId="77777777" w:rsidR="003501C7" w:rsidRPr="003501C7" w:rsidRDefault="003501C7" w:rsidP="003501C7">
      <w:pPr>
        <w:rPr>
          <w:lang w:val="en-US"/>
          <w:rPrChange w:id="3241" w:author="Benoît Perez-Lamarque" w:date="2021-09-23T12:19:00Z">
            <w:rPr/>
          </w:rPrChange>
        </w:rPr>
      </w:pPr>
      <w:r w:rsidRPr="003501C7">
        <w:rPr>
          <w:lang w:val="en-US"/>
          <w:rPrChange w:id="3242" w:author="Benoît Perez-Lamarque" w:date="2021-09-23T12:19:00Z">
            <w:rPr/>
          </w:rPrChange>
        </w:rPr>
        <w:t xml:space="preserve">       round(mean(as.numcharac(summaryEQFrugivory$DDlingeo.b)), digit=3),</w:t>
      </w:r>
    </w:p>
    <w:p w14:paraId="34D3CFAD" w14:textId="77777777" w:rsidR="003501C7" w:rsidRPr="003501C7" w:rsidRDefault="003501C7" w:rsidP="003501C7">
      <w:pPr>
        <w:rPr>
          <w:lang w:val="en-US"/>
          <w:rPrChange w:id="3243" w:author="Benoît Perez-Lamarque" w:date="2021-09-23T12:19:00Z">
            <w:rPr/>
          </w:rPrChange>
        </w:rPr>
      </w:pPr>
      <w:r w:rsidRPr="003501C7">
        <w:rPr>
          <w:lang w:val="en-US"/>
          <w:rPrChange w:id="3244" w:author="Benoît Perez-Lamarque" w:date="2021-09-23T12:19:00Z">
            <w:rPr/>
          </w:rPrChange>
        </w:rPr>
        <w:t xml:space="preserve">       round(mean(as.numcharac(summaryEQFrugivory$DDexpgeo.r)), digit=3)</w:t>
      </w:r>
    </w:p>
    <w:p w14:paraId="3CD2F1BF" w14:textId="77777777" w:rsidR="003501C7" w:rsidRPr="003501C7" w:rsidRDefault="003501C7" w:rsidP="003501C7">
      <w:pPr>
        <w:rPr>
          <w:lang w:val="en-US"/>
          <w:rPrChange w:id="3245" w:author="Benoît Perez-Lamarque" w:date="2021-09-23T12:19:00Z">
            <w:rPr/>
          </w:rPrChange>
        </w:rPr>
      </w:pPr>
      <w:r w:rsidRPr="003501C7">
        <w:rPr>
          <w:lang w:val="en-US"/>
          <w:rPrChange w:id="3246" w:author="Benoît Perez-Lamarque" w:date="2021-09-23T12:19:00Z">
            <w:rPr/>
          </w:rPrChange>
        </w:rPr>
        <w:t xml:space="preserve">     ), cex=0.75, xpd=TRUE)</w:t>
      </w:r>
    </w:p>
    <w:p w14:paraId="0390F452" w14:textId="77777777" w:rsidR="003501C7" w:rsidRPr="003501C7" w:rsidRDefault="003501C7" w:rsidP="003501C7">
      <w:pPr>
        <w:rPr>
          <w:lang w:val="en-US"/>
          <w:rPrChange w:id="3247" w:author="Benoît Perez-Lamarque" w:date="2021-09-23T12:19:00Z">
            <w:rPr/>
          </w:rPrChange>
        </w:rPr>
      </w:pPr>
    </w:p>
    <w:p w14:paraId="6AF9AFA6" w14:textId="77777777" w:rsidR="003501C7" w:rsidRPr="003501C7" w:rsidRDefault="003501C7" w:rsidP="003501C7">
      <w:pPr>
        <w:rPr>
          <w:lang w:val="en-US"/>
          <w:rPrChange w:id="3248" w:author="Benoît Perez-Lamarque" w:date="2021-09-23T12:19:00Z">
            <w:rPr/>
          </w:rPrChange>
        </w:rPr>
      </w:pPr>
      <w:r w:rsidRPr="003501C7">
        <w:rPr>
          <w:lang w:val="en-US"/>
          <w:rPrChange w:id="3249" w:author="Benoît Perez-Lamarque" w:date="2021-09-23T12:19:00Z">
            <w:rPr/>
          </w:rPrChange>
        </w:rPr>
        <w:t>draw.circle(x=0.3,y=1.1,0.25, col=colNum[1], border=NA)</w:t>
      </w:r>
    </w:p>
    <w:p w14:paraId="07D4668C" w14:textId="77777777" w:rsidR="003501C7" w:rsidRPr="003501C7" w:rsidRDefault="003501C7" w:rsidP="003501C7">
      <w:pPr>
        <w:rPr>
          <w:lang w:val="en-US"/>
          <w:rPrChange w:id="3250" w:author="Benoît Perez-Lamarque" w:date="2021-09-23T12:19:00Z">
            <w:rPr/>
          </w:rPrChange>
        </w:rPr>
      </w:pPr>
      <w:r w:rsidRPr="003501C7">
        <w:rPr>
          <w:lang w:val="en-US"/>
          <w:rPrChange w:id="3251" w:author="Benoît Perez-Lamarque" w:date="2021-09-23T12:19:00Z">
            <w:rPr/>
          </w:rPrChange>
        </w:rPr>
        <w:t>text(x=0.3, y=1.1, labels="1", xpd=TRUE, col="white", font=2)</w:t>
      </w:r>
    </w:p>
    <w:p w14:paraId="7A6ECA6B" w14:textId="77777777" w:rsidR="003501C7" w:rsidRPr="003501C7" w:rsidRDefault="003501C7" w:rsidP="003501C7">
      <w:pPr>
        <w:rPr>
          <w:lang w:val="en-US"/>
          <w:rPrChange w:id="3252" w:author="Benoît Perez-Lamarque" w:date="2021-09-23T12:19:00Z">
            <w:rPr/>
          </w:rPrChange>
        </w:rPr>
      </w:pPr>
      <w:r w:rsidRPr="003501C7">
        <w:rPr>
          <w:lang w:val="en-US"/>
          <w:rPrChange w:id="3253" w:author="Benoît Perez-Lamarque" w:date="2021-09-23T12:19:00Z">
            <w:rPr/>
          </w:rPrChange>
        </w:rPr>
        <w:t>text(x=3.5, y=1.1, labels="EQ", xpd=TRUE, col="black", font=2, cex=1.5)</w:t>
      </w:r>
    </w:p>
    <w:p w14:paraId="0758689B" w14:textId="77777777" w:rsidR="003501C7" w:rsidRPr="003501C7" w:rsidRDefault="003501C7" w:rsidP="003501C7">
      <w:pPr>
        <w:rPr>
          <w:lang w:val="en-US"/>
          <w:rPrChange w:id="3254" w:author="Benoît Perez-Lamarque" w:date="2021-09-23T12:19:00Z">
            <w:rPr/>
          </w:rPrChange>
        </w:rPr>
      </w:pPr>
    </w:p>
    <w:p w14:paraId="65B1ADFD" w14:textId="77777777" w:rsidR="003501C7" w:rsidRDefault="003501C7" w:rsidP="003501C7">
      <w:r>
        <w:t>##-------------</w:t>
      </w:r>
    </w:p>
    <w:p w14:paraId="6C6CBF24" w14:textId="77777777" w:rsidR="003501C7" w:rsidRDefault="003501C7" w:rsidP="003501C7"/>
    <w:p w14:paraId="22EDA810" w14:textId="77777777" w:rsidR="003501C7" w:rsidRDefault="003501C7" w:rsidP="003501C7">
      <w:r>
        <w:t>##------------</w:t>
      </w:r>
    </w:p>
    <w:p w14:paraId="12553B84" w14:textId="77777777" w:rsidR="003501C7" w:rsidRDefault="003501C7" w:rsidP="003501C7">
      <w:r>
        <w:t>#Striatum</w:t>
      </w:r>
    </w:p>
    <w:p w14:paraId="6AD8F84A" w14:textId="77777777" w:rsidR="003501C7" w:rsidRDefault="003501C7" w:rsidP="003501C7"/>
    <w:p w14:paraId="20BA17B6" w14:textId="77777777" w:rsidR="003501C7" w:rsidRDefault="003501C7" w:rsidP="003501C7">
      <w:r>
        <w:t>plot(</w:t>
      </w:r>
    </w:p>
    <w:p w14:paraId="1E2C5917" w14:textId="77777777" w:rsidR="003501C7" w:rsidRDefault="003501C7" w:rsidP="003501C7">
      <w:r>
        <w:t xml:space="preserve">  x=0, y=0, xlab="", ylab="", cex.sub=1.6,</w:t>
      </w:r>
    </w:p>
    <w:p w14:paraId="26629522" w14:textId="77777777" w:rsidR="003501C7" w:rsidRPr="003501C7" w:rsidRDefault="003501C7" w:rsidP="003501C7">
      <w:pPr>
        <w:rPr>
          <w:lang w:val="en-US"/>
          <w:rPrChange w:id="3255" w:author="Benoît Perez-Lamarque" w:date="2021-09-23T12:19:00Z">
            <w:rPr/>
          </w:rPrChange>
        </w:rPr>
      </w:pPr>
      <w:r>
        <w:t xml:space="preserve">  </w:t>
      </w:r>
      <w:r w:rsidRPr="003501C7">
        <w:rPr>
          <w:lang w:val="en-US"/>
          <w:rPrChange w:id="3256" w:author="Benoît Perez-Lamarque" w:date="2021-09-23T12:19:00Z">
            <w:rPr/>
          </w:rPrChange>
        </w:rPr>
        <w:t>xlim=c(0,7), ylim=c(0,1.2),</w:t>
      </w:r>
    </w:p>
    <w:p w14:paraId="2F0001A9" w14:textId="77777777" w:rsidR="003501C7" w:rsidRPr="003501C7" w:rsidRDefault="003501C7" w:rsidP="003501C7">
      <w:pPr>
        <w:rPr>
          <w:lang w:val="en-US"/>
          <w:rPrChange w:id="3257" w:author="Benoît Perez-Lamarque" w:date="2021-09-23T12:19:00Z">
            <w:rPr/>
          </w:rPrChange>
        </w:rPr>
      </w:pPr>
      <w:r w:rsidRPr="003501C7">
        <w:rPr>
          <w:lang w:val="en-US"/>
          <w:rPrChange w:id="3258" w:author="Benoît Perez-Lamarque" w:date="2021-09-23T12:19:00Z">
            <w:rPr/>
          </w:rPrChange>
        </w:rPr>
        <w:t xml:space="preserve">  las=1, type="n", tcl=-0.25, frame.plot=FALSE, </w:t>
      </w:r>
    </w:p>
    <w:p w14:paraId="2E4C6EBC" w14:textId="77777777" w:rsidR="003501C7" w:rsidRPr="003501C7" w:rsidRDefault="003501C7" w:rsidP="003501C7">
      <w:pPr>
        <w:rPr>
          <w:lang w:val="en-US"/>
          <w:rPrChange w:id="3259" w:author="Benoît Perez-Lamarque" w:date="2021-09-23T12:19:00Z">
            <w:rPr/>
          </w:rPrChange>
        </w:rPr>
      </w:pPr>
      <w:r w:rsidRPr="003501C7">
        <w:rPr>
          <w:lang w:val="en-US"/>
          <w:rPrChange w:id="3260" w:author="Benoît Perez-Lamarque" w:date="2021-09-23T12:19:00Z">
            <w:rPr/>
          </w:rPrChange>
        </w:rPr>
        <w:lastRenderedPageBreak/>
        <w:t xml:space="preserve">  xaxt="n",xaxs="i",yaxs="i", yaxt="n")</w:t>
      </w:r>
    </w:p>
    <w:p w14:paraId="454100EE" w14:textId="77777777" w:rsidR="003501C7" w:rsidRPr="003501C7" w:rsidRDefault="003501C7" w:rsidP="003501C7">
      <w:pPr>
        <w:rPr>
          <w:lang w:val="en-US"/>
          <w:rPrChange w:id="3261" w:author="Benoît Perez-Lamarque" w:date="2021-09-23T12:19:00Z">
            <w:rPr/>
          </w:rPrChange>
        </w:rPr>
      </w:pPr>
    </w:p>
    <w:p w14:paraId="69CD941C" w14:textId="77777777" w:rsidR="003501C7" w:rsidRPr="003501C7" w:rsidRDefault="003501C7" w:rsidP="003501C7">
      <w:pPr>
        <w:rPr>
          <w:lang w:val="en-US"/>
          <w:rPrChange w:id="3262" w:author="Benoît Perez-Lamarque" w:date="2021-09-23T12:19:00Z">
            <w:rPr/>
          </w:rPrChange>
        </w:rPr>
      </w:pPr>
      <w:r w:rsidRPr="003501C7">
        <w:rPr>
          <w:lang w:val="en-US"/>
          <w:rPrChange w:id="3263" w:author="Benoît Perez-Lamarque" w:date="2021-09-23T12:19:00Z">
            <w:rPr/>
          </w:rPrChange>
        </w:rPr>
        <w:t>addGrid(xmin=0, xmax=7, xintsmall=0.25, xintbig=1, ymin=0, ymax=1, yintsmall=0.05, yintbig=0.2, axisPlot=FALSE)</w:t>
      </w:r>
    </w:p>
    <w:p w14:paraId="0EB7D45C" w14:textId="77777777" w:rsidR="003501C7" w:rsidRPr="003501C7" w:rsidRDefault="003501C7" w:rsidP="003501C7">
      <w:pPr>
        <w:rPr>
          <w:lang w:val="en-US"/>
          <w:rPrChange w:id="3264" w:author="Benoît Perez-Lamarque" w:date="2021-09-23T12:19:00Z">
            <w:rPr/>
          </w:rPrChange>
        </w:rPr>
      </w:pPr>
      <w:r w:rsidRPr="003501C7">
        <w:rPr>
          <w:lang w:val="en-US"/>
          <w:rPrChange w:id="3265" w:author="Benoît Perez-Lamarque" w:date="2021-09-23T12:19:00Z">
            <w:rPr/>
          </w:rPrChange>
        </w:rPr>
        <w:t>#axis(side=2, at=seq(from=0, to=1, by=0.2), labels=seq(from=0, to=1, by=0.2), las=2, tcl=-0.25)</w:t>
      </w:r>
    </w:p>
    <w:p w14:paraId="3D5A8D43" w14:textId="77777777" w:rsidR="003501C7" w:rsidRDefault="003501C7" w:rsidP="003501C7">
      <w:r>
        <w:t>segments(x0 = -1, x1 = -1, y0 = 0, y1 = 1, lty = 2, col = colNum[2])</w:t>
      </w:r>
    </w:p>
    <w:p w14:paraId="55EA13E3" w14:textId="77777777" w:rsidR="003501C7" w:rsidRPr="003501C7" w:rsidRDefault="003501C7" w:rsidP="003501C7">
      <w:pPr>
        <w:rPr>
          <w:lang w:val="en-US"/>
          <w:rPrChange w:id="3266" w:author="Benoît Perez-Lamarque" w:date="2021-09-23T12:19:00Z">
            <w:rPr/>
          </w:rPrChange>
        </w:rPr>
      </w:pPr>
      <w:r w:rsidRPr="003501C7">
        <w:rPr>
          <w:lang w:val="en-US"/>
          <w:rPrChange w:id="3267" w:author="Benoît Perez-Lamarque" w:date="2021-09-23T12:19:00Z">
            <w:rPr/>
          </w:rPrChange>
        </w:rPr>
        <w:t>text(x=1:6, y=rep(-0.1, times=6), labels=models, cex=0.8, xpd=TRUE)</w:t>
      </w:r>
    </w:p>
    <w:p w14:paraId="1009CF6C" w14:textId="77777777" w:rsidR="003501C7" w:rsidRPr="003501C7" w:rsidRDefault="003501C7" w:rsidP="003501C7">
      <w:pPr>
        <w:rPr>
          <w:lang w:val="en-US"/>
          <w:rPrChange w:id="3268" w:author="Benoît Perez-Lamarque" w:date="2021-09-23T12:19:00Z">
            <w:rPr/>
          </w:rPrChange>
        </w:rPr>
      </w:pPr>
      <w:r w:rsidRPr="003501C7">
        <w:rPr>
          <w:lang w:val="en-US"/>
          <w:rPrChange w:id="3269" w:author="Benoît Perez-Lamarque" w:date="2021-09-23T12:19:00Z">
            <w:rPr/>
          </w:rPrChange>
        </w:rPr>
        <w:t>for(i in 1:6){</w:t>
      </w:r>
    </w:p>
    <w:p w14:paraId="6367218C" w14:textId="77777777" w:rsidR="003501C7" w:rsidRPr="003501C7" w:rsidRDefault="003501C7" w:rsidP="003501C7">
      <w:pPr>
        <w:rPr>
          <w:lang w:val="en-US"/>
          <w:rPrChange w:id="3270" w:author="Benoît Perez-Lamarque" w:date="2021-09-23T12:19:00Z">
            <w:rPr/>
          </w:rPrChange>
        </w:rPr>
      </w:pPr>
      <w:r w:rsidRPr="003501C7">
        <w:rPr>
          <w:lang w:val="en-US"/>
          <w:rPrChange w:id="3271" w:author="Benoît Perez-Lamarque" w:date="2021-09-23T12:19:00Z">
            <w:rPr/>
          </w:rPrChange>
        </w:rPr>
        <w:t xml:space="preserve">  </w:t>
      </w:r>
    </w:p>
    <w:p w14:paraId="067EE45C" w14:textId="77777777" w:rsidR="003501C7" w:rsidRPr="003501C7" w:rsidRDefault="003501C7" w:rsidP="003501C7">
      <w:pPr>
        <w:rPr>
          <w:lang w:val="en-US"/>
          <w:rPrChange w:id="3272" w:author="Benoît Perez-Lamarque" w:date="2021-09-23T12:19:00Z">
            <w:rPr/>
          </w:rPrChange>
        </w:rPr>
      </w:pPr>
      <w:r w:rsidRPr="003501C7">
        <w:rPr>
          <w:lang w:val="en-US"/>
          <w:rPrChange w:id="3273" w:author="Benoît Perez-Lamarque" w:date="2021-09-23T12:19:00Z">
            <w:rPr/>
          </w:rPrChange>
        </w:rPr>
        <w:t xml:space="preserve">  meanPt &lt;- mean(as.numcharac(summaryStriatumFrugivory[, ncol(summaryStriatumFrugivory)-6+i]))</w:t>
      </w:r>
    </w:p>
    <w:p w14:paraId="4D0B517F" w14:textId="77777777" w:rsidR="003501C7" w:rsidRPr="003501C7" w:rsidRDefault="003501C7" w:rsidP="003501C7">
      <w:pPr>
        <w:rPr>
          <w:lang w:val="en-US"/>
          <w:rPrChange w:id="3274" w:author="Benoît Perez-Lamarque" w:date="2021-09-23T12:19:00Z">
            <w:rPr/>
          </w:rPrChange>
        </w:rPr>
      </w:pPr>
      <w:r w:rsidRPr="003501C7">
        <w:rPr>
          <w:lang w:val="en-US"/>
          <w:rPrChange w:id="3275" w:author="Benoît Perez-Lamarque" w:date="2021-09-23T12:19:00Z">
            <w:rPr/>
          </w:rPrChange>
        </w:rPr>
        <w:t xml:space="preserve">  sd &lt;- sd(as.numcharac(summaryStriatumFrugivory[, ncol(summaryStriatumFrugivory)-6+i]))</w:t>
      </w:r>
    </w:p>
    <w:p w14:paraId="46425831" w14:textId="77777777" w:rsidR="003501C7" w:rsidRPr="003501C7" w:rsidRDefault="003501C7" w:rsidP="003501C7">
      <w:pPr>
        <w:rPr>
          <w:lang w:val="en-US"/>
          <w:rPrChange w:id="3276" w:author="Benoît Perez-Lamarque" w:date="2021-09-23T12:19:00Z">
            <w:rPr/>
          </w:rPrChange>
        </w:rPr>
      </w:pPr>
      <w:r w:rsidRPr="003501C7">
        <w:rPr>
          <w:lang w:val="en-US"/>
          <w:rPrChange w:id="3277" w:author="Benoît Perez-Lamarque" w:date="2021-09-23T12:19:00Z">
            <w:rPr/>
          </w:rPrChange>
        </w:rPr>
        <w:t xml:space="preserve">  #sd &lt;- sd/nrow(summaryStriatumFrugivory) #error not sd</w:t>
      </w:r>
    </w:p>
    <w:p w14:paraId="7A3E2E95" w14:textId="77777777" w:rsidR="003501C7" w:rsidRPr="003501C7" w:rsidRDefault="003501C7" w:rsidP="003501C7">
      <w:pPr>
        <w:rPr>
          <w:lang w:val="en-US"/>
          <w:rPrChange w:id="3278" w:author="Benoît Perez-Lamarque" w:date="2021-09-23T12:19:00Z">
            <w:rPr/>
          </w:rPrChange>
        </w:rPr>
      </w:pPr>
      <w:r w:rsidRPr="003501C7">
        <w:rPr>
          <w:lang w:val="en-US"/>
          <w:rPrChange w:id="3279" w:author="Benoît Perez-Lamarque" w:date="2021-09-23T12:19:00Z">
            <w:rPr/>
          </w:rPrChange>
        </w:rPr>
        <w:t xml:space="preserve">  errorBars(location=i, meanPt=meanPt, barValue=sd, refUnit=1, col="black", minValue=0, maxValue=1, horiz=FALSE)</w:t>
      </w:r>
    </w:p>
    <w:p w14:paraId="3E8E01B7" w14:textId="77777777" w:rsidR="003501C7" w:rsidRPr="003501C7" w:rsidRDefault="003501C7" w:rsidP="003501C7">
      <w:pPr>
        <w:rPr>
          <w:lang w:val="en-US"/>
          <w:rPrChange w:id="3280" w:author="Benoît Perez-Lamarque" w:date="2021-09-23T12:19:00Z">
            <w:rPr/>
          </w:rPrChange>
        </w:rPr>
      </w:pPr>
      <w:r w:rsidRPr="003501C7">
        <w:rPr>
          <w:lang w:val="en-US"/>
          <w:rPrChange w:id="3281" w:author="Benoît Perez-Lamarque" w:date="2021-09-23T12:19:00Z">
            <w:rPr/>
          </w:rPrChange>
        </w:rPr>
        <w:t xml:space="preserve">  points(x=i, y=meanPt, pch=19, col=colourModels[i], xpd=TRUE)</w:t>
      </w:r>
    </w:p>
    <w:p w14:paraId="68E49F6C" w14:textId="77777777" w:rsidR="003501C7" w:rsidRPr="003501C7" w:rsidRDefault="003501C7" w:rsidP="003501C7">
      <w:pPr>
        <w:rPr>
          <w:lang w:val="en-US"/>
          <w:rPrChange w:id="3282" w:author="Benoît Perez-Lamarque" w:date="2021-09-23T12:19:00Z">
            <w:rPr/>
          </w:rPrChange>
        </w:rPr>
      </w:pPr>
      <w:r w:rsidRPr="003501C7">
        <w:rPr>
          <w:lang w:val="en-US"/>
          <w:rPrChange w:id="3283" w:author="Benoît Perez-Lamarque" w:date="2021-09-23T12:19:00Z">
            <w:rPr/>
          </w:rPrChange>
        </w:rPr>
        <w:t xml:space="preserve">  </w:t>
      </w:r>
    </w:p>
    <w:p w14:paraId="25C4D930" w14:textId="77777777" w:rsidR="003501C7" w:rsidRPr="003501C7" w:rsidRDefault="003501C7" w:rsidP="003501C7">
      <w:pPr>
        <w:rPr>
          <w:lang w:val="en-US"/>
          <w:rPrChange w:id="3284" w:author="Benoît Perez-Lamarque" w:date="2021-09-23T12:19:00Z">
            <w:rPr/>
          </w:rPrChange>
        </w:rPr>
      </w:pPr>
      <w:r w:rsidRPr="003501C7">
        <w:rPr>
          <w:lang w:val="en-US"/>
          <w:rPrChange w:id="3285" w:author="Benoît Perez-Lamarque" w:date="2021-09-23T12:19:00Z">
            <w:rPr/>
          </w:rPrChange>
        </w:rPr>
        <w:t>}</w:t>
      </w:r>
    </w:p>
    <w:p w14:paraId="0BCCCFF2" w14:textId="77777777" w:rsidR="003501C7" w:rsidRPr="003501C7" w:rsidRDefault="003501C7" w:rsidP="003501C7">
      <w:pPr>
        <w:rPr>
          <w:lang w:val="en-US"/>
          <w:rPrChange w:id="3286" w:author="Benoît Perez-Lamarque" w:date="2021-09-23T12:19:00Z">
            <w:rPr/>
          </w:rPrChange>
        </w:rPr>
      </w:pPr>
      <w:r w:rsidRPr="003501C7">
        <w:rPr>
          <w:lang w:val="en-US"/>
          <w:rPrChange w:id="3287" w:author="Benoît Perez-Lamarque" w:date="2021-09-23T12:19:00Z">
            <w:rPr/>
          </w:rPrChange>
        </w:rPr>
        <w:t>draw.circle(x=0.3,y=1.1,0.25, col=colNum[2], border=NA)</w:t>
      </w:r>
    </w:p>
    <w:p w14:paraId="4B5231A8" w14:textId="77777777" w:rsidR="003501C7" w:rsidRPr="003501C7" w:rsidRDefault="003501C7" w:rsidP="003501C7">
      <w:pPr>
        <w:rPr>
          <w:lang w:val="en-US"/>
          <w:rPrChange w:id="3288" w:author="Benoît Perez-Lamarque" w:date="2021-09-23T12:19:00Z">
            <w:rPr/>
          </w:rPrChange>
        </w:rPr>
      </w:pPr>
      <w:r w:rsidRPr="003501C7">
        <w:rPr>
          <w:lang w:val="en-US"/>
          <w:rPrChange w:id="3289" w:author="Benoît Perez-Lamarque" w:date="2021-09-23T12:19:00Z">
            <w:rPr/>
          </w:rPrChange>
        </w:rPr>
        <w:t>text(x=0.3, y=1.1, labels="2", xpd=TRUE, col="white", font=2)</w:t>
      </w:r>
    </w:p>
    <w:p w14:paraId="2B47E375" w14:textId="77777777" w:rsidR="003501C7" w:rsidRPr="003501C7" w:rsidRDefault="003501C7" w:rsidP="003501C7">
      <w:pPr>
        <w:rPr>
          <w:lang w:val="en-US"/>
          <w:rPrChange w:id="3290" w:author="Benoît Perez-Lamarque" w:date="2021-09-23T12:19:00Z">
            <w:rPr/>
          </w:rPrChange>
        </w:rPr>
      </w:pPr>
      <w:r w:rsidRPr="003501C7">
        <w:rPr>
          <w:lang w:val="en-US"/>
          <w:rPrChange w:id="3291" w:author="Benoît Perez-Lamarque" w:date="2021-09-23T12:19:00Z">
            <w:rPr/>
          </w:rPrChange>
        </w:rPr>
        <w:t>text(x=3.5, y=1.1, labels="Striatum", xpd=TRUE, col="black", font=2, cex=1.5)</w:t>
      </w:r>
    </w:p>
    <w:p w14:paraId="7FEDC8C8" w14:textId="77777777" w:rsidR="003501C7" w:rsidRPr="003501C7" w:rsidRDefault="003501C7" w:rsidP="003501C7">
      <w:pPr>
        <w:rPr>
          <w:lang w:val="en-US"/>
          <w:rPrChange w:id="3292" w:author="Benoît Perez-Lamarque" w:date="2021-09-23T12:19:00Z">
            <w:rPr/>
          </w:rPrChange>
        </w:rPr>
      </w:pPr>
    </w:p>
    <w:p w14:paraId="603C9338" w14:textId="77777777" w:rsidR="003501C7" w:rsidRPr="003501C7" w:rsidRDefault="003501C7" w:rsidP="003501C7">
      <w:pPr>
        <w:rPr>
          <w:lang w:val="en-US"/>
          <w:rPrChange w:id="3293" w:author="Benoît Perez-Lamarque" w:date="2021-09-23T12:19:00Z">
            <w:rPr/>
          </w:rPrChange>
        </w:rPr>
      </w:pPr>
      <w:r w:rsidRPr="003501C7">
        <w:rPr>
          <w:lang w:val="en-US"/>
          <w:rPrChange w:id="3294" w:author="Benoît Perez-Lamarque" w:date="2021-09-23T12:19:00Z">
            <w:rPr/>
          </w:rPrChange>
        </w:rPr>
        <w:t>#b and r are the rate for density dependance (DD) of the speciation rate. If positive, positive DD, otherwise, negative.</w:t>
      </w:r>
    </w:p>
    <w:p w14:paraId="0EE8C136" w14:textId="77777777" w:rsidR="003501C7" w:rsidRPr="003501C7" w:rsidRDefault="003501C7" w:rsidP="003501C7">
      <w:pPr>
        <w:rPr>
          <w:lang w:val="en-US"/>
          <w:rPrChange w:id="3295" w:author="Benoît Perez-Lamarque" w:date="2021-09-23T12:19:00Z">
            <w:rPr/>
          </w:rPrChange>
        </w:rPr>
      </w:pPr>
      <w:r w:rsidRPr="003501C7">
        <w:rPr>
          <w:lang w:val="en-US"/>
          <w:rPrChange w:id="3296" w:author="Benoît Perez-Lamarque" w:date="2021-09-23T12:19:00Z">
            <w:rPr/>
          </w:rPrChange>
        </w:rPr>
        <w:t>#add their values below:</w:t>
      </w:r>
    </w:p>
    <w:p w14:paraId="1248DD62" w14:textId="77777777" w:rsidR="003501C7" w:rsidRPr="003501C7" w:rsidRDefault="003501C7" w:rsidP="003501C7">
      <w:pPr>
        <w:rPr>
          <w:lang w:val="en-US"/>
          <w:rPrChange w:id="3297" w:author="Benoît Perez-Lamarque" w:date="2021-09-23T12:19:00Z">
            <w:rPr/>
          </w:rPrChange>
        </w:rPr>
      </w:pPr>
    </w:p>
    <w:p w14:paraId="1061A4E3" w14:textId="77777777" w:rsidR="003501C7" w:rsidRDefault="003501C7" w:rsidP="003501C7">
      <w:r>
        <w:t>text(x=c(4,5,6), y=c(-0.2, -0.2),</w:t>
      </w:r>
    </w:p>
    <w:p w14:paraId="0CFF595B" w14:textId="77777777" w:rsidR="003501C7" w:rsidRDefault="003501C7" w:rsidP="003501C7">
      <w:r>
        <w:t xml:space="preserve">     labels=c(</w:t>
      </w:r>
    </w:p>
    <w:p w14:paraId="3B13B713" w14:textId="77777777" w:rsidR="003501C7" w:rsidRPr="003501C7" w:rsidRDefault="003501C7" w:rsidP="003501C7">
      <w:pPr>
        <w:rPr>
          <w:lang w:val="en-US"/>
          <w:rPrChange w:id="3298" w:author="Benoît Perez-Lamarque" w:date="2021-09-23T12:19:00Z">
            <w:rPr/>
          </w:rPrChange>
        </w:rPr>
      </w:pPr>
      <w:r>
        <w:t xml:space="preserve">       </w:t>
      </w:r>
      <w:r w:rsidRPr="003501C7">
        <w:rPr>
          <w:lang w:val="en-US"/>
          <w:rPrChange w:id="3299" w:author="Benoît Perez-Lamarque" w:date="2021-09-23T12:19:00Z">
            <w:rPr/>
          </w:rPrChange>
        </w:rPr>
        <w:t>"r ~",</w:t>
      </w:r>
    </w:p>
    <w:p w14:paraId="7E632486" w14:textId="77777777" w:rsidR="003501C7" w:rsidRPr="003501C7" w:rsidRDefault="003501C7" w:rsidP="003501C7">
      <w:pPr>
        <w:rPr>
          <w:lang w:val="en-US"/>
          <w:rPrChange w:id="3300" w:author="Benoît Perez-Lamarque" w:date="2021-09-23T12:19:00Z">
            <w:rPr/>
          </w:rPrChange>
        </w:rPr>
      </w:pPr>
      <w:r w:rsidRPr="003501C7">
        <w:rPr>
          <w:lang w:val="en-US"/>
          <w:rPrChange w:id="3301" w:author="Benoît Perez-Lamarque" w:date="2021-09-23T12:19:00Z">
            <w:rPr/>
          </w:rPrChange>
        </w:rPr>
        <w:t xml:space="preserve">       round(mean(as.numcharac(summaryStriatumFrugivory$DDlingeo.b)), digit=3),</w:t>
      </w:r>
    </w:p>
    <w:p w14:paraId="3C7D139A" w14:textId="77777777" w:rsidR="003501C7" w:rsidRPr="003501C7" w:rsidRDefault="003501C7" w:rsidP="003501C7">
      <w:pPr>
        <w:rPr>
          <w:lang w:val="en-US"/>
          <w:rPrChange w:id="3302" w:author="Benoît Perez-Lamarque" w:date="2021-09-23T12:19:00Z">
            <w:rPr/>
          </w:rPrChange>
        </w:rPr>
      </w:pPr>
      <w:r w:rsidRPr="003501C7">
        <w:rPr>
          <w:lang w:val="en-US"/>
          <w:rPrChange w:id="3303" w:author="Benoît Perez-Lamarque" w:date="2021-09-23T12:19:00Z">
            <w:rPr/>
          </w:rPrChange>
        </w:rPr>
        <w:t xml:space="preserve">       round(mean(as.numcharac(summaryStriatumFrugivory$DDexpgeo.r)), digit=3)</w:t>
      </w:r>
    </w:p>
    <w:p w14:paraId="2565DC94" w14:textId="77777777" w:rsidR="003501C7" w:rsidRPr="003501C7" w:rsidRDefault="003501C7" w:rsidP="003501C7">
      <w:pPr>
        <w:rPr>
          <w:lang w:val="en-US"/>
          <w:rPrChange w:id="3304" w:author="Benoît Perez-Lamarque" w:date="2021-09-23T12:19:00Z">
            <w:rPr/>
          </w:rPrChange>
        </w:rPr>
      </w:pPr>
      <w:r w:rsidRPr="003501C7">
        <w:rPr>
          <w:lang w:val="en-US"/>
          <w:rPrChange w:id="3305" w:author="Benoît Perez-Lamarque" w:date="2021-09-23T12:19:00Z">
            <w:rPr/>
          </w:rPrChange>
        </w:rPr>
        <w:t xml:space="preserve">     ), cex=0.75, xpd=TRUE)</w:t>
      </w:r>
    </w:p>
    <w:p w14:paraId="4FCBE73E" w14:textId="77777777" w:rsidR="003501C7" w:rsidRPr="003501C7" w:rsidRDefault="003501C7" w:rsidP="003501C7">
      <w:pPr>
        <w:rPr>
          <w:lang w:val="en-US"/>
          <w:rPrChange w:id="3306" w:author="Benoît Perez-Lamarque" w:date="2021-09-23T12:19:00Z">
            <w:rPr/>
          </w:rPrChange>
        </w:rPr>
      </w:pPr>
    </w:p>
    <w:p w14:paraId="5C730851" w14:textId="77777777" w:rsidR="003501C7" w:rsidRPr="003501C7" w:rsidRDefault="003501C7" w:rsidP="003501C7">
      <w:pPr>
        <w:rPr>
          <w:lang w:val="en-US"/>
          <w:rPrChange w:id="3307" w:author="Benoît Perez-Lamarque" w:date="2021-09-23T12:19:00Z">
            <w:rPr/>
          </w:rPrChange>
        </w:rPr>
      </w:pPr>
      <w:r w:rsidRPr="003501C7">
        <w:rPr>
          <w:lang w:val="en-US"/>
          <w:rPrChange w:id="3308" w:author="Benoît Perez-Lamarque" w:date="2021-09-23T12:19:00Z">
            <w:rPr/>
          </w:rPrChange>
        </w:rPr>
        <w:t>##------------</w:t>
      </w:r>
    </w:p>
    <w:p w14:paraId="4413009D" w14:textId="77777777" w:rsidR="003501C7" w:rsidRPr="003501C7" w:rsidRDefault="003501C7" w:rsidP="003501C7">
      <w:pPr>
        <w:rPr>
          <w:lang w:val="en-US"/>
          <w:rPrChange w:id="3309" w:author="Benoît Perez-Lamarque" w:date="2021-09-23T12:19:00Z">
            <w:rPr/>
          </w:rPrChange>
        </w:rPr>
      </w:pPr>
    </w:p>
    <w:p w14:paraId="280B642C" w14:textId="77777777" w:rsidR="003501C7" w:rsidRPr="003501C7" w:rsidRDefault="003501C7" w:rsidP="003501C7">
      <w:pPr>
        <w:rPr>
          <w:lang w:val="en-US"/>
          <w:rPrChange w:id="3310" w:author="Benoît Perez-Lamarque" w:date="2021-09-23T12:19:00Z">
            <w:rPr/>
          </w:rPrChange>
        </w:rPr>
      </w:pPr>
      <w:r w:rsidRPr="003501C7">
        <w:rPr>
          <w:lang w:val="en-US"/>
          <w:rPrChange w:id="3311" w:author="Benoît Perez-Lamarque" w:date="2021-09-23T12:19:00Z">
            <w:rPr/>
          </w:rPrChange>
        </w:rPr>
        <w:t>##-------------</w:t>
      </w:r>
    </w:p>
    <w:p w14:paraId="580EBD5B" w14:textId="77777777" w:rsidR="003501C7" w:rsidRPr="003501C7" w:rsidRDefault="003501C7" w:rsidP="003501C7">
      <w:pPr>
        <w:rPr>
          <w:lang w:val="en-US"/>
          <w:rPrChange w:id="3312" w:author="Benoît Perez-Lamarque" w:date="2021-09-23T12:19:00Z">
            <w:rPr/>
          </w:rPrChange>
        </w:rPr>
      </w:pPr>
      <w:r w:rsidRPr="003501C7">
        <w:rPr>
          <w:lang w:val="en-US"/>
          <w:rPrChange w:id="3313" w:author="Benoît Perez-Lamarque" w:date="2021-09-23T12:19:00Z">
            <w:rPr/>
          </w:rPrChange>
        </w:rPr>
        <w:t>#MOB</w:t>
      </w:r>
    </w:p>
    <w:p w14:paraId="48832FF0" w14:textId="77777777" w:rsidR="003501C7" w:rsidRPr="003501C7" w:rsidRDefault="003501C7" w:rsidP="003501C7">
      <w:pPr>
        <w:rPr>
          <w:lang w:val="en-US"/>
          <w:rPrChange w:id="3314" w:author="Benoît Perez-Lamarque" w:date="2021-09-23T12:19:00Z">
            <w:rPr/>
          </w:rPrChange>
        </w:rPr>
      </w:pPr>
    </w:p>
    <w:p w14:paraId="6BD2E8E5" w14:textId="77777777" w:rsidR="003501C7" w:rsidRPr="003501C7" w:rsidRDefault="003501C7" w:rsidP="003501C7">
      <w:pPr>
        <w:rPr>
          <w:lang w:val="en-US"/>
          <w:rPrChange w:id="3315" w:author="Benoît Perez-Lamarque" w:date="2021-09-23T12:19:00Z">
            <w:rPr/>
          </w:rPrChange>
        </w:rPr>
      </w:pPr>
      <w:r w:rsidRPr="003501C7">
        <w:rPr>
          <w:lang w:val="en-US"/>
          <w:rPrChange w:id="3316" w:author="Benoît Perez-Lamarque" w:date="2021-09-23T12:19:00Z">
            <w:rPr/>
          </w:rPrChange>
        </w:rPr>
        <w:t>plot(</w:t>
      </w:r>
    </w:p>
    <w:p w14:paraId="153D89D0" w14:textId="77777777" w:rsidR="003501C7" w:rsidRDefault="003501C7" w:rsidP="003501C7">
      <w:r w:rsidRPr="003501C7">
        <w:rPr>
          <w:lang w:val="en-US"/>
          <w:rPrChange w:id="3317" w:author="Benoît Perez-Lamarque" w:date="2021-09-23T12:19:00Z">
            <w:rPr/>
          </w:rPrChange>
        </w:rPr>
        <w:t xml:space="preserve">  </w:t>
      </w:r>
      <w:r>
        <w:t>x=0, y=0, xlab="", ylab="", cex.sub=1.6,</w:t>
      </w:r>
    </w:p>
    <w:p w14:paraId="74DCA456" w14:textId="77777777" w:rsidR="003501C7" w:rsidRPr="003501C7" w:rsidRDefault="003501C7" w:rsidP="003501C7">
      <w:pPr>
        <w:rPr>
          <w:lang w:val="en-US"/>
          <w:rPrChange w:id="3318" w:author="Benoît Perez-Lamarque" w:date="2021-09-23T12:19:00Z">
            <w:rPr/>
          </w:rPrChange>
        </w:rPr>
      </w:pPr>
      <w:r>
        <w:t xml:space="preserve">  </w:t>
      </w:r>
      <w:r w:rsidRPr="003501C7">
        <w:rPr>
          <w:lang w:val="en-US"/>
          <w:rPrChange w:id="3319" w:author="Benoît Perez-Lamarque" w:date="2021-09-23T12:19:00Z">
            <w:rPr/>
          </w:rPrChange>
        </w:rPr>
        <w:t>xlim=c(0,7), ylim=c(0,1.2),</w:t>
      </w:r>
    </w:p>
    <w:p w14:paraId="4F9964C9" w14:textId="77777777" w:rsidR="003501C7" w:rsidRPr="003501C7" w:rsidRDefault="003501C7" w:rsidP="003501C7">
      <w:pPr>
        <w:rPr>
          <w:lang w:val="en-US"/>
          <w:rPrChange w:id="3320" w:author="Benoît Perez-Lamarque" w:date="2021-09-23T12:19:00Z">
            <w:rPr/>
          </w:rPrChange>
        </w:rPr>
      </w:pPr>
      <w:r w:rsidRPr="003501C7">
        <w:rPr>
          <w:lang w:val="en-US"/>
          <w:rPrChange w:id="3321" w:author="Benoît Perez-Lamarque" w:date="2021-09-23T12:19:00Z">
            <w:rPr/>
          </w:rPrChange>
        </w:rPr>
        <w:t xml:space="preserve">  las=1, type="n", tcl=-0.25, frame.plot=FALSE, </w:t>
      </w:r>
    </w:p>
    <w:p w14:paraId="4ABC6270" w14:textId="77777777" w:rsidR="003501C7" w:rsidRPr="003501C7" w:rsidRDefault="003501C7" w:rsidP="003501C7">
      <w:pPr>
        <w:rPr>
          <w:lang w:val="en-US"/>
          <w:rPrChange w:id="3322" w:author="Benoît Perez-Lamarque" w:date="2021-09-23T12:19:00Z">
            <w:rPr/>
          </w:rPrChange>
        </w:rPr>
      </w:pPr>
      <w:r w:rsidRPr="003501C7">
        <w:rPr>
          <w:lang w:val="en-US"/>
          <w:rPrChange w:id="3323" w:author="Benoît Perez-Lamarque" w:date="2021-09-23T12:19:00Z">
            <w:rPr/>
          </w:rPrChange>
        </w:rPr>
        <w:t xml:space="preserve">  xaxt="n",xaxs="i",yaxs="i", yaxt="n")</w:t>
      </w:r>
    </w:p>
    <w:p w14:paraId="38194059" w14:textId="77777777" w:rsidR="003501C7" w:rsidRPr="003501C7" w:rsidRDefault="003501C7" w:rsidP="003501C7">
      <w:pPr>
        <w:rPr>
          <w:lang w:val="en-US"/>
          <w:rPrChange w:id="3324" w:author="Benoît Perez-Lamarque" w:date="2021-09-23T12:19:00Z">
            <w:rPr/>
          </w:rPrChange>
        </w:rPr>
      </w:pPr>
    </w:p>
    <w:p w14:paraId="3BC6721F" w14:textId="77777777" w:rsidR="003501C7" w:rsidRPr="003501C7" w:rsidRDefault="003501C7" w:rsidP="003501C7">
      <w:pPr>
        <w:rPr>
          <w:lang w:val="en-US"/>
          <w:rPrChange w:id="3325" w:author="Benoît Perez-Lamarque" w:date="2021-09-23T12:19:00Z">
            <w:rPr/>
          </w:rPrChange>
        </w:rPr>
      </w:pPr>
      <w:r w:rsidRPr="003501C7">
        <w:rPr>
          <w:lang w:val="en-US"/>
          <w:rPrChange w:id="3326" w:author="Benoît Perez-Lamarque" w:date="2021-09-23T12:19:00Z">
            <w:rPr/>
          </w:rPrChange>
        </w:rPr>
        <w:t>addGrid(xmin=0, xmax=7, xintsmall=0.25, xintbig=1, ymin=0, ymax=1, yintsmall=0.05, yintbig=0.2, axisPlot=FALSE)</w:t>
      </w:r>
    </w:p>
    <w:p w14:paraId="4714D64B" w14:textId="77777777" w:rsidR="003501C7" w:rsidRPr="003501C7" w:rsidRDefault="003501C7" w:rsidP="003501C7">
      <w:pPr>
        <w:rPr>
          <w:lang w:val="en-US"/>
          <w:rPrChange w:id="3327" w:author="Benoît Perez-Lamarque" w:date="2021-09-23T12:19:00Z">
            <w:rPr/>
          </w:rPrChange>
        </w:rPr>
      </w:pPr>
      <w:r w:rsidRPr="003501C7">
        <w:rPr>
          <w:lang w:val="en-US"/>
          <w:rPrChange w:id="3328" w:author="Benoît Perez-Lamarque" w:date="2021-09-23T12:19:00Z">
            <w:rPr/>
          </w:rPrChange>
        </w:rPr>
        <w:lastRenderedPageBreak/>
        <w:t>#axis(side=2, at=seq(from=0, to=1, by=0.2), labels=seq(from=0, to=1, by=0.2), las=2, tcl=-0.25)</w:t>
      </w:r>
    </w:p>
    <w:p w14:paraId="056DDC95" w14:textId="77777777" w:rsidR="003501C7" w:rsidRDefault="003501C7" w:rsidP="003501C7">
      <w:r>
        <w:t>segments(x0 = -1, x1 = -1, y0 = 0, y1 = 1, lty = 2, col = colNum[3])</w:t>
      </w:r>
    </w:p>
    <w:p w14:paraId="62B3F1BB" w14:textId="77777777" w:rsidR="003501C7" w:rsidRPr="003501C7" w:rsidRDefault="003501C7" w:rsidP="003501C7">
      <w:pPr>
        <w:rPr>
          <w:lang w:val="en-US"/>
          <w:rPrChange w:id="3329" w:author="Benoît Perez-Lamarque" w:date="2021-09-23T12:19:00Z">
            <w:rPr/>
          </w:rPrChange>
        </w:rPr>
      </w:pPr>
      <w:r w:rsidRPr="003501C7">
        <w:rPr>
          <w:lang w:val="en-US"/>
          <w:rPrChange w:id="3330" w:author="Benoît Perez-Lamarque" w:date="2021-09-23T12:19:00Z">
            <w:rPr/>
          </w:rPrChange>
        </w:rPr>
        <w:t>text(x=1:6, y=rep(-0.1, times=6), labels=models, cex=0.8,  xpd=TRUE)</w:t>
      </w:r>
    </w:p>
    <w:p w14:paraId="2C4D7637" w14:textId="77777777" w:rsidR="003501C7" w:rsidRPr="003501C7" w:rsidRDefault="003501C7" w:rsidP="003501C7">
      <w:pPr>
        <w:rPr>
          <w:lang w:val="en-US"/>
          <w:rPrChange w:id="3331" w:author="Benoît Perez-Lamarque" w:date="2021-09-23T12:19:00Z">
            <w:rPr/>
          </w:rPrChange>
        </w:rPr>
      </w:pPr>
      <w:r w:rsidRPr="003501C7">
        <w:rPr>
          <w:lang w:val="en-US"/>
          <w:rPrChange w:id="3332" w:author="Benoît Perez-Lamarque" w:date="2021-09-23T12:19:00Z">
            <w:rPr/>
          </w:rPrChange>
        </w:rPr>
        <w:t>for(i in 1:6){</w:t>
      </w:r>
    </w:p>
    <w:p w14:paraId="32BCE94F" w14:textId="77777777" w:rsidR="003501C7" w:rsidRPr="003501C7" w:rsidRDefault="003501C7" w:rsidP="003501C7">
      <w:pPr>
        <w:rPr>
          <w:lang w:val="en-US"/>
          <w:rPrChange w:id="3333" w:author="Benoît Perez-Lamarque" w:date="2021-09-23T12:19:00Z">
            <w:rPr/>
          </w:rPrChange>
        </w:rPr>
      </w:pPr>
      <w:r w:rsidRPr="003501C7">
        <w:rPr>
          <w:lang w:val="en-US"/>
          <w:rPrChange w:id="3334" w:author="Benoît Perez-Lamarque" w:date="2021-09-23T12:19:00Z">
            <w:rPr/>
          </w:rPrChange>
        </w:rPr>
        <w:t xml:space="preserve">  </w:t>
      </w:r>
    </w:p>
    <w:p w14:paraId="144F4090" w14:textId="77777777" w:rsidR="003501C7" w:rsidRPr="003501C7" w:rsidRDefault="003501C7" w:rsidP="003501C7">
      <w:pPr>
        <w:rPr>
          <w:lang w:val="en-US"/>
          <w:rPrChange w:id="3335" w:author="Benoît Perez-Lamarque" w:date="2021-09-23T12:19:00Z">
            <w:rPr/>
          </w:rPrChange>
        </w:rPr>
      </w:pPr>
      <w:r w:rsidRPr="003501C7">
        <w:rPr>
          <w:lang w:val="en-US"/>
          <w:rPrChange w:id="3336" w:author="Benoît Perez-Lamarque" w:date="2021-09-23T12:19:00Z">
            <w:rPr/>
          </w:rPrChange>
        </w:rPr>
        <w:t xml:space="preserve">  meanPt &lt;- mean(as.numcharac(summaryMOBFrugivory[, ncol(summaryMOBFrugivory)-6+i]))</w:t>
      </w:r>
    </w:p>
    <w:p w14:paraId="3F6C8504" w14:textId="77777777" w:rsidR="003501C7" w:rsidRPr="003501C7" w:rsidRDefault="003501C7" w:rsidP="003501C7">
      <w:pPr>
        <w:rPr>
          <w:lang w:val="en-US"/>
          <w:rPrChange w:id="3337" w:author="Benoît Perez-Lamarque" w:date="2021-09-23T12:19:00Z">
            <w:rPr/>
          </w:rPrChange>
        </w:rPr>
      </w:pPr>
      <w:r w:rsidRPr="003501C7">
        <w:rPr>
          <w:lang w:val="en-US"/>
          <w:rPrChange w:id="3338" w:author="Benoît Perez-Lamarque" w:date="2021-09-23T12:19:00Z">
            <w:rPr/>
          </w:rPrChange>
        </w:rPr>
        <w:t xml:space="preserve">  sd &lt;- sd(as.numcharac(summaryMOBFrugivory[, ncol(summaryMOBFrugivory)-6+i]))</w:t>
      </w:r>
    </w:p>
    <w:p w14:paraId="4137C6D7" w14:textId="77777777" w:rsidR="003501C7" w:rsidRPr="003501C7" w:rsidRDefault="003501C7" w:rsidP="003501C7">
      <w:pPr>
        <w:rPr>
          <w:lang w:val="en-US"/>
          <w:rPrChange w:id="3339" w:author="Benoît Perez-Lamarque" w:date="2021-09-23T12:19:00Z">
            <w:rPr/>
          </w:rPrChange>
        </w:rPr>
      </w:pPr>
      <w:r w:rsidRPr="003501C7">
        <w:rPr>
          <w:lang w:val="en-US"/>
          <w:rPrChange w:id="3340" w:author="Benoît Perez-Lamarque" w:date="2021-09-23T12:19:00Z">
            <w:rPr/>
          </w:rPrChange>
        </w:rPr>
        <w:t xml:space="preserve">  #sd &lt;- sd/nrow(summaryMOBFrugivory) #error not sd</w:t>
      </w:r>
    </w:p>
    <w:p w14:paraId="13D3FE86" w14:textId="77777777" w:rsidR="003501C7" w:rsidRPr="003501C7" w:rsidRDefault="003501C7" w:rsidP="003501C7">
      <w:pPr>
        <w:rPr>
          <w:lang w:val="en-US"/>
          <w:rPrChange w:id="3341" w:author="Benoît Perez-Lamarque" w:date="2021-09-23T12:19:00Z">
            <w:rPr/>
          </w:rPrChange>
        </w:rPr>
      </w:pPr>
      <w:r w:rsidRPr="003501C7">
        <w:rPr>
          <w:lang w:val="en-US"/>
          <w:rPrChange w:id="3342" w:author="Benoît Perez-Lamarque" w:date="2021-09-23T12:19:00Z">
            <w:rPr/>
          </w:rPrChange>
        </w:rPr>
        <w:t xml:space="preserve">  errorBars(location=i, meanPt=meanPt, barValue=sd, refUnit=1, col="black", minValue=0, maxValue=1, horiz=FALSE)</w:t>
      </w:r>
    </w:p>
    <w:p w14:paraId="46D81B0B" w14:textId="77777777" w:rsidR="003501C7" w:rsidRPr="003501C7" w:rsidRDefault="003501C7" w:rsidP="003501C7">
      <w:pPr>
        <w:rPr>
          <w:lang w:val="en-US"/>
          <w:rPrChange w:id="3343" w:author="Benoît Perez-Lamarque" w:date="2021-09-23T12:19:00Z">
            <w:rPr/>
          </w:rPrChange>
        </w:rPr>
      </w:pPr>
      <w:r w:rsidRPr="003501C7">
        <w:rPr>
          <w:lang w:val="en-US"/>
          <w:rPrChange w:id="3344" w:author="Benoît Perez-Lamarque" w:date="2021-09-23T12:19:00Z">
            <w:rPr/>
          </w:rPrChange>
        </w:rPr>
        <w:t xml:space="preserve">  points(x=i, y=meanPt, pch=19, col=colourModels[i], xpd=TRUE)</w:t>
      </w:r>
    </w:p>
    <w:p w14:paraId="6B924FF5" w14:textId="77777777" w:rsidR="003501C7" w:rsidRPr="003501C7" w:rsidRDefault="003501C7" w:rsidP="003501C7">
      <w:pPr>
        <w:rPr>
          <w:lang w:val="en-US"/>
          <w:rPrChange w:id="3345" w:author="Benoît Perez-Lamarque" w:date="2021-09-23T12:19:00Z">
            <w:rPr/>
          </w:rPrChange>
        </w:rPr>
      </w:pPr>
      <w:r w:rsidRPr="003501C7">
        <w:rPr>
          <w:lang w:val="en-US"/>
          <w:rPrChange w:id="3346" w:author="Benoît Perez-Lamarque" w:date="2021-09-23T12:19:00Z">
            <w:rPr/>
          </w:rPrChange>
        </w:rPr>
        <w:t xml:space="preserve">  </w:t>
      </w:r>
    </w:p>
    <w:p w14:paraId="67125779" w14:textId="77777777" w:rsidR="003501C7" w:rsidRPr="003501C7" w:rsidRDefault="003501C7" w:rsidP="003501C7">
      <w:pPr>
        <w:rPr>
          <w:lang w:val="en-US"/>
          <w:rPrChange w:id="3347" w:author="Benoît Perez-Lamarque" w:date="2021-09-23T12:19:00Z">
            <w:rPr/>
          </w:rPrChange>
        </w:rPr>
      </w:pPr>
      <w:r w:rsidRPr="003501C7">
        <w:rPr>
          <w:lang w:val="en-US"/>
          <w:rPrChange w:id="3348" w:author="Benoît Perez-Lamarque" w:date="2021-09-23T12:19:00Z">
            <w:rPr/>
          </w:rPrChange>
        </w:rPr>
        <w:t>}</w:t>
      </w:r>
    </w:p>
    <w:p w14:paraId="45B2A555" w14:textId="77777777" w:rsidR="003501C7" w:rsidRPr="003501C7" w:rsidRDefault="003501C7" w:rsidP="003501C7">
      <w:pPr>
        <w:rPr>
          <w:lang w:val="en-US"/>
          <w:rPrChange w:id="3349" w:author="Benoît Perez-Lamarque" w:date="2021-09-23T12:19:00Z">
            <w:rPr/>
          </w:rPrChange>
        </w:rPr>
      </w:pPr>
      <w:r w:rsidRPr="003501C7">
        <w:rPr>
          <w:lang w:val="en-US"/>
          <w:rPrChange w:id="3350" w:author="Benoît Perez-Lamarque" w:date="2021-09-23T12:19:00Z">
            <w:rPr/>
          </w:rPrChange>
        </w:rPr>
        <w:t>draw.circle(x=0.3,y=1.1,0.25, col=colNum[3], border=NA)</w:t>
      </w:r>
    </w:p>
    <w:p w14:paraId="717D88B0" w14:textId="77777777" w:rsidR="003501C7" w:rsidRPr="003501C7" w:rsidRDefault="003501C7" w:rsidP="003501C7">
      <w:pPr>
        <w:rPr>
          <w:lang w:val="en-US"/>
          <w:rPrChange w:id="3351" w:author="Benoît Perez-Lamarque" w:date="2021-09-23T12:19:00Z">
            <w:rPr/>
          </w:rPrChange>
        </w:rPr>
      </w:pPr>
      <w:r w:rsidRPr="003501C7">
        <w:rPr>
          <w:lang w:val="en-US"/>
          <w:rPrChange w:id="3352" w:author="Benoît Perez-Lamarque" w:date="2021-09-23T12:19:00Z">
            <w:rPr/>
          </w:rPrChange>
        </w:rPr>
        <w:t>text(x=0.3, y=1.1, labels="3", xpd=TRUE, col="white", font=2)</w:t>
      </w:r>
    </w:p>
    <w:p w14:paraId="77F1CDD5" w14:textId="77777777" w:rsidR="003501C7" w:rsidRPr="003501C7" w:rsidRDefault="003501C7" w:rsidP="003501C7">
      <w:pPr>
        <w:rPr>
          <w:lang w:val="en-US"/>
          <w:rPrChange w:id="3353" w:author="Benoît Perez-Lamarque" w:date="2021-09-23T12:19:00Z">
            <w:rPr/>
          </w:rPrChange>
        </w:rPr>
      </w:pPr>
      <w:r w:rsidRPr="003501C7">
        <w:rPr>
          <w:lang w:val="en-US"/>
          <w:rPrChange w:id="3354" w:author="Benoît Perez-Lamarque" w:date="2021-09-23T12:19:00Z">
            <w:rPr/>
          </w:rPrChange>
        </w:rPr>
        <w:t>text(x=3.5, y=1.1, labels="MOB", xpd=TRUE, col="black", font=2, cex=1.5)</w:t>
      </w:r>
    </w:p>
    <w:p w14:paraId="12725500" w14:textId="77777777" w:rsidR="003501C7" w:rsidRPr="003501C7" w:rsidRDefault="003501C7" w:rsidP="003501C7">
      <w:pPr>
        <w:rPr>
          <w:lang w:val="en-US"/>
          <w:rPrChange w:id="3355" w:author="Benoît Perez-Lamarque" w:date="2021-09-23T12:19:00Z">
            <w:rPr/>
          </w:rPrChange>
        </w:rPr>
      </w:pPr>
    </w:p>
    <w:p w14:paraId="473394C6" w14:textId="77777777" w:rsidR="003501C7" w:rsidRPr="003501C7" w:rsidRDefault="003501C7" w:rsidP="003501C7">
      <w:pPr>
        <w:rPr>
          <w:lang w:val="en-US"/>
          <w:rPrChange w:id="3356" w:author="Benoît Perez-Lamarque" w:date="2021-09-23T12:19:00Z">
            <w:rPr/>
          </w:rPrChange>
        </w:rPr>
      </w:pPr>
      <w:r w:rsidRPr="003501C7">
        <w:rPr>
          <w:lang w:val="en-US"/>
          <w:rPrChange w:id="3357" w:author="Benoît Perez-Lamarque" w:date="2021-09-23T12:19:00Z">
            <w:rPr/>
          </w:rPrChange>
        </w:rPr>
        <w:t>#b and r are the rate for density dependance (DD) of the speciation rate. If positive, positive DD, otherwise, negative.</w:t>
      </w:r>
    </w:p>
    <w:p w14:paraId="20DF5D7A" w14:textId="77777777" w:rsidR="003501C7" w:rsidRPr="003501C7" w:rsidRDefault="003501C7" w:rsidP="003501C7">
      <w:pPr>
        <w:rPr>
          <w:lang w:val="en-US"/>
          <w:rPrChange w:id="3358" w:author="Benoît Perez-Lamarque" w:date="2021-09-23T12:19:00Z">
            <w:rPr/>
          </w:rPrChange>
        </w:rPr>
      </w:pPr>
      <w:r w:rsidRPr="003501C7">
        <w:rPr>
          <w:lang w:val="en-US"/>
          <w:rPrChange w:id="3359" w:author="Benoît Perez-Lamarque" w:date="2021-09-23T12:19:00Z">
            <w:rPr/>
          </w:rPrChange>
        </w:rPr>
        <w:t>#add their values below:</w:t>
      </w:r>
    </w:p>
    <w:p w14:paraId="3411DA3A" w14:textId="77777777" w:rsidR="003501C7" w:rsidRPr="003501C7" w:rsidRDefault="003501C7" w:rsidP="003501C7">
      <w:pPr>
        <w:rPr>
          <w:lang w:val="en-US"/>
          <w:rPrChange w:id="3360" w:author="Benoît Perez-Lamarque" w:date="2021-09-23T12:19:00Z">
            <w:rPr/>
          </w:rPrChange>
        </w:rPr>
      </w:pPr>
    </w:p>
    <w:p w14:paraId="2BEDB2CC" w14:textId="77777777" w:rsidR="003501C7" w:rsidRDefault="003501C7" w:rsidP="003501C7">
      <w:r>
        <w:t>text(x=c(4,5,6), y=c(-0.2, -0.2),</w:t>
      </w:r>
    </w:p>
    <w:p w14:paraId="58F0F9C6" w14:textId="77777777" w:rsidR="003501C7" w:rsidRDefault="003501C7" w:rsidP="003501C7">
      <w:r>
        <w:t xml:space="preserve">     labels=c(</w:t>
      </w:r>
    </w:p>
    <w:p w14:paraId="2FAB0D94" w14:textId="77777777" w:rsidR="003501C7" w:rsidRPr="003501C7" w:rsidRDefault="003501C7" w:rsidP="003501C7">
      <w:pPr>
        <w:rPr>
          <w:lang w:val="en-US"/>
          <w:rPrChange w:id="3361" w:author="Benoît Perez-Lamarque" w:date="2021-09-23T12:19:00Z">
            <w:rPr/>
          </w:rPrChange>
        </w:rPr>
      </w:pPr>
      <w:r>
        <w:t xml:space="preserve">       </w:t>
      </w:r>
      <w:r w:rsidRPr="003501C7">
        <w:rPr>
          <w:lang w:val="en-US"/>
          <w:rPrChange w:id="3362" w:author="Benoît Perez-Lamarque" w:date="2021-09-23T12:19:00Z">
            <w:rPr/>
          </w:rPrChange>
        </w:rPr>
        <w:t>"r ~",</w:t>
      </w:r>
    </w:p>
    <w:p w14:paraId="5034A8C7" w14:textId="77777777" w:rsidR="003501C7" w:rsidRPr="003501C7" w:rsidRDefault="003501C7" w:rsidP="003501C7">
      <w:pPr>
        <w:rPr>
          <w:lang w:val="en-US"/>
          <w:rPrChange w:id="3363" w:author="Benoît Perez-Lamarque" w:date="2021-09-23T12:19:00Z">
            <w:rPr/>
          </w:rPrChange>
        </w:rPr>
      </w:pPr>
      <w:r w:rsidRPr="003501C7">
        <w:rPr>
          <w:lang w:val="en-US"/>
          <w:rPrChange w:id="3364" w:author="Benoît Perez-Lamarque" w:date="2021-09-23T12:19:00Z">
            <w:rPr/>
          </w:rPrChange>
        </w:rPr>
        <w:t xml:space="preserve">       round(mean(as.numcharac(summaryMOBFrugivory$DDlingeo.b)), digit=3),</w:t>
      </w:r>
    </w:p>
    <w:p w14:paraId="0F3BB51C" w14:textId="77777777" w:rsidR="003501C7" w:rsidRPr="003501C7" w:rsidRDefault="003501C7" w:rsidP="003501C7">
      <w:pPr>
        <w:rPr>
          <w:lang w:val="en-US"/>
          <w:rPrChange w:id="3365" w:author="Benoît Perez-Lamarque" w:date="2021-09-23T12:19:00Z">
            <w:rPr/>
          </w:rPrChange>
        </w:rPr>
      </w:pPr>
      <w:r w:rsidRPr="003501C7">
        <w:rPr>
          <w:lang w:val="en-US"/>
          <w:rPrChange w:id="3366" w:author="Benoît Perez-Lamarque" w:date="2021-09-23T12:19:00Z">
            <w:rPr/>
          </w:rPrChange>
        </w:rPr>
        <w:t xml:space="preserve">       round(mean(as.numcharac(summaryMOBFrugivory$DDexpgeo.r)), digit=3)</w:t>
      </w:r>
    </w:p>
    <w:p w14:paraId="009FAC59" w14:textId="77777777" w:rsidR="003501C7" w:rsidRPr="003501C7" w:rsidRDefault="003501C7" w:rsidP="003501C7">
      <w:pPr>
        <w:rPr>
          <w:lang w:val="en-US"/>
          <w:rPrChange w:id="3367" w:author="Benoît Perez-Lamarque" w:date="2021-09-23T12:19:00Z">
            <w:rPr/>
          </w:rPrChange>
        </w:rPr>
      </w:pPr>
      <w:r w:rsidRPr="003501C7">
        <w:rPr>
          <w:lang w:val="en-US"/>
          <w:rPrChange w:id="3368" w:author="Benoît Perez-Lamarque" w:date="2021-09-23T12:19:00Z">
            <w:rPr/>
          </w:rPrChange>
        </w:rPr>
        <w:t xml:space="preserve">     ), cex=0.75, xpd=TRUE)</w:t>
      </w:r>
    </w:p>
    <w:p w14:paraId="08A37627" w14:textId="77777777" w:rsidR="003501C7" w:rsidRPr="003501C7" w:rsidRDefault="003501C7" w:rsidP="003501C7">
      <w:pPr>
        <w:rPr>
          <w:lang w:val="en-US"/>
          <w:rPrChange w:id="3369" w:author="Benoît Perez-Lamarque" w:date="2021-09-23T12:19:00Z">
            <w:rPr/>
          </w:rPrChange>
        </w:rPr>
      </w:pPr>
      <w:r w:rsidRPr="003501C7">
        <w:rPr>
          <w:lang w:val="en-US"/>
          <w:rPrChange w:id="3370" w:author="Benoît Perez-Lamarque" w:date="2021-09-23T12:19:00Z">
            <w:rPr/>
          </w:rPrChange>
        </w:rPr>
        <w:t>##------------</w:t>
      </w:r>
    </w:p>
    <w:p w14:paraId="01F862E8" w14:textId="77777777" w:rsidR="003501C7" w:rsidRPr="003501C7" w:rsidRDefault="003501C7" w:rsidP="003501C7">
      <w:pPr>
        <w:rPr>
          <w:lang w:val="en-US"/>
          <w:rPrChange w:id="3371" w:author="Benoît Perez-Lamarque" w:date="2021-09-23T12:19:00Z">
            <w:rPr/>
          </w:rPrChange>
        </w:rPr>
      </w:pPr>
    </w:p>
    <w:p w14:paraId="30F707C1" w14:textId="77777777" w:rsidR="003501C7" w:rsidRPr="003501C7" w:rsidRDefault="003501C7" w:rsidP="003501C7">
      <w:pPr>
        <w:rPr>
          <w:lang w:val="en-US"/>
          <w:rPrChange w:id="3372" w:author="Benoît Perez-Lamarque" w:date="2021-09-23T12:19:00Z">
            <w:rPr/>
          </w:rPrChange>
        </w:rPr>
      </w:pPr>
      <w:r w:rsidRPr="003501C7">
        <w:rPr>
          <w:lang w:val="en-US"/>
          <w:rPrChange w:id="3373" w:author="Benoît Perez-Lamarque" w:date="2021-09-23T12:19:00Z">
            <w:rPr/>
          </w:rPrChange>
        </w:rPr>
        <w:t>##------------</w:t>
      </w:r>
    </w:p>
    <w:p w14:paraId="0FF1526B" w14:textId="77777777" w:rsidR="003501C7" w:rsidRPr="003501C7" w:rsidRDefault="003501C7" w:rsidP="003501C7">
      <w:pPr>
        <w:rPr>
          <w:lang w:val="en-US"/>
          <w:rPrChange w:id="3374" w:author="Benoît Perez-Lamarque" w:date="2021-09-23T12:19:00Z">
            <w:rPr/>
          </w:rPrChange>
        </w:rPr>
      </w:pPr>
    </w:p>
    <w:p w14:paraId="37F396CB" w14:textId="77777777" w:rsidR="003501C7" w:rsidRPr="003501C7" w:rsidRDefault="003501C7" w:rsidP="003501C7">
      <w:pPr>
        <w:rPr>
          <w:lang w:val="en-US"/>
          <w:rPrChange w:id="3375" w:author="Benoît Perez-Lamarque" w:date="2021-09-23T12:19:00Z">
            <w:rPr/>
          </w:rPrChange>
        </w:rPr>
      </w:pPr>
      <w:r w:rsidRPr="003501C7">
        <w:rPr>
          <w:lang w:val="en-US"/>
          <w:rPrChange w:id="3376" w:author="Benoît Perez-Lamarque" w:date="2021-09-23T12:19:00Z">
            <w:rPr/>
          </w:rPrChange>
        </w:rPr>
        <w:t>#Hippocampus</w:t>
      </w:r>
    </w:p>
    <w:p w14:paraId="16ECC99F" w14:textId="77777777" w:rsidR="003501C7" w:rsidRPr="003501C7" w:rsidRDefault="003501C7" w:rsidP="003501C7">
      <w:pPr>
        <w:rPr>
          <w:lang w:val="en-US"/>
          <w:rPrChange w:id="3377" w:author="Benoît Perez-Lamarque" w:date="2021-09-23T12:19:00Z">
            <w:rPr/>
          </w:rPrChange>
        </w:rPr>
      </w:pPr>
    </w:p>
    <w:p w14:paraId="14FF88B8" w14:textId="77777777" w:rsidR="003501C7" w:rsidRPr="003501C7" w:rsidRDefault="003501C7" w:rsidP="003501C7">
      <w:pPr>
        <w:rPr>
          <w:lang w:val="en-US"/>
          <w:rPrChange w:id="3378" w:author="Benoît Perez-Lamarque" w:date="2021-09-23T12:19:00Z">
            <w:rPr/>
          </w:rPrChange>
        </w:rPr>
      </w:pPr>
      <w:r w:rsidRPr="003501C7">
        <w:rPr>
          <w:lang w:val="en-US"/>
          <w:rPrChange w:id="3379" w:author="Benoît Perez-Lamarque" w:date="2021-09-23T12:19:00Z">
            <w:rPr/>
          </w:rPrChange>
        </w:rPr>
        <w:t>plot(</w:t>
      </w:r>
    </w:p>
    <w:p w14:paraId="2A2CB7E9" w14:textId="77777777" w:rsidR="003501C7" w:rsidRPr="003501C7" w:rsidRDefault="003501C7" w:rsidP="003501C7">
      <w:pPr>
        <w:rPr>
          <w:lang w:val="en-US"/>
          <w:rPrChange w:id="3380" w:author="Benoît Perez-Lamarque" w:date="2021-09-23T12:19:00Z">
            <w:rPr/>
          </w:rPrChange>
        </w:rPr>
      </w:pPr>
      <w:r w:rsidRPr="003501C7">
        <w:rPr>
          <w:lang w:val="en-US"/>
          <w:rPrChange w:id="3381" w:author="Benoît Perez-Lamarque" w:date="2021-09-23T12:19:00Z">
            <w:rPr/>
          </w:rPrChange>
        </w:rPr>
        <w:t xml:space="preserve">  x=0, y=0, xlab="", ylab="AICc weight", cex.sub=1.6,</w:t>
      </w:r>
    </w:p>
    <w:p w14:paraId="109840E9" w14:textId="77777777" w:rsidR="003501C7" w:rsidRPr="003501C7" w:rsidRDefault="003501C7" w:rsidP="003501C7">
      <w:pPr>
        <w:rPr>
          <w:lang w:val="en-US"/>
          <w:rPrChange w:id="3382" w:author="Benoît Perez-Lamarque" w:date="2021-09-23T12:19:00Z">
            <w:rPr/>
          </w:rPrChange>
        </w:rPr>
      </w:pPr>
      <w:r w:rsidRPr="003501C7">
        <w:rPr>
          <w:lang w:val="en-US"/>
          <w:rPrChange w:id="3383" w:author="Benoît Perez-Lamarque" w:date="2021-09-23T12:19:00Z">
            <w:rPr/>
          </w:rPrChange>
        </w:rPr>
        <w:t xml:space="preserve">  xlim=c(0,7), ylim=c(0,1.2),</w:t>
      </w:r>
    </w:p>
    <w:p w14:paraId="3BFEE743" w14:textId="77777777" w:rsidR="003501C7" w:rsidRPr="003501C7" w:rsidRDefault="003501C7" w:rsidP="003501C7">
      <w:pPr>
        <w:rPr>
          <w:lang w:val="en-US"/>
          <w:rPrChange w:id="3384" w:author="Benoît Perez-Lamarque" w:date="2021-09-23T12:19:00Z">
            <w:rPr/>
          </w:rPrChange>
        </w:rPr>
      </w:pPr>
      <w:r w:rsidRPr="003501C7">
        <w:rPr>
          <w:lang w:val="en-US"/>
          <w:rPrChange w:id="3385" w:author="Benoît Perez-Lamarque" w:date="2021-09-23T12:19:00Z">
            <w:rPr/>
          </w:rPrChange>
        </w:rPr>
        <w:t xml:space="preserve">  las=1, type="n", tcl=-0.25, frame.plot=FALSE, </w:t>
      </w:r>
    </w:p>
    <w:p w14:paraId="3CFACD28" w14:textId="77777777" w:rsidR="003501C7" w:rsidRPr="003501C7" w:rsidRDefault="003501C7" w:rsidP="003501C7">
      <w:pPr>
        <w:rPr>
          <w:lang w:val="en-US"/>
          <w:rPrChange w:id="3386" w:author="Benoît Perez-Lamarque" w:date="2021-09-23T12:19:00Z">
            <w:rPr/>
          </w:rPrChange>
        </w:rPr>
      </w:pPr>
      <w:r w:rsidRPr="003501C7">
        <w:rPr>
          <w:lang w:val="en-US"/>
          <w:rPrChange w:id="3387" w:author="Benoît Perez-Lamarque" w:date="2021-09-23T12:19:00Z">
            <w:rPr/>
          </w:rPrChange>
        </w:rPr>
        <w:t xml:space="preserve">  xaxt="n",xaxs="i",yaxs="i", yaxt="n")</w:t>
      </w:r>
    </w:p>
    <w:p w14:paraId="7C9D4CDF" w14:textId="77777777" w:rsidR="003501C7" w:rsidRPr="003501C7" w:rsidRDefault="003501C7" w:rsidP="003501C7">
      <w:pPr>
        <w:rPr>
          <w:lang w:val="en-US"/>
          <w:rPrChange w:id="3388" w:author="Benoît Perez-Lamarque" w:date="2021-09-23T12:19:00Z">
            <w:rPr/>
          </w:rPrChange>
        </w:rPr>
      </w:pPr>
    </w:p>
    <w:p w14:paraId="399B02F2" w14:textId="77777777" w:rsidR="003501C7" w:rsidRPr="003501C7" w:rsidRDefault="003501C7" w:rsidP="003501C7">
      <w:pPr>
        <w:rPr>
          <w:lang w:val="en-US"/>
          <w:rPrChange w:id="3389" w:author="Benoît Perez-Lamarque" w:date="2021-09-23T12:19:00Z">
            <w:rPr/>
          </w:rPrChange>
        </w:rPr>
      </w:pPr>
      <w:r w:rsidRPr="003501C7">
        <w:rPr>
          <w:lang w:val="en-US"/>
          <w:rPrChange w:id="3390" w:author="Benoît Perez-Lamarque" w:date="2021-09-23T12:19:00Z">
            <w:rPr/>
          </w:rPrChange>
        </w:rPr>
        <w:t>addGrid(xmin=0, xmax=7, xintsmall=0.25, xintbig=1, ymin=0, ymax=1, yintsmall=0.05, yintbig=0.2, axisPlot=FALSE)</w:t>
      </w:r>
    </w:p>
    <w:p w14:paraId="0ACCC22D" w14:textId="77777777" w:rsidR="003501C7" w:rsidRPr="003501C7" w:rsidRDefault="003501C7" w:rsidP="003501C7">
      <w:pPr>
        <w:rPr>
          <w:lang w:val="en-US"/>
          <w:rPrChange w:id="3391" w:author="Benoît Perez-Lamarque" w:date="2021-09-23T12:19:00Z">
            <w:rPr/>
          </w:rPrChange>
        </w:rPr>
      </w:pPr>
      <w:r w:rsidRPr="003501C7">
        <w:rPr>
          <w:lang w:val="en-US"/>
          <w:rPrChange w:id="3392" w:author="Benoît Perez-Lamarque" w:date="2021-09-23T12:19:00Z">
            <w:rPr/>
          </w:rPrChange>
        </w:rPr>
        <w:t>axis(side=2, at=seq(from=0, to=1, by=0.2), labels=seq(from=0, to=1, by=0.2), las=2, tcl=-0.25)</w:t>
      </w:r>
    </w:p>
    <w:p w14:paraId="6C41FE07" w14:textId="77777777" w:rsidR="003501C7" w:rsidRPr="003501C7" w:rsidRDefault="003501C7" w:rsidP="003501C7">
      <w:pPr>
        <w:rPr>
          <w:lang w:val="en-US"/>
          <w:rPrChange w:id="3393" w:author="Benoît Perez-Lamarque" w:date="2021-09-23T12:19:00Z">
            <w:rPr/>
          </w:rPrChange>
        </w:rPr>
      </w:pPr>
      <w:r w:rsidRPr="003501C7">
        <w:rPr>
          <w:lang w:val="en-US"/>
          <w:rPrChange w:id="3394" w:author="Benoît Perez-Lamarque" w:date="2021-09-23T12:19:00Z">
            <w:rPr/>
          </w:rPrChange>
        </w:rPr>
        <w:t>text(x=1:6, y=rep(-0.1, times=6), labels=models, cex=0.8,  xpd=TRUE)</w:t>
      </w:r>
    </w:p>
    <w:p w14:paraId="3ABB4FE6" w14:textId="77777777" w:rsidR="003501C7" w:rsidRPr="003501C7" w:rsidRDefault="003501C7" w:rsidP="003501C7">
      <w:pPr>
        <w:rPr>
          <w:lang w:val="en-US"/>
          <w:rPrChange w:id="3395" w:author="Benoît Perez-Lamarque" w:date="2021-09-23T12:19:00Z">
            <w:rPr/>
          </w:rPrChange>
        </w:rPr>
      </w:pPr>
      <w:r w:rsidRPr="003501C7">
        <w:rPr>
          <w:lang w:val="en-US"/>
          <w:rPrChange w:id="3396" w:author="Benoît Perez-Lamarque" w:date="2021-09-23T12:19:00Z">
            <w:rPr/>
          </w:rPrChange>
        </w:rPr>
        <w:t>for(i in 1:6){</w:t>
      </w:r>
    </w:p>
    <w:p w14:paraId="3EF5000C" w14:textId="77777777" w:rsidR="003501C7" w:rsidRPr="003501C7" w:rsidRDefault="003501C7" w:rsidP="003501C7">
      <w:pPr>
        <w:rPr>
          <w:lang w:val="en-US"/>
          <w:rPrChange w:id="3397" w:author="Benoît Perez-Lamarque" w:date="2021-09-23T12:19:00Z">
            <w:rPr/>
          </w:rPrChange>
        </w:rPr>
      </w:pPr>
      <w:r w:rsidRPr="003501C7">
        <w:rPr>
          <w:lang w:val="en-US"/>
          <w:rPrChange w:id="3398" w:author="Benoît Perez-Lamarque" w:date="2021-09-23T12:19:00Z">
            <w:rPr/>
          </w:rPrChange>
        </w:rPr>
        <w:t xml:space="preserve">  </w:t>
      </w:r>
    </w:p>
    <w:p w14:paraId="580FAFDD" w14:textId="77777777" w:rsidR="003501C7" w:rsidRPr="003501C7" w:rsidRDefault="003501C7" w:rsidP="003501C7">
      <w:pPr>
        <w:rPr>
          <w:lang w:val="en-US"/>
          <w:rPrChange w:id="3399" w:author="Benoît Perez-Lamarque" w:date="2021-09-23T12:19:00Z">
            <w:rPr/>
          </w:rPrChange>
        </w:rPr>
      </w:pPr>
      <w:r w:rsidRPr="003501C7">
        <w:rPr>
          <w:lang w:val="en-US"/>
          <w:rPrChange w:id="3400" w:author="Benoît Perez-Lamarque" w:date="2021-09-23T12:19:00Z">
            <w:rPr/>
          </w:rPrChange>
        </w:rPr>
        <w:lastRenderedPageBreak/>
        <w:t xml:space="preserve">  meanPt &lt;- mean(as.numcharac(summaryHippocampusFrugivory[, ncol(summaryHippocampusFrugivory)-6+i]))</w:t>
      </w:r>
    </w:p>
    <w:p w14:paraId="6CDA9384" w14:textId="77777777" w:rsidR="003501C7" w:rsidRPr="003501C7" w:rsidRDefault="003501C7" w:rsidP="003501C7">
      <w:pPr>
        <w:rPr>
          <w:lang w:val="en-US"/>
          <w:rPrChange w:id="3401" w:author="Benoît Perez-Lamarque" w:date="2021-09-23T12:19:00Z">
            <w:rPr/>
          </w:rPrChange>
        </w:rPr>
      </w:pPr>
      <w:r w:rsidRPr="003501C7">
        <w:rPr>
          <w:lang w:val="en-US"/>
          <w:rPrChange w:id="3402" w:author="Benoît Perez-Lamarque" w:date="2021-09-23T12:19:00Z">
            <w:rPr/>
          </w:rPrChange>
        </w:rPr>
        <w:t xml:space="preserve">  sd &lt;- sd(as.numcharac(summaryHippocampusFrugivory[, ncol(summaryHippocampusFrugivory)-6+i]))</w:t>
      </w:r>
    </w:p>
    <w:p w14:paraId="185A0DD1" w14:textId="77777777" w:rsidR="003501C7" w:rsidRPr="003501C7" w:rsidRDefault="003501C7" w:rsidP="003501C7">
      <w:pPr>
        <w:rPr>
          <w:lang w:val="en-US"/>
          <w:rPrChange w:id="3403" w:author="Benoît Perez-Lamarque" w:date="2021-09-23T12:19:00Z">
            <w:rPr/>
          </w:rPrChange>
        </w:rPr>
      </w:pPr>
      <w:r w:rsidRPr="003501C7">
        <w:rPr>
          <w:lang w:val="en-US"/>
          <w:rPrChange w:id="3404" w:author="Benoît Perez-Lamarque" w:date="2021-09-23T12:19:00Z">
            <w:rPr/>
          </w:rPrChange>
        </w:rPr>
        <w:t xml:space="preserve">  #sd &lt;- sd/nrow(summaryHippocampusFrugivory) #error not sd</w:t>
      </w:r>
    </w:p>
    <w:p w14:paraId="51D0BCE7" w14:textId="77777777" w:rsidR="003501C7" w:rsidRPr="003501C7" w:rsidRDefault="003501C7" w:rsidP="003501C7">
      <w:pPr>
        <w:rPr>
          <w:lang w:val="en-US"/>
          <w:rPrChange w:id="3405" w:author="Benoît Perez-Lamarque" w:date="2021-09-23T12:19:00Z">
            <w:rPr/>
          </w:rPrChange>
        </w:rPr>
      </w:pPr>
      <w:r w:rsidRPr="003501C7">
        <w:rPr>
          <w:lang w:val="en-US"/>
          <w:rPrChange w:id="3406" w:author="Benoît Perez-Lamarque" w:date="2021-09-23T12:19:00Z">
            <w:rPr/>
          </w:rPrChange>
        </w:rPr>
        <w:t xml:space="preserve">  errorBars(location=i, meanPt=meanPt, barValue=sd, refUnit=1, col="black", minValue=0, maxValue=1, horiz=FALSE)</w:t>
      </w:r>
    </w:p>
    <w:p w14:paraId="4FEBC9AD" w14:textId="77777777" w:rsidR="003501C7" w:rsidRPr="003501C7" w:rsidRDefault="003501C7" w:rsidP="003501C7">
      <w:pPr>
        <w:rPr>
          <w:lang w:val="en-US"/>
          <w:rPrChange w:id="3407" w:author="Benoît Perez-Lamarque" w:date="2021-09-23T12:19:00Z">
            <w:rPr/>
          </w:rPrChange>
        </w:rPr>
      </w:pPr>
      <w:r w:rsidRPr="003501C7">
        <w:rPr>
          <w:lang w:val="en-US"/>
          <w:rPrChange w:id="3408" w:author="Benoît Perez-Lamarque" w:date="2021-09-23T12:19:00Z">
            <w:rPr/>
          </w:rPrChange>
        </w:rPr>
        <w:t xml:space="preserve">  points(x=i, y=meanPt, pch=19, col=colourModels[i], xpd=TRUE)</w:t>
      </w:r>
    </w:p>
    <w:p w14:paraId="23A4D0EF" w14:textId="77777777" w:rsidR="003501C7" w:rsidRPr="003501C7" w:rsidRDefault="003501C7" w:rsidP="003501C7">
      <w:pPr>
        <w:rPr>
          <w:lang w:val="en-US"/>
          <w:rPrChange w:id="3409" w:author="Benoît Perez-Lamarque" w:date="2021-09-23T12:19:00Z">
            <w:rPr/>
          </w:rPrChange>
        </w:rPr>
      </w:pPr>
      <w:r w:rsidRPr="003501C7">
        <w:rPr>
          <w:lang w:val="en-US"/>
          <w:rPrChange w:id="3410" w:author="Benoît Perez-Lamarque" w:date="2021-09-23T12:19:00Z">
            <w:rPr/>
          </w:rPrChange>
        </w:rPr>
        <w:t xml:space="preserve">  </w:t>
      </w:r>
    </w:p>
    <w:p w14:paraId="04F0278F" w14:textId="77777777" w:rsidR="003501C7" w:rsidRPr="003501C7" w:rsidRDefault="003501C7" w:rsidP="003501C7">
      <w:pPr>
        <w:rPr>
          <w:lang w:val="en-US"/>
          <w:rPrChange w:id="3411" w:author="Benoît Perez-Lamarque" w:date="2021-09-23T12:19:00Z">
            <w:rPr/>
          </w:rPrChange>
        </w:rPr>
      </w:pPr>
      <w:r w:rsidRPr="003501C7">
        <w:rPr>
          <w:lang w:val="en-US"/>
          <w:rPrChange w:id="3412" w:author="Benoît Perez-Lamarque" w:date="2021-09-23T12:19:00Z">
            <w:rPr/>
          </w:rPrChange>
        </w:rPr>
        <w:t>}</w:t>
      </w:r>
    </w:p>
    <w:p w14:paraId="0C2A5E69" w14:textId="77777777" w:rsidR="003501C7" w:rsidRPr="003501C7" w:rsidRDefault="003501C7" w:rsidP="003501C7">
      <w:pPr>
        <w:rPr>
          <w:lang w:val="en-US"/>
          <w:rPrChange w:id="3413" w:author="Benoît Perez-Lamarque" w:date="2021-09-23T12:19:00Z">
            <w:rPr/>
          </w:rPrChange>
        </w:rPr>
      </w:pPr>
      <w:r w:rsidRPr="003501C7">
        <w:rPr>
          <w:lang w:val="en-US"/>
          <w:rPrChange w:id="3414" w:author="Benoît Perez-Lamarque" w:date="2021-09-23T12:19:00Z">
            <w:rPr/>
          </w:rPrChange>
        </w:rPr>
        <w:t>draw.circle(x=0.3,y=1.1,0.25, col=colNum[4], border=NA)</w:t>
      </w:r>
    </w:p>
    <w:p w14:paraId="5074A43B" w14:textId="77777777" w:rsidR="003501C7" w:rsidRPr="003501C7" w:rsidRDefault="003501C7" w:rsidP="003501C7">
      <w:pPr>
        <w:rPr>
          <w:lang w:val="en-US"/>
          <w:rPrChange w:id="3415" w:author="Benoît Perez-Lamarque" w:date="2021-09-23T12:19:00Z">
            <w:rPr/>
          </w:rPrChange>
        </w:rPr>
      </w:pPr>
      <w:r w:rsidRPr="003501C7">
        <w:rPr>
          <w:lang w:val="en-US"/>
          <w:rPrChange w:id="3416" w:author="Benoît Perez-Lamarque" w:date="2021-09-23T12:19:00Z">
            <w:rPr/>
          </w:rPrChange>
        </w:rPr>
        <w:t>text(x=0.3, y=1.1, labels="6", xpd=TRUE, col="white", font=2)</w:t>
      </w:r>
    </w:p>
    <w:p w14:paraId="25CD4D38" w14:textId="77777777" w:rsidR="003501C7" w:rsidRPr="003501C7" w:rsidRDefault="003501C7" w:rsidP="003501C7">
      <w:pPr>
        <w:rPr>
          <w:lang w:val="en-US"/>
          <w:rPrChange w:id="3417" w:author="Benoît Perez-Lamarque" w:date="2021-09-23T12:19:00Z">
            <w:rPr/>
          </w:rPrChange>
        </w:rPr>
      </w:pPr>
      <w:r w:rsidRPr="003501C7">
        <w:rPr>
          <w:lang w:val="en-US"/>
          <w:rPrChange w:id="3418" w:author="Benoît Perez-Lamarque" w:date="2021-09-23T12:19:00Z">
            <w:rPr/>
          </w:rPrChange>
        </w:rPr>
        <w:t>text(x=3.5, y=1.1, labels="Hippocampus", xpd=TRUE, col="black", font=2, cex=1.5)</w:t>
      </w:r>
    </w:p>
    <w:p w14:paraId="50181264" w14:textId="77777777" w:rsidR="003501C7" w:rsidRPr="003501C7" w:rsidRDefault="003501C7" w:rsidP="003501C7">
      <w:pPr>
        <w:rPr>
          <w:lang w:val="en-US"/>
          <w:rPrChange w:id="3419" w:author="Benoît Perez-Lamarque" w:date="2021-09-23T12:19:00Z">
            <w:rPr/>
          </w:rPrChange>
        </w:rPr>
      </w:pPr>
    </w:p>
    <w:p w14:paraId="4686773F" w14:textId="77777777" w:rsidR="003501C7" w:rsidRPr="003501C7" w:rsidRDefault="003501C7" w:rsidP="003501C7">
      <w:pPr>
        <w:rPr>
          <w:lang w:val="en-US"/>
          <w:rPrChange w:id="3420" w:author="Benoît Perez-Lamarque" w:date="2021-09-23T12:19:00Z">
            <w:rPr/>
          </w:rPrChange>
        </w:rPr>
      </w:pPr>
    </w:p>
    <w:p w14:paraId="2F997B76" w14:textId="77777777" w:rsidR="003501C7" w:rsidRPr="003501C7" w:rsidRDefault="003501C7" w:rsidP="003501C7">
      <w:pPr>
        <w:rPr>
          <w:lang w:val="en-US"/>
          <w:rPrChange w:id="3421" w:author="Benoît Perez-Lamarque" w:date="2021-09-23T12:19:00Z">
            <w:rPr/>
          </w:rPrChange>
        </w:rPr>
      </w:pPr>
      <w:r w:rsidRPr="003501C7">
        <w:rPr>
          <w:lang w:val="en-US"/>
          <w:rPrChange w:id="3422" w:author="Benoît Perez-Lamarque" w:date="2021-09-23T12:19:00Z">
            <w:rPr/>
          </w:rPrChange>
        </w:rPr>
        <w:t>#b and r are the rate for density dependance (DD) of the speciation rate. If positive, positive DD, otherwise, negative.</w:t>
      </w:r>
    </w:p>
    <w:p w14:paraId="2E2233F6" w14:textId="77777777" w:rsidR="003501C7" w:rsidRPr="003501C7" w:rsidRDefault="003501C7" w:rsidP="003501C7">
      <w:pPr>
        <w:rPr>
          <w:lang w:val="en-US"/>
          <w:rPrChange w:id="3423" w:author="Benoît Perez-Lamarque" w:date="2021-09-23T12:19:00Z">
            <w:rPr/>
          </w:rPrChange>
        </w:rPr>
      </w:pPr>
      <w:r w:rsidRPr="003501C7">
        <w:rPr>
          <w:lang w:val="en-US"/>
          <w:rPrChange w:id="3424" w:author="Benoît Perez-Lamarque" w:date="2021-09-23T12:19:00Z">
            <w:rPr/>
          </w:rPrChange>
        </w:rPr>
        <w:t>#add their values below:</w:t>
      </w:r>
    </w:p>
    <w:p w14:paraId="713032E4" w14:textId="77777777" w:rsidR="003501C7" w:rsidRPr="003501C7" w:rsidRDefault="003501C7" w:rsidP="003501C7">
      <w:pPr>
        <w:rPr>
          <w:lang w:val="en-US"/>
          <w:rPrChange w:id="3425" w:author="Benoît Perez-Lamarque" w:date="2021-09-23T12:19:00Z">
            <w:rPr/>
          </w:rPrChange>
        </w:rPr>
      </w:pPr>
    </w:p>
    <w:p w14:paraId="611D3C74" w14:textId="77777777" w:rsidR="003501C7" w:rsidRDefault="003501C7" w:rsidP="003501C7">
      <w:r>
        <w:t>text(x=c(4,5,6), y=c(-0.2, -0.2),</w:t>
      </w:r>
    </w:p>
    <w:p w14:paraId="39A51013" w14:textId="77777777" w:rsidR="003501C7" w:rsidRDefault="003501C7" w:rsidP="003501C7">
      <w:r>
        <w:t xml:space="preserve">     labels=c(</w:t>
      </w:r>
    </w:p>
    <w:p w14:paraId="0C666BE4" w14:textId="77777777" w:rsidR="003501C7" w:rsidRPr="003501C7" w:rsidRDefault="003501C7" w:rsidP="003501C7">
      <w:pPr>
        <w:rPr>
          <w:lang w:val="en-US"/>
          <w:rPrChange w:id="3426" w:author="Benoît Perez-Lamarque" w:date="2021-09-23T12:19:00Z">
            <w:rPr/>
          </w:rPrChange>
        </w:rPr>
      </w:pPr>
      <w:r>
        <w:t xml:space="preserve">       </w:t>
      </w:r>
      <w:r w:rsidRPr="003501C7">
        <w:rPr>
          <w:lang w:val="en-US"/>
          <w:rPrChange w:id="3427" w:author="Benoît Perez-Lamarque" w:date="2021-09-23T12:19:00Z">
            <w:rPr/>
          </w:rPrChange>
        </w:rPr>
        <w:t>"r ~",</w:t>
      </w:r>
    </w:p>
    <w:p w14:paraId="5045CC24" w14:textId="77777777" w:rsidR="003501C7" w:rsidRPr="003501C7" w:rsidRDefault="003501C7" w:rsidP="003501C7">
      <w:pPr>
        <w:rPr>
          <w:lang w:val="en-US"/>
          <w:rPrChange w:id="3428" w:author="Benoît Perez-Lamarque" w:date="2021-09-23T12:19:00Z">
            <w:rPr/>
          </w:rPrChange>
        </w:rPr>
      </w:pPr>
      <w:r w:rsidRPr="003501C7">
        <w:rPr>
          <w:lang w:val="en-US"/>
          <w:rPrChange w:id="3429" w:author="Benoît Perez-Lamarque" w:date="2021-09-23T12:19:00Z">
            <w:rPr/>
          </w:rPrChange>
        </w:rPr>
        <w:t xml:space="preserve">       round(mean(as.numcharac(summaryHippocampusFrugivory$DDlingeo.b)), digit=3),</w:t>
      </w:r>
    </w:p>
    <w:p w14:paraId="20B55167" w14:textId="77777777" w:rsidR="003501C7" w:rsidRPr="003501C7" w:rsidRDefault="003501C7" w:rsidP="003501C7">
      <w:pPr>
        <w:rPr>
          <w:lang w:val="en-US"/>
          <w:rPrChange w:id="3430" w:author="Benoît Perez-Lamarque" w:date="2021-09-23T12:19:00Z">
            <w:rPr/>
          </w:rPrChange>
        </w:rPr>
      </w:pPr>
      <w:r w:rsidRPr="003501C7">
        <w:rPr>
          <w:lang w:val="en-US"/>
          <w:rPrChange w:id="3431" w:author="Benoît Perez-Lamarque" w:date="2021-09-23T12:19:00Z">
            <w:rPr/>
          </w:rPrChange>
        </w:rPr>
        <w:t xml:space="preserve">       round(mean(as.numcharac(summaryHippocampusFrugivory$DDexpgeo.r)), digit=3)</w:t>
      </w:r>
    </w:p>
    <w:p w14:paraId="6700AB77" w14:textId="77777777" w:rsidR="003501C7" w:rsidRPr="003501C7" w:rsidRDefault="003501C7" w:rsidP="003501C7">
      <w:pPr>
        <w:rPr>
          <w:lang w:val="en-US"/>
          <w:rPrChange w:id="3432" w:author="Benoît Perez-Lamarque" w:date="2021-09-23T12:19:00Z">
            <w:rPr/>
          </w:rPrChange>
        </w:rPr>
      </w:pPr>
      <w:r w:rsidRPr="003501C7">
        <w:rPr>
          <w:lang w:val="en-US"/>
          <w:rPrChange w:id="3433" w:author="Benoît Perez-Lamarque" w:date="2021-09-23T12:19:00Z">
            <w:rPr/>
          </w:rPrChange>
        </w:rPr>
        <w:t xml:space="preserve">     ), cex=0.75, xpd=TRUE)</w:t>
      </w:r>
    </w:p>
    <w:p w14:paraId="1FBEE646" w14:textId="77777777" w:rsidR="003501C7" w:rsidRPr="003501C7" w:rsidRDefault="003501C7" w:rsidP="003501C7">
      <w:pPr>
        <w:rPr>
          <w:lang w:val="en-US"/>
          <w:rPrChange w:id="3434" w:author="Benoît Perez-Lamarque" w:date="2021-09-23T12:19:00Z">
            <w:rPr/>
          </w:rPrChange>
        </w:rPr>
      </w:pPr>
      <w:r w:rsidRPr="003501C7">
        <w:rPr>
          <w:lang w:val="en-US"/>
          <w:rPrChange w:id="3435" w:author="Benoît Perez-Lamarque" w:date="2021-09-23T12:19:00Z">
            <w:rPr/>
          </w:rPrChange>
        </w:rPr>
        <w:t>##------------</w:t>
      </w:r>
    </w:p>
    <w:p w14:paraId="7994D06F" w14:textId="77777777" w:rsidR="003501C7" w:rsidRPr="003501C7" w:rsidRDefault="003501C7" w:rsidP="003501C7">
      <w:pPr>
        <w:rPr>
          <w:lang w:val="en-US"/>
          <w:rPrChange w:id="3436" w:author="Benoît Perez-Lamarque" w:date="2021-09-23T12:19:00Z">
            <w:rPr/>
          </w:rPrChange>
        </w:rPr>
      </w:pPr>
    </w:p>
    <w:p w14:paraId="5D0D3DB0" w14:textId="77777777" w:rsidR="003501C7" w:rsidRPr="003501C7" w:rsidRDefault="003501C7" w:rsidP="003501C7">
      <w:pPr>
        <w:rPr>
          <w:lang w:val="en-US"/>
          <w:rPrChange w:id="3437" w:author="Benoît Perez-Lamarque" w:date="2021-09-23T12:19:00Z">
            <w:rPr/>
          </w:rPrChange>
        </w:rPr>
      </w:pPr>
      <w:r w:rsidRPr="003501C7">
        <w:rPr>
          <w:lang w:val="en-US"/>
          <w:rPrChange w:id="3438" w:author="Benoît Perez-Lamarque" w:date="2021-09-23T12:19:00Z">
            <w:rPr/>
          </w:rPrChange>
        </w:rPr>
        <w:t>##-------------</w:t>
      </w:r>
    </w:p>
    <w:p w14:paraId="60048372" w14:textId="77777777" w:rsidR="003501C7" w:rsidRPr="003501C7" w:rsidRDefault="003501C7" w:rsidP="003501C7">
      <w:pPr>
        <w:rPr>
          <w:lang w:val="en-US"/>
          <w:rPrChange w:id="3439" w:author="Benoît Perez-Lamarque" w:date="2021-09-23T12:19:00Z">
            <w:rPr/>
          </w:rPrChange>
        </w:rPr>
      </w:pPr>
      <w:r w:rsidRPr="003501C7">
        <w:rPr>
          <w:lang w:val="en-US"/>
          <w:rPrChange w:id="3440" w:author="Benoît Perez-Lamarque" w:date="2021-09-23T12:19:00Z">
            <w:rPr/>
          </w:rPrChange>
        </w:rPr>
        <w:t>#Neocortex</w:t>
      </w:r>
    </w:p>
    <w:p w14:paraId="28338595" w14:textId="77777777" w:rsidR="003501C7" w:rsidRPr="003501C7" w:rsidRDefault="003501C7" w:rsidP="003501C7">
      <w:pPr>
        <w:rPr>
          <w:lang w:val="en-US"/>
          <w:rPrChange w:id="3441" w:author="Benoît Perez-Lamarque" w:date="2021-09-23T12:19:00Z">
            <w:rPr/>
          </w:rPrChange>
        </w:rPr>
      </w:pPr>
    </w:p>
    <w:p w14:paraId="5B985E73" w14:textId="77777777" w:rsidR="003501C7" w:rsidRPr="003501C7" w:rsidRDefault="003501C7" w:rsidP="003501C7">
      <w:pPr>
        <w:rPr>
          <w:lang w:val="en-US"/>
          <w:rPrChange w:id="3442" w:author="Benoît Perez-Lamarque" w:date="2021-09-23T12:19:00Z">
            <w:rPr/>
          </w:rPrChange>
        </w:rPr>
      </w:pPr>
      <w:r w:rsidRPr="003501C7">
        <w:rPr>
          <w:lang w:val="en-US"/>
          <w:rPrChange w:id="3443" w:author="Benoît Perez-Lamarque" w:date="2021-09-23T12:19:00Z">
            <w:rPr/>
          </w:rPrChange>
        </w:rPr>
        <w:t>plot(</w:t>
      </w:r>
    </w:p>
    <w:p w14:paraId="7F6C39E4" w14:textId="77777777" w:rsidR="003501C7" w:rsidRDefault="003501C7" w:rsidP="003501C7">
      <w:r w:rsidRPr="003501C7">
        <w:rPr>
          <w:lang w:val="en-US"/>
          <w:rPrChange w:id="3444" w:author="Benoît Perez-Lamarque" w:date="2021-09-23T12:19:00Z">
            <w:rPr/>
          </w:rPrChange>
        </w:rPr>
        <w:t xml:space="preserve">  </w:t>
      </w:r>
      <w:r>
        <w:t>x=0, y=0, xlab="", ylab="", cex.sub=1.6,</w:t>
      </w:r>
    </w:p>
    <w:p w14:paraId="75F5D10B" w14:textId="77777777" w:rsidR="003501C7" w:rsidRPr="003501C7" w:rsidRDefault="003501C7" w:rsidP="003501C7">
      <w:pPr>
        <w:rPr>
          <w:lang w:val="en-US"/>
          <w:rPrChange w:id="3445" w:author="Benoît Perez-Lamarque" w:date="2021-09-23T12:19:00Z">
            <w:rPr/>
          </w:rPrChange>
        </w:rPr>
      </w:pPr>
      <w:r>
        <w:t xml:space="preserve">  </w:t>
      </w:r>
      <w:r w:rsidRPr="003501C7">
        <w:rPr>
          <w:lang w:val="en-US"/>
          <w:rPrChange w:id="3446" w:author="Benoît Perez-Lamarque" w:date="2021-09-23T12:19:00Z">
            <w:rPr/>
          </w:rPrChange>
        </w:rPr>
        <w:t>xlim=c(0,7), ylim=c(0,1.2),</w:t>
      </w:r>
    </w:p>
    <w:p w14:paraId="72617E84" w14:textId="77777777" w:rsidR="003501C7" w:rsidRPr="003501C7" w:rsidRDefault="003501C7" w:rsidP="003501C7">
      <w:pPr>
        <w:rPr>
          <w:lang w:val="en-US"/>
          <w:rPrChange w:id="3447" w:author="Benoît Perez-Lamarque" w:date="2021-09-23T12:19:00Z">
            <w:rPr/>
          </w:rPrChange>
        </w:rPr>
      </w:pPr>
      <w:r w:rsidRPr="003501C7">
        <w:rPr>
          <w:lang w:val="en-US"/>
          <w:rPrChange w:id="3448" w:author="Benoît Perez-Lamarque" w:date="2021-09-23T12:19:00Z">
            <w:rPr/>
          </w:rPrChange>
        </w:rPr>
        <w:t xml:space="preserve">  las=1, type="n", tcl=-0.25, frame.plot=FALSE, </w:t>
      </w:r>
    </w:p>
    <w:p w14:paraId="213F80F8" w14:textId="77777777" w:rsidR="003501C7" w:rsidRPr="003501C7" w:rsidRDefault="003501C7" w:rsidP="003501C7">
      <w:pPr>
        <w:rPr>
          <w:lang w:val="en-US"/>
          <w:rPrChange w:id="3449" w:author="Benoît Perez-Lamarque" w:date="2021-09-23T12:19:00Z">
            <w:rPr/>
          </w:rPrChange>
        </w:rPr>
      </w:pPr>
      <w:r w:rsidRPr="003501C7">
        <w:rPr>
          <w:lang w:val="en-US"/>
          <w:rPrChange w:id="3450" w:author="Benoît Perez-Lamarque" w:date="2021-09-23T12:19:00Z">
            <w:rPr/>
          </w:rPrChange>
        </w:rPr>
        <w:t xml:space="preserve">  xaxt="n",xaxs="i",yaxs="i", yaxt="n")</w:t>
      </w:r>
    </w:p>
    <w:p w14:paraId="1C437D0B" w14:textId="77777777" w:rsidR="003501C7" w:rsidRPr="003501C7" w:rsidRDefault="003501C7" w:rsidP="003501C7">
      <w:pPr>
        <w:rPr>
          <w:lang w:val="en-US"/>
          <w:rPrChange w:id="3451" w:author="Benoît Perez-Lamarque" w:date="2021-09-23T12:19:00Z">
            <w:rPr/>
          </w:rPrChange>
        </w:rPr>
      </w:pPr>
    </w:p>
    <w:p w14:paraId="6420C564" w14:textId="77777777" w:rsidR="003501C7" w:rsidRPr="003501C7" w:rsidRDefault="003501C7" w:rsidP="003501C7">
      <w:pPr>
        <w:rPr>
          <w:lang w:val="en-US"/>
          <w:rPrChange w:id="3452" w:author="Benoît Perez-Lamarque" w:date="2021-09-23T12:19:00Z">
            <w:rPr/>
          </w:rPrChange>
        </w:rPr>
      </w:pPr>
      <w:r w:rsidRPr="003501C7">
        <w:rPr>
          <w:lang w:val="en-US"/>
          <w:rPrChange w:id="3453" w:author="Benoît Perez-Lamarque" w:date="2021-09-23T12:19:00Z">
            <w:rPr/>
          </w:rPrChange>
        </w:rPr>
        <w:t>addGrid(xmin=0, xmax=7, xintsmall=0.25, xintbig=1, ymin=0, ymax=1, yintsmall=0.05, yintbig=0.2, axisPlot=FALSE)</w:t>
      </w:r>
    </w:p>
    <w:p w14:paraId="58418896" w14:textId="77777777" w:rsidR="003501C7" w:rsidRPr="003501C7" w:rsidRDefault="003501C7" w:rsidP="003501C7">
      <w:pPr>
        <w:rPr>
          <w:lang w:val="en-US"/>
          <w:rPrChange w:id="3454" w:author="Benoît Perez-Lamarque" w:date="2021-09-23T12:19:00Z">
            <w:rPr/>
          </w:rPrChange>
        </w:rPr>
      </w:pPr>
      <w:r w:rsidRPr="003501C7">
        <w:rPr>
          <w:lang w:val="en-US"/>
          <w:rPrChange w:id="3455" w:author="Benoît Perez-Lamarque" w:date="2021-09-23T12:19:00Z">
            <w:rPr/>
          </w:rPrChange>
        </w:rPr>
        <w:t>#axis(side=2, at=seq(from=0, to=1, by=0.2), labels=seq(from=0, to=1, by=0.2), las=2, tcl=-0.25)</w:t>
      </w:r>
    </w:p>
    <w:p w14:paraId="6521B49D" w14:textId="77777777" w:rsidR="003501C7" w:rsidRDefault="003501C7" w:rsidP="003501C7">
      <w:r>
        <w:t>segments(x0 = -1, x1 = -1, y0 = 0, y1 = 1, lty = 2, col = colNum[5])</w:t>
      </w:r>
    </w:p>
    <w:p w14:paraId="591AC7DF" w14:textId="77777777" w:rsidR="003501C7" w:rsidRPr="003501C7" w:rsidRDefault="003501C7" w:rsidP="003501C7">
      <w:pPr>
        <w:rPr>
          <w:lang w:val="en-US"/>
          <w:rPrChange w:id="3456" w:author="Benoît Perez-Lamarque" w:date="2021-09-23T12:20:00Z">
            <w:rPr/>
          </w:rPrChange>
        </w:rPr>
      </w:pPr>
      <w:r w:rsidRPr="003501C7">
        <w:rPr>
          <w:lang w:val="en-US"/>
          <w:rPrChange w:id="3457" w:author="Benoît Perez-Lamarque" w:date="2021-09-23T12:20:00Z">
            <w:rPr/>
          </w:rPrChange>
        </w:rPr>
        <w:t>text(x=1:6, y=rep(-0.1, times=6), labels=models, cex=0.8, xpd=TRUE)</w:t>
      </w:r>
    </w:p>
    <w:p w14:paraId="737291DF" w14:textId="77777777" w:rsidR="003501C7" w:rsidRPr="003501C7" w:rsidRDefault="003501C7" w:rsidP="003501C7">
      <w:pPr>
        <w:rPr>
          <w:lang w:val="en-US"/>
          <w:rPrChange w:id="3458" w:author="Benoît Perez-Lamarque" w:date="2021-09-23T12:20:00Z">
            <w:rPr/>
          </w:rPrChange>
        </w:rPr>
      </w:pPr>
      <w:r w:rsidRPr="003501C7">
        <w:rPr>
          <w:lang w:val="en-US"/>
          <w:rPrChange w:id="3459" w:author="Benoît Perez-Lamarque" w:date="2021-09-23T12:20:00Z">
            <w:rPr/>
          </w:rPrChange>
        </w:rPr>
        <w:t>for(i in 1:6){</w:t>
      </w:r>
    </w:p>
    <w:p w14:paraId="0D530C61" w14:textId="77777777" w:rsidR="003501C7" w:rsidRPr="003501C7" w:rsidRDefault="003501C7" w:rsidP="003501C7">
      <w:pPr>
        <w:rPr>
          <w:lang w:val="en-US"/>
          <w:rPrChange w:id="3460" w:author="Benoît Perez-Lamarque" w:date="2021-09-23T12:20:00Z">
            <w:rPr/>
          </w:rPrChange>
        </w:rPr>
      </w:pPr>
      <w:r w:rsidRPr="003501C7">
        <w:rPr>
          <w:lang w:val="en-US"/>
          <w:rPrChange w:id="3461" w:author="Benoît Perez-Lamarque" w:date="2021-09-23T12:20:00Z">
            <w:rPr/>
          </w:rPrChange>
        </w:rPr>
        <w:t xml:space="preserve">  </w:t>
      </w:r>
    </w:p>
    <w:p w14:paraId="460E9C29" w14:textId="77777777" w:rsidR="003501C7" w:rsidRPr="003501C7" w:rsidRDefault="003501C7" w:rsidP="003501C7">
      <w:pPr>
        <w:rPr>
          <w:lang w:val="en-US"/>
          <w:rPrChange w:id="3462" w:author="Benoît Perez-Lamarque" w:date="2021-09-23T12:20:00Z">
            <w:rPr/>
          </w:rPrChange>
        </w:rPr>
      </w:pPr>
      <w:r w:rsidRPr="003501C7">
        <w:rPr>
          <w:lang w:val="en-US"/>
          <w:rPrChange w:id="3463" w:author="Benoît Perez-Lamarque" w:date="2021-09-23T12:20:00Z">
            <w:rPr/>
          </w:rPrChange>
        </w:rPr>
        <w:t xml:space="preserve">  meanPt &lt;- mean(as.numcharac(summaryNeocortexFrugivory[, ncol(summaryNeocortexFrugivory)-6+i]))</w:t>
      </w:r>
    </w:p>
    <w:p w14:paraId="3989B034" w14:textId="77777777" w:rsidR="003501C7" w:rsidRPr="003501C7" w:rsidRDefault="003501C7" w:rsidP="003501C7">
      <w:pPr>
        <w:rPr>
          <w:lang w:val="en-US"/>
          <w:rPrChange w:id="3464" w:author="Benoît Perez-Lamarque" w:date="2021-09-23T12:20:00Z">
            <w:rPr/>
          </w:rPrChange>
        </w:rPr>
      </w:pPr>
      <w:r w:rsidRPr="003501C7">
        <w:rPr>
          <w:lang w:val="en-US"/>
          <w:rPrChange w:id="3465" w:author="Benoît Perez-Lamarque" w:date="2021-09-23T12:20:00Z">
            <w:rPr/>
          </w:rPrChange>
        </w:rPr>
        <w:lastRenderedPageBreak/>
        <w:t xml:space="preserve">  sd &lt;- sd(as.numcharac(summaryNeocortexFrugivory[, ncol(summaryNeocortexFrugivory)-6+i]))</w:t>
      </w:r>
    </w:p>
    <w:p w14:paraId="72399686" w14:textId="77777777" w:rsidR="003501C7" w:rsidRPr="003501C7" w:rsidRDefault="003501C7" w:rsidP="003501C7">
      <w:pPr>
        <w:rPr>
          <w:lang w:val="en-US"/>
          <w:rPrChange w:id="3466" w:author="Benoît Perez-Lamarque" w:date="2021-09-23T12:20:00Z">
            <w:rPr/>
          </w:rPrChange>
        </w:rPr>
      </w:pPr>
      <w:r w:rsidRPr="003501C7">
        <w:rPr>
          <w:lang w:val="en-US"/>
          <w:rPrChange w:id="3467" w:author="Benoît Perez-Lamarque" w:date="2021-09-23T12:20:00Z">
            <w:rPr/>
          </w:rPrChange>
        </w:rPr>
        <w:t xml:space="preserve">  #sd &lt;- sd/nrow(summaryNeocortexFrugivory) #error not sd</w:t>
      </w:r>
    </w:p>
    <w:p w14:paraId="26509881" w14:textId="77777777" w:rsidR="003501C7" w:rsidRPr="003501C7" w:rsidRDefault="003501C7" w:rsidP="003501C7">
      <w:pPr>
        <w:rPr>
          <w:lang w:val="en-US"/>
          <w:rPrChange w:id="3468" w:author="Benoît Perez-Lamarque" w:date="2021-09-23T12:20:00Z">
            <w:rPr/>
          </w:rPrChange>
        </w:rPr>
      </w:pPr>
      <w:r w:rsidRPr="003501C7">
        <w:rPr>
          <w:lang w:val="en-US"/>
          <w:rPrChange w:id="3469" w:author="Benoît Perez-Lamarque" w:date="2021-09-23T12:20:00Z">
            <w:rPr/>
          </w:rPrChange>
        </w:rPr>
        <w:t xml:space="preserve">  errorBars(location=i, meanPt=meanPt, barValue=sd, refUnit=1, col="black", minValue=0, maxValue=1, horiz=FALSE)</w:t>
      </w:r>
    </w:p>
    <w:p w14:paraId="7CF75038" w14:textId="77777777" w:rsidR="003501C7" w:rsidRPr="003501C7" w:rsidRDefault="003501C7" w:rsidP="003501C7">
      <w:pPr>
        <w:rPr>
          <w:lang w:val="en-US"/>
          <w:rPrChange w:id="3470" w:author="Benoît Perez-Lamarque" w:date="2021-09-23T12:20:00Z">
            <w:rPr/>
          </w:rPrChange>
        </w:rPr>
      </w:pPr>
      <w:r w:rsidRPr="003501C7">
        <w:rPr>
          <w:lang w:val="en-US"/>
          <w:rPrChange w:id="3471" w:author="Benoît Perez-Lamarque" w:date="2021-09-23T12:20:00Z">
            <w:rPr/>
          </w:rPrChange>
        </w:rPr>
        <w:t xml:space="preserve">  points(x=i, y=meanPt, pch=19, col=colourModels[i], xpd=TRUE)</w:t>
      </w:r>
    </w:p>
    <w:p w14:paraId="36CD7FDC" w14:textId="77777777" w:rsidR="003501C7" w:rsidRPr="003501C7" w:rsidRDefault="003501C7" w:rsidP="003501C7">
      <w:pPr>
        <w:rPr>
          <w:lang w:val="en-US"/>
          <w:rPrChange w:id="3472" w:author="Benoît Perez-Lamarque" w:date="2021-09-23T12:20:00Z">
            <w:rPr/>
          </w:rPrChange>
        </w:rPr>
      </w:pPr>
      <w:r w:rsidRPr="003501C7">
        <w:rPr>
          <w:lang w:val="en-US"/>
          <w:rPrChange w:id="3473" w:author="Benoît Perez-Lamarque" w:date="2021-09-23T12:20:00Z">
            <w:rPr/>
          </w:rPrChange>
        </w:rPr>
        <w:t xml:space="preserve">  </w:t>
      </w:r>
    </w:p>
    <w:p w14:paraId="04AEFD28" w14:textId="77777777" w:rsidR="003501C7" w:rsidRPr="003501C7" w:rsidRDefault="003501C7" w:rsidP="003501C7">
      <w:pPr>
        <w:rPr>
          <w:lang w:val="en-US"/>
          <w:rPrChange w:id="3474" w:author="Benoît Perez-Lamarque" w:date="2021-09-23T12:20:00Z">
            <w:rPr/>
          </w:rPrChange>
        </w:rPr>
      </w:pPr>
      <w:r w:rsidRPr="003501C7">
        <w:rPr>
          <w:lang w:val="en-US"/>
          <w:rPrChange w:id="3475" w:author="Benoît Perez-Lamarque" w:date="2021-09-23T12:20:00Z">
            <w:rPr/>
          </w:rPrChange>
        </w:rPr>
        <w:t>}</w:t>
      </w:r>
    </w:p>
    <w:p w14:paraId="4832A007" w14:textId="77777777" w:rsidR="003501C7" w:rsidRPr="003501C7" w:rsidRDefault="003501C7" w:rsidP="003501C7">
      <w:pPr>
        <w:rPr>
          <w:lang w:val="en-US"/>
          <w:rPrChange w:id="3476" w:author="Benoît Perez-Lamarque" w:date="2021-09-23T12:20:00Z">
            <w:rPr/>
          </w:rPrChange>
        </w:rPr>
      </w:pPr>
      <w:r w:rsidRPr="003501C7">
        <w:rPr>
          <w:lang w:val="en-US"/>
          <w:rPrChange w:id="3477" w:author="Benoît Perez-Lamarque" w:date="2021-09-23T12:20:00Z">
            <w:rPr/>
          </w:rPrChange>
        </w:rPr>
        <w:t>draw.circle(x=0.3,y=1.1,0.25, col=colNum[5], border=NA)</w:t>
      </w:r>
    </w:p>
    <w:p w14:paraId="593204BB" w14:textId="77777777" w:rsidR="003501C7" w:rsidRPr="003501C7" w:rsidRDefault="003501C7" w:rsidP="003501C7">
      <w:pPr>
        <w:rPr>
          <w:lang w:val="en-US"/>
          <w:rPrChange w:id="3478" w:author="Benoît Perez-Lamarque" w:date="2021-09-23T12:20:00Z">
            <w:rPr/>
          </w:rPrChange>
        </w:rPr>
      </w:pPr>
      <w:r w:rsidRPr="003501C7">
        <w:rPr>
          <w:lang w:val="en-US"/>
          <w:rPrChange w:id="3479" w:author="Benoît Perez-Lamarque" w:date="2021-09-23T12:20:00Z">
            <w:rPr/>
          </w:rPrChange>
        </w:rPr>
        <w:t>text(x=0.3, y=1.1, labels="5", xpd=TRUE, col="white", font=2)</w:t>
      </w:r>
    </w:p>
    <w:p w14:paraId="6EEC721E" w14:textId="77777777" w:rsidR="003501C7" w:rsidRPr="003501C7" w:rsidRDefault="003501C7" w:rsidP="003501C7">
      <w:pPr>
        <w:rPr>
          <w:lang w:val="en-US"/>
          <w:rPrChange w:id="3480" w:author="Benoît Perez-Lamarque" w:date="2021-09-23T12:20:00Z">
            <w:rPr/>
          </w:rPrChange>
        </w:rPr>
      </w:pPr>
      <w:r w:rsidRPr="003501C7">
        <w:rPr>
          <w:lang w:val="en-US"/>
          <w:rPrChange w:id="3481" w:author="Benoît Perez-Lamarque" w:date="2021-09-23T12:20:00Z">
            <w:rPr/>
          </w:rPrChange>
        </w:rPr>
        <w:t>text(x=3.5, y=1.1, labels="Neocortex", xpd=TRUE, col="black", font=2, cex=1.5)</w:t>
      </w:r>
    </w:p>
    <w:p w14:paraId="7FE2D039" w14:textId="77777777" w:rsidR="003501C7" w:rsidRPr="003501C7" w:rsidRDefault="003501C7" w:rsidP="003501C7">
      <w:pPr>
        <w:rPr>
          <w:lang w:val="en-US"/>
          <w:rPrChange w:id="3482" w:author="Benoît Perez-Lamarque" w:date="2021-09-23T12:20:00Z">
            <w:rPr/>
          </w:rPrChange>
        </w:rPr>
      </w:pPr>
    </w:p>
    <w:p w14:paraId="3B5B0721" w14:textId="77777777" w:rsidR="003501C7" w:rsidRPr="003501C7" w:rsidRDefault="003501C7" w:rsidP="003501C7">
      <w:pPr>
        <w:rPr>
          <w:lang w:val="en-US"/>
          <w:rPrChange w:id="3483" w:author="Benoît Perez-Lamarque" w:date="2021-09-23T12:20:00Z">
            <w:rPr/>
          </w:rPrChange>
        </w:rPr>
      </w:pPr>
      <w:r w:rsidRPr="003501C7">
        <w:rPr>
          <w:lang w:val="en-US"/>
          <w:rPrChange w:id="3484" w:author="Benoît Perez-Lamarque" w:date="2021-09-23T12:20:00Z">
            <w:rPr/>
          </w:rPrChange>
        </w:rPr>
        <w:t>#b and r are the rate for density dependance (DD) of the speciation rate. If positive, positive DD, otherwise, negative.</w:t>
      </w:r>
    </w:p>
    <w:p w14:paraId="2E2D5089" w14:textId="77777777" w:rsidR="003501C7" w:rsidRPr="003501C7" w:rsidRDefault="003501C7" w:rsidP="003501C7">
      <w:pPr>
        <w:rPr>
          <w:lang w:val="en-US"/>
          <w:rPrChange w:id="3485" w:author="Benoît Perez-Lamarque" w:date="2021-09-23T12:20:00Z">
            <w:rPr/>
          </w:rPrChange>
        </w:rPr>
      </w:pPr>
      <w:r w:rsidRPr="003501C7">
        <w:rPr>
          <w:lang w:val="en-US"/>
          <w:rPrChange w:id="3486" w:author="Benoît Perez-Lamarque" w:date="2021-09-23T12:20:00Z">
            <w:rPr/>
          </w:rPrChange>
        </w:rPr>
        <w:t>#add their values below:</w:t>
      </w:r>
    </w:p>
    <w:p w14:paraId="1B775F8E" w14:textId="77777777" w:rsidR="003501C7" w:rsidRPr="003501C7" w:rsidRDefault="003501C7" w:rsidP="003501C7">
      <w:pPr>
        <w:rPr>
          <w:lang w:val="en-US"/>
          <w:rPrChange w:id="3487" w:author="Benoît Perez-Lamarque" w:date="2021-09-23T12:20:00Z">
            <w:rPr/>
          </w:rPrChange>
        </w:rPr>
      </w:pPr>
    </w:p>
    <w:p w14:paraId="4D997E83" w14:textId="77777777" w:rsidR="003501C7" w:rsidRDefault="003501C7" w:rsidP="003501C7">
      <w:r>
        <w:t>text(x=c(4,5,6), y=c(-0.2, -0.2),</w:t>
      </w:r>
    </w:p>
    <w:p w14:paraId="14973CB6" w14:textId="77777777" w:rsidR="003501C7" w:rsidRDefault="003501C7" w:rsidP="003501C7">
      <w:r>
        <w:t xml:space="preserve">     labels=c(</w:t>
      </w:r>
    </w:p>
    <w:p w14:paraId="0900D2C9" w14:textId="77777777" w:rsidR="003501C7" w:rsidRPr="003501C7" w:rsidRDefault="003501C7" w:rsidP="003501C7">
      <w:pPr>
        <w:rPr>
          <w:lang w:val="en-US"/>
          <w:rPrChange w:id="3488" w:author="Benoît Perez-Lamarque" w:date="2021-09-23T12:20:00Z">
            <w:rPr/>
          </w:rPrChange>
        </w:rPr>
      </w:pPr>
      <w:r>
        <w:t xml:space="preserve">       </w:t>
      </w:r>
      <w:r w:rsidRPr="003501C7">
        <w:rPr>
          <w:lang w:val="en-US"/>
          <w:rPrChange w:id="3489" w:author="Benoît Perez-Lamarque" w:date="2021-09-23T12:20:00Z">
            <w:rPr/>
          </w:rPrChange>
        </w:rPr>
        <w:t>"r ~",</w:t>
      </w:r>
    </w:p>
    <w:p w14:paraId="7FA31320" w14:textId="77777777" w:rsidR="003501C7" w:rsidRPr="003501C7" w:rsidRDefault="003501C7" w:rsidP="003501C7">
      <w:pPr>
        <w:rPr>
          <w:lang w:val="en-US"/>
          <w:rPrChange w:id="3490" w:author="Benoît Perez-Lamarque" w:date="2021-09-23T12:20:00Z">
            <w:rPr/>
          </w:rPrChange>
        </w:rPr>
      </w:pPr>
      <w:r w:rsidRPr="003501C7">
        <w:rPr>
          <w:lang w:val="en-US"/>
          <w:rPrChange w:id="3491" w:author="Benoît Perez-Lamarque" w:date="2021-09-23T12:20:00Z">
            <w:rPr/>
          </w:rPrChange>
        </w:rPr>
        <w:t xml:space="preserve">       round(mean(as.numcharac(summaryNeocortexFrugivory$DDlingeo.b)), digit=3),</w:t>
      </w:r>
    </w:p>
    <w:p w14:paraId="2E21B5FA" w14:textId="77777777" w:rsidR="003501C7" w:rsidRPr="003501C7" w:rsidRDefault="003501C7" w:rsidP="003501C7">
      <w:pPr>
        <w:rPr>
          <w:lang w:val="en-US"/>
          <w:rPrChange w:id="3492" w:author="Benoît Perez-Lamarque" w:date="2021-09-23T12:20:00Z">
            <w:rPr/>
          </w:rPrChange>
        </w:rPr>
      </w:pPr>
      <w:r w:rsidRPr="003501C7">
        <w:rPr>
          <w:lang w:val="en-US"/>
          <w:rPrChange w:id="3493" w:author="Benoît Perez-Lamarque" w:date="2021-09-23T12:20:00Z">
            <w:rPr/>
          </w:rPrChange>
        </w:rPr>
        <w:t xml:space="preserve">       round(mean(as.numcharac(summaryNeocortexFrugivory$DDexpgeo.r)), digit=3)</w:t>
      </w:r>
    </w:p>
    <w:p w14:paraId="5E4EFB54" w14:textId="77777777" w:rsidR="003501C7" w:rsidRPr="003501C7" w:rsidRDefault="003501C7" w:rsidP="003501C7">
      <w:pPr>
        <w:rPr>
          <w:lang w:val="en-US"/>
          <w:rPrChange w:id="3494" w:author="Benoît Perez-Lamarque" w:date="2021-09-23T12:20:00Z">
            <w:rPr/>
          </w:rPrChange>
        </w:rPr>
      </w:pPr>
      <w:r w:rsidRPr="003501C7">
        <w:rPr>
          <w:lang w:val="en-US"/>
          <w:rPrChange w:id="3495" w:author="Benoît Perez-Lamarque" w:date="2021-09-23T12:20:00Z">
            <w:rPr/>
          </w:rPrChange>
        </w:rPr>
        <w:t xml:space="preserve">     ), cex=0.75, xpd=TRUE)</w:t>
      </w:r>
    </w:p>
    <w:p w14:paraId="170CB89C" w14:textId="77777777" w:rsidR="003501C7" w:rsidRPr="003501C7" w:rsidRDefault="003501C7" w:rsidP="003501C7">
      <w:pPr>
        <w:rPr>
          <w:lang w:val="en-US"/>
          <w:rPrChange w:id="3496" w:author="Benoît Perez-Lamarque" w:date="2021-09-23T12:20:00Z">
            <w:rPr/>
          </w:rPrChange>
        </w:rPr>
      </w:pPr>
    </w:p>
    <w:p w14:paraId="5E12EC25" w14:textId="77777777" w:rsidR="003501C7" w:rsidRPr="003501C7" w:rsidRDefault="003501C7" w:rsidP="003501C7">
      <w:pPr>
        <w:rPr>
          <w:lang w:val="en-US"/>
          <w:rPrChange w:id="3497" w:author="Benoît Perez-Lamarque" w:date="2021-09-23T12:20:00Z">
            <w:rPr/>
          </w:rPrChange>
        </w:rPr>
      </w:pPr>
      <w:r w:rsidRPr="003501C7">
        <w:rPr>
          <w:lang w:val="en-US"/>
          <w:rPrChange w:id="3498" w:author="Benoît Perez-Lamarque" w:date="2021-09-23T12:20:00Z">
            <w:rPr/>
          </w:rPrChange>
        </w:rPr>
        <w:t>##-------------</w:t>
      </w:r>
    </w:p>
    <w:p w14:paraId="16FA3F7B" w14:textId="77777777" w:rsidR="003501C7" w:rsidRPr="003501C7" w:rsidRDefault="003501C7" w:rsidP="003501C7">
      <w:pPr>
        <w:rPr>
          <w:lang w:val="en-US"/>
          <w:rPrChange w:id="3499" w:author="Benoît Perez-Lamarque" w:date="2021-09-23T12:20:00Z">
            <w:rPr/>
          </w:rPrChange>
        </w:rPr>
      </w:pPr>
    </w:p>
    <w:p w14:paraId="196204B6" w14:textId="77777777" w:rsidR="003501C7" w:rsidRPr="003501C7" w:rsidRDefault="003501C7" w:rsidP="003501C7">
      <w:pPr>
        <w:rPr>
          <w:lang w:val="en-US"/>
          <w:rPrChange w:id="3500" w:author="Benoît Perez-Lamarque" w:date="2021-09-23T12:20:00Z">
            <w:rPr/>
          </w:rPrChange>
        </w:rPr>
      </w:pPr>
      <w:r w:rsidRPr="003501C7">
        <w:rPr>
          <w:lang w:val="en-US"/>
          <w:rPrChange w:id="3501" w:author="Benoît Perez-Lamarque" w:date="2021-09-23T12:20:00Z">
            <w:rPr/>
          </w:rPrChange>
        </w:rPr>
        <w:t>##-------------</w:t>
      </w:r>
    </w:p>
    <w:p w14:paraId="605B8857" w14:textId="77777777" w:rsidR="003501C7" w:rsidRPr="003501C7" w:rsidRDefault="003501C7" w:rsidP="003501C7">
      <w:pPr>
        <w:rPr>
          <w:lang w:val="en-US"/>
          <w:rPrChange w:id="3502" w:author="Benoît Perez-Lamarque" w:date="2021-09-23T12:20:00Z">
            <w:rPr/>
          </w:rPrChange>
        </w:rPr>
      </w:pPr>
      <w:r w:rsidRPr="003501C7">
        <w:rPr>
          <w:lang w:val="en-US"/>
          <w:rPrChange w:id="3503" w:author="Benoît Perez-Lamarque" w:date="2021-09-23T12:20:00Z">
            <w:rPr/>
          </w:rPrChange>
        </w:rPr>
        <w:t xml:space="preserve">#Cerebellum </w:t>
      </w:r>
    </w:p>
    <w:p w14:paraId="328A63B9" w14:textId="77777777" w:rsidR="003501C7" w:rsidRPr="003501C7" w:rsidRDefault="003501C7" w:rsidP="003501C7">
      <w:pPr>
        <w:rPr>
          <w:lang w:val="en-US"/>
          <w:rPrChange w:id="3504" w:author="Benoît Perez-Lamarque" w:date="2021-09-23T12:20:00Z">
            <w:rPr/>
          </w:rPrChange>
        </w:rPr>
      </w:pPr>
    </w:p>
    <w:p w14:paraId="02207C30" w14:textId="77777777" w:rsidR="003501C7" w:rsidRPr="003501C7" w:rsidRDefault="003501C7" w:rsidP="003501C7">
      <w:pPr>
        <w:rPr>
          <w:lang w:val="en-US"/>
          <w:rPrChange w:id="3505" w:author="Benoît Perez-Lamarque" w:date="2021-09-23T12:20:00Z">
            <w:rPr/>
          </w:rPrChange>
        </w:rPr>
      </w:pPr>
      <w:r w:rsidRPr="003501C7">
        <w:rPr>
          <w:lang w:val="en-US"/>
          <w:rPrChange w:id="3506" w:author="Benoît Perez-Lamarque" w:date="2021-09-23T12:20:00Z">
            <w:rPr/>
          </w:rPrChange>
        </w:rPr>
        <w:t>plot(</w:t>
      </w:r>
    </w:p>
    <w:p w14:paraId="3348F7F5" w14:textId="77777777" w:rsidR="003501C7" w:rsidRDefault="003501C7" w:rsidP="003501C7">
      <w:r w:rsidRPr="003501C7">
        <w:rPr>
          <w:lang w:val="en-US"/>
          <w:rPrChange w:id="3507" w:author="Benoît Perez-Lamarque" w:date="2021-09-23T12:20:00Z">
            <w:rPr/>
          </w:rPrChange>
        </w:rPr>
        <w:t xml:space="preserve">  </w:t>
      </w:r>
      <w:r>
        <w:t>x=0, y=0, xlab="", ylab="", cex.sub=1.6,</w:t>
      </w:r>
    </w:p>
    <w:p w14:paraId="115D4687" w14:textId="77777777" w:rsidR="003501C7" w:rsidRPr="003501C7" w:rsidRDefault="003501C7" w:rsidP="003501C7">
      <w:pPr>
        <w:rPr>
          <w:lang w:val="en-US"/>
          <w:rPrChange w:id="3508" w:author="Benoît Perez-Lamarque" w:date="2021-09-23T12:20:00Z">
            <w:rPr/>
          </w:rPrChange>
        </w:rPr>
      </w:pPr>
      <w:r>
        <w:t xml:space="preserve">  </w:t>
      </w:r>
      <w:r w:rsidRPr="003501C7">
        <w:rPr>
          <w:lang w:val="en-US"/>
          <w:rPrChange w:id="3509" w:author="Benoît Perez-Lamarque" w:date="2021-09-23T12:20:00Z">
            <w:rPr/>
          </w:rPrChange>
        </w:rPr>
        <w:t>xlim=c(0,7), ylim=c(0,1.2),</w:t>
      </w:r>
    </w:p>
    <w:p w14:paraId="42676F53" w14:textId="77777777" w:rsidR="003501C7" w:rsidRPr="003501C7" w:rsidRDefault="003501C7" w:rsidP="003501C7">
      <w:pPr>
        <w:rPr>
          <w:lang w:val="en-US"/>
          <w:rPrChange w:id="3510" w:author="Benoît Perez-Lamarque" w:date="2021-09-23T12:20:00Z">
            <w:rPr/>
          </w:rPrChange>
        </w:rPr>
      </w:pPr>
      <w:r w:rsidRPr="003501C7">
        <w:rPr>
          <w:lang w:val="en-US"/>
          <w:rPrChange w:id="3511" w:author="Benoît Perez-Lamarque" w:date="2021-09-23T12:20:00Z">
            <w:rPr/>
          </w:rPrChange>
        </w:rPr>
        <w:t xml:space="preserve">  las=1, type="n", tcl=-0.25, frame.plot=FALSE, </w:t>
      </w:r>
    </w:p>
    <w:p w14:paraId="1526AB88" w14:textId="77777777" w:rsidR="003501C7" w:rsidRPr="003501C7" w:rsidRDefault="003501C7" w:rsidP="003501C7">
      <w:pPr>
        <w:rPr>
          <w:lang w:val="en-US"/>
          <w:rPrChange w:id="3512" w:author="Benoît Perez-Lamarque" w:date="2021-09-23T12:20:00Z">
            <w:rPr/>
          </w:rPrChange>
        </w:rPr>
      </w:pPr>
      <w:r w:rsidRPr="003501C7">
        <w:rPr>
          <w:lang w:val="en-US"/>
          <w:rPrChange w:id="3513" w:author="Benoît Perez-Lamarque" w:date="2021-09-23T12:20:00Z">
            <w:rPr/>
          </w:rPrChange>
        </w:rPr>
        <w:t xml:space="preserve">  xaxt="n",xaxs="i",yaxs="i", yaxt="n")</w:t>
      </w:r>
    </w:p>
    <w:p w14:paraId="078F34DC" w14:textId="77777777" w:rsidR="003501C7" w:rsidRPr="003501C7" w:rsidRDefault="003501C7" w:rsidP="003501C7">
      <w:pPr>
        <w:rPr>
          <w:lang w:val="en-US"/>
          <w:rPrChange w:id="3514" w:author="Benoît Perez-Lamarque" w:date="2021-09-23T12:20:00Z">
            <w:rPr/>
          </w:rPrChange>
        </w:rPr>
      </w:pPr>
    </w:p>
    <w:p w14:paraId="1BEB9518" w14:textId="77777777" w:rsidR="003501C7" w:rsidRPr="003501C7" w:rsidRDefault="003501C7" w:rsidP="003501C7">
      <w:pPr>
        <w:rPr>
          <w:lang w:val="en-US"/>
          <w:rPrChange w:id="3515" w:author="Benoît Perez-Lamarque" w:date="2021-09-23T12:20:00Z">
            <w:rPr/>
          </w:rPrChange>
        </w:rPr>
      </w:pPr>
      <w:r w:rsidRPr="003501C7">
        <w:rPr>
          <w:lang w:val="en-US"/>
          <w:rPrChange w:id="3516" w:author="Benoît Perez-Lamarque" w:date="2021-09-23T12:20:00Z">
            <w:rPr/>
          </w:rPrChange>
        </w:rPr>
        <w:t>addGrid(xmin=0, xmax=7, xintsmall=0.25, xintbig=1, ymin=0, ymax=1, yintsmall=0.05, yintbig=0.2, axisPlot=FALSE)</w:t>
      </w:r>
    </w:p>
    <w:p w14:paraId="37C383E6" w14:textId="77777777" w:rsidR="003501C7" w:rsidRPr="003501C7" w:rsidRDefault="003501C7" w:rsidP="003501C7">
      <w:pPr>
        <w:rPr>
          <w:lang w:val="en-US"/>
          <w:rPrChange w:id="3517" w:author="Benoît Perez-Lamarque" w:date="2021-09-23T12:20:00Z">
            <w:rPr/>
          </w:rPrChange>
        </w:rPr>
      </w:pPr>
      <w:r w:rsidRPr="003501C7">
        <w:rPr>
          <w:lang w:val="en-US"/>
          <w:rPrChange w:id="3518" w:author="Benoît Perez-Lamarque" w:date="2021-09-23T12:20:00Z">
            <w:rPr/>
          </w:rPrChange>
        </w:rPr>
        <w:t>#axis(side=2, at=seq(from=0, to=1, by=0.2), labels=seq(from=0, to=1, by=0.2), las=2, tcl=-0.25)</w:t>
      </w:r>
    </w:p>
    <w:p w14:paraId="62A7E1A6" w14:textId="77777777" w:rsidR="003501C7" w:rsidRDefault="003501C7" w:rsidP="003501C7">
      <w:r>
        <w:t>segments(x0 = -1, x1 = -1, y0 = 0, y1 = 1, lty = 2, col = colNum[6])</w:t>
      </w:r>
    </w:p>
    <w:p w14:paraId="5D888800" w14:textId="77777777" w:rsidR="003501C7" w:rsidRPr="003501C7" w:rsidRDefault="003501C7" w:rsidP="003501C7">
      <w:pPr>
        <w:rPr>
          <w:lang w:val="en-US"/>
          <w:rPrChange w:id="3519" w:author="Benoît Perez-Lamarque" w:date="2021-09-23T12:20:00Z">
            <w:rPr/>
          </w:rPrChange>
        </w:rPr>
      </w:pPr>
      <w:r w:rsidRPr="003501C7">
        <w:rPr>
          <w:lang w:val="en-US"/>
          <w:rPrChange w:id="3520" w:author="Benoît Perez-Lamarque" w:date="2021-09-23T12:20:00Z">
            <w:rPr/>
          </w:rPrChange>
        </w:rPr>
        <w:t>text(x=1:6, y=rep(-0.1, times=6), labels=models, cex=0.8,  xpd=TRUE)</w:t>
      </w:r>
    </w:p>
    <w:p w14:paraId="59D65B04" w14:textId="77777777" w:rsidR="003501C7" w:rsidRPr="003501C7" w:rsidRDefault="003501C7" w:rsidP="003501C7">
      <w:pPr>
        <w:rPr>
          <w:lang w:val="en-US"/>
          <w:rPrChange w:id="3521" w:author="Benoît Perez-Lamarque" w:date="2021-09-23T12:20:00Z">
            <w:rPr/>
          </w:rPrChange>
        </w:rPr>
      </w:pPr>
      <w:r w:rsidRPr="003501C7">
        <w:rPr>
          <w:lang w:val="en-US"/>
          <w:rPrChange w:id="3522" w:author="Benoît Perez-Lamarque" w:date="2021-09-23T12:20:00Z">
            <w:rPr/>
          </w:rPrChange>
        </w:rPr>
        <w:t>for(i in 1:6){</w:t>
      </w:r>
    </w:p>
    <w:p w14:paraId="0F6E7B54" w14:textId="77777777" w:rsidR="003501C7" w:rsidRPr="003501C7" w:rsidRDefault="003501C7" w:rsidP="003501C7">
      <w:pPr>
        <w:rPr>
          <w:lang w:val="en-US"/>
          <w:rPrChange w:id="3523" w:author="Benoît Perez-Lamarque" w:date="2021-09-23T12:20:00Z">
            <w:rPr/>
          </w:rPrChange>
        </w:rPr>
      </w:pPr>
      <w:r w:rsidRPr="003501C7">
        <w:rPr>
          <w:lang w:val="en-US"/>
          <w:rPrChange w:id="3524" w:author="Benoît Perez-Lamarque" w:date="2021-09-23T12:20:00Z">
            <w:rPr/>
          </w:rPrChange>
        </w:rPr>
        <w:t xml:space="preserve">  </w:t>
      </w:r>
    </w:p>
    <w:p w14:paraId="1C7DF4F3" w14:textId="77777777" w:rsidR="003501C7" w:rsidRPr="003501C7" w:rsidRDefault="003501C7" w:rsidP="003501C7">
      <w:pPr>
        <w:rPr>
          <w:lang w:val="en-US"/>
          <w:rPrChange w:id="3525" w:author="Benoît Perez-Lamarque" w:date="2021-09-23T12:20:00Z">
            <w:rPr/>
          </w:rPrChange>
        </w:rPr>
      </w:pPr>
      <w:r w:rsidRPr="003501C7">
        <w:rPr>
          <w:lang w:val="en-US"/>
          <w:rPrChange w:id="3526" w:author="Benoît Perez-Lamarque" w:date="2021-09-23T12:20:00Z">
            <w:rPr/>
          </w:rPrChange>
        </w:rPr>
        <w:t xml:space="preserve">  meanPt &lt;- mean(as.numcharac(summaryCerebellumFrugivory[, ncol(summaryCerebellumFrugivory)-6+i]))</w:t>
      </w:r>
    </w:p>
    <w:p w14:paraId="272AC0EE" w14:textId="77777777" w:rsidR="003501C7" w:rsidRPr="003501C7" w:rsidRDefault="003501C7" w:rsidP="003501C7">
      <w:pPr>
        <w:rPr>
          <w:lang w:val="en-US"/>
          <w:rPrChange w:id="3527" w:author="Benoît Perez-Lamarque" w:date="2021-09-23T12:20:00Z">
            <w:rPr/>
          </w:rPrChange>
        </w:rPr>
      </w:pPr>
      <w:r w:rsidRPr="003501C7">
        <w:rPr>
          <w:lang w:val="en-US"/>
          <w:rPrChange w:id="3528" w:author="Benoît Perez-Lamarque" w:date="2021-09-23T12:20:00Z">
            <w:rPr/>
          </w:rPrChange>
        </w:rPr>
        <w:t xml:space="preserve">  sd &lt;- sd(as.numcharac(summaryCerebellumFrugivory[, ncol(summaryCerebellumFrugivory)-6+i]))</w:t>
      </w:r>
    </w:p>
    <w:p w14:paraId="2E383C36" w14:textId="77777777" w:rsidR="003501C7" w:rsidRPr="003501C7" w:rsidRDefault="003501C7" w:rsidP="003501C7">
      <w:pPr>
        <w:rPr>
          <w:lang w:val="en-US"/>
          <w:rPrChange w:id="3529" w:author="Benoît Perez-Lamarque" w:date="2021-09-23T12:20:00Z">
            <w:rPr/>
          </w:rPrChange>
        </w:rPr>
      </w:pPr>
      <w:r w:rsidRPr="003501C7">
        <w:rPr>
          <w:lang w:val="en-US"/>
          <w:rPrChange w:id="3530" w:author="Benoît Perez-Lamarque" w:date="2021-09-23T12:20:00Z">
            <w:rPr/>
          </w:rPrChange>
        </w:rPr>
        <w:t xml:space="preserve">  #sd &lt;- sd/nrow(summaryCerebellumFrugivory) #error not sd</w:t>
      </w:r>
    </w:p>
    <w:p w14:paraId="3E6A9D9D" w14:textId="77777777" w:rsidR="003501C7" w:rsidRPr="003501C7" w:rsidRDefault="003501C7" w:rsidP="003501C7">
      <w:pPr>
        <w:rPr>
          <w:lang w:val="en-US"/>
          <w:rPrChange w:id="3531" w:author="Benoît Perez-Lamarque" w:date="2021-09-23T12:20:00Z">
            <w:rPr/>
          </w:rPrChange>
        </w:rPr>
      </w:pPr>
      <w:r w:rsidRPr="003501C7">
        <w:rPr>
          <w:lang w:val="en-US"/>
          <w:rPrChange w:id="3532" w:author="Benoît Perez-Lamarque" w:date="2021-09-23T12:20:00Z">
            <w:rPr/>
          </w:rPrChange>
        </w:rPr>
        <w:lastRenderedPageBreak/>
        <w:t xml:space="preserve">  errorBars(location=i, meanPt=meanPt, barValue=sd, refUnit=1, col="black", minValue=0, maxValue=1, horiz=FALSE)</w:t>
      </w:r>
    </w:p>
    <w:p w14:paraId="1B2D5A24" w14:textId="77777777" w:rsidR="003501C7" w:rsidRPr="003501C7" w:rsidRDefault="003501C7" w:rsidP="003501C7">
      <w:pPr>
        <w:rPr>
          <w:lang w:val="en-US"/>
          <w:rPrChange w:id="3533" w:author="Benoît Perez-Lamarque" w:date="2021-09-23T12:20:00Z">
            <w:rPr/>
          </w:rPrChange>
        </w:rPr>
      </w:pPr>
      <w:r w:rsidRPr="003501C7">
        <w:rPr>
          <w:lang w:val="en-US"/>
          <w:rPrChange w:id="3534" w:author="Benoît Perez-Lamarque" w:date="2021-09-23T12:20:00Z">
            <w:rPr/>
          </w:rPrChange>
        </w:rPr>
        <w:t xml:space="preserve">  points(x=i, y=meanPt, pch=19, col=colourModels[i], xpd=TRUE)</w:t>
      </w:r>
    </w:p>
    <w:p w14:paraId="35E7E335" w14:textId="77777777" w:rsidR="003501C7" w:rsidRPr="003501C7" w:rsidRDefault="003501C7" w:rsidP="003501C7">
      <w:pPr>
        <w:rPr>
          <w:lang w:val="en-US"/>
          <w:rPrChange w:id="3535" w:author="Benoît Perez-Lamarque" w:date="2021-09-23T12:20:00Z">
            <w:rPr/>
          </w:rPrChange>
        </w:rPr>
      </w:pPr>
      <w:r w:rsidRPr="003501C7">
        <w:rPr>
          <w:lang w:val="en-US"/>
          <w:rPrChange w:id="3536" w:author="Benoît Perez-Lamarque" w:date="2021-09-23T12:20:00Z">
            <w:rPr/>
          </w:rPrChange>
        </w:rPr>
        <w:t xml:space="preserve">  </w:t>
      </w:r>
    </w:p>
    <w:p w14:paraId="1C0430B6" w14:textId="77777777" w:rsidR="003501C7" w:rsidRPr="003501C7" w:rsidRDefault="003501C7" w:rsidP="003501C7">
      <w:pPr>
        <w:rPr>
          <w:lang w:val="en-US"/>
          <w:rPrChange w:id="3537" w:author="Benoît Perez-Lamarque" w:date="2021-09-23T12:20:00Z">
            <w:rPr/>
          </w:rPrChange>
        </w:rPr>
      </w:pPr>
      <w:r w:rsidRPr="003501C7">
        <w:rPr>
          <w:lang w:val="en-US"/>
          <w:rPrChange w:id="3538" w:author="Benoît Perez-Lamarque" w:date="2021-09-23T12:20:00Z">
            <w:rPr/>
          </w:rPrChange>
        </w:rPr>
        <w:t>}</w:t>
      </w:r>
    </w:p>
    <w:p w14:paraId="67CD8264" w14:textId="77777777" w:rsidR="003501C7" w:rsidRPr="003501C7" w:rsidRDefault="003501C7" w:rsidP="003501C7">
      <w:pPr>
        <w:rPr>
          <w:lang w:val="en-US"/>
          <w:rPrChange w:id="3539" w:author="Benoît Perez-Lamarque" w:date="2021-09-23T12:20:00Z">
            <w:rPr/>
          </w:rPrChange>
        </w:rPr>
      </w:pPr>
      <w:r w:rsidRPr="003501C7">
        <w:rPr>
          <w:lang w:val="en-US"/>
          <w:rPrChange w:id="3540" w:author="Benoît Perez-Lamarque" w:date="2021-09-23T12:20:00Z">
            <w:rPr/>
          </w:rPrChange>
        </w:rPr>
        <w:t>draw.circle(x=0.3,y=1.1,0.25, col=colNum[6], border=NA)</w:t>
      </w:r>
    </w:p>
    <w:p w14:paraId="52103315" w14:textId="77777777" w:rsidR="003501C7" w:rsidRPr="003501C7" w:rsidRDefault="003501C7" w:rsidP="003501C7">
      <w:pPr>
        <w:rPr>
          <w:lang w:val="en-US"/>
          <w:rPrChange w:id="3541" w:author="Benoît Perez-Lamarque" w:date="2021-09-23T12:20:00Z">
            <w:rPr/>
          </w:rPrChange>
        </w:rPr>
      </w:pPr>
      <w:r w:rsidRPr="003501C7">
        <w:rPr>
          <w:lang w:val="en-US"/>
          <w:rPrChange w:id="3542" w:author="Benoît Perez-Lamarque" w:date="2021-09-23T12:20:00Z">
            <w:rPr/>
          </w:rPrChange>
        </w:rPr>
        <w:t>text(x=0.3, y=1.1, labels="7", xpd=TRUE, col="white", font=2)</w:t>
      </w:r>
    </w:p>
    <w:p w14:paraId="52849707" w14:textId="77777777" w:rsidR="003501C7" w:rsidRPr="003501C7" w:rsidRDefault="003501C7" w:rsidP="003501C7">
      <w:pPr>
        <w:rPr>
          <w:lang w:val="en-US"/>
          <w:rPrChange w:id="3543" w:author="Benoît Perez-Lamarque" w:date="2021-09-23T12:20:00Z">
            <w:rPr/>
          </w:rPrChange>
        </w:rPr>
      </w:pPr>
      <w:r w:rsidRPr="003501C7">
        <w:rPr>
          <w:lang w:val="en-US"/>
          <w:rPrChange w:id="3544" w:author="Benoît Perez-Lamarque" w:date="2021-09-23T12:20:00Z">
            <w:rPr/>
          </w:rPrChange>
        </w:rPr>
        <w:t>text(x=3.5, y=1.1, labels="Cerebellum", xpd=TRUE, col="black", font=2, cex=1.5)</w:t>
      </w:r>
    </w:p>
    <w:p w14:paraId="43A2BEAF" w14:textId="77777777" w:rsidR="003501C7" w:rsidRPr="003501C7" w:rsidRDefault="003501C7" w:rsidP="003501C7">
      <w:pPr>
        <w:rPr>
          <w:lang w:val="en-US"/>
          <w:rPrChange w:id="3545" w:author="Benoît Perez-Lamarque" w:date="2021-09-23T12:20:00Z">
            <w:rPr/>
          </w:rPrChange>
        </w:rPr>
      </w:pPr>
    </w:p>
    <w:p w14:paraId="557A22EE" w14:textId="77777777" w:rsidR="003501C7" w:rsidRPr="003501C7" w:rsidRDefault="003501C7" w:rsidP="003501C7">
      <w:pPr>
        <w:rPr>
          <w:lang w:val="en-US"/>
          <w:rPrChange w:id="3546" w:author="Benoît Perez-Lamarque" w:date="2021-09-23T12:20:00Z">
            <w:rPr/>
          </w:rPrChange>
        </w:rPr>
      </w:pPr>
    </w:p>
    <w:p w14:paraId="499AD8C1" w14:textId="77777777" w:rsidR="003501C7" w:rsidRPr="003501C7" w:rsidRDefault="003501C7" w:rsidP="003501C7">
      <w:pPr>
        <w:rPr>
          <w:lang w:val="en-US"/>
          <w:rPrChange w:id="3547" w:author="Benoît Perez-Lamarque" w:date="2021-09-23T12:20:00Z">
            <w:rPr/>
          </w:rPrChange>
        </w:rPr>
      </w:pPr>
      <w:r w:rsidRPr="003501C7">
        <w:rPr>
          <w:lang w:val="en-US"/>
          <w:rPrChange w:id="3548" w:author="Benoît Perez-Lamarque" w:date="2021-09-23T12:20:00Z">
            <w:rPr/>
          </w:rPrChange>
        </w:rPr>
        <w:t>#b and r are the rate for density dependance (DD) of the speciation rate. If positive, positive DD, otherwise, negative.</w:t>
      </w:r>
    </w:p>
    <w:p w14:paraId="547A4B37" w14:textId="77777777" w:rsidR="003501C7" w:rsidRPr="003501C7" w:rsidRDefault="003501C7" w:rsidP="003501C7">
      <w:pPr>
        <w:rPr>
          <w:lang w:val="en-US"/>
          <w:rPrChange w:id="3549" w:author="Benoît Perez-Lamarque" w:date="2021-09-23T12:20:00Z">
            <w:rPr/>
          </w:rPrChange>
        </w:rPr>
      </w:pPr>
      <w:r w:rsidRPr="003501C7">
        <w:rPr>
          <w:lang w:val="en-US"/>
          <w:rPrChange w:id="3550" w:author="Benoît Perez-Lamarque" w:date="2021-09-23T12:20:00Z">
            <w:rPr/>
          </w:rPrChange>
        </w:rPr>
        <w:t>#add their values below:</w:t>
      </w:r>
    </w:p>
    <w:p w14:paraId="72A4546B" w14:textId="77777777" w:rsidR="003501C7" w:rsidRPr="003501C7" w:rsidRDefault="003501C7" w:rsidP="003501C7">
      <w:pPr>
        <w:rPr>
          <w:lang w:val="en-US"/>
          <w:rPrChange w:id="3551" w:author="Benoît Perez-Lamarque" w:date="2021-09-23T12:20:00Z">
            <w:rPr/>
          </w:rPrChange>
        </w:rPr>
      </w:pPr>
    </w:p>
    <w:p w14:paraId="25478C1A" w14:textId="77777777" w:rsidR="003501C7" w:rsidRDefault="003501C7" w:rsidP="003501C7">
      <w:r>
        <w:t>text(x=c(4,5,6), y=c(-0.2, -0.2),</w:t>
      </w:r>
    </w:p>
    <w:p w14:paraId="44D68568" w14:textId="77777777" w:rsidR="003501C7" w:rsidRDefault="003501C7" w:rsidP="003501C7">
      <w:r>
        <w:t xml:space="preserve">     labels=c(</w:t>
      </w:r>
    </w:p>
    <w:p w14:paraId="74C8B6F4" w14:textId="77777777" w:rsidR="003501C7" w:rsidRPr="003501C7" w:rsidRDefault="003501C7" w:rsidP="003501C7">
      <w:pPr>
        <w:rPr>
          <w:lang w:val="en-US"/>
          <w:rPrChange w:id="3552" w:author="Benoît Perez-Lamarque" w:date="2021-09-23T12:20:00Z">
            <w:rPr/>
          </w:rPrChange>
        </w:rPr>
      </w:pPr>
      <w:r>
        <w:t xml:space="preserve">       </w:t>
      </w:r>
      <w:r w:rsidRPr="003501C7">
        <w:rPr>
          <w:lang w:val="en-US"/>
          <w:rPrChange w:id="3553" w:author="Benoît Perez-Lamarque" w:date="2021-09-23T12:20:00Z">
            <w:rPr/>
          </w:rPrChange>
        </w:rPr>
        <w:t>"r ~",</w:t>
      </w:r>
    </w:p>
    <w:p w14:paraId="531F961E" w14:textId="77777777" w:rsidR="003501C7" w:rsidRPr="003501C7" w:rsidRDefault="003501C7" w:rsidP="003501C7">
      <w:pPr>
        <w:rPr>
          <w:lang w:val="en-US"/>
          <w:rPrChange w:id="3554" w:author="Benoît Perez-Lamarque" w:date="2021-09-23T12:20:00Z">
            <w:rPr/>
          </w:rPrChange>
        </w:rPr>
      </w:pPr>
      <w:r w:rsidRPr="003501C7">
        <w:rPr>
          <w:lang w:val="en-US"/>
          <w:rPrChange w:id="3555" w:author="Benoît Perez-Lamarque" w:date="2021-09-23T12:20:00Z">
            <w:rPr/>
          </w:rPrChange>
        </w:rPr>
        <w:t xml:space="preserve">       round(mean(as.numcharac(summaryCerebellumFrugivory$DDlingeo.b)), digit=3),</w:t>
      </w:r>
    </w:p>
    <w:p w14:paraId="7DCED0E4" w14:textId="77777777" w:rsidR="003501C7" w:rsidRPr="003501C7" w:rsidRDefault="003501C7" w:rsidP="003501C7">
      <w:pPr>
        <w:rPr>
          <w:lang w:val="en-US"/>
          <w:rPrChange w:id="3556" w:author="Benoît Perez-Lamarque" w:date="2021-09-23T12:20:00Z">
            <w:rPr/>
          </w:rPrChange>
        </w:rPr>
      </w:pPr>
      <w:r w:rsidRPr="003501C7">
        <w:rPr>
          <w:lang w:val="en-US"/>
          <w:rPrChange w:id="3557" w:author="Benoît Perez-Lamarque" w:date="2021-09-23T12:20:00Z">
            <w:rPr/>
          </w:rPrChange>
        </w:rPr>
        <w:t xml:space="preserve">       round(mean(as.numcharac(summaryCerebellumFrugivory$DDexpgeo.r)), digit=3)</w:t>
      </w:r>
    </w:p>
    <w:p w14:paraId="0230AC6C" w14:textId="77777777" w:rsidR="003501C7" w:rsidRPr="003501C7" w:rsidRDefault="003501C7" w:rsidP="003501C7">
      <w:pPr>
        <w:rPr>
          <w:lang w:val="en-US"/>
          <w:rPrChange w:id="3558" w:author="Benoît Perez-Lamarque" w:date="2021-09-23T12:20:00Z">
            <w:rPr/>
          </w:rPrChange>
        </w:rPr>
      </w:pPr>
      <w:r w:rsidRPr="003501C7">
        <w:rPr>
          <w:lang w:val="en-US"/>
          <w:rPrChange w:id="3559" w:author="Benoît Perez-Lamarque" w:date="2021-09-23T12:20:00Z">
            <w:rPr/>
          </w:rPrChange>
        </w:rPr>
        <w:t xml:space="preserve">     ), cex=0.75, xpd=TRUE)</w:t>
      </w:r>
    </w:p>
    <w:p w14:paraId="20536CCD" w14:textId="77777777" w:rsidR="003501C7" w:rsidRPr="003501C7" w:rsidRDefault="003501C7" w:rsidP="003501C7">
      <w:pPr>
        <w:rPr>
          <w:lang w:val="en-US"/>
          <w:rPrChange w:id="3560" w:author="Benoît Perez-Lamarque" w:date="2021-09-23T12:20:00Z">
            <w:rPr/>
          </w:rPrChange>
        </w:rPr>
      </w:pPr>
      <w:r w:rsidRPr="003501C7">
        <w:rPr>
          <w:lang w:val="en-US"/>
          <w:rPrChange w:id="3561" w:author="Benoît Perez-Lamarque" w:date="2021-09-23T12:20:00Z">
            <w:rPr/>
          </w:rPrChange>
        </w:rPr>
        <w:t>###----------------------</w:t>
      </w:r>
    </w:p>
    <w:p w14:paraId="3B81A57B" w14:textId="77777777" w:rsidR="003501C7" w:rsidRPr="003501C7" w:rsidRDefault="003501C7" w:rsidP="003501C7">
      <w:pPr>
        <w:rPr>
          <w:lang w:val="en-US"/>
          <w:rPrChange w:id="3562" w:author="Benoît Perez-Lamarque" w:date="2021-09-23T12:20:00Z">
            <w:rPr/>
          </w:rPrChange>
        </w:rPr>
      </w:pPr>
      <w:r w:rsidRPr="003501C7">
        <w:rPr>
          <w:lang w:val="en-US"/>
          <w:rPrChange w:id="3563" w:author="Benoît Perez-Lamarque" w:date="2021-09-23T12:20:00Z">
            <w:rPr/>
          </w:rPrChange>
        </w:rPr>
        <w:t>```</w:t>
      </w:r>
    </w:p>
    <w:p w14:paraId="77B62238" w14:textId="77777777" w:rsidR="003501C7" w:rsidRPr="003501C7" w:rsidRDefault="003501C7" w:rsidP="003501C7">
      <w:pPr>
        <w:rPr>
          <w:lang w:val="en-US"/>
          <w:rPrChange w:id="3564" w:author="Benoît Perez-Lamarque" w:date="2021-09-23T12:20:00Z">
            <w:rPr/>
          </w:rPrChange>
        </w:rPr>
      </w:pPr>
    </w:p>
    <w:p w14:paraId="214BA393" w14:textId="77777777" w:rsidR="003501C7" w:rsidRPr="003501C7" w:rsidRDefault="003501C7" w:rsidP="003501C7">
      <w:pPr>
        <w:rPr>
          <w:lang w:val="en-US"/>
          <w:rPrChange w:id="3565" w:author="Benoît Perez-Lamarque" w:date="2021-09-23T12:20:00Z">
            <w:rPr/>
          </w:rPrChange>
        </w:rPr>
      </w:pPr>
      <w:r w:rsidRPr="003501C7">
        <w:rPr>
          <w:lang w:val="en-US"/>
          <w:rPrChange w:id="3566" w:author="Benoît Perez-Lamarque" w:date="2021-09-23T12:20:00Z">
            <w:rPr/>
          </w:rPrChange>
        </w:rPr>
        <w:t>\newpage</w:t>
      </w:r>
    </w:p>
    <w:p w14:paraId="6DCF0129" w14:textId="77777777" w:rsidR="003501C7" w:rsidRPr="003501C7" w:rsidRDefault="003501C7" w:rsidP="003501C7">
      <w:pPr>
        <w:rPr>
          <w:lang w:val="en-US"/>
          <w:rPrChange w:id="3567" w:author="Benoît Perez-Lamarque" w:date="2021-09-23T12:20:00Z">
            <w:rPr/>
          </w:rPrChange>
        </w:rPr>
      </w:pPr>
    </w:p>
    <w:p w14:paraId="396C7C07" w14:textId="77777777" w:rsidR="003501C7" w:rsidRPr="003501C7" w:rsidRDefault="003501C7" w:rsidP="003501C7">
      <w:pPr>
        <w:rPr>
          <w:lang w:val="en-US"/>
          <w:rPrChange w:id="3568" w:author="Benoît Perez-Lamarque" w:date="2021-09-23T12:20:00Z">
            <w:rPr/>
          </w:rPrChange>
        </w:rPr>
      </w:pPr>
      <w:r w:rsidRPr="003501C7">
        <w:rPr>
          <w:lang w:val="en-US"/>
          <w:rPrChange w:id="3569" w:author="Benoît Perez-Lamarque" w:date="2021-09-23T12:20:00Z">
            <w:rPr/>
          </w:rPrChange>
        </w:rPr>
        <w:t>\beginsupplement</w:t>
      </w:r>
    </w:p>
    <w:p w14:paraId="11DEF562" w14:textId="77777777" w:rsidR="003501C7" w:rsidRPr="003501C7" w:rsidRDefault="003501C7" w:rsidP="003501C7">
      <w:pPr>
        <w:rPr>
          <w:lang w:val="en-US"/>
          <w:rPrChange w:id="3570" w:author="Benoît Perez-Lamarque" w:date="2021-09-23T12:20:00Z">
            <w:rPr/>
          </w:rPrChange>
        </w:rPr>
      </w:pPr>
    </w:p>
    <w:p w14:paraId="3178661A" w14:textId="77777777" w:rsidR="003501C7" w:rsidRPr="003501C7" w:rsidRDefault="003501C7" w:rsidP="003501C7">
      <w:pPr>
        <w:rPr>
          <w:lang w:val="en-US"/>
          <w:rPrChange w:id="3571" w:author="Benoît Perez-Lamarque" w:date="2021-09-23T12:20:00Z">
            <w:rPr/>
          </w:rPrChange>
        </w:rPr>
      </w:pPr>
      <w:r w:rsidRPr="003501C7">
        <w:rPr>
          <w:lang w:val="en-US"/>
          <w:rPrChange w:id="3572" w:author="Benoît Perez-Lamarque" w:date="2021-09-23T12:20:00Z">
            <w:rPr/>
          </w:rPrChange>
        </w:rPr>
        <w:t>\clearpage</w:t>
      </w:r>
    </w:p>
    <w:p w14:paraId="72F1C171" w14:textId="77777777" w:rsidR="003501C7" w:rsidRPr="003501C7" w:rsidRDefault="003501C7" w:rsidP="003501C7">
      <w:pPr>
        <w:rPr>
          <w:lang w:val="en-US"/>
          <w:rPrChange w:id="3573" w:author="Benoît Perez-Lamarque" w:date="2021-09-23T12:20:00Z">
            <w:rPr/>
          </w:rPrChange>
        </w:rPr>
      </w:pPr>
    </w:p>
    <w:p w14:paraId="3F970FA0" w14:textId="77777777" w:rsidR="003501C7" w:rsidRPr="003501C7" w:rsidRDefault="003501C7" w:rsidP="003501C7">
      <w:pPr>
        <w:rPr>
          <w:lang w:val="en-US"/>
          <w:rPrChange w:id="3574" w:author="Benoît Perez-Lamarque" w:date="2021-09-23T12:20:00Z">
            <w:rPr/>
          </w:rPrChange>
        </w:rPr>
      </w:pPr>
      <w:r w:rsidRPr="003501C7">
        <w:rPr>
          <w:lang w:val="en-US"/>
          <w:rPrChange w:id="3575" w:author="Benoît Perez-Lamarque" w:date="2021-09-23T12:20:00Z">
            <w:rPr/>
          </w:rPrChange>
        </w:rPr>
        <w:t># Appendix</w:t>
      </w:r>
    </w:p>
    <w:p w14:paraId="213F4578" w14:textId="77777777" w:rsidR="003501C7" w:rsidRPr="003501C7" w:rsidRDefault="003501C7" w:rsidP="003501C7">
      <w:pPr>
        <w:rPr>
          <w:lang w:val="en-US"/>
          <w:rPrChange w:id="3576" w:author="Benoît Perez-Lamarque" w:date="2021-09-23T12:20:00Z">
            <w:rPr/>
          </w:rPrChange>
        </w:rPr>
      </w:pPr>
    </w:p>
    <w:p w14:paraId="1358C5FE" w14:textId="77777777" w:rsidR="003501C7" w:rsidRPr="003501C7" w:rsidRDefault="003501C7" w:rsidP="003501C7">
      <w:pPr>
        <w:rPr>
          <w:lang w:val="en-US"/>
          <w:rPrChange w:id="3577" w:author="Benoît Perez-Lamarque" w:date="2021-09-23T12:20:00Z">
            <w:rPr/>
          </w:rPrChange>
        </w:rPr>
      </w:pPr>
      <w:r w:rsidRPr="003501C7">
        <w:rPr>
          <w:lang w:val="en-US"/>
          <w:rPrChange w:id="3578" w:author="Benoît Perez-Lamarque" w:date="2021-09-23T12:20:00Z">
            <w:rPr/>
          </w:rPrChange>
        </w:rPr>
        <w:t>## Data availability</w:t>
      </w:r>
    </w:p>
    <w:p w14:paraId="4FB059FE" w14:textId="77777777" w:rsidR="003501C7" w:rsidRPr="003501C7" w:rsidRDefault="003501C7" w:rsidP="003501C7">
      <w:pPr>
        <w:rPr>
          <w:lang w:val="en-US"/>
          <w:rPrChange w:id="3579" w:author="Benoît Perez-Lamarque" w:date="2021-09-23T12:20:00Z">
            <w:rPr/>
          </w:rPrChange>
        </w:rPr>
      </w:pPr>
    </w:p>
    <w:p w14:paraId="3B79525F" w14:textId="77777777" w:rsidR="003501C7" w:rsidRPr="003501C7" w:rsidRDefault="003501C7" w:rsidP="003501C7">
      <w:pPr>
        <w:rPr>
          <w:lang w:val="en-US"/>
          <w:rPrChange w:id="3580" w:author="Benoît Perez-Lamarque" w:date="2021-09-23T12:20:00Z">
            <w:rPr/>
          </w:rPrChange>
        </w:rPr>
      </w:pPr>
      <w:r w:rsidRPr="003501C7">
        <w:rPr>
          <w:lang w:val="en-US"/>
          <w:rPrChange w:id="3581" w:author="Benoît Perez-Lamarque" w:date="2021-09-23T12:20:00Z">
            <w:rPr/>
          </w:rPrChange>
        </w:rPr>
        <w:t>Availability of trait and distribution range for the `r length(phylo_init$tip.label)` primate species represented in the primate phylogeny of the 10kTrees project is depicted in Appendix Figure \@ref(fig:figdata).</w:t>
      </w:r>
    </w:p>
    <w:p w14:paraId="3859CBF9" w14:textId="77777777" w:rsidR="003501C7" w:rsidRPr="003501C7" w:rsidRDefault="003501C7" w:rsidP="003501C7">
      <w:pPr>
        <w:rPr>
          <w:lang w:val="en-US"/>
          <w:rPrChange w:id="3582" w:author="Benoît Perez-Lamarque" w:date="2021-09-23T12:20:00Z">
            <w:rPr/>
          </w:rPrChange>
        </w:rPr>
      </w:pPr>
    </w:p>
    <w:p w14:paraId="67F2D18B" w14:textId="77777777" w:rsidR="003501C7" w:rsidRPr="003501C7" w:rsidRDefault="003501C7" w:rsidP="003501C7">
      <w:pPr>
        <w:rPr>
          <w:lang w:val="en-US"/>
          <w:rPrChange w:id="3583" w:author="Benoît Perez-Lamarque" w:date="2021-09-23T12:20:00Z">
            <w:rPr/>
          </w:rPrChange>
        </w:rPr>
      </w:pPr>
      <w:r w:rsidRPr="003501C7">
        <w:rPr>
          <w:lang w:val="en-US"/>
          <w:rPrChange w:id="3584" w:author="Benoît Perez-Lamarque" w:date="2021-09-23T12:20:00Z">
            <w:rPr/>
          </w:rPrChange>
        </w:rPr>
        <w:t>## Data variability</w:t>
      </w:r>
    </w:p>
    <w:p w14:paraId="695DA346" w14:textId="77777777" w:rsidR="003501C7" w:rsidRPr="003501C7" w:rsidRDefault="003501C7" w:rsidP="003501C7">
      <w:pPr>
        <w:rPr>
          <w:lang w:val="en-US"/>
          <w:rPrChange w:id="3585" w:author="Benoît Perez-Lamarque" w:date="2021-09-23T12:20:00Z">
            <w:rPr/>
          </w:rPrChange>
        </w:rPr>
      </w:pPr>
    </w:p>
    <w:p w14:paraId="484DB635" w14:textId="77777777" w:rsidR="003501C7" w:rsidRPr="003501C7" w:rsidRDefault="003501C7" w:rsidP="003501C7">
      <w:pPr>
        <w:rPr>
          <w:lang w:val="en-US"/>
          <w:rPrChange w:id="3586" w:author="Benoît Perez-Lamarque" w:date="2021-09-23T12:20:00Z">
            <w:rPr/>
          </w:rPrChange>
        </w:rPr>
      </w:pPr>
      <w:r w:rsidRPr="003501C7">
        <w:rPr>
          <w:lang w:val="en-US"/>
          <w:rPrChange w:id="3587" w:author="Benoît Perez-Lamarque" w:date="2021-09-23T12:20: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6853D9CE" w14:textId="77777777" w:rsidR="003501C7" w:rsidRPr="003501C7" w:rsidRDefault="003501C7" w:rsidP="003501C7">
      <w:pPr>
        <w:rPr>
          <w:lang w:val="en-US"/>
          <w:rPrChange w:id="3588" w:author="Benoît Perez-Lamarque" w:date="2021-09-23T12:20:00Z">
            <w:rPr/>
          </w:rPrChange>
        </w:rPr>
      </w:pPr>
    </w:p>
    <w:p w14:paraId="73D7A9C5" w14:textId="77777777" w:rsidR="003501C7" w:rsidRPr="003501C7" w:rsidRDefault="003501C7" w:rsidP="003501C7">
      <w:pPr>
        <w:rPr>
          <w:lang w:val="en-US"/>
          <w:rPrChange w:id="3589" w:author="Benoît Perez-Lamarque" w:date="2021-09-23T12:20:00Z">
            <w:rPr/>
          </w:rPrChange>
        </w:rPr>
      </w:pPr>
      <w:r w:rsidRPr="003501C7">
        <w:rPr>
          <w:lang w:val="en-US"/>
          <w:rPrChange w:id="3590" w:author="Benoît Perez-Lamarque" w:date="2021-09-23T12:20:00Z">
            <w:rPr/>
          </w:rPrChange>
        </w:rPr>
        <w:t>### Sensitivity to variation in distribution range</w:t>
      </w:r>
    </w:p>
    <w:p w14:paraId="3398E706" w14:textId="77777777" w:rsidR="003501C7" w:rsidRPr="003501C7" w:rsidRDefault="003501C7" w:rsidP="003501C7">
      <w:pPr>
        <w:rPr>
          <w:lang w:val="en-US"/>
          <w:rPrChange w:id="3591" w:author="Benoît Perez-Lamarque" w:date="2021-09-23T12:20:00Z">
            <w:rPr/>
          </w:rPrChange>
        </w:rPr>
      </w:pPr>
    </w:p>
    <w:p w14:paraId="0BE39FC8" w14:textId="77777777" w:rsidR="003501C7" w:rsidRPr="003501C7" w:rsidRDefault="003501C7" w:rsidP="003501C7">
      <w:pPr>
        <w:rPr>
          <w:lang w:val="en-US"/>
          <w:rPrChange w:id="3592" w:author="Benoît Perez-Lamarque" w:date="2021-09-23T12:20:00Z">
            <w:rPr/>
          </w:rPrChange>
        </w:rPr>
      </w:pPr>
      <w:r w:rsidRPr="003501C7">
        <w:rPr>
          <w:lang w:val="en-US"/>
          <w:rPrChange w:id="3593" w:author="Benoît Perez-Lamarque" w:date="2021-09-23T12:20:00Z">
            <w:rPr/>
          </w:rPrChange>
        </w:rPr>
        <w:t xml:space="preserve">```{r figcomparison, fig.pos='H', include=TRUE, warning = FALSE, message = FALSE, fig.width=4, fig.height=4, fig.cap=paste("Percent of species with differently identified </w:t>
      </w:r>
      <w:r w:rsidRPr="003501C7">
        <w:rPr>
          <w:lang w:val="en-US"/>
          <w:rPrChange w:id="3594" w:author="Benoît Perez-Lamarque" w:date="2021-09-23T12:20:00Z">
            <w:rPr/>
          </w:rPrChange>
        </w:rPr>
        <w:lastRenderedPageBreak/>
        <w:t>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367583E3" w14:textId="77777777" w:rsidR="003501C7" w:rsidRPr="003501C7" w:rsidRDefault="003501C7" w:rsidP="003501C7">
      <w:pPr>
        <w:rPr>
          <w:lang w:val="en-US"/>
          <w:rPrChange w:id="3595" w:author="Benoît Perez-Lamarque" w:date="2021-09-23T12:20:00Z">
            <w:rPr/>
          </w:rPrChange>
        </w:rPr>
      </w:pPr>
    </w:p>
    <w:p w14:paraId="55517933" w14:textId="77777777" w:rsidR="003501C7" w:rsidRPr="003501C7" w:rsidRDefault="003501C7" w:rsidP="003501C7">
      <w:pPr>
        <w:rPr>
          <w:lang w:val="en-US"/>
          <w:rPrChange w:id="3596" w:author="Benoît Perez-Lamarque" w:date="2021-09-23T12:20:00Z">
            <w:rPr/>
          </w:rPrChange>
        </w:rPr>
      </w:pPr>
      <w:r w:rsidRPr="003501C7">
        <w:rPr>
          <w:lang w:val="en-US"/>
          <w:rPrChange w:id="3597" w:author="Benoît Perez-Lamarque" w:date="2021-09-23T12:20:00Z">
            <w:rPr/>
          </w:rPrChange>
        </w:rPr>
        <w:t>plot(</w:t>
      </w:r>
    </w:p>
    <w:p w14:paraId="31A37C49" w14:textId="77777777" w:rsidR="003501C7" w:rsidRPr="003501C7" w:rsidRDefault="003501C7" w:rsidP="003501C7">
      <w:pPr>
        <w:rPr>
          <w:lang w:val="en-US"/>
          <w:rPrChange w:id="3598" w:author="Benoît Perez-Lamarque" w:date="2021-09-23T12:20:00Z">
            <w:rPr/>
          </w:rPrChange>
        </w:rPr>
      </w:pPr>
      <w:r w:rsidRPr="003501C7">
        <w:rPr>
          <w:lang w:val="en-US"/>
          <w:rPrChange w:id="3599" w:author="Benoît Perez-Lamarque" w:date="2021-09-23T12:20:00Z">
            <w:rPr/>
          </w:rPrChange>
        </w:rPr>
        <w:t xml:space="preserve">  x=0, y=0, xlab="Overlap threshold", ylab="Variation percent (relative to 15%)", </w:t>
      </w:r>
    </w:p>
    <w:p w14:paraId="67E3BF6E" w14:textId="77777777" w:rsidR="003501C7" w:rsidRPr="003501C7" w:rsidRDefault="003501C7" w:rsidP="003501C7">
      <w:pPr>
        <w:rPr>
          <w:lang w:val="en-US"/>
          <w:rPrChange w:id="3600" w:author="Benoît Perez-Lamarque" w:date="2021-09-23T12:20:00Z">
            <w:rPr/>
          </w:rPrChange>
        </w:rPr>
      </w:pPr>
      <w:r w:rsidRPr="003501C7">
        <w:rPr>
          <w:lang w:val="en-US"/>
          <w:rPrChange w:id="3601" w:author="Benoît Perez-Lamarque" w:date="2021-09-23T12:20:00Z">
            <w:rPr/>
          </w:rPrChange>
        </w:rPr>
        <w:t xml:space="preserve">  xlim=c(thresholdPresenceRange[1],thresholdPresenceRange[length(thresholdPresenceRange)]), ylim=c(0,0.4),</w:t>
      </w:r>
    </w:p>
    <w:p w14:paraId="2733C0AB" w14:textId="77777777" w:rsidR="003501C7" w:rsidRPr="003501C7" w:rsidRDefault="003501C7" w:rsidP="003501C7">
      <w:pPr>
        <w:rPr>
          <w:lang w:val="en-US"/>
          <w:rPrChange w:id="3602" w:author="Benoît Perez-Lamarque" w:date="2021-09-23T12:20:00Z">
            <w:rPr/>
          </w:rPrChange>
        </w:rPr>
      </w:pPr>
      <w:r w:rsidRPr="003501C7">
        <w:rPr>
          <w:lang w:val="en-US"/>
          <w:rPrChange w:id="3603" w:author="Benoît Perez-Lamarque" w:date="2021-09-23T12:20:00Z">
            <w:rPr/>
          </w:rPrChange>
        </w:rPr>
        <w:t xml:space="preserve">  las=1, type="n", tcl=-0.25, frame.plot=FALSE, </w:t>
      </w:r>
    </w:p>
    <w:p w14:paraId="07733492" w14:textId="77777777" w:rsidR="003501C7" w:rsidRPr="003501C7" w:rsidRDefault="003501C7" w:rsidP="003501C7">
      <w:pPr>
        <w:rPr>
          <w:lang w:val="en-US"/>
          <w:rPrChange w:id="3604" w:author="Benoît Perez-Lamarque" w:date="2021-09-23T12:20:00Z">
            <w:rPr/>
          </w:rPrChange>
        </w:rPr>
      </w:pPr>
      <w:r w:rsidRPr="003501C7">
        <w:rPr>
          <w:lang w:val="en-US"/>
          <w:rPrChange w:id="3605" w:author="Benoît Perez-Lamarque" w:date="2021-09-23T12:20:00Z">
            <w:rPr/>
          </w:rPrChange>
        </w:rPr>
        <w:t xml:space="preserve">  xaxt="n",xaxs="i",yaxs="i", yaxt="n")</w:t>
      </w:r>
    </w:p>
    <w:p w14:paraId="69B46D59" w14:textId="77777777" w:rsidR="003501C7" w:rsidRPr="003501C7" w:rsidRDefault="003501C7" w:rsidP="003501C7">
      <w:pPr>
        <w:rPr>
          <w:lang w:val="en-US"/>
          <w:rPrChange w:id="3606" w:author="Benoît Perez-Lamarque" w:date="2021-09-23T12:20:00Z">
            <w:rPr/>
          </w:rPrChange>
        </w:rPr>
      </w:pPr>
    </w:p>
    <w:p w14:paraId="49D3E4E5" w14:textId="77777777" w:rsidR="003501C7" w:rsidRPr="003501C7" w:rsidRDefault="003501C7" w:rsidP="003501C7">
      <w:pPr>
        <w:rPr>
          <w:lang w:val="en-US"/>
          <w:rPrChange w:id="3607" w:author="Benoît Perez-Lamarque" w:date="2021-09-23T12:20:00Z">
            <w:rPr/>
          </w:rPrChange>
        </w:rPr>
      </w:pPr>
      <w:r w:rsidRPr="003501C7">
        <w:rPr>
          <w:lang w:val="en-US"/>
          <w:rPrChange w:id="3608" w:author="Benoît Perez-Lamarque" w:date="2021-09-23T12:20:00Z">
            <w:rPr/>
          </w:rPrChange>
        </w:rPr>
        <w:t>addGrid(xmin=5/100, xmax=30/100, xintsmall=2.5/200, xintbig=5/100, ymin=0, ymax=0.4, yintsmall=0.01, yintbig=0.1, axisPlot=FALSE)</w:t>
      </w:r>
    </w:p>
    <w:p w14:paraId="6100FECE" w14:textId="77777777" w:rsidR="003501C7" w:rsidRPr="003501C7" w:rsidRDefault="003501C7" w:rsidP="003501C7">
      <w:pPr>
        <w:rPr>
          <w:lang w:val="en-US"/>
          <w:rPrChange w:id="3609" w:author="Benoît Perez-Lamarque" w:date="2021-09-23T12:20:00Z">
            <w:rPr/>
          </w:rPrChange>
        </w:rPr>
      </w:pPr>
      <w:r w:rsidRPr="003501C7">
        <w:rPr>
          <w:lang w:val="en-US"/>
          <w:rPrChange w:id="3610" w:author="Benoît Perez-Lamarque" w:date="2021-09-23T12:20:00Z">
            <w:rPr/>
          </w:rPrChange>
        </w:rPr>
        <w:t>axis(side=2, at=seq(from=0, to=1, by=0.2), labels=seq(from=0, to=1, by=0.2), las=1, tcl=-0.25)</w:t>
      </w:r>
    </w:p>
    <w:p w14:paraId="7E3C07F6" w14:textId="77777777" w:rsidR="003501C7" w:rsidRPr="003501C7" w:rsidRDefault="003501C7" w:rsidP="003501C7">
      <w:pPr>
        <w:rPr>
          <w:lang w:val="en-US"/>
          <w:rPrChange w:id="3611" w:author="Benoît Perez-Lamarque" w:date="2021-09-23T12:20:00Z">
            <w:rPr/>
          </w:rPrChange>
        </w:rPr>
      </w:pPr>
      <w:r w:rsidRPr="003501C7">
        <w:rPr>
          <w:lang w:val="en-US"/>
          <w:rPrChange w:id="3612" w:author="Benoît Perez-Lamarque" w:date="2021-09-23T12:20:00Z">
            <w:rPr/>
          </w:rPrChange>
        </w:rPr>
        <w:t>axis(side=1, at=thresholdPresenceRange, labels=thresholdPresenceRange, las=1, tcl=-0.25)</w:t>
      </w:r>
    </w:p>
    <w:p w14:paraId="600A747B" w14:textId="77777777" w:rsidR="003501C7" w:rsidRPr="003501C7" w:rsidRDefault="003501C7" w:rsidP="003501C7">
      <w:pPr>
        <w:rPr>
          <w:lang w:val="en-US"/>
          <w:rPrChange w:id="3613" w:author="Benoît Perez-Lamarque" w:date="2021-09-23T12:20:00Z">
            <w:rPr/>
          </w:rPrChange>
        </w:rPr>
      </w:pPr>
    </w:p>
    <w:p w14:paraId="0C23864D" w14:textId="77777777" w:rsidR="003501C7" w:rsidRPr="003501C7" w:rsidRDefault="003501C7" w:rsidP="003501C7">
      <w:pPr>
        <w:rPr>
          <w:lang w:val="en-US"/>
          <w:rPrChange w:id="3614" w:author="Benoît Perez-Lamarque" w:date="2021-09-23T12:20:00Z">
            <w:rPr/>
          </w:rPrChange>
        </w:rPr>
      </w:pPr>
      <w:r w:rsidRPr="003501C7">
        <w:rPr>
          <w:lang w:val="en-US"/>
          <w:rPrChange w:id="3615" w:author="Benoît Perez-Lamarque" w:date="2021-09-23T12:20:00Z">
            <w:rPr/>
          </w:rPrChange>
        </w:rPr>
        <w:t>points(x=thresholdPresenceRange, y=howManyDifferent, pch=19, xpd=TRUE)</w:t>
      </w:r>
    </w:p>
    <w:p w14:paraId="49E3F5DD" w14:textId="77777777" w:rsidR="003501C7" w:rsidRPr="003501C7" w:rsidRDefault="003501C7" w:rsidP="003501C7">
      <w:pPr>
        <w:rPr>
          <w:lang w:val="en-US"/>
          <w:rPrChange w:id="3616" w:author="Benoît Perez-Lamarque" w:date="2021-09-23T12:20:00Z">
            <w:rPr/>
          </w:rPrChange>
        </w:rPr>
      </w:pPr>
      <w:r w:rsidRPr="003501C7">
        <w:rPr>
          <w:lang w:val="en-US"/>
          <w:rPrChange w:id="3617" w:author="Benoît Perez-Lamarque" w:date="2021-09-23T12:20:00Z">
            <w:rPr/>
          </w:rPrChange>
        </w:rPr>
        <w:t>lines(x=thresholdPresenceRange, y=howManyDifferent)</w:t>
      </w:r>
    </w:p>
    <w:p w14:paraId="495BFA79" w14:textId="77777777" w:rsidR="003501C7" w:rsidRPr="003501C7" w:rsidRDefault="003501C7" w:rsidP="003501C7">
      <w:pPr>
        <w:rPr>
          <w:lang w:val="en-US"/>
          <w:rPrChange w:id="3618" w:author="Benoît Perez-Lamarque" w:date="2021-09-23T12:20:00Z">
            <w:rPr/>
          </w:rPrChange>
        </w:rPr>
      </w:pPr>
    </w:p>
    <w:p w14:paraId="68A4CFF8" w14:textId="77777777" w:rsidR="003501C7" w:rsidRPr="003501C7" w:rsidRDefault="003501C7" w:rsidP="003501C7">
      <w:pPr>
        <w:rPr>
          <w:lang w:val="en-US"/>
          <w:rPrChange w:id="3619" w:author="Benoît Perez-Lamarque" w:date="2021-09-23T12:20:00Z">
            <w:rPr/>
          </w:rPrChange>
        </w:rPr>
      </w:pPr>
    </w:p>
    <w:p w14:paraId="15CB3909" w14:textId="77777777" w:rsidR="003501C7" w:rsidRPr="003501C7" w:rsidRDefault="003501C7" w:rsidP="003501C7">
      <w:pPr>
        <w:rPr>
          <w:lang w:val="en-US"/>
          <w:rPrChange w:id="3620" w:author="Benoît Perez-Lamarque" w:date="2021-09-23T12:20:00Z">
            <w:rPr/>
          </w:rPrChange>
        </w:rPr>
      </w:pPr>
      <w:r w:rsidRPr="003501C7">
        <w:rPr>
          <w:lang w:val="en-US"/>
          <w:rPrChange w:id="3621" w:author="Benoît Perez-Lamarque" w:date="2021-09-23T12:20:00Z">
            <w:rPr/>
          </w:rPrChange>
        </w:rPr>
        <w:t>```</w:t>
      </w:r>
    </w:p>
    <w:p w14:paraId="3057BCE0" w14:textId="77777777" w:rsidR="003501C7" w:rsidRPr="003501C7" w:rsidRDefault="003501C7" w:rsidP="003501C7">
      <w:pPr>
        <w:rPr>
          <w:lang w:val="en-US"/>
          <w:rPrChange w:id="3622" w:author="Benoît Perez-Lamarque" w:date="2021-09-23T12:20:00Z">
            <w:rPr/>
          </w:rPrChange>
        </w:rPr>
      </w:pPr>
    </w:p>
    <w:p w14:paraId="30F5B677" w14:textId="77777777" w:rsidR="003501C7" w:rsidRPr="003501C7" w:rsidRDefault="003501C7" w:rsidP="003501C7">
      <w:pPr>
        <w:rPr>
          <w:lang w:val="en-US"/>
          <w:rPrChange w:id="3623" w:author="Benoît Perez-Lamarque" w:date="2021-09-23T12:20:00Z">
            <w:rPr/>
          </w:rPrChange>
        </w:rPr>
      </w:pPr>
      <w:r w:rsidRPr="003501C7">
        <w:rPr>
          <w:lang w:val="en-US"/>
          <w:rPrChange w:id="3624" w:author="Benoît Perez-Lamarque" w:date="2021-09-23T12:20:00Z">
            <w:rPr/>
          </w:rPrChange>
        </w:rPr>
        <w:t>\clearpage</w:t>
      </w:r>
    </w:p>
    <w:p w14:paraId="5D65CBF2" w14:textId="77777777" w:rsidR="003501C7" w:rsidRPr="003501C7" w:rsidRDefault="003501C7" w:rsidP="003501C7">
      <w:pPr>
        <w:rPr>
          <w:lang w:val="en-US"/>
          <w:rPrChange w:id="3625" w:author="Benoît Perez-Lamarque" w:date="2021-09-23T12:20:00Z">
            <w:rPr/>
          </w:rPrChange>
        </w:rPr>
      </w:pPr>
    </w:p>
    <w:p w14:paraId="254DDF27" w14:textId="77777777" w:rsidR="003501C7" w:rsidRPr="003501C7" w:rsidRDefault="003501C7" w:rsidP="003501C7">
      <w:pPr>
        <w:rPr>
          <w:lang w:val="en-US"/>
          <w:rPrChange w:id="3626" w:author="Benoît Perez-Lamarque" w:date="2021-09-23T12:20:00Z">
            <w:rPr/>
          </w:rPrChange>
        </w:rPr>
      </w:pPr>
      <w:r w:rsidRPr="003501C7">
        <w:rPr>
          <w:lang w:val="en-US"/>
          <w:rPrChange w:id="3627" w:author="Benoît Perez-Lamarque" w:date="2021-09-23T12:20:00Z">
            <w:rPr/>
          </w:rPrChange>
        </w:rPr>
        <w:t>### Sensitivity to variation in trait value</w:t>
      </w:r>
    </w:p>
    <w:p w14:paraId="3776A5A6" w14:textId="77777777" w:rsidR="003501C7" w:rsidRPr="003501C7" w:rsidRDefault="003501C7" w:rsidP="003501C7">
      <w:pPr>
        <w:rPr>
          <w:lang w:val="en-US"/>
          <w:rPrChange w:id="3628" w:author="Benoît Perez-Lamarque" w:date="2021-09-23T12:20:00Z">
            <w:rPr/>
          </w:rPrChange>
        </w:rPr>
      </w:pPr>
    </w:p>
    <w:p w14:paraId="5DBD99E9" w14:textId="77777777" w:rsidR="003501C7" w:rsidRPr="003501C7" w:rsidRDefault="003501C7" w:rsidP="003501C7">
      <w:pPr>
        <w:rPr>
          <w:lang w:val="en-US"/>
          <w:rPrChange w:id="3629" w:author="Benoît Perez-Lamarque" w:date="2021-09-23T12:20:00Z">
            <w:rPr/>
          </w:rPrChange>
        </w:rPr>
      </w:pPr>
      <w:r w:rsidRPr="003501C7">
        <w:rPr>
          <w:lang w:val="en-US"/>
          <w:rPrChange w:id="3630" w:author="Benoît Perez-Lamarque" w:date="2021-09-23T12:20:00Z">
            <w:rPr/>
          </w:rPrChange>
        </w:rPr>
        <w:t xml:space="preserve">```{r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w:t>
      </w:r>
      <w:r w:rsidRPr="003501C7">
        <w:rPr>
          <w:lang w:val="en-US"/>
          <w:rPrChange w:id="3631" w:author="Benoît Perez-Lamarque" w:date="2021-09-23T12:20:00Z">
            <w:rPr/>
          </w:rPrChange>
        </w:rPr>
        <w:lastRenderedPageBreak/>
        <w:t>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4DC659DC" w14:textId="77777777" w:rsidR="003501C7" w:rsidRPr="003501C7" w:rsidRDefault="003501C7" w:rsidP="003501C7">
      <w:pPr>
        <w:rPr>
          <w:lang w:val="en-US"/>
          <w:rPrChange w:id="3632" w:author="Benoît Perez-Lamarque" w:date="2021-09-23T12:20:00Z">
            <w:rPr/>
          </w:rPrChange>
        </w:rPr>
      </w:pPr>
    </w:p>
    <w:p w14:paraId="4D721B12" w14:textId="77777777" w:rsidR="003501C7" w:rsidRPr="003501C7" w:rsidRDefault="003501C7" w:rsidP="003501C7">
      <w:pPr>
        <w:rPr>
          <w:lang w:val="en-US"/>
          <w:rPrChange w:id="3633" w:author="Benoît Perez-Lamarque" w:date="2021-09-23T12:20:00Z">
            <w:rPr/>
          </w:rPrChange>
        </w:rPr>
      </w:pPr>
      <w:r w:rsidRPr="003501C7">
        <w:rPr>
          <w:lang w:val="en-US"/>
          <w:rPrChange w:id="3634" w:author="Benoît Perez-Lamarque" w:date="2021-09-23T12:20:00Z">
            <w:rPr/>
          </w:rPrChange>
        </w:rPr>
        <w:t>layout(mat=t(c(1,2,3)), widths=c(5,5,3), heights=c(5))</w:t>
      </w:r>
    </w:p>
    <w:p w14:paraId="2D856CB0" w14:textId="77777777" w:rsidR="003501C7" w:rsidRDefault="003501C7" w:rsidP="003501C7">
      <w:r>
        <w:t>par(mar=c(4, 3, 2, 1), mgp=c(2, 0.5, 0), xpd=TRUE)</w:t>
      </w:r>
    </w:p>
    <w:p w14:paraId="72A76C08" w14:textId="77777777" w:rsidR="003501C7" w:rsidRDefault="003501C7" w:rsidP="003501C7"/>
    <w:p w14:paraId="1BE875C8" w14:textId="77777777" w:rsidR="003501C7" w:rsidRPr="003501C7" w:rsidRDefault="003501C7" w:rsidP="003501C7">
      <w:pPr>
        <w:rPr>
          <w:lang w:val="en-US"/>
          <w:rPrChange w:id="3635" w:author="Benoît Perez-Lamarque" w:date="2021-09-23T12:20:00Z">
            <w:rPr/>
          </w:rPrChange>
        </w:rPr>
      </w:pPr>
      <w:r w:rsidRPr="003501C7">
        <w:rPr>
          <w:lang w:val="en-US"/>
          <w:rPrChange w:id="3636" w:author="Benoît Perez-Lamarque" w:date="2021-09-23T12:20:00Z">
            <w:rPr/>
          </w:rPrChange>
        </w:rPr>
        <w:t>cexText &lt;-  c(</w:t>
      </w:r>
    </w:p>
    <w:p w14:paraId="3FFB2B56" w14:textId="77777777" w:rsidR="003501C7" w:rsidRPr="003501C7" w:rsidRDefault="003501C7" w:rsidP="003501C7">
      <w:pPr>
        <w:rPr>
          <w:lang w:val="en-US"/>
          <w:rPrChange w:id="3637" w:author="Benoît Perez-Lamarque" w:date="2021-09-23T12:20:00Z">
            <w:rPr/>
          </w:rPrChange>
        </w:rPr>
      </w:pPr>
      <w:r w:rsidRPr="003501C7">
        <w:rPr>
          <w:lang w:val="en-US"/>
          <w:rPrChange w:id="3638" w:author="Benoît Perez-Lamarque" w:date="2021-09-23T12:20:00Z">
            <w:rPr/>
          </w:rPrChange>
        </w:rPr>
        <w:t xml:space="preserve">  rep(0.8, times=10),</w:t>
      </w:r>
    </w:p>
    <w:p w14:paraId="21BA4621" w14:textId="77777777" w:rsidR="003501C7" w:rsidRPr="003501C7" w:rsidRDefault="003501C7" w:rsidP="003501C7">
      <w:pPr>
        <w:rPr>
          <w:lang w:val="en-US"/>
          <w:rPrChange w:id="3639" w:author="Benoît Perez-Lamarque" w:date="2021-09-23T12:20:00Z">
            <w:rPr/>
          </w:rPrChange>
        </w:rPr>
      </w:pPr>
      <w:r w:rsidRPr="003501C7">
        <w:rPr>
          <w:lang w:val="en-US"/>
          <w:rPrChange w:id="3640" w:author="Benoît Perez-Lamarque" w:date="2021-09-23T12:20:00Z">
            <w:rPr/>
          </w:rPrChange>
        </w:rPr>
        <w:t xml:space="preserve">  rep(0.4, times=3),</w:t>
      </w:r>
    </w:p>
    <w:p w14:paraId="02212933" w14:textId="77777777" w:rsidR="003501C7" w:rsidRPr="003501C7" w:rsidRDefault="003501C7" w:rsidP="003501C7">
      <w:pPr>
        <w:rPr>
          <w:lang w:val="en-US"/>
          <w:rPrChange w:id="3641" w:author="Benoît Perez-Lamarque" w:date="2021-09-23T12:20:00Z">
            <w:rPr/>
          </w:rPrChange>
        </w:rPr>
      </w:pPr>
      <w:r w:rsidRPr="003501C7">
        <w:rPr>
          <w:lang w:val="en-US"/>
          <w:rPrChange w:id="3642" w:author="Benoît Perez-Lamarque" w:date="2021-09-23T12:20:00Z">
            <w:rPr/>
          </w:rPrChange>
        </w:rPr>
        <w:t xml:space="preserve">  rep(0.8, times=6),</w:t>
      </w:r>
    </w:p>
    <w:p w14:paraId="4D362866" w14:textId="77777777" w:rsidR="003501C7" w:rsidRPr="003501C7" w:rsidRDefault="003501C7" w:rsidP="003501C7">
      <w:pPr>
        <w:rPr>
          <w:lang w:val="en-US"/>
          <w:rPrChange w:id="3643" w:author="Benoît Perez-Lamarque" w:date="2021-09-23T12:20:00Z">
            <w:rPr/>
          </w:rPrChange>
        </w:rPr>
      </w:pPr>
      <w:r w:rsidRPr="003501C7">
        <w:rPr>
          <w:lang w:val="en-US"/>
          <w:rPrChange w:id="3644" w:author="Benoît Perez-Lamarque" w:date="2021-09-23T12:20:00Z">
            <w:rPr/>
          </w:rPrChange>
        </w:rPr>
        <w:t xml:space="preserve">  rep(0.4, times=3),</w:t>
      </w:r>
    </w:p>
    <w:p w14:paraId="31B8A49A" w14:textId="77777777" w:rsidR="003501C7" w:rsidRPr="003501C7" w:rsidRDefault="003501C7" w:rsidP="003501C7">
      <w:pPr>
        <w:rPr>
          <w:lang w:val="en-US"/>
          <w:rPrChange w:id="3645" w:author="Benoît Perez-Lamarque" w:date="2021-09-23T12:20:00Z">
            <w:rPr/>
          </w:rPrChange>
        </w:rPr>
      </w:pPr>
      <w:r w:rsidRPr="003501C7">
        <w:rPr>
          <w:lang w:val="en-US"/>
          <w:rPrChange w:id="3646" w:author="Benoît Perez-Lamarque" w:date="2021-09-23T12:20:00Z">
            <w:rPr/>
          </w:rPrChange>
        </w:rPr>
        <w:t xml:space="preserve">  rep(1, times=1),</w:t>
      </w:r>
    </w:p>
    <w:p w14:paraId="138F86BC" w14:textId="77777777" w:rsidR="003501C7" w:rsidRPr="003501C7" w:rsidRDefault="003501C7" w:rsidP="003501C7">
      <w:pPr>
        <w:rPr>
          <w:lang w:val="en-US"/>
          <w:rPrChange w:id="3647" w:author="Benoît Perez-Lamarque" w:date="2021-09-23T12:20:00Z">
            <w:rPr/>
          </w:rPrChange>
        </w:rPr>
      </w:pPr>
      <w:r w:rsidRPr="003501C7">
        <w:rPr>
          <w:lang w:val="en-US"/>
          <w:rPrChange w:id="3648" w:author="Benoît Perez-Lamarque" w:date="2021-09-23T12:20:00Z">
            <w:rPr/>
          </w:rPrChange>
        </w:rPr>
        <w:t xml:space="preserve">  rep(0.8, times=6),</w:t>
      </w:r>
    </w:p>
    <w:p w14:paraId="04308529" w14:textId="77777777" w:rsidR="003501C7" w:rsidRPr="003501C7" w:rsidRDefault="003501C7" w:rsidP="003501C7">
      <w:pPr>
        <w:rPr>
          <w:lang w:val="en-US"/>
          <w:rPrChange w:id="3649" w:author="Benoît Perez-Lamarque" w:date="2021-09-23T12:20:00Z">
            <w:rPr/>
          </w:rPrChange>
        </w:rPr>
      </w:pPr>
      <w:r w:rsidRPr="003501C7">
        <w:rPr>
          <w:lang w:val="en-US"/>
          <w:rPrChange w:id="3650" w:author="Benoît Perez-Lamarque" w:date="2021-09-23T12:20:00Z">
            <w:rPr/>
          </w:rPrChange>
        </w:rPr>
        <w:t xml:space="preserve">  rep(1, times=1),</w:t>
      </w:r>
    </w:p>
    <w:p w14:paraId="54712579" w14:textId="77777777" w:rsidR="003501C7" w:rsidRPr="003501C7" w:rsidRDefault="003501C7" w:rsidP="003501C7">
      <w:pPr>
        <w:rPr>
          <w:lang w:val="en-US"/>
          <w:rPrChange w:id="3651" w:author="Benoît Perez-Lamarque" w:date="2021-09-23T12:20:00Z">
            <w:rPr/>
          </w:rPrChange>
        </w:rPr>
      </w:pPr>
      <w:r w:rsidRPr="003501C7">
        <w:rPr>
          <w:lang w:val="en-US"/>
          <w:rPrChange w:id="3652" w:author="Benoît Perez-Lamarque" w:date="2021-09-23T12:20:00Z">
            <w:rPr/>
          </w:rPrChange>
        </w:rPr>
        <w:t xml:space="preserve">  rep(1, times=1)</w:t>
      </w:r>
    </w:p>
    <w:p w14:paraId="13B779E9" w14:textId="77777777" w:rsidR="003501C7" w:rsidRPr="003501C7" w:rsidRDefault="003501C7" w:rsidP="003501C7">
      <w:pPr>
        <w:rPr>
          <w:lang w:val="en-US"/>
          <w:rPrChange w:id="3653" w:author="Benoît Perez-Lamarque" w:date="2021-09-23T12:20:00Z">
            <w:rPr/>
          </w:rPrChange>
        </w:rPr>
      </w:pPr>
      <w:r w:rsidRPr="003501C7">
        <w:rPr>
          <w:lang w:val="en-US"/>
          <w:rPrChange w:id="3654" w:author="Benoît Perez-Lamarque" w:date="2021-09-23T12:20:00Z">
            <w:rPr/>
          </w:rPrChange>
        </w:rPr>
        <w:t>)</w:t>
      </w:r>
    </w:p>
    <w:p w14:paraId="00CCA927" w14:textId="77777777" w:rsidR="003501C7" w:rsidRPr="003501C7" w:rsidRDefault="003501C7" w:rsidP="003501C7">
      <w:pPr>
        <w:rPr>
          <w:lang w:val="en-US"/>
          <w:rPrChange w:id="3655" w:author="Benoît Perez-Lamarque" w:date="2021-09-23T12:20:00Z">
            <w:rPr/>
          </w:rPrChange>
        </w:rPr>
      </w:pPr>
    </w:p>
    <w:p w14:paraId="4681F7E9" w14:textId="77777777" w:rsidR="003501C7" w:rsidRPr="003501C7" w:rsidRDefault="003501C7" w:rsidP="003501C7">
      <w:pPr>
        <w:rPr>
          <w:lang w:val="en-US"/>
          <w:rPrChange w:id="3656" w:author="Benoît Perez-Lamarque" w:date="2021-09-23T12:20:00Z">
            <w:rPr/>
          </w:rPrChange>
        </w:rPr>
      </w:pPr>
      <w:r w:rsidRPr="003501C7">
        <w:rPr>
          <w:lang w:val="en-US"/>
          <w:rPrChange w:id="3657" w:author="Benoît Perez-Lamarque" w:date="2021-09-23T12:20:00Z">
            <w:rPr/>
          </w:rPrChange>
        </w:rPr>
        <w:t>addToY &lt;- c(</w:t>
      </w:r>
    </w:p>
    <w:p w14:paraId="03108F13" w14:textId="77777777" w:rsidR="003501C7" w:rsidRPr="003501C7" w:rsidRDefault="003501C7" w:rsidP="003501C7">
      <w:pPr>
        <w:rPr>
          <w:lang w:val="en-US"/>
          <w:rPrChange w:id="3658" w:author="Benoît Perez-Lamarque" w:date="2021-09-23T12:20:00Z">
            <w:rPr/>
          </w:rPrChange>
        </w:rPr>
      </w:pPr>
      <w:r w:rsidRPr="003501C7">
        <w:rPr>
          <w:lang w:val="en-US"/>
          <w:rPrChange w:id="3659" w:author="Benoît Perez-Lamarque" w:date="2021-09-23T12:20:00Z">
            <w:rPr/>
          </w:rPrChange>
        </w:rPr>
        <w:t xml:space="preserve">  rep(0, times=10),</w:t>
      </w:r>
    </w:p>
    <w:p w14:paraId="2D4D7A49" w14:textId="77777777" w:rsidR="003501C7" w:rsidRPr="003501C7" w:rsidRDefault="003501C7" w:rsidP="003501C7">
      <w:pPr>
        <w:rPr>
          <w:lang w:val="en-US"/>
          <w:rPrChange w:id="3660" w:author="Benoît Perez-Lamarque" w:date="2021-09-23T12:20:00Z">
            <w:rPr/>
          </w:rPrChange>
        </w:rPr>
      </w:pPr>
      <w:r w:rsidRPr="003501C7">
        <w:rPr>
          <w:lang w:val="en-US"/>
          <w:rPrChange w:id="3661" w:author="Benoît Perez-Lamarque" w:date="2021-09-23T12:20:00Z">
            <w:rPr/>
          </w:rPrChange>
        </w:rPr>
        <w:t xml:space="preserve">  rep(0, times=3),</w:t>
      </w:r>
    </w:p>
    <w:p w14:paraId="105906B6" w14:textId="77777777" w:rsidR="003501C7" w:rsidRPr="003501C7" w:rsidRDefault="003501C7" w:rsidP="003501C7">
      <w:pPr>
        <w:rPr>
          <w:lang w:val="en-US"/>
          <w:rPrChange w:id="3662" w:author="Benoît Perez-Lamarque" w:date="2021-09-23T12:20:00Z">
            <w:rPr/>
          </w:rPrChange>
        </w:rPr>
      </w:pPr>
      <w:r w:rsidRPr="003501C7">
        <w:rPr>
          <w:lang w:val="en-US"/>
          <w:rPrChange w:id="3663" w:author="Benoît Perez-Lamarque" w:date="2021-09-23T12:20:00Z">
            <w:rPr/>
          </w:rPrChange>
        </w:rPr>
        <w:t xml:space="preserve">  rep(0, times=6),</w:t>
      </w:r>
    </w:p>
    <w:p w14:paraId="42632379" w14:textId="77777777" w:rsidR="003501C7" w:rsidRPr="003501C7" w:rsidRDefault="003501C7" w:rsidP="003501C7">
      <w:pPr>
        <w:rPr>
          <w:lang w:val="en-US"/>
          <w:rPrChange w:id="3664" w:author="Benoît Perez-Lamarque" w:date="2021-09-23T12:20:00Z">
            <w:rPr/>
          </w:rPrChange>
        </w:rPr>
      </w:pPr>
      <w:r w:rsidRPr="003501C7">
        <w:rPr>
          <w:lang w:val="en-US"/>
          <w:rPrChange w:id="3665" w:author="Benoît Perez-Lamarque" w:date="2021-09-23T12:20:00Z">
            <w:rPr/>
          </w:rPrChange>
        </w:rPr>
        <w:t xml:space="preserve">  rep(0, times=3),</w:t>
      </w:r>
    </w:p>
    <w:p w14:paraId="7054AB00" w14:textId="77777777" w:rsidR="003501C7" w:rsidRPr="003501C7" w:rsidRDefault="003501C7" w:rsidP="003501C7">
      <w:pPr>
        <w:rPr>
          <w:lang w:val="en-US"/>
          <w:rPrChange w:id="3666" w:author="Benoît Perez-Lamarque" w:date="2021-09-23T12:20:00Z">
            <w:rPr/>
          </w:rPrChange>
        </w:rPr>
      </w:pPr>
      <w:r w:rsidRPr="003501C7">
        <w:rPr>
          <w:lang w:val="en-US"/>
          <w:rPrChange w:id="3667" w:author="Benoît Perez-Lamarque" w:date="2021-09-23T12:20:00Z">
            <w:rPr/>
          </w:rPrChange>
        </w:rPr>
        <w:t xml:space="preserve">  rep(0, times=1),</w:t>
      </w:r>
    </w:p>
    <w:p w14:paraId="7B311B3A" w14:textId="77777777" w:rsidR="003501C7" w:rsidRPr="003501C7" w:rsidRDefault="003501C7" w:rsidP="003501C7">
      <w:pPr>
        <w:rPr>
          <w:lang w:val="en-US"/>
          <w:rPrChange w:id="3668" w:author="Benoît Perez-Lamarque" w:date="2021-09-23T12:20:00Z">
            <w:rPr/>
          </w:rPrChange>
        </w:rPr>
      </w:pPr>
      <w:r w:rsidRPr="003501C7">
        <w:rPr>
          <w:lang w:val="en-US"/>
          <w:rPrChange w:id="3669" w:author="Benoît Perez-Lamarque" w:date="2021-09-23T12:20:00Z">
            <w:rPr/>
          </w:rPrChange>
        </w:rPr>
        <w:t xml:space="preserve">  rep(0, times=6),</w:t>
      </w:r>
    </w:p>
    <w:p w14:paraId="25EE8692" w14:textId="77777777" w:rsidR="003501C7" w:rsidRPr="003501C7" w:rsidRDefault="003501C7" w:rsidP="003501C7">
      <w:pPr>
        <w:rPr>
          <w:lang w:val="en-US"/>
          <w:rPrChange w:id="3670" w:author="Benoît Perez-Lamarque" w:date="2021-09-23T12:20:00Z">
            <w:rPr/>
          </w:rPrChange>
        </w:rPr>
      </w:pPr>
      <w:r w:rsidRPr="003501C7">
        <w:rPr>
          <w:lang w:val="en-US"/>
          <w:rPrChange w:id="3671" w:author="Benoît Perez-Lamarque" w:date="2021-09-23T12:20:00Z">
            <w:rPr/>
          </w:rPrChange>
        </w:rPr>
        <w:t xml:space="preserve">  rep(-0.05, times=1),</w:t>
      </w:r>
    </w:p>
    <w:p w14:paraId="4AAD4450" w14:textId="77777777" w:rsidR="003501C7" w:rsidRPr="003501C7" w:rsidRDefault="003501C7" w:rsidP="003501C7">
      <w:pPr>
        <w:rPr>
          <w:lang w:val="en-US"/>
          <w:rPrChange w:id="3672" w:author="Benoît Perez-Lamarque" w:date="2021-09-23T12:20:00Z">
            <w:rPr/>
          </w:rPrChange>
        </w:rPr>
      </w:pPr>
      <w:r w:rsidRPr="003501C7">
        <w:rPr>
          <w:lang w:val="en-US"/>
          <w:rPrChange w:id="3673" w:author="Benoît Perez-Lamarque" w:date="2021-09-23T12:20:00Z">
            <w:rPr/>
          </w:rPrChange>
        </w:rPr>
        <w:t xml:space="preserve">  rep(0, times=1)</w:t>
      </w:r>
    </w:p>
    <w:p w14:paraId="74229085" w14:textId="77777777" w:rsidR="003501C7" w:rsidRPr="003501C7" w:rsidRDefault="003501C7" w:rsidP="003501C7">
      <w:pPr>
        <w:rPr>
          <w:lang w:val="en-US"/>
          <w:rPrChange w:id="3674" w:author="Benoît Perez-Lamarque" w:date="2021-09-23T12:20:00Z">
            <w:rPr/>
          </w:rPrChange>
        </w:rPr>
      </w:pPr>
      <w:r w:rsidRPr="003501C7">
        <w:rPr>
          <w:lang w:val="en-US"/>
          <w:rPrChange w:id="3675" w:author="Benoît Perez-Lamarque" w:date="2021-09-23T12:20:00Z">
            <w:rPr/>
          </w:rPrChange>
        </w:rPr>
        <w:t>)</w:t>
      </w:r>
    </w:p>
    <w:p w14:paraId="6D0F27E3" w14:textId="77777777" w:rsidR="003501C7" w:rsidRPr="003501C7" w:rsidRDefault="003501C7" w:rsidP="003501C7">
      <w:pPr>
        <w:rPr>
          <w:lang w:val="en-US"/>
          <w:rPrChange w:id="3676" w:author="Benoît Perez-Lamarque" w:date="2021-09-23T12:20:00Z">
            <w:rPr/>
          </w:rPrChange>
        </w:rPr>
      </w:pPr>
    </w:p>
    <w:p w14:paraId="797A2D1E" w14:textId="77777777" w:rsidR="003501C7" w:rsidRPr="003501C7" w:rsidRDefault="003501C7" w:rsidP="003501C7">
      <w:pPr>
        <w:rPr>
          <w:lang w:val="en-US"/>
          <w:rPrChange w:id="3677" w:author="Benoît Perez-Lamarque" w:date="2021-09-23T12:20:00Z">
            <w:rPr/>
          </w:rPrChange>
        </w:rPr>
      </w:pPr>
      <w:r w:rsidRPr="003501C7">
        <w:rPr>
          <w:lang w:val="en-US"/>
          <w:rPrChange w:id="3678" w:author="Benoît Perez-Lamarque" w:date="2021-09-23T12:20:00Z">
            <w:rPr/>
          </w:rPrChange>
        </w:rPr>
        <w:t>colourWhatCompared &lt;-  c("gray", brewer.pal(n = 9, name = "Pastel1")[c(1:5)], "black", brewer.pal(n = 9, name = "Pastel1")[7])#c(brewer.pal(n = length(unique(whatCompared)) - 1, name = "Pastel1"), "darkgrey")</w:t>
      </w:r>
    </w:p>
    <w:p w14:paraId="5F21C943" w14:textId="77777777" w:rsidR="003501C7" w:rsidRPr="003501C7" w:rsidRDefault="003501C7" w:rsidP="003501C7">
      <w:pPr>
        <w:rPr>
          <w:lang w:val="en-US"/>
          <w:rPrChange w:id="3679" w:author="Benoît Perez-Lamarque" w:date="2021-09-23T12:20:00Z">
            <w:rPr/>
          </w:rPrChange>
        </w:rPr>
      </w:pPr>
    </w:p>
    <w:p w14:paraId="2E3308CD" w14:textId="77777777" w:rsidR="003501C7" w:rsidRPr="003501C7" w:rsidRDefault="003501C7" w:rsidP="003501C7">
      <w:pPr>
        <w:rPr>
          <w:lang w:val="en-US"/>
          <w:rPrChange w:id="3680" w:author="Benoît Perez-Lamarque" w:date="2021-09-23T12:20:00Z">
            <w:rPr/>
          </w:rPrChange>
        </w:rPr>
      </w:pPr>
      <w:r w:rsidRPr="003501C7">
        <w:rPr>
          <w:lang w:val="en-US"/>
          <w:rPrChange w:id="3681" w:author="Benoît Perez-Lamarque" w:date="2021-09-23T12:20:00Z">
            <w:rPr/>
          </w:rPrChange>
        </w:rPr>
        <w:t>###------</w:t>
      </w:r>
    </w:p>
    <w:p w14:paraId="76E564CE" w14:textId="77777777" w:rsidR="003501C7" w:rsidRPr="003501C7" w:rsidRDefault="003501C7" w:rsidP="003501C7">
      <w:pPr>
        <w:rPr>
          <w:lang w:val="en-US"/>
          <w:rPrChange w:id="3682" w:author="Benoît Perez-Lamarque" w:date="2021-09-23T12:20:00Z">
            <w:rPr/>
          </w:rPrChange>
        </w:rPr>
      </w:pPr>
      <w:r w:rsidRPr="003501C7">
        <w:rPr>
          <w:lang w:val="en-US"/>
          <w:rPrChange w:id="3683" w:author="Benoît Perez-Lamarque" w:date="2021-09-23T12:20:00Z">
            <w:rPr/>
          </w:rPrChange>
        </w:rPr>
        <w:t>### CORRELATION</w:t>
      </w:r>
    </w:p>
    <w:p w14:paraId="595925DA" w14:textId="77777777" w:rsidR="003501C7" w:rsidRPr="003501C7" w:rsidRDefault="003501C7" w:rsidP="003501C7">
      <w:pPr>
        <w:rPr>
          <w:lang w:val="en-US"/>
          <w:rPrChange w:id="3684" w:author="Benoît Perez-Lamarque" w:date="2021-09-23T12:20:00Z">
            <w:rPr/>
          </w:rPrChange>
        </w:rPr>
      </w:pPr>
    </w:p>
    <w:p w14:paraId="4C0DEF24" w14:textId="77777777" w:rsidR="003501C7" w:rsidRPr="003501C7" w:rsidRDefault="003501C7" w:rsidP="003501C7">
      <w:pPr>
        <w:rPr>
          <w:lang w:val="en-US"/>
          <w:rPrChange w:id="3685" w:author="Benoît Perez-Lamarque" w:date="2021-09-23T12:20:00Z">
            <w:rPr/>
          </w:rPrChange>
        </w:rPr>
      </w:pPr>
      <w:r w:rsidRPr="003501C7">
        <w:rPr>
          <w:lang w:val="en-US"/>
          <w:rPrChange w:id="3686" w:author="Benoît Perez-Lamarque" w:date="2021-09-23T12:20:00Z">
            <w:rPr/>
          </w:rPrChange>
        </w:rPr>
        <w:t>#Vectors to save results</w:t>
      </w:r>
    </w:p>
    <w:p w14:paraId="4D9C14D7" w14:textId="77777777" w:rsidR="003501C7" w:rsidRPr="003501C7" w:rsidRDefault="003501C7" w:rsidP="003501C7">
      <w:pPr>
        <w:rPr>
          <w:lang w:val="en-US"/>
          <w:rPrChange w:id="3687" w:author="Benoît Perez-Lamarque" w:date="2021-09-23T12:20:00Z">
            <w:rPr/>
          </w:rPrChange>
        </w:rPr>
      </w:pPr>
      <w:r w:rsidRPr="003501C7">
        <w:rPr>
          <w:lang w:val="en-US"/>
          <w:rPrChange w:id="3688" w:author="Benoît Perez-Lamarque" w:date="2021-09-23T12:20:00Z">
            <w:rPr/>
          </w:rPrChange>
        </w:rPr>
        <w:t>barLower &lt;- rep(NA, times=length(colNumTest))</w:t>
      </w:r>
    </w:p>
    <w:p w14:paraId="77D850FF" w14:textId="77777777" w:rsidR="003501C7" w:rsidRPr="003501C7" w:rsidRDefault="003501C7" w:rsidP="003501C7">
      <w:pPr>
        <w:rPr>
          <w:lang w:val="en-US"/>
          <w:rPrChange w:id="3689" w:author="Benoît Perez-Lamarque" w:date="2021-09-23T12:20:00Z">
            <w:rPr/>
          </w:rPrChange>
        </w:rPr>
      </w:pPr>
      <w:r w:rsidRPr="003501C7">
        <w:rPr>
          <w:lang w:val="en-US"/>
          <w:rPrChange w:id="3690" w:author="Benoît Perez-Lamarque" w:date="2021-09-23T12:20:00Z">
            <w:rPr/>
          </w:rPrChange>
        </w:rPr>
        <w:t>barUpper &lt;- rep(NA, times=length(colNumTest))</w:t>
      </w:r>
    </w:p>
    <w:p w14:paraId="40A83F1F" w14:textId="77777777" w:rsidR="003501C7" w:rsidRPr="003501C7" w:rsidRDefault="003501C7" w:rsidP="003501C7">
      <w:pPr>
        <w:rPr>
          <w:lang w:val="en-US"/>
          <w:rPrChange w:id="3691" w:author="Benoît Perez-Lamarque" w:date="2021-09-23T12:20:00Z">
            <w:rPr/>
          </w:rPrChange>
        </w:rPr>
      </w:pPr>
      <w:r w:rsidRPr="003501C7">
        <w:rPr>
          <w:lang w:val="en-US"/>
          <w:rPrChange w:id="3692" w:author="Benoît Perez-Lamarque" w:date="2021-09-23T12:20:00Z">
            <w:rPr/>
          </w:rPrChange>
        </w:rPr>
        <w:t>meanCoeff &lt;- rep(NA, times=length(colNumTest))</w:t>
      </w:r>
    </w:p>
    <w:p w14:paraId="118A651A" w14:textId="77777777" w:rsidR="003501C7" w:rsidRPr="003501C7" w:rsidRDefault="003501C7" w:rsidP="003501C7">
      <w:pPr>
        <w:rPr>
          <w:lang w:val="en-US"/>
          <w:rPrChange w:id="3693" w:author="Benoît Perez-Lamarque" w:date="2021-09-23T12:20:00Z">
            <w:rPr/>
          </w:rPrChange>
        </w:rPr>
      </w:pPr>
      <w:r w:rsidRPr="003501C7">
        <w:rPr>
          <w:lang w:val="en-US"/>
          <w:rPrChange w:id="3694" w:author="Benoît Perez-Lamarque" w:date="2021-09-23T12:20:00Z">
            <w:rPr/>
          </w:rPrChange>
        </w:rPr>
        <w:t>N &lt;- rep(NA, times=length(colNumTest))</w:t>
      </w:r>
    </w:p>
    <w:p w14:paraId="05554BF3" w14:textId="77777777" w:rsidR="003501C7" w:rsidRPr="003501C7" w:rsidRDefault="003501C7" w:rsidP="003501C7">
      <w:pPr>
        <w:rPr>
          <w:lang w:val="en-US"/>
          <w:rPrChange w:id="3695" w:author="Benoît Perez-Lamarque" w:date="2021-09-23T12:20:00Z">
            <w:rPr/>
          </w:rPrChange>
        </w:rPr>
      </w:pPr>
    </w:p>
    <w:p w14:paraId="344F50EA" w14:textId="77777777" w:rsidR="003501C7" w:rsidRPr="003501C7" w:rsidRDefault="003501C7" w:rsidP="003501C7">
      <w:pPr>
        <w:rPr>
          <w:lang w:val="en-US"/>
          <w:rPrChange w:id="3696" w:author="Benoît Perez-Lamarque" w:date="2021-09-23T12:20:00Z">
            <w:rPr/>
          </w:rPrChange>
        </w:rPr>
      </w:pPr>
      <w:r w:rsidRPr="003501C7">
        <w:rPr>
          <w:lang w:val="en-US"/>
          <w:rPrChange w:id="3697" w:author="Benoît Perez-Lamarque" w:date="2021-09-23T12:20:00Z">
            <w:rPr/>
          </w:rPrChange>
        </w:rPr>
        <w:t>for (i in 1:length(colNumTest)){</w:t>
      </w:r>
    </w:p>
    <w:p w14:paraId="61DFFE38" w14:textId="77777777" w:rsidR="003501C7" w:rsidRPr="003501C7" w:rsidRDefault="003501C7" w:rsidP="003501C7">
      <w:pPr>
        <w:rPr>
          <w:lang w:val="en-US"/>
          <w:rPrChange w:id="3698" w:author="Benoît Perez-Lamarque" w:date="2021-09-23T12:20:00Z">
            <w:rPr/>
          </w:rPrChange>
        </w:rPr>
      </w:pPr>
      <w:r w:rsidRPr="003501C7">
        <w:rPr>
          <w:lang w:val="en-US"/>
          <w:rPrChange w:id="3699" w:author="Benoît Perez-Lamarque" w:date="2021-09-23T12:20:00Z">
            <w:rPr/>
          </w:rPrChange>
        </w:rPr>
        <w:t xml:space="preserve">  test &lt;- #abs(as.numeric(as.character(summaryData[,colNumTest[i]])) - as.numeric(as.character(summaryData[,colNumToCompare[i]])))</w:t>
      </w:r>
    </w:p>
    <w:p w14:paraId="692882AF" w14:textId="77777777" w:rsidR="003501C7" w:rsidRPr="003501C7" w:rsidRDefault="003501C7" w:rsidP="003501C7">
      <w:pPr>
        <w:rPr>
          <w:lang w:val="en-US"/>
          <w:rPrChange w:id="3700" w:author="Benoît Perez-Lamarque" w:date="2021-09-23T12:20:00Z">
            <w:rPr/>
          </w:rPrChange>
        </w:rPr>
      </w:pPr>
      <w:r w:rsidRPr="003501C7">
        <w:rPr>
          <w:lang w:val="en-US"/>
          <w:rPrChange w:id="3701" w:author="Benoît Perez-Lamarque" w:date="2021-09-23T12:20:00Z">
            <w:rPr/>
          </w:rPrChange>
        </w:rPr>
        <w:lastRenderedPageBreak/>
        <w:t xml:space="preserve">    cor.test(as.numeric(as.character(summaryData[,colNumTest[i]])), </w:t>
      </w:r>
    </w:p>
    <w:p w14:paraId="522A5355" w14:textId="77777777" w:rsidR="003501C7" w:rsidRPr="003501C7" w:rsidRDefault="003501C7" w:rsidP="003501C7">
      <w:pPr>
        <w:rPr>
          <w:lang w:val="en-US"/>
          <w:rPrChange w:id="3702" w:author="Benoît Perez-Lamarque" w:date="2021-09-23T12:20:00Z">
            <w:rPr/>
          </w:rPrChange>
        </w:rPr>
      </w:pPr>
      <w:r w:rsidRPr="003501C7">
        <w:rPr>
          <w:lang w:val="en-US"/>
          <w:rPrChange w:id="3703" w:author="Benoît Perez-Lamarque" w:date="2021-09-23T12:20:00Z">
            <w:rPr/>
          </w:rPrChange>
        </w:rPr>
        <w:t xml:space="preserve">             as.numeric(as.character( summaryData[,colNumToCompare[i]])), method="pearson")</w:t>
      </w:r>
    </w:p>
    <w:p w14:paraId="3CCBC2F7" w14:textId="77777777" w:rsidR="003501C7" w:rsidRPr="003501C7" w:rsidRDefault="003501C7" w:rsidP="003501C7">
      <w:pPr>
        <w:rPr>
          <w:lang w:val="en-US"/>
          <w:rPrChange w:id="3704" w:author="Benoît Perez-Lamarque" w:date="2021-09-23T12:20:00Z">
            <w:rPr/>
          </w:rPrChange>
        </w:rPr>
      </w:pPr>
      <w:r w:rsidRPr="003501C7">
        <w:rPr>
          <w:lang w:val="en-US"/>
          <w:rPrChange w:id="3705" w:author="Benoît Perez-Lamarque" w:date="2021-09-23T12:20:00Z">
            <w:rPr/>
          </w:rPrChange>
        </w:rPr>
        <w:t xml:space="preserve">  barLower[i] &lt;- test$conf.int[1]</w:t>
      </w:r>
    </w:p>
    <w:p w14:paraId="70034476" w14:textId="77777777" w:rsidR="003501C7" w:rsidRPr="003501C7" w:rsidRDefault="003501C7" w:rsidP="003501C7">
      <w:pPr>
        <w:rPr>
          <w:lang w:val="en-US"/>
          <w:rPrChange w:id="3706" w:author="Benoît Perez-Lamarque" w:date="2021-09-23T12:20:00Z">
            <w:rPr/>
          </w:rPrChange>
        </w:rPr>
      </w:pPr>
      <w:r w:rsidRPr="003501C7">
        <w:rPr>
          <w:lang w:val="en-US"/>
          <w:rPrChange w:id="3707" w:author="Benoît Perez-Lamarque" w:date="2021-09-23T12:20:00Z">
            <w:rPr/>
          </w:rPrChange>
        </w:rPr>
        <w:t xml:space="preserve">  barUpper[i] &lt;- test$conf.int[2]</w:t>
      </w:r>
    </w:p>
    <w:p w14:paraId="48664EB0" w14:textId="77777777" w:rsidR="003501C7" w:rsidRPr="003501C7" w:rsidRDefault="003501C7" w:rsidP="003501C7">
      <w:pPr>
        <w:rPr>
          <w:lang w:val="en-US"/>
          <w:rPrChange w:id="3708" w:author="Benoît Perez-Lamarque" w:date="2021-09-23T12:20:00Z">
            <w:rPr/>
          </w:rPrChange>
        </w:rPr>
      </w:pPr>
      <w:r w:rsidRPr="003501C7">
        <w:rPr>
          <w:lang w:val="en-US"/>
          <w:rPrChange w:id="3709" w:author="Benoît Perez-Lamarque" w:date="2021-09-23T12:20:00Z">
            <w:rPr/>
          </w:rPrChange>
        </w:rPr>
        <w:t xml:space="preserve">  meanCoeff[i] &lt;- test$estimate[1]</w:t>
      </w:r>
    </w:p>
    <w:p w14:paraId="17E59E77" w14:textId="77777777" w:rsidR="003501C7" w:rsidRPr="003501C7" w:rsidRDefault="003501C7" w:rsidP="003501C7">
      <w:pPr>
        <w:rPr>
          <w:lang w:val="en-US"/>
          <w:rPrChange w:id="3710" w:author="Benoît Perez-Lamarque" w:date="2021-09-23T12:20:00Z">
            <w:rPr/>
          </w:rPrChange>
        </w:rPr>
      </w:pPr>
      <w:r w:rsidRPr="003501C7">
        <w:rPr>
          <w:lang w:val="en-US"/>
          <w:rPrChange w:id="3711" w:author="Benoît Perez-Lamarque" w:date="2021-09-23T12:20:00Z">
            <w:rPr/>
          </w:rPrChange>
        </w:rPr>
        <w:t xml:space="preserve">  N[i] &lt;- nrow(summaryData[!is.na(summaryData[,colNumTest[i]])&amp;!is.na(summaryData[,colNumToCompare[i]]),])</w:t>
      </w:r>
    </w:p>
    <w:p w14:paraId="5EFCFD9E" w14:textId="77777777" w:rsidR="003501C7" w:rsidRPr="003501C7" w:rsidRDefault="003501C7" w:rsidP="003501C7">
      <w:pPr>
        <w:rPr>
          <w:lang w:val="en-US"/>
          <w:rPrChange w:id="3712" w:author="Benoît Perez-Lamarque" w:date="2021-09-23T12:20:00Z">
            <w:rPr/>
          </w:rPrChange>
        </w:rPr>
      </w:pPr>
      <w:r w:rsidRPr="003501C7">
        <w:rPr>
          <w:lang w:val="en-US"/>
          <w:rPrChange w:id="3713" w:author="Benoît Perez-Lamarque" w:date="2021-09-23T12:20:00Z">
            <w:rPr/>
          </w:rPrChange>
        </w:rPr>
        <w:t>}</w:t>
      </w:r>
    </w:p>
    <w:p w14:paraId="2A9A6DB1" w14:textId="77777777" w:rsidR="003501C7" w:rsidRPr="003501C7" w:rsidRDefault="003501C7" w:rsidP="003501C7">
      <w:pPr>
        <w:rPr>
          <w:lang w:val="en-US"/>
          <w:rPrChange w:id="3714" w:author="Benoît Perez-Lamarque" w:date="2021-09-23T12:20:00Z">
            <w:rPr/>
          </w:rPrChange>
        </w:rPr>
      </w:pPr>
    </w:p>
    <w:p w14:paraId="016EEA3C" w14:textId="77777777" w:rsidR="003501C7" w:rsidRPr="003501C7" w:rsidRDefault="003501C7" w:rsidP="003501C7">
      <w:pPr>
        <w:rPr>
          <w:lang w:val="en-US"/>
          <w:rPrChange w:id="3715" w:author="Benoît Perez-Lamarque" w:date="2021-09-23T12:20:00Z">
            <w:rPr/>
          </w:rPrChange>
        </w:rPr>
      </w:pPr>
      <w:r w:rsidRPr="003501C7">
        <w:rPr>
          <w:lang w:val="en-US"/>
          <w:rPrChange w:id="3716" w:author="Benoît Perez-Lamarque" w:date="2021-09-23T12:20:00Z">
            <w:rPr/>
          </w:rPrChange>
        </w:rPr>
        <w:t>plot(</w:t>
      </w:r>
    </w:p>
    <w:p w14:paraId="171CA57D" w14:textId="77777777" w:rsidR="003501C7" w:rsidRPr="003501C7" w:rsidRDefault="003501C7" w:rsidP="003501C7">
      <w:pPr>
        <w:rPr>
          <w:lang w:val="en-US"/>
          <w:rPrChange w:id="3717" w:author="Benoît Perez-Lamarque" w:date="2021-09-23T12:20:00Z">
            <w:rPr/>
          </w:rPrChange>
        </w:rPr>
      </w:pPr>
      <w:r w:rsidRPr="003501C7">
        <w:rPr>
          <w:lang w:val="en-US"/>
          <w:rPrChange w:id="3718" w:author="Benoît Perez-Lamarque" w:date="2021-09-23T12:20:00Z">
            <w:rPr/>
          </w:rPrChange>
        </w:rPr>
        <w:t xml:space="preserve">  x=0, y=0, xlab="", ylab="Coefficient of correlation", </w:t>
      </w:r>
    </w:p>
    <w:p w14:paraId="41056DE6" w14:textId="77777777" w:rsidR="003501C7" w:rsidRPr="003501C7" w:rsidRDefault="003501C7" w:rsidP="003501C7">
      <w:pPr>
        <w:rPr>
          <w:lang w:val="en-US"/>
          <w:rPrChange w:id="3719" w:author="Benoît Perez-Lamarque" w:date="2021-09-23T12:20:00Z">
            <w:rPr/>
          </w:rPrChange>
        </w:rPr>
      </w:pPr>
      <w:r w:rsidRPr="003501C7">
        <w:rPr>
          <w:lang w:val="en-US"/>
          <w:rPrChange w:id="3720" w:author="Benoît Perez-Lamarque" w:date="2021-09-23T12:20:00Z">
            <w:rPr/>
          </w:rPrChange>
        </w:rPr>
        <w:t xml:space="preserve">  xlim=c(0,length(meanCoeff)+1), ylim=c(0.6,1),</w:t>
      </w:r>
    </w:p>
    <w:p w14:paraId="0855EC75" w14:textId="77777777" w:rsidR="003501C7" w:rsidRPr="003501C7" w:rsidRDefault="003501C7" w:rsidP="003501C7">
      <w:pPr>
        <w:rPr>
          <w:lang w:val="en-US"/>
          <w:rPrChange w:id="3721" w:author="Benoît Perez-Lamarque" w:date="2021-09-23T12:20:00Z">
            <w:rPr/>
          </w:rPrChange>
        </w:rPr>
      </w:pPr>
      <w:r w:rsidRPr="003501C7">
        <w:rPr>
          <w:lang w:val="en-US"/>
          <w:rPrChange w:id="3722" w:author="Benoît Perez-Lamarque" w:date="2021-09-23T12:20:00Z">
            <w:rPr/>
          </w:rPrChange>
        </w:rPr>
        <w:t xml:space="preserve">  las=1, type="n", tcl=-0.25, frame.plot=FALSE, </w:t>
      </w:r>
    </w:p>
    <w:p w14:paraId="635D02D8" w14:textId="77777777" w:rsidR="003501C7" w:rsidRPr="003501C7" w:rsidRDefault="003501C7" w:rsidP="003501C7">
      <w:pPr>
        <w:rPr>
          <w:lang w:val="en-US"/>
          <w:rPrChange w:id="3723" w:author="Benoît Perez-Lamarque" w:date="2021-09-23T12:20:00Z">
            <w:rPr/>
          </w:rPrChange>
        </w:rPr>
      </w:pPr>
      <w:r w:rsidRPr="003501C7">
        <w:rPr>
          <w:lang w:val="en-US"/>
          <w:rPrChange w:id="3724" w:author="Benoît Perez-Lamarque" w:date="2021-09-23T12:20:00Z">
            <w:rPr/>
          </w:rPrChange>
        </w:rPr>
        <w:t xml:space="preserve">  xaxt="n",xaxs="i",yaxs="i", yaxt="n")</w:t>
      </w:r>
    </w:p>
    <w:p w14:paraId="0242F71B" w14:textId="77777777" w:rsidR="003501C7" w:rsidRPr="003501C7" w:rsidRDefault="003501C7" w:rsidP="003501C7">
      <w:pPr>
        <w:rPr>
          <w:lang w:val="en-US"/>
          <w:rPrChange w:id="3725" w:author="Benoît Perez-Lamarque" w:date="2021-09-23T12:20:00Z">
            <w:rPr/>
          </w:rPrChange>
        </w:rPr>
      </w:pPr>
    </w:p>
    <w:p w14:paraId="5E0E8A18" w14:textId="77777777" w:rsidR="003501C7" w:rsidRPr="003501C7" w:rsidRDefault="003501C7" w:rsidP="003501C7">
      <w:pPr>
        <w:rPr>
          <w:lang w:val="en-US"/>
          <w:rPrChange w:id="3726" w:author="Benoît Perez-Lamarque" w:date="2021-09-23T12:20:00Z">
            <w:rPr/>
          </w:rPrChange>
        </w:rPr>
      </w:pPr>
      <w:r w:rsidRPr="003501C7">
        <w:rPr>
          <w:lang w:val="en-US"/>
          <w:rPrChange w:id="3727" w:author="Benoît Perez-Lamarque" w:date="2021-09-23T12:20:00Z">
            <w:rPr/>
          </w:rPrChange>
        </w:rPr>
        <w:t>addGrid(xmin=0, xmax=length(meanCoeff), xintsmall=0.5, xintbig=1, ymin=0.6, ymax=1, yintsmall=0.025, yintbig=0.1, axisPlot=FALSE)</w:t>
      </w:r>
    </w:p>
    <w:p w14:paraId="6ED498E7" w14:textId="77777777" w:rsidR="003501C7" w:rsidRPr="003501C7" w:rsidRDefault="003501C7" w:rsidP="003501C7">
      <w:pPr>
        <w:rPr>
          <w:lang w:val="en-US"/>
          <w:rPrChange w:id="3728" w:author="Benoît Perez-Lamarque" w:date="2021-09-23T12:20:00Z">
            <w:rPr/>
          </w:rPrChange>
        </w:rPr>
      </w:pPr>
      <w:r w:rsidRPr="003501C7">
        <w:rPr>
          <w:lang w:val="en-US"/>
          <w:rPrChange w:id="3729" w:author="Benoît Perez-Lamarque" w:date="2021-09-23T12:20:00Z">
            <w:rPr/>
          </w:rPrChange>
        </w:rPr>
        <w:t>axis(side=2, at=seq(from=0.6, to=1, by=0.2), labels=seq(from=0.6, to=1, by=0.2), las=2, tcl=-0.25)</w:t>
      </w:r>
    </w:p>
    <w:p w14:paraId="6CFAD31F" w14:textId="77777777" w:rsidR="003501C7" w:rsidRPr="003501C7" w:rsidRDefault="003501C7" w:rsidP="003501C7">
      <w:pPr>
        <w:rPr>
          <w:lang w:val="en-US"/>
          <w:rPrChange w:id="3730" w:author="Benoît Perez-Lamarque" w:date="2021-09-23T12:20:00Z">
            <w:rPr/>
          </w:rPrChange>
        </w:rPr>
      </w:pPr>
      <w:r w:rsidRPr="003501C7">
        <w:rPr>
          <w:lang w:val="en-US"/>
          <w:rPrChange w:id="3731" w:author="Benoît Perez-Lamarque" w:date="2021-09-23T12:20:00Z">
            <w:rPr/>
          </w:rPrChange>
        </w:rPr>
        <w:t>addLabel(x=0.05, y=0.075, label="A", radius=0.75, circle=TRUE, circle.bg="black", font.col="white")</w:t>
      </w:r>
    </w:p>
    <w:p w14:paraId="6D823A2E" w14:textId="77777777" w:rsidR="003501C7" w:rsidRPr="003501C7" w:rsidRDefault="003501C7" w:rsidP="003501C7">
      <w:pPr>
        <w:rPr>
          <w:lang w:val="en-US"/>
          <w:rPrChange w:id="3732" w:author="Benoît Perez-Lamarque" w:date="2021-09-23T12:20:00Z">
            <w:rPr/>
          </w:rPrChange>
        </w:rPr>
      </w:pPr>
    </w:p>
    <w:p w14:paraId="37FEE289" w14:textId="77777777" w:rsidR="003501C7" w:rsidRPr="003501C7" w:rsidRDefault="003501C7" w:rsidP="003501C7">
      <w:pPr>
        <w:rPr>
          <w:lang w:val="en-US"/>
          <w:rPrChange w:id="3733" w:author="Benoît Perez-Lamarque" w:date="2021-09-23T12:20:00Z">
            <w:rPr/>
          </w:rPrChange>
        </w:rPr>
      </w:pPr>
      <w:r w:rsidRPr="003501C7">
        <w:rPr>
          <w:lang w:val="en-US"/>
          <w:rPrChange w:id="3734" w:author="Benoît Perez-Lamarque" w:date="2021-09-23T12:20:00Z">
            <w:rPr/>
          </w:rPrChange>
        </w:rPr>
        <w:t>#Comparison</w:t>
      </w:r>
    </w:p>
    <w:p w14:paraId="484563EE" w14:textId="77777777" w:rsidR="003501C7" w:rsidRPr="003501C7" w:rsidRDefault="003501C7" w:rsidP="003501C7">
      <w:pPr>
        <w:rPr>
          <w:lang w:val="en-US"/>
          <w:rPrChange w:id="3735" w:author="Benoît Perez-Lamarque" w:date="2021-09-23T12:20:00Z">
            <w:rPr/>
          </w:rPrChange>
        </w:rPr>
      </w:pPr>
      <w:r w:rsidRPr="003501C7">
        <w:rPr>
          <w:lang w:val="en-US"/>
          <w:rPrChange w:id="3736" w:author="Benoît Perez-Lamarque" w:date="2021-09-23T12:20:00Z">
            <w:rPr/>
          </w:rPrChange>
        </w:rPr>
        <w:t>whatCompared &lt;- c(</w:t>
      </w:r>
    </w:p>
    <w:p w14:paraId="29178A36" w14:textId="77777777" w:rsidR="003501C7" w:rsidRPr="003501C7" w:rsidRDefault="003501C7" w:rsidP="003501C7">
      <w:pPr>
        <w:rPr>
          <w:lang w:val="en-US"/>
          <w:rPrChange w:id="3737" w:author="Benoît Perez-Lamarque" w:date="2021-09-23T12:20:00Z">
            <w:rPr/>
          </w:rPrChange>
        </w:rPr>
      </w:pPr>
      <w:r w:rsidRPr="003501C7">
        <w:rPr>
          <w:lang w:val="en-US"/>
          <w:rPrChange w:id="3738" w:author="Benoît Perez-Lamarque" w:date="2021-09-23T12:20:00Z">
            <w:rPr/>
          </w:rPrChange>
        </w:rPr>
        <w:t xml:space="preserve">  rep("Brain", times=10),</w:t>
      </w:r>
    </w:p>
    <w:p w14:paraId="071E10EA" w14:textId="77777777" w:rsidR="003501C7" w:rsidRPr="003501C7" w:rsidRDefault="003501C7" w:rsidP="003501C7">
      <w:pPr>
        <w:rPr>
          <w:lang w:val="en-US"/>
          <w:rPrChange w:id="3739" w:author="Benoît Perez-Lamarque" w:date="2021-09-23T12:20:00Z">
            <w:rPr/>
          </w:rPrChange>
        </w:rPr>
      </w:pPr>
      <w:r w:rsidRPr="003501C7">
        <w:rPr>
          <w:lang w:val="en-US"/>
          <w:rPrChange w:id="3740" w:author="Benoît Perez-Lamarque" w:date="2021-09-23T12:20:00Z">
            <w:rPr/>
          </w:rPrChange>
        </w:rPr>
        <w:t xml:space="preserve">  "Hippocampus",</w:t>
      </w:r>
    </w:p>
    <w:p w14:paraId="277B8593" w14:textId="77777777" w:rsidR="003501C7" w:rsidRPr="003501C7" w:rsidRDefault="003501C7" w:rsidP="003501C7">
      <w:pPr>
        <w:rPr>
          <w:lang w:val="en-US"/>
          <w:rPrChange w:id="3741" w:author="Benoît Perez-Lamarque" w:date="2021-09-23T12:20:00Z">
            <w:rPr/>
          </w:rPrChange>
        </w:rPr>
      </w:pPr>
      <w:r w:rsidRPr="003501C7">
        <w:rPr>
          <w:lang w:val="en-US"/>
          <w:rPrChange w:id="3742" w:author="Benoît Perez-Lamarque" w:date="2021-09-23T12:20:00Z">
            <w:rPr/>
          </w:rPrChange>
        </w:rPr>
        <w:t xml:space="preserve">  "Hippocampus",</w:t>
      </w:r>
    </w:p>
    <w:p w14:paraId="48C02474" w14:textId="77777777" w:rsidR="003501C7" w:rsidRPr="003501C7" w:rsidRDefault="003501C7" w:rsidP="003501C7">
      <w:pPr>
        <w:rPr>
          <w:lang w:val="en-US"/>
          <w:rPrChange w:id="3743" w:author="Benoît Perez-Lamarque" w:date="2021-09-23T12:20:00Z">
            <w:rPr/>
          </w:rPrChange>
        </w:rPr>
      </w:pPr>
      <w:r w:rsidRPr="003501C7">
        <w:rPr>
          <w:lang w:val="en-US"/>
          <w:rPrChange w:id="3744" w:author="Benoît Perez-Lamarque" w:date="2021-09-23T12:20:00Z">
            <w:rPr/>
          </w:rPrChange>
        </w:rPr>
        <w:t xml:space="preserve">  "Hippocampus",</w:t>
      </w:r>
    </w:p>
    <w:p w14:paraId="0E435DFF" w14:textId="77777777" w:rsidR="003501C7" w:rsidRPr="003501C7" w:rsidRDefault="003501C7" w:rsidP="003501C7">
      <w:pPr>
        <w:rPr>
          <w:lang w:val="en-US"/>
          <w:rPrChange w:id="3745" w:author="Benoît Perez-Lamarque" w:date="2021-09-23T12:20:00Z">
            <w:rPr/>
          </w:rPrChange>
        </w:rPr>
      </w:pPr>
      <w:r w:rsidRPr="003501C7">
        <w:rPr>
          <w:lang w:val="en-US"/>
          <w:rPrChange w:id="3746" w:author="Benoît Perez-Lamarque" w:date="2021-09-23T12:20:00Z">
            <w:rPr/>
          </w:rPrChange>
        </w:rPr>
        <w:t xml:space="preserve">  "Neocortex",</w:t>
      </w:r>
    </w:p>
    <w:p w14:paraId="4979A9AC" w14:textId="77777777" w:rsidR="003501C7" w:rsidRPr="003501C7" w:rsidRDefault="003501C7" w:rsidP="003501C7">
      <w:pPr>
        <w:rPr>
          <w:lang w:val="en-US"/>
          <w:rPrChange w:id="3747" w:author="Benoît Perez-Lamarque" w:date="2021-09-23T12:20:00Z">
            <w:rPr/>
          </w:rPrChange>
        </w:rPr>
      </w:pPr>
      <w:r w:rsidRPr="003501C7">
        <w:rPr>
          <w:lang w:val="en-US"/>
          <w:rPrChange w:id="3748" w:author="Benoît Perez-Lamarque" w:date="2021-09-23T12:20:00Z">
            <w:rPr/>
          </w:rPrChange>
        </w:rPr>
        <w:t xml:space="preserve">  "Neocortex",</w:t>
      </w:r>
    </w:p>
    <w:p w14:paraId="5B6F0180" w14:textId="77777777" w:rsidR="003501C7" w:rsidRPr="003501C7" w:rsidRDefault="003501C7" w:rsidP="003501C7">
      <w:pPr>
        <w:rPr>
          <w:lang w:val="en-US"/>
          <w:rPrChange w:id="3749" w:author="Benoît Perez-Lamarque" w:date="2021-09-23T12:20:00Z">
            <w:rPr/>
          </w:rPrChange>
        </w:rPr>
      </w:pPr>
      <w:r w:rsidRPr="003501C7">
        <w:rPr>
          <w:lang w:val="en-US"/>
          <w:rPrChange w:id="3750" w:author="Benoît Perez-Lamarque" w:date="2021-09-23T12:20:00Z">
            <w:rPr/>
          </w:rPrChange>
        </w:rPr>
        <w:t xml:space="preserve">  "Neocortex",</w:t>
      </w:r>
    </w:p>
    <w:p w14:paraId="4C99796B" w14:textId="77777777" w:rsidR="003501C7" w:rsidRPr="003501C7" w:rsidRDefault="003501C7" w:rsidP="003501C7">
      <w:pPr>
        <w:rPr>
          <w:lang w:val="en-US"/>
          <w:rPrChange w:id="3751" w:author="Benoît Perez-Lamarque" w:date="2021-09-23T12:20:00Z">
            <w:rPr/>
          </w:rPrChange>
        </w:rPr>
      </w:pPr>
      <w:r w:rsidRPr="003501C7">
        <w:rPr>
          <w:lang w:val="en-US"/>
          <w:rPrChange w:id="3752" w:author="Benoît Perez-Lamarque" w:date="2021-09-23T12:20:00Z">
            <w:rPr/>
          </w:rPrChange>
        </w:rPr>
        <w:t xml:space="preserve">  "Neocortex",</w:t>
      </w:r>
    </w:p>
    <w:p w14:paraId="36D3E99E" w14:textId="77777777" w:rsidR="003501C7" w:rsidRPr="003501C7" w:rsidRDefault="003501C7" w:rsidP="003501C7">
      <w:pPr>
        <w:rPr>
          <w:lang w:val="en-US"/>
          <w:rPrChange w:id="3753" w:author="Benoît Perez-Lamarque" w:date="2021-09-23T12:20:00Z">
            <w:rPr/>
          </w:rPrChange>
        </w:rPr>
      </w:pPr>
      <w:r w:rsidRPr="003501C7">
        <w:rPr>
          <w:lang w:val="en-US"/>
          <w:rPrChange w:id="3754" w:author="Benoît Perez-Lamarque" w:date="2021-09-23T12:20:00Z">
            <w:rPr/>
          </w:rPrChange>
        </w:rPr>
        <w:t xml:space="preserve">  "Neocortex",</w:t>
      </w:r>
    </w:p>
    <w:p w14:paraId="7AB633E0" w14:textId="77777777" w:rsidR="003501C7" w:rsidRPr="003501C7" w:rsidRDefault="003501C7" w:rsidP="003501C7">
      <w:pPr>
        <w:rPr>
          <w:lang w:val="en-US"/>
          <w:rPrChange w:id="3755" w:author="Benoît Perez-Lamarque" w:date="2021-09-23T12:20:00Z">
            <w:rPr/>
          </w:rPrChange>
        </w:rPr>
      </w:pPr>
      <w:r w:rsidRPr="003501C7">
        <w:rPr>
          <w:lang w:val="en-US"/>
          <w:rPrChange w:id="3756" w:author="Benoît Perez-Lamarque" w:date="2021-09-23T12:20:00Z">
            <w:rPr/>
          </w:rPrChange>
        </w:rPr>
        <w:t xml:space="preserve">  "Neocortex",</w:t>
      </w:r>
    </w:p>
    <w:p w14:paraId="3AF124A4" w14:textId="77777777" w:rsidR="003501C7" w:rsidRPr="003501C7" w:rsidRDefault="003501C7" w:rsidP="003501C7">
      <w:pPr>
        <w:rPr>
          <w:lang w:val="en-US"/>
          <w:rPrChange w:id="3757" w:author="Benoît Perez-Lamarque" w:date="2021-09-23T12:20:00Z">
            <w:rPr/>
          </w:rPrChange>
        </w:rPr>
      </w:pPr>
      <w:r w:rsidRPr="003501C7">
        <w:rPr>
          <w:lang w:val="en-US"/>
          <w:rPrChange w:id="3758" w:author="Benoît Perez-Lamarque" w:date="2021-09-23T12:20:00Z">
            <w:rPr/>
          </w:rPrChange>
        </w:rPr>
        <w:t xml:space="preserve">  "Cerebellum",</w:t>
      </w:r>
    </w:p>
    <w:p w14:paraId="5017829E" w14:textId="77777777" w:rsidR="003501C7" w:rsidRPr="003501C7" w:rsidRDefault="003501C7" w:rsidP="003501C7">
      <w:pPr>
        <w:rPr>
          <w:lang w:val="en-US"/>
          <w:rPrChange w:id="3759" w:author="Benoît Perez-Lamarque" w:date="2021-09-23T12:20:00Z">
            <w:rPr/>
          </w:rPrChange>
        </w:rPr>
      </w:pPr>
      <w:r w:rsidRPr="003501C7">
        <w:rPr>
          <w:lang w:val="en-US"/>
          <w:rPrChange w:id="3760" w:author="Benoît Perez-Lamarque" w:date="2021-09-23T12:20:00Z">
            <w:rPr/>
          </w:rPrChange>
        </w:rPr>
        <w:t xml:space="preserve">  "Cerebellum",</w:t>
      </w:r>
    </w:p>
    <w:p w14:paraId="30FAB57A" w14:textId="77777777" w:rsidR="003501C7" w:rsidRPr="003501C7" w:rsidRDefault="003501C7" w:rsidP="003501C7">
      <w:pPr>
        <w:rPr>
          <w:lang w:val="en-US"/>
          <w:rPrChange w:id="3761" w:author="Benoît Perez-Lamarque" w:date="2021-09-23T12:20:00Z">
            <w:rPr/>
          </w:rPrChange>
        </w:rPr>
      </w:pPr>
      <w:r w:rsidRPr="003501C7">
        <w:rPr>
          <w:lang w:val="en-US"/>
          <w:rPrChange w:id="3762" w:author="Benoît Perez-Lamarque" w:date="2021-09-23T12:20:00Z">
            <w:rPr/>
          </w:rPrChange>
        </w:rPr>
        <w:t xml:space="preserve">  "Cerebellum",</w:t>
      </w:r>
    </w:p>
    <w:p w14:paraId="1D10C723" w14:textId="77777777" w:rsidR="003501C7" w:rsidRPr="003501C7" w:rsidRDefault="003501C7" w:rsidP="003501C7">
      <w:pPr>
        <w:rPr>
          <w:lang w:val="en-US"/>
          <w:rPrChange w:id="3763" w:author="Benoît Perez-Lamarque" w:date="2021-09-23T12:20:00Z">
            <w:rPr/>
          </w:rPrChange>
        </w:rPr>
      </w:pPr>
      <w:r w:rsidRPr="003501C7">
        <w:rPr>
          <w:lang w:val="en-US"/>
          <w:rPrChange w:id="3764" w:author="Benoît Perez-Lamarque" w:date="2021-09-23T12:20:00Z">
            <w:rPr/>
          </w:rPrChange>
        </w:rPr>
        <w:t xml:space="preserve">  "Striatum",</w:t>
      </w:r>
    </w:p>
    <w:p w14:paraId="27B45DF0" w14:textId="77777777" w:rsidR="003501C7" w:rsidRPr="003501C7" w:rsidRDefault="003501C7" w:rsidP="003501C7">
      <w:pPr>
        <w:rPr>
          <w:lang w:val="en-US"/>
          <w:rPrChange w:id="3765" w:author="Benoît Perez-Lamarque" w:date="2021-09-23T12:20:00Z">
            <w:rPr/>
          </w:rPrChange>
        </w:rPr>
      </w:pPr>
      <w:r w:rsidRPr="003501C7">
        <w:rPr>
          <w:lang w:val="en-US"/>
          <w:rPrChange w:id="3766" w:author="Benoît Perez-Lamarque" w:date="2021-09-23T12:20:00Z">
            <w:rPr/>
          </w:rPrChange>
        </w:rPr>
        <w:t xml:space="preserve">  rep("Body", times=6),</w:t>
      </w:r>
    </w:p>
    <w:p w14:paraId="4D8479F5" w14:textId="77777777" w:rsidR="003501C7" w:rsidRPr="003501C7" w:rsidRDefault="003501C7" w:rsidP="003501C7">
      <w:pPr>
        <w:rPr>
          <w:lang w:val="en-US"/>
          <w:rPrChange w:id="3767" w:author="Benoît Perez-Lamarque" w:date="2021-09-23T12:20:00Z">
            <w:rPr/>
          </w:rPrChange>
        </w:rPr>
      </w:pPr>
      <w:r w:rsidRPr="003501C7">
        <w:rPr>
          <w:lang w:val="en-US"/>
          <w:rPrChange w:id="3768" w:author="Benoît Perez-Lamarque" w:date="2021-09-23T12:20:00Z">
            <w:rPr/>
          </w:rPrChange>
        </w:rPr>
        <w:t xml:space="preserve">  "Frug.",</w:t>
      </w:r>
    </w:p>
    <w:p w14:paraId="6E478790" w14:textId="77777777" w:rsidR="003501C7" w:rsidRPr="003501C7" w:rsidRDefault="003501C7" w:rsidP="003501C7">
      <w:pPr>
        <w:rPr>
          <w:lang w:val="en-US"/>
          <w:rPrChange w:id="3769" w:author="Benoît Perez-Lamarque" w:date="2021-09-23T12:20:00Z">
            <w:rPr/>
          </w:rPrChange>
        </w:rPr>
      </w:pPr>
      <w:r w:rsidRPr="003501C7">
        <w:rPr>
          <w:lang w:val="en-US"/>
          <w:rPrChange w:id="3770" w:author="Benoît Perez-Lamarque" w:date="2021-09-23T12:20:00Z">
            <w:rPr/>
          </w:rPrChange>
        </w:rPr>
        <w:t xml:space="preserve">  "Fol."</w:t>
      </w:r>
    </w:p>
    <w:p w14:paraId="49289E2A" w14:textId="77777777" w:rsidR="003501C7" w:rsidRPr="003501C7" w:rsidRDefault="003501C7" w:rsidP="003501C7">
      <w:pPr>
        <w:rPr>
          <w:lang w:val="en-US"/>
          <w:rPrChange w:id="3771" w:author="Benoît Perez-Lamarque" w:date="2021-09-23T12:20:00Z">
            <w:rPr/>
          </w:rPrChange>
        </w:rPr>
      </w:pPr>
      <w:r w:rsidRPr="003501C7">
        <w:rPr>
          <w:lang w:val="en-US"/>
          <w:rPrChange w:id="3772" w:author="Benoît Perez-Lamarque" w:date="2021-09-23T12:20:00Z">
            <w:rPr/>
          </w:rPrChange>
        </w:rPr>
        <w:t>)</w:t>
      </w:r>
    </w:p>
    <w:p w14:paraId="36489F07" w14:textId="77777777" w:rsidR="003501C7" w:rsidRPr="003501C7" w:rsidRDefault="003501C7" w:rsidP="003501C7">
      <w:pPr>
        <w:rPr>
          <w:lang w:val="en-US"/>
          <w:rPrChange w:id="3773" w:author="Benoît Perez-Lamarque" w:date="2021-09-23T12:20:00Z">
            <w:rPr/>
          </w:rPrChange>
        </w:rPr>
      </w:pPr>
    </w:p>
    <w:p w14:paraId="1B09AD5B" w14:textId="77777777" w:rsidR="003501C7" w:rsidRPr="003501C7" w:rsidRDefault="003501C7" w:rsidP="003501C7">
      <w:pPr>
        <w:rPr>
          <w:lang w:val="en-US"/>
          <w:rPrChange w:id="3774" w:author="Benoît Perez-Lamarque" w:date="2021-09-23T12:20:00Z">
            <w:rPr/>
          </w:rPrChange>
        </w:rPr>
      </w:pPr>
      <w:r w:rsidRPr="003501C7">
        <w:rPr>
          <w:lang w:val="en-US"/>
          <w:rPrChange w:id="3775" w:author="Benoît Perez-Lamarque" w:date="2021-09-23T12:20:00Z">
            <w:rPr/>
          </w:rPrChange>
        </w:rPr>
        <w:t>#Plot legend of what is compared in coloured rectangles</w:t>
      </w:r>
    </w:p>
    <w:p w14:paraId="5D4C3F6B" w14:textId="77777777" w:rsidR="003501C7" w:rsidRPr="003501C7" w:rsidRDefault="003501C7" w:rsidP="003501C7">
      <w:pPr>
        <w:rPr>
          <w:lang w:val="en-US"/>
          <w:rPrChange w:id="3776" w:author="Benoît Perez-Lamarque" w:date="2021-09-23T12:20:00Z">
            <w:rPr/>
          </w:rPrChange>
        </w:rPr>
      </w:pPr>
      <w:r w:rsidRPr="003501C7">
        <w:rPr>
          <w:lang w:val="en-US"/>
          <w:rPrChange w:id="3777" w:author="Benoît Perez-Lamarque" w:date="2021-09-23T12:20:00Z">
            <w:rPr/>
          </w:rPrChange>
        </w:rPr>
        <w:t>whereToPlot &lt;- as.data.frame(table(whatCompared))</w:t>
      </w:r>
    </w:p>
    <w:p w14:paraId="5129D106" w14:textId="77777777" w:rsidR="003501C7" w:rsidRPr="003501C7" w:rsidRDefault="003501C7" w:rsidP="003501C7">
      <w:pPr>
        <w:rPr>
          <w:lang w:val="en-US"/>
          <w:rPrChange w:id="3778" w:author="Benoît Perez-Lamarque" w:date="2021-09-23T12:20:00Z">
            <w:rPr/>
          </w:rPrChange>
        </w:rPr>
      </w:pPr>
      <w:r w:rsidRPr="003501C7">
        <w:rPr>
          <w:lang w:val="en-US"/>
          <w:rPrChange w:id="3779" w:author="Benoît Perez-Lamarque" w:date="2021-09-23T12:20:00Z">
            <w:rPr/>
          </w:rPrChange>
        </w:rPr>
        <w:t>whereToPlot$loc &lt;- whereToPlot$Freq/2</w:t>
      </w:r>
    </w:p>
    <w:p w14:paraId="4C44B543" w14:textId="77777777" w:rsidR="003501C7" w:rsidRPr="003501C7" w:rsidRDefault="003501C7" w:rsidP="003501C7">
      <w:pPr>
        <w:rPr>
          <w:lang w:val="en-US"/>
          <w:rPrChange w:id="3780" w:author="Benoît Perez-Lamarque" w:date="2021-09-23T12:20:00Z">
            <w:rPr/>
          </w:rPrChange>
        </w:rPr>
      </w:pPr>
    </w:p>
    <w:p w14:paraId="02EA9C44" w14:textId="77777777" w:rsidR="003501C7" w:rsidRPr="003501C7" w:rsidRDefault="003501C7" w:rsidP="003501C7">
      <w:pPr>
        <w:rPr>
          <w:lang w:val="en-US"/>
          <w:rPrChange w:id="3781" w:author="Benoît Perez-Lamarque" w:date="2021-09-23T12:20:00Z">
            <w:rPr/>
          </w:rPrChange>
        </w:rPr>
      </w:pPr>
      <w:r w:rsidRPr="003501C7">
        <w:rPr>
          <w:lang w:val="en-US"/>
          <w:rPrChange w:id="3782" w:author="Benoît Perez-Lamarque" w:date="2021-09-23T12:20:00Z">
            <w:rPr/>
          </w:rPrChange>
        </w:rPr>
        <w:t>#Colour rectangle to indicate what is compared</w:t>
      </w:r>
    </w:p>
    <w:p w14:paraId="7D7996C5" w14:textId="77777777" w:rsidR="003501C7" w:rsidRPr="003501C7" w:rsidRDefault="003501C7" w:rsidP="003501C7">
      <w:pPr>
        <w:rPr>
          <w:lang w:val="en-US"/>
          <w:rPrChange w:id="3783" w:author="Benoît Perez-Lamarque" w:date="2021-09-23T12:20:00Z">
            <w:rPr/>
          </w:rPrChange>
        </w:rPr>
      </w:pPr>
      <w:r w:rsidRPr="003501C7">
        <w:rPr>
          <w:lang w:val="en-US"/>
          <w:rPrChange w:id="3784" w:author="Benoît Perez-Lamarque" w:date="2021-09-23T12:20:00Z">
            <w:rPr/>
          </w:rPrChange>
        </w:rPr>
        <w:t>refLoc=0</w:t>
      </w:r>
    </w:p>
    <w:p w14:paraId="3C99FB01" w14:textId="77777777" w:rsidR="003501C7" w:rsidRPr="003501C7" w:rsidRDefault="003501C7" w:rsidP="003501C7">
      <w:pPr>
        <w:rPr>
          <w:lang w:val="en-US"/>
          <w:rPrChange w:id="3785" w:author="Benoît Perez-Lamarque" w:date="2021-09-23T12:20:00Z">
            <w:rPr/>
          </w:rPrChange>
        </w:rPr>
      </w:pPr>
      <w:r w:rsidRPr="003501C7">
        <w:rPr>
          <w:lang w:val="en-US"/>
          <w:rPrChange w:id="3786" w:author="Benoît Perez-Lamarque" w:date="2021-09-23T12:20:00Z">
            <w:rPr/>
          </w:rPrChange>
        </w:rPr>
        <w:t>for (i in 1:length(whatCompared)){</w:t>
      </w:r>
    </w:p>
    <w:p w14:paraId="7A3F3472" w14:textId="77777777" w:rsidR="003501C7" w:rsidRPr="003501C7" w:rsidRDefault="003501C7" w:rsidP="003501C7">
      <w:pPr>
        <w:rPr>
          <w:lang w:val="en-US"/>
          <w:rPrChange w:id="3787" w:author="Benoît Perez-Lamarque" w:date="2021-09-23T12:20:00Z">
            <w:rPr/>
          </w:rPrChange>
        </w:rPr>
      </w:pPr>
      <w:r w:rsidRPr="003501C7">
        <w:rPr>
          <w:lang w:val="en-US"/>
          <w:rPrChange w:id="3788" w:author="Benoît Perez-Lamarque" w:date="2021-09-23T12:20:00Z">
            <w:rPr/>
          </w:rPrChange>
        </w:rPr>
        <w:t xml:space="preserve">  rect(xleft=i-1,</w:t>
      </w:r>
    </w:p>
    <w:p w14:paraId="65CBE682" w14:textId="77777777" w:rsidR="003501C7" w:rsidRPr="003501C7" w:rsidRDefault="003501C7" w:rsidP="003501C7">
      <w:pPr>
        <w:rPr>
          <w:lang w:val="en-US"/>
          <w:rPrChange w:id="3789" w:author="Benoît Perez-Lamarque" w:date="2021-09-23T12:20:00Z">
            <w:rPr/>
          </w:rPrChange>
        </w:rPr>
      </w:pPr>
      <w:r w:rsidRPr="003501C7">
        <w:rPr>
          <w:lang w:val="en-US"/>
          <w:rPrChange w:id="3790" w:author="Benoît Perez-Lamarque" w:date="2021-09-23T12:20:00Z">
            <w:rPr/>
          </w:rPrChange>
        </w:rPr>
        <w:t xml:space="preserve">       xright=i,</w:t>
      </w:r>
    </w:p>
    <w:p w14:paraId="5A56F50C" w14:textId="77777777" w:rsidR="003501C7" w:rsidRPr="003501C7" w:rsidRDefault="003501C7" w:rsidP="003501C7">
      <w:pPr>
        <w:rPr>
          <w:lang w:val="en-US"/>
          <w:rPrChange w:id="3791" w:author="Benoît Perez-Lamarque" w:date="2021-09-23T12:20:00Z">
            <w:rPr/>
          </w:rPrChange>
        </w:rPr>
      </w:pPr>
      <w:r w:rsidRPr="003501C7">
        <w:rPr>
          <w:lang w:val="en-US"/>
          <w:rPrChange w:id="3792" w:author="Benoît Perez-Lamarque" w:date="2021-09-23T12:20:00Z">
            <w:rPr/>
          </w:rPrChange>
        </w:rPr>
        <w:t xml:space="preserve">       ybottom=0.6-0.05*0.4,#-0.05,</w:t>
      </w:r>
    </w:p>
    <w:p w14:paraId="5503B5CF" w14:textId="77777777" w:rsidR="003501C7" w:rsidRPr="003501C7" w:rsidRDefault="003501C7" w:rsidP="003501C7">
      <w:pPr>
        <w:rPr>
          <w:lang w:val="en-US"/>
          <w:rPrChange w:id="3793" w:author="Benoît Perez-Lamarque" w:date="2021-09-23T12:20:00Z">
            <w:rPr/>
          </w:rPrChange>
        </w:rPr>
      </w:pPr>
      <w:r w:rsidRPr="003501C7">
        <w:rPr>
          <w:lang w:val="en-US"/>
          <w:rPrChange w:id="3794" w:author="Benoît Perez-Lamarque" w:date="2021-09-23T12:20:00Z">
            <w:rPr/>
          </w:rPrChange>
        </w:rPr>
        <w:t xml:space="preserve">       ytop=0.6,#0,</w:t>
      </w:r>
    </w:p>
    <w:p w14:paraId="0A62A7FC" w14:textId="77777777" w:rsidR="003501C7" w:rsidRPr="003501C7" w:rsidRDefault="003501C7" w:rsidP="003501C7">
      <w:pPr>
        <w:rPr>
          <w:lang w:val="en-US"/>
          <w:rPrChange w:id="3795" w:author="Benoît Perez-Lamarque" w:date="2021-09-23T12:20:00Z">
            <w:rPr/>
          </w:rPrChange>
        </w:rPr>
      </w:pPr>
      <w:r w:rsidRPr="003501C7">
        <w:rPr>
          <w:lang w:val="en-US"/>
          <w:rPrChange w:id="3796" w:author="Benoît Perez-Lamarque" w:date="2021-09-23T12:20:00Z">
            <w:rPr/>
          </w:rPrChange>
        </w:rPr>
        <w:t xml:space="preserve">       border=colourWhatCompared[which(unique(whatCompared)==whatCompared[i])],</w:t>
      </w:r>
    </w:p>
    <w:p w14:paraId="05D3239A" w14:textId="77777777" w:rsidR="003501C7" w:rsidRPr="003501C7" w:rsidRDefault="003501C7" w:rsidP="003501C7">
      <w:pPr>
        <w:rPr>
          <w:lang w:val="en-US"/>
          <w:rPrChange w:id="3797" w:author="Benoît Perez-Lamarque" w:date="2021-09-23T12:20:00Z">
            <w:rPr/>
          </w:rPrChange>
        </w:rPr>
      </w:pPr>
      <w:r w:rsidRPr="003501C7">
        <w:rPr>
          <w:lang w:val="en-US"/>
          <w:rPrChange w:id="3798" w:author="Benoît Perez-Lamarque" w:date="2021-09-23T12:20:00Z">
            <w:rPr/>
          </w:rPrChange>
        </w:rPr>
        <w:t xml:space="preserve">       col=colourWhatCompared[which(unique(whatCompared)==whatCompared[i])],</w:t>
      </w:r>
    </w:p>
    <w:p w14:paraId="10096F24" w14:textId="77777777" w:rsidR="003501C7" w:rsidRPr="003501C7" w:rsidRDefault="003501C7" w:rsidP="003501C7">
      <w:pPr>
        <w:rPr>
          <w:lang w:val="en-US"/>
          <w:rPrChange w:id="3799" w:author="Benoît Perez-Lamarque" w:date="2021-09-23T12:20:00Z">
            <w:rPr/>
          </w:rPrChange>
        </w:rPr>
      </w:pPr>
      <w:r w:rsidRPr="003501C7">
        <w:rPr>
          <w:lang w:val="en-US"/>
          <w:rPrChange w:id="3800" w:author="Benoît Perez-Lamarque" w:date="2021-09-23T12:20:00Z">
            <w:rPr/>
          </w:rPrChange>
        </w:rPr>
        <w:t xml:space="preserve">       xpd=TRUE</w:t>
      </w:r>
    </w:p>
    <w:p w14:paraId="54F9614A" w14:textId="77777777" w:rsidR="003501C7" w:rsidRPr="003501C7" w:rsidRDefault="003501C7" w:rsidP="003501C7">
      <w:pPr>
        <w:rPr>
          <w:lang w:val="en-US"/>
          <w:rPrChange w:id="3801" w:author="Benoît Perez-Lamarque" w:date="2021-09-23T12:20:00Z">
            <w:rPr/>
          </w:rPrChange>
        </w:rPr>
      </w:pPr>
      <w:r w:rsidRPr="003501C7">
        <w:rPr>
          <w:lang w:val="en-US"/>
          <w:rPrChange w:id="3802" w:author="Benoît Perez-Lamarque" w:date="2021-09-23T12:20:00Z">
            <w:rPr/>
          </w:rPrChange>
        </w:rPr>
        <w:t xml:space="preserve">  )</w:t>
      </w:r>
    </w:p>
    <w:p w14:paraId="7E1629F9" w14:textId="77777777" w:rsidR="003501C7" w:rsidRPr="003501C7" w:rsidRDefault="003501C7" w:rsidP="003501C7">
      <w:pPr>
        <w:rPr>
          <w:lang w:val="en-US"/>
          <w:rPrChange w:id="3803" w:author="Benoît Perez-Lamarque" w:date="2021-09-23T12:20:00Z">
            <w:rPr/>
          </w:rPrChange>
        </w:rPr>
      </w:pPr>
      <w:r w:rsidRPr="003501C7">
        <w:rPr>
          <w:lang w:val="en-US"/>
          <w:rPrChange w:id="3804" w:author="Benoît Perez-Lamarque" w:date="2021-09-23T12:20:00Z">
            <w:rPr/>
          </w:rPrChange>
        </w:rPr>
        <w:t xml:space="preserve">  errorBars(location=i-0.5, meanPt=meanCoeff[i], refUnit=1, col="black", minValue=0, maxValue=1, upperBarValue=barUpper[i], lowerBarValue=barLower[i], horiz=FALSE, symmetrical=FALSE)</w:t>
      </w:r>
    </w:p>
    <w:p w14:paraId="33552A59" w14:textId="77777777" w:rsidR="003501C7" w:rsidRPr="003501C7" w:rsidRDefault="003501C7" w:rsidP="003501C7">
      <w:pPr>
        <w:rPr>
          <w:lang w:val="en-US"/>
          <w:rPrChange w:id="3805" w:author="Benoît Perez-Lamarque" w:date="2021-09-23T12:20:00Z">
            <w:rPr/>
          </w:rPrChange>
        </w:rPr>
      </w:pPr>
      <w:r w:rsidRPr="003501C7">
        <w:rPr>
          <w:lang w:val="en-US"/>
          <w:rPrChange w:id="3806" w:author="Benoît Perez-Lamarque" w:date="2021-09-23T12:20:00Z">
            <w:rPr/>
          </w:rPrChange>
        </w:rPr>
        <w:t xml:space="preserve">  points(x=i-0.5, y=meanCoeff[i], pch=19, col=colourWhatCompared[which(unique(whatCompared)==whatCompared[i])],</w:t>
      </w:r>
    </w:p>
    <w:p w14:paraId="65465998" w14:textId="77777777" w:rsidR="003501C7" w:rsidRPr="003501C7" w:rsidRDefault="003501C7" w:rsidP="003501C7">
      <w:pPr>
        <w:rPr>
          <w:lang w:val="en-US"/>
          <w:rPrChange w:id="3807" w:author="Benoît Perez-Lamarque" w:date="2021-09-23T12:20:00Z">
            <w:rPr/>
          </w:rPrChange>
        </w:rPr>
      </w:pPr>
      <w:r w:rsidRPr="003501C7">
        <w:rPr>
          <w:lang w:val="en-US"/>
          <w:rPrChange w:id="3808" w:author="Benoît Perez-Lamarque" w:date="2021-09-23T12:20:00Z">
            <w:rPr/>
          </w:rPrChange>
        </w:rPr>
        <w:t xml:space="preserve">         xpd=TRUE)</w:t>
      </w:r>
    </w:p>
    <w:p w14:paraId="56E7FE13" w14:textId="77777777" w:rsidR="003501C7" w:rsidRPr="003501C7" w:rsidRDefault="003501C7" w:rsidP="003501C7">
      <w:pPr>
        <w:rPr>
          <w:lang w:val="en-US"/>
          <w:rPrChange w:id="3809" w:author="Benoît Perez-Lamarque" w:date="2021-09-23T12:20:00Z">
            <w:rPr/>
          </w:rPrChange>
        </w:rPr>
      </w:pPr>
      <w:r w:rsidRPr="003501C7">
        <w:rPr>
          <w:lang w:val="en-US"/>
          <w:rPrChange w:id="3810" w:author="Benoît Perez-Lamarque" w:date="2021-09-23T12:20:00Z">
            <w:rPr/>
          </w:rPrChange>
        </w:rPr>
        <w:t xml:space="preserve">  text(x=i-0.5, y=barUpper[i]+0.015, labels=N[i], pch=19, col=colourWhatCompared[which(unique(whatCompared)==whatCompared[i])], cex=0.8,xpd=TRUE)</w:t>
      </w:r>
    </w:p>
    <w:p w14:paraId="1D0B0149" w14:textId="77777777" w:rsidR="003501C7" w:rsidRPr="003501C7" w:rsidRDefault="003501C7" w:rsidP="003501C7">
      <w:pPr>
        <w:rPr>
          <w:lang w:val="en-US"/>
          <w:rPrChange w:id="3811" w:author="Benoît Perez-Lamarque" w:date="2021-09-23T12:20:00Z">
            <w:rPr/>
          </w:rPrChange>
        </w:rPr>
      </w:pPr>
      <w:r w:rsidRPr="003501C7">
        <w:rPr>
          <w:lang w:val="en-US"/>
          <w:rPrChange w:id="3812" w:author="Benoît Perez-Lamarque" w:date="2021-09-23T12:20:00Z">
            <w:rPr/>
          </w:rPrChange>
        </w:rPr>
        <w:t xml:space="preserve">  </w:t>
      </w:r>
    </w:p>
    <w:p w14:paraId="4A3D13F4" w14:textId="77777777" w:rsidR="003501C7" w:rsidRPr="003501C7" w:rsidRDefault="003501C7" w:rsidP="003501C7">
      <w:pPr>
        <w:rPr>
          <w:lang w:val="en-US"/>
          <w:rPrChange w:id="3813" w:author="Benoît Perez-Lamarque" w:date="2021-09-23T12:20:00Z">
            <w:rPr/>
          </w:rPrChange>
        </w:rPr>
      </w:pPr>
      <w:r w:rsidRPr="003501C7">
        <w:rPr>
          <w:lang w:val="en-US"/>
          <w:rPrChange w:id="3814" w:author="Benoît Perez-Lamarque" w:date="2021-09-23T12:20:00Z">
            <w:rPr/>
          </w:rPrChange>
        </w:rPr>
        <w:t xml:space="preserve">  if(i==length(whatCompared)|whatCompared[i]!=whatCompared[i+1]){</w:t>
      </w:r>
    </w:p>
    <w:p w14:paraId="24334797" w14:textId="77777777" w:rsidR="003501C7" w:rsidRPr="003501C7" w:rsidRDefault="003501C7" w:rsidP="003501C7">
      <w:pPr>
        <w:rPr>
          <w:lang w:val="en-US"/>
          <w:rPrChange w:id="3815" w:author="Benoît Perez-Lamarque" w:date="2021-09-23T12:20:00Z">
            <w:rPr/>
          </w:rPrChange>
        </w:rPr>
      </w:pPr>
      <w:r w:rsidRPr="003501C7">
        <w:rPr>
          <w:lang w:val="en-US"/>
          <w:rPrChange w:id="3816" w:author="Benoît Perez-Lamarque" w:date="2021-09-23T12:20:00Z">
            <w:rPr/>
          </w:rPrChange>
        </w:rPr>
        <w:t xml:space="preserve">    refLoc=refLoc+whereToPlot$loc[whereToPlot[,1]==whatCompared[i]]</w:t>
      </w:r>
    </w:p>
    <w:p w14:paraId="5E4E3E6D" w14:textId="77777777" w:rsidR="003501C7" w:rsidRPr="003501C7" w:rsidRDefault="003501C7" w:rsidP="003501C7">
      <w:pPr>
        <w:rPr>
          <w:lang w:val="en-US"/>
          <w:rPrChange w:id="3817" w:author="Benoît Perez-Lamarque" w:date="2021-09-23T12:20:00Z">
            <w:rPr/>
          </w:rPrChange>
        </w:rPr>
      </w:pPr>
      <w:r w:rsidRPr="003501C7">
        <w:rPr>
          <w:lang w:val="en-US"/>
          <w:rPrChange w:id="3818" w:author="Benoît Perez-Lamarque" w:date="2021-09-23T12:20:00Z">
            <w:rPr/>
          </w:rPrChange>
        </w:rPr>
        <w:t xml:space="preserve">    if(whereToPlot$loc[whereToPlot[,1]==whatCompared[i]]&lt;=1){</w:t>
      </w:r>
    </w:p>
    <w:p w14:paraId="7ABDBBE1" w14:textId="77777777" w:rsidR="003501C7" w:rsidRDefault="003501C7" w:rsidP="003501C7">
      <w:r w:rsidRPr="003501C7">
        <w:rPr>
          <w:lang w:val="en-US"/>
          <w:rPrChange w:id="3819" w:author="Benoît Perez-Lamarque" w:date="2021-09-23T12:20:00Z">
            <w:rPr/>
          </w:rPrChange>
        </w:rPr>
        <w:t xml:space="preserve">      </w:t>
      </w:r>
      <w:r>
        <w:t>segments(x0=refLoc, x1=refLoc, y0=0.6-0.025*0.4,#-0.025,</w:t>
      </w:r>
    </w:p>
    <w:p w14:paraId="5BDD903C" w14:textId="77777777" w:rsidR="003501C7" w:rsidRPr="003501C7" w:rsidRDefault="003501C7" w:rsidP="003501C7">
      <w:pPr>
        <w:rPr>
          <w:lang w:val="en-US"/>
          <w:rPrChange w:id="3820" w:author="Benoît Perez-Lamarque" w:date="2021-09-23T12:20:00Z">
            <w:rPr/>
          </w:rPrChange>
        </w:rPr>
      </w:pPr>
      <w:r>
        <w:t xml:space="preserve">               </w:t>
      </w:r>
      <w:r w:rsidRPr="003501C7">
        <w:rPr>
          <w:lang w:val="en-US"/>
          <w:rPrChange w:id="3821" w:author="Benoît Perez-Lamarque" w:date="2021-09-23T12:20:00Z">
            <w:rPr/>
          </w:rPrChange>
        </w:rPr>
        <w:t>y1=0.6-0.075*0.4 + addToY[i]*0.4,#-0.075,</w:t>
      </w:r>
    </w:p>
    <w:p w14:paraId="5DF34468" w14:textId="77777777" w:rsidR="003501C7" w:rsidRPr="003501C7" w:rsidRDefault="003501C7" w:rsidP="003501C7">
      <w:pPr>
        <w:rPr>
          <w:lang w:val="en-US"/>
          <w:rPrChange w:id="3822" w:author="Benoît Perez-Lamarque" w:date="2021-09-23T12:20:00Z">
            <w:rPr/>
          </w:rPrChange>
        </w:rPr>
      </w:pPr>
      <w:r w:rsidRPr="003501C7">
        <w:rPr>
          <w:lang w:val="en-US"/>
          <w:rPrChange w:id="3823" w:author="Benoît Perez-Lamarque" w:date="2021-09-23T12:20:00Z">
            <w:rPr/>
          </w:rPrChange>
        </w:rPr>
        <w:t xml:space="preserve">               col=colourWhatCompared[which(unique(whatCompared)==whatCompared[i])], xpd=TRUE)</w:t>
      </w:r>
    </w:p>
    <w:p w14:paraId="58943839" w14:textId="77777777" w:rsidR="003501C7" w:rsidRPr="003501C7" w:rsidRDefault="003501C7" w:rsidP="003501C7">
      <w:pPr>
        <w:rPr>
          <w:lang w:val="en-US"/>
          <w:rPrChange w:id="3824" w:author="Benoît Perez-Lamarque" w:date="2021-09-23T12:20:00Z">
            <w:rPr/>
          </w:rPrChange>
        </w:rPr>
      </w:pPr>
      <w:r w:rsidRPr="003501C7">
        <w:rPr>
          <w:lang w:val="en-US"/>
          <w:rPrChange w:id="3825" w:author="Benoît Perez-Lamarque" w:date="2021-09-23T12:20:00Z">
            <w:rPr/>
          </w:rPrChange>
        </w:rPr>
        <w:t xml:space="preserve">      text(x=refLoc, y=0.6-0.1*0.4 + addToY[i]*0.4,#-0.1, </w:t>
      </w:r>
    </w:p>
    <w:p w14:paraId="493DD8DE" w14:textId="77777777" w:rsidR="003501C7" w:rsidRPr="003501C7" w:rsidRDefault="003501C7" w:rsidP="003501C7">
      <w:pPr>
        <w:rPr>
          <w:lang w:val="en-US"/>
          <w:rPrChange w:id="3826" w:author="Benoît Perez-Lamarque" w:date="2021-09-23T12:20:00Z">
            <w:rPr/>
          </w:rPrChange>
        </w:rPr>
      </w:pPr>
      <w:r w:rsidRPr="003501C7">
        <w:rPr>
          <w:lang w:val="en-US"/>
          <w:rPrChange w:id="3827" w:author="Benoît Perez-Lamarque" w:date="2021-09-23T12:20:00Z">
            <w:rPr/>
          </w:rPrChange>
        </w:rPr>
        <w:t xml:space="preserve">           labels=whereToPlot[whereToPlot[,1]==whatCompared[i],1], col=colourWhatCompared[which(unique(whatCompared)==whatCompared[i])], cex=cexText[i], xpd=TRUE)</w:t>
      </w:r>
    </w:p>
    <w:p w14:paraId="64B5A7A5" w14:textId="77777777" w:rsidR="003501C7" w:rsidRDefault="003501C7" w:rsidP="003501C7">
      <w:r w:rsidRPr="003501C7">
        <w:rPr>
          <w:lang w:val="en-US"/>
          <w:rPrChange w:id="3828" w:author="Benoît Perez-Lamarque" w:date="2021-09-23T12:20:00Z">
            <w:rPr/>
          </w:rPrChange>
        </w:rPr>
        <w:t xml:space="preserve">    </w:t>
      </w:r>
      <w:r>
        <w:t>}</w:t>
      </w:r>
    </w:p>
    <w:p w14:paraId="27ED4D78" w14:textId="77777777" w:rsidR="003501C7" w:rsidRDefault="003501C7" w:rsidP="003501C7">
      <w:r>
        <w:t xml:space="preserve">    else{</w:t>
      </w:r>
    </w:p>
    <w:p w14:paraId="55C1B6FB" w14:textId="77777777" w:rsidR="003501C7" w:rsidRDefault="003501C7" w:rsidP="003501C7">
      <w:r>
        <w:t xml:space="preserve">      text(x=refLoc, y=0.6-0.025*0.4,#-0.025, </w:t>
      </w:r>
    </w:p>
    <w:p w14:paraId="0395927B" w14:textId="77777777" w:rsidR="003501C7" w:rsidRPr="003501C7" w:rsidRDefault="003501C7" w:rsidP="003501C7">
      <w:pPr>
        <w:rPr>
          <w:lang w:val="en-US"/>
          <w:rPrChange w:id="3829" w:author="Benoît Perez-Lamarque" w:date="2021-09-23T12:20:00Z">
            <w:rPr/>
          </w:rPrChange>
        </w:rPr>
      </w:pPr>
      <w:r>
        <w:t xml:space="preserve">           </w:t>
      </w:r>
      <w:r w:rsidRPr="003501C7">
        <w:rPr>
          <w:lang w:val="en-US"/>
          <w:rPrChange w:id="3830" w:author="Benoît Perez-Lamarque" w:date="2021-09-23T12:20:00Z">
            <w:rPr/>
          </w:rPrChange>
        </w:rPr>
        <w:t>labels=whereToPlot[whereToPlot[,1]==whatCompared[i],1], col="black", cex=cexText[i], xpd=TRUE)</w:t>
      </w:r>
    </w:p>
    <w:p w14:paraId="1C211D40" w14:textId="77777777" w:rsidR="003501C7" w:rsidRPr="003501C7" w:rsidRDefault="003501C7" w:rsidP="003501C7">
      <w:pPr>
        <w:rPr>
          <w:lang w:val="en-US"/>
          <w:rPrChange w:id="3831" w:author="Benoît Perez-Lamarque" w:date="2021-09-23T12:20:00Z">
            <w:rPr/>
          </w:rPrChange>
        </w:rPr>
      </w:pPr>
      <w:r w:rsidRPr="003501C7">
        <w:rPr>
          <w:lang w:val="en-US"/>
          <w:rPrChange w:id="3832" w:author="Benoît Perez-Lamarque" w:date="2021-09-23T12:20:00Z">
            <w:rPr/>
          </w:rPrChange>
        </w:rPr>
        <w:t xml:space="preserve">    }</w:t>
      </w:r>
    </w:p>
    <w:p w14:paraId="3D6BEC4D" w14:textId="77777777" w:rsidR="003501C7" w:rsidRPr="003501C7" w:rsidRDefault="003501C7" w:rsidP="003501C7">
      <w:pPr>
        <w:rPr>
          <w:lang w:val="en-US"/>
          <w:rPrChange w:id="3833" w:author="Benoît Perez-Lamarque" w:date="2021-09-23T12:20:00Z">
            <w:rPr/>
          </w:rPrChange>
        </w:rPr>
      </w:pPr>
      <w:r w:rsidRPr="003501C7">
        <w:rPr>
          <w:lang w:val="en-US"/>
          <w:rPrChange w:id="3834" w:author="Benoît Perez-Lamarque" w:date="2021-09-23T12:20:00Z">
            <w:rPr/>
          </w:rPrChange>
        </w:rPr>
        <w:t xml:space="preserve">    refLoc=refLoc+whereToPlot$loc[whereToPlot[,1]==whatCompared[i]]#add second time for having complete rectangle</w:t>
      </w:r>
    </w:p>
    <w:p w14:paraId="70552DD2" w14:textId="77777777" w:rsidR="003501C7" w:rsidRPr="003501C7" w:rsidRDefault="003501C7" w:rsidP="003501C7">
      <w:pPr>
        <w:rPr>
          <w:lang w:val="en-US"/>
          <w:rPrChange w:id="3835" w:author="Benoît Perez-Lamarque" w:date="2021-09-23T12:20:00Z">
            <w:rPr/>
          </w:rPrChange>
        </w:rPr>
      </w:pPr>
      <w:r w:rsidRPr="003501C7">
        <w:rPr>
          <w:lang w:val="en-US"/>
          <w:rPrChange w:id="3836" w:author="Benoît Perez-Lamarque" w:date="2021-09-23T12:20:00Z">
            <w:rPr/>
          </w:rPrChange>
        </w:rPr>
        <w:t xml:space="preserve">  }</w:t>
      </w:r>
    </w:p>
    <w:p w14:paraId="0ECBC80E" w14:textId="77777777" w:rsidR="003501C7" w:rsidRPr="003501C7" w:rsidRDefault="003501C7" w:rsidP="003501C7">
      <w:pPr>
        <w:rPr>
          <w:lang w:val="en-US"/>
          <w:rPrChange w:id="3837" w:author="Benoît Perez-Lamarque" w:date="2021-09-23T12:20:00Z">
            <w:rPr/>
          </w:rPrChange>
        </w:rPr>
      </w:pPr>
      <w:r w:rsidRPr="003501C7">
        <w:rPr>
          <w:lang w:val="en-US"/>
          <w:rPrChange w:id="3838" w:author="Benoît Perez-Lamarque" w:date="2021-09-23T12:20:00Z">
            <w:rPr/>
          </w:rPrChange>
        </w:rPr>
        <w:t>}</w:t>
      </w:r>
    </w:p>
    <w:p w14:paraId="3AC670D1" w14:textId="77777777" w:rsidR="003501C7" w:rsidRPr="003501C7" w:rsidRDefault="003501C7" w:rsidP="003501C7">
      <w:pPr>
        <w:rPr>
          <w:lang w:val="en-US"/>
          <w:rPrChange w:id="3839" w:author="Benoît Perez-Lamarque" w:date="2021-09-23T12:20:00Z">
            <w:rPr/>
          </w:rPrChange>
        </w:rPr>
      </w:pPr>
    </w:p>
    <w:p w14:paraId="69E2D073" w14:textId="77777777" w:rsidR="003501C7" w:rsidRPr="003501C7" w:rsidRDefault="003501C7" w:rsidP="003501C7">
      <w:pPr>
        <w:rPr>
          <w:lang w:val="en-US"/>
          <w:rPrChange w:id="3840" w:author="Benoît Perez-Lamarque" w:date="2021-09-23T12:20:00Z">
            <w:rPr/>
          </w:rPrChange>
        </w:rPr>
      </w:pPr>
      <w:r w:rsidRPr="003501C7">
        <w:rPr>
          <w:lang w:val="en-US"/>
          <w:rPrChange w:id="3841" w:author="Benoît Perez-Lamarque" w:date="2021-09-23T12:20:00Z">
            <w:rPr/>
          </w:rPrChange>
        </w:rPr>
        <w:t>###------</w:t>
      </w:r>
    </w:p>
    <w:p w14:paraId="3D63B367" w14:textId="77777777" w:rsidR="003501C7" w:rsidRPr="003501C7" w:rsidRDefault="003501C7" w:rsidP="003501C7">
      <w:pPr>
        <w:rPr>
          <w:lang w:val="en-US"/>
          <w:rPrChange w:id="3842" w:author="Benoît Perez-Lamarque" w:date="2021-09-23T12:20:00Z">
            <w:rPr/>
          </w:rPrChange>
        </w:rPr>
      </w:pPr>
      <w:r w:rsidRPr="003501C7">
        <w:rPr>
          <w:lang w:val="en-US"/>
          <w:rPrChange w:id="3843" w:author="Benoît Perez-Lamarque" w:date="2021-09-23T12:20:00Z">
            <w:rPr/>
          </w:rPrChange>
        </w:rPr>
        <w:t>### VARIABILITY</w:t>
      </w:r>
    </w:p>
    <w:p w14:paraId="34E65846" w14:textId="77777777" w:rsidR="003501C7" w:rsidRPr="003501C7" w:rsidRDefault="003501C7" w:rsidP="003501C7">
      <w:pPr>
        <w:rPr>
          <w:lang w:val="en-US"/>
          <w:rPrChange w:id="3844" w:author="Benoît Perez-Lamarque" w:date="2021-09-23T12:20:00Z">
            <w:rPr/>
          </w:rPrChange>
        </w:rPr>
      </w:pPr>
    </w:p>
    <w:p w14:paraId="03D557D1" w14:textId="77777777" w:rsidR="003501C7" w:rsidRPr="003501C7" w:rsidRDefault="003501C7" w:rsidP="003501C7">
      <w:pPr>
        <w:rPr>
          <w:lang w:val="en-US"/>
          <w:rPrChange w:id="3845" w:author="Benoît Perez-Lamarque" w:date="2021-09-23T12:20:00Z">
            <w:rPr/>
          </w:rPrChange>
        </w:rPr>
      </w:pPr>
      <w:r w:rsidRPr="003501C7">
        <w:rPr>
          <w:lang w:val="en-US"/>
          <w:rPrChange w:id="3846" w:author="Benoît Perez-Lamarque" w:date="2021-09-23T12:20:00Z">
            <w:rPr/>
          </w:rPrChange>
        </w:rPr>
        <w:lastRenderedPageBreak/>
        <w:t>#cbind(colnames(summaryData[colNumTest]), colnames(summaryData[colNumToCompare]))</w:t>
      </w:r>
    </w:p>
    <w:p w14:paraId="2A968CFF" w14:textId="77777777" w:rsidR="003501C7" w:rsidRPr="003501C7" w:rsidRDefault="003501C7" w:rsidP="003501C7">
      <w:pPr>
        <w:rPr>
          <w:lang w:val="en-US"/>
          <w:rPrChange w:id="3847" w:author="Benoît Perez-Lamarque" w:date="2021-09-23T12:20:00Z">
            <w:rPr/>
          </w:rPrChange>
        </w:rPr>
      </w:pPr>
      <w:r w:rsidRPr="003501C7">
        <w:rPr>
          <w:lang w:val="en-US"/>
          <w:rPrChange w:id="3848" w:author="Benoît Perez-Lamarque" w:date="2021-09-23T12:20:00Z">
            <w:rPr/>
          </w:rPrChange>
        </w:rPr>
        <w:t>#Vectors to save results</w:t>
      </w:r>
    </w:p>
    <w:p w14:paraId="6CABE295" w14:textId="77777777" w:rsidR="003501C7" w:rsidRPr="003501C7" w:rsidRDefault="003501C7" w:rsidP="003501C7">
      <w:pPr>
        <w:rPr>
          <w:lang w:val="en-US"/>
          <w:rPrChange w:id="3849" w:author="Benoît Perez-Lamarque" w:date="2021-09-23T12:20:00Z">
            <w:rPr/>
          </w:rPrChange>
        </w:rPr>
      </w:pPr>
      <w:r w:rsidRPr="003501C7">
        <w:rPr>
          <w:lang w:val="en-US"/>
          <w:rPrChange w:id="3850" w:author="Benoît Perez-Lamarque" w:date="2021-09-23T12:20:00Z">
            <w:rPr/>
          </w:rPrChange>
        </w:rPr>
        <w:t>barLower &lt;- rep(NA, times=length(colNumTest))</w:t>
      </w:r>
    </w:p>
    <w:p w14:paraId="19206711" w14:textId="77777777" w:rsidR="003501C7" w:rsidRPr="003501C7" w:rsidRDefault="003501C7" w:rsidP="003501C7">
      <w:pPr>
        <w:rPr>
          <w:lang w:val="en-US"/>
          <w:rPrChange w:id="3851" w:author="Benoît Perez-Lamarque" w:date="2021-09-23T12:20:00Z">
            <w:rPr/>
          </w:rPrChange>
        </w:rPr>
      </w:pPr>
      <w:r w:rsidRPr="003501C7">
        <w:rPr>
          <w:lang w:val="en-US"/>
          <w:rPrChange w:id="3852" w:author="Benoît Perez-Lamarque" w:date="2021-09-23T12:20:00Z">
            <w:rPr/>
          </w:rPrChange>
        </w:rPr>
        <w:t>barUpper &lt;- rep(NA, times=length(colNumTest))</w:t>
      </w:r>
    </w:p>
    <w:p w14:paraId="0B1EB140" w14:textId="77777777" w:rsidR="003501C7" w:rsidRPr="003501C7" w:rsidRDefault="003501C7" w:rsidP="003501C7">
      <w:pPr>
        <w:rPr>
          <w:lang w:val="en-US"/>
          <w:rPrChange w:id="3853" w:author="Benoît Perez-Lamarque" w:date="2021-09-23T12:20:00Z">
            <w:rPr/>
          </w:rPrChange>
        </w:rPr>
      </w:pPr>
      <w:r w:rsidRPr="003501C7">
        <w:rPr>
          <w:lang w:val="en-US"/>
          <w:rPrChange w:id="3854" w:author="Benoît Perez-Lamarque" w:date="2021-09-23T12:20:00Z">
            <w:rPr/>
          </w:rPrChange>
        </w:rPr>
        <w:t>meanCoeff &lt;- rep(NA, times=length(colNumTest))</w:t>
      </w:r>
    </w:p>
    <w:p w14:paraId="33828EF6" w14:textId="77777777" w:rsidR="003501C7" w:rsidRPr="003501C7" w:rsidRDefault="003501C7" w:rsidP="003501C7">
      <w:pPr>
        <w:rPr>
          <w:lang w:val="en-US"/>
          <w:rPrChange w:id="3855" w:author="Benoît Perez-Lamarque" w:date="2021-09-23T12:20:00Z">
            <w:rPr/>
          </w:rPrChange>
        </w:rPr>
      </w:pPr>
      <w:r w:rsidRPr="003501C7">
        <w:rPr>
          <w:lang w:val="en-US"/>
          <w:rPrChange w:id="3856" w:author="Benoît Perez-Lamarque" w:date="2021-09-23T12:20:00Z">
            <w:rPr/>
          </w:rPrChange>
        </w:rPr>
        <w:t>N &lt;- rep(NA, times=length(colNumTest))</w:t>
      </w:r>
    </w:p>
    <w:p w14:paraId="32B33B60" w14:textId="77777777" w:rsidR="003501C7" w:rsidRPr="003501C7" w:rsidRDefault="003501C7" w:rsidP="003501C7">
      <w:pPr>
        <w:rPr>
          <w:lang w:val="en-US"/>
          <w:rPrChange w:id="3857" w:author="Benoît Perez-Lamarque" w:date="2021-09-23T12:20:00Z">
            <w:rPr/>
          </w:rPrChange>
        </w:rPr>
      </w:pPr>
    </w:p>
    <w:p w14:paraId="20F99AB5" w14:textId="77777777" w:rsidR="003501C7" w:rsidRPr="003501C7" w:rsidRDefault="003501C7" w:rsidP="003501C7">
      <w:pPr>
        <w:rPr>
          <w:lang w:val="en-US"/>
          <w:rPrChange w:id="3858" w:author="Benoît Perez-Lamarque" w:date="2021-09-23T12:20:00Z">
            <w:rPr/>
          </w:rPrChange>
        </w:rPr>
      </w:pPr>
      <w:r w:rsidRPr="003501C7">
        <w:rPr>
          <w:lang w:val="en-US"/>
          <w:rPrChange w:id="3859" w:author="Benoît Perez-Lamarque" w:date="2021-09-23T12:20:00Z">
            <w:rPr/>
          </w:rPrChange>
        </w:rPr>
        <w:t>for (i in 1:length(colNumTest)){</w:t>
      </w:r>
    </w:p>
    <w:p w14:paraId="22B0DA83" w14:textId="77777777" w:rsidR="003501C7" w:rsidRPr="003501C7" w:rsidRDefault="003501C7" w:rsidP="003501C7">
      <w:pPr>
        <w:rPr>
          <w:lang w:val="en-US"/>
          <w:rPrChange w:id="3860" w:author="Benoît Perez-Lamarque" w:date="2021-09-23T12:20:00Z">
            <w:rPr/>
          </w:rPrChange>
        </w:rPr>
      </w:pPr>
      <w:r w:rsidRPr="003501C7">
        <w:rPr>
          <w:lang w:val="en-US"/>
          <w:rPrChange w:id="3861" w:author="Benoît Perez-Lamarque" w:date="2021-09-23T12:20:00Z">
            <w:rPr/>
          </w:rPrChange>
        </w:rPr>
        <w:t xml:space="preserve">  transitoryinit &lt;- as.data.frame(cbind(as.numeric(as.character(summaryData[,colNumTest[i]])),as.numeric(as.character(summaryData[,colNumToCompare[i]]))))</w:t>
      </w:r>
    </w:p>
    <w:p w14:paraId="75BB9560" w14:textId="77777777" w:rsidR="003501C7" w:rsidRPr="003501C7" w:rsidRDefault="003501C7" w:rsidP="003501C7">
      <w:pPr>
        <w:rPr>
          <w:lang w:val="en-US"/>
          <w:rPrChange w:id="3862" w:author="Benoît Perez-Lamarque" w:date="2021-09-23T12:20:00Z">
            <w:rPr/>
          </w:rPrChange>
        </w:rPr>
      </w:pPr>
      <w:r w:rsidRPr="003501C7">
        <w:rPr>
          <w:lang w:val="en-US"/>
          <w:rPrChange w:id="3863" w:author="Benoît Perez-Lamarque" w:date="2021-09-23T12:20:00Z">
            <w:rPr/>
          </w:rPrChange>
        </w:rPr>
        <w:t xml:space="preserve">  transitoryinit &lt;- transitoryinit[!is.na(transitoryinit[,1])&amp;!is.na(transitoryinit[,2]),]</w:t>
      </w:r>
    </w:p>
    <w:p w14:paraId="385E7026" w14:textId="77777777" w:rsidR="003501C7" w:rsidRPr="003501C7" w:rsidRDefault="003501C7" w:rsidP="003501C7">
      <w:pPr>
        <w:rPr>
          <w:lang w:val="en-US"/>
          <w:rPrChange w:id="3864" w:author="Benoît Perez-Lamarque" w:date="2021-09-23T12:20:00Z">
            <w:rPr/>
          </w:rPrChange>
        </w:rPr>
      </w:pPr>
      <w:r w:rsidRPr="003501C7">
        <w:rPr>
          <w:lang w:val="en-US"/>
          <w:rPrChange w:id="3865" w:author="Benoît Perez-Lamarque" w:date="2021-09-23T12:20:00Z">
            <w:rPr/>
          </w:rPrChange>
        </w:rPr>
        <w:t xml:space="preserve">  </w:t>
      </w:r>
    </w:p>
    <w:p w14:paraId="1A01276A" w14:textId="77777777" w:rsidR="003501C7" w:rsidRPr="003501C7" w:rsidRDefault="003501C7" w:rsidP="003501C7">
      <w:pPr>
        <w:rPr>
          <w:lang w:val="en-US"/>
          <w:rPrChange w:id="3866" w:author="Benoît Perez-Lamarque" w:date="2021-09-23T12:20:00Z">
            <w:rPr/>
          </w:rPrChange>
        </w:rPr>
      </w:pPr>
      <w:r w:rsidRPr="003501C7">
        <w:rPr>
          <w:lang w:val="en-US"/>
          <w:rPrChange w:id="3867" w:author="Benoît Perez-Lamarque" w:date="2021-09-23T12:20:00Z">
            <w:rPr/>
          </w:rPrChange>
        </w:rPr>
        <w:t xml:space="preserve">  # transitoryinit &lt;- transitoryinit/max(apply(transitoryinit, 2, max))</w:t>
      </w:r>
    </w:p>
    <w:p w14:paraId="3951DD88" w14:textId="77777777" w:rsidR="003501C7" w:rsidRPr="003501C7" w:rsidRDefault="003501C7" w:rsidP="003501C7">
      <w:pPr>
        <w:rPr>
          <w:lang w:val="en-US"/>
          <w:rPrChange w:id="3868" w:author="Benoît Perez-Lamarque" w:date="2021-09-23T12:20:00Z">
            <w:rPr/>
          </w:rPrChange>
        </w:rPr>
      </w:pPr>
      <w:r w:rsidRPr="003501C7">
        <w:rPr>
          <w:lang w:val="en-US"/>
          <w:rPrChange w:id="3869" w:author="Benoît Perez-Lamarque" w:date="2021-09-23T12:20:00Z">
            <w:rPr/>
          </w:rPrChange>
        </w:rPr>
        <w:t xml:space="preserve">  </w:t>
      </w:r>
    </w:p>
    <w:p w14:paraId="14AC83F3" w14:textId="77777777" w:rsidR="003501C7" w:rsidRPr="003501C7" w:rsidRDefault="003501C7" w:rsidP="003501C7">
      <w:pPr>
        <w:rPr>
          <w:lang w:val="en-US"/>
          <w:rPrChange w:id="3870" w:author="Benoît Perez-Lamarque" w:date="2021-09-23T12:20:00Z">
            <w:rPr/>
          </w:rPrChange>
        </w:rPr>
      </w:pPr>
      <w:r w:rsidRPr="003501C7">
        <w:rPr>
          <w:lang w:val="en-US"/>
          <w:rPrChange w:id="3871" w:author="Benoît Perez-Lamarque" w:date="2021-09-23T12:20:00Z">
            <w:rPr/>
          </w:rPrChange>
        </w:rPr>
        <w:t xml:space="preserve">  transitory &lt;- apply(transitoryinit, 1, function(v){abs(v[1]**2 - v[2]**2)/2/v[1]/v[2]}) #note= (abs((v1-v2))/v1 + abs((v2-v1))/v2)/2</w:t>
      </w:r>
    </w:p>
    <w:p w14:paraId="394EB714" w14:textId="77777777" w:rsidR="003501C7" w:rsidRPr="003501C7" w:rsidRDefault="003501C7" w:rsidP="003501C7">
      <w:pPr>
        <w:rPr>
          <w:lang w:val="en-US"/>
          <w:rPrChange w:id="3872" w:author="Benoît Perez-Lamarque" w:date="2021-09-23T12:20:00Z">
            <w:rPr/>
          </w:rPrChange>
        </w:rPr>
      </w:pPr>
      <w:r w:rsidRPr="003501C7">
        <w:rPr>
          <w:lang w:val="en-US"/>
          <w:rPrChange w:id="3873" w:author="Benoît Perez-Lamarque" w:date="2021-09-23T12:20:00Z">
            <w:rPr/>
          </w:rPrChange>
        </w:rPr>
        <w:t xml:space="preserve">  </w:t>
      </w:r>
    </w:p>
    <w:p w14:paraId="1BD23DC7" w14:textId="77777777" w:rsidR="003501C7" w:rsidRPr="003501C7" w:rsidRDefault="003501C7" w:rsidP="003501C7">
      <w:pPr>
        <w:rPr>
          <w:lang w:val="en-US"/>
          <w:rPrChange w:id="3874" w:author="Benoît Perez-Lamarque" w:date="2021-09-23T12:20:00Z">
            <w:rPr/>
          </w:rPrChange>
        </w:rPr>
      </w:pPr>
      <w:r w:rsidRPr="003501C7">
        <w:rPr>
          <w:lang w:val="en-US"/>
          <w:rPrChange w:id="3875" w:author="Benoît Perez-Lamarque" w:date="2021-09-23T12:20:00Z">
            <w:rPr/>
          </w:rPrChange>
        </w:rPr>
        <w:t xml:space="preserve">  #When rate is 0 for both, gives NA, so to transform to 0</w:t>
      </w:r>
    </w:p>
    <w:p w14:paraId="6B98C804" w14:textId="77777777" w:rsidR="003501C7" w:rsidRPr="003501C7" w:rsidRDefault="003501C7" w:rsidP="003501C7">
      <w:pPr>
        <w:rPr>
          <w:lang w:val="en-US"/>
          <w:rPrChange w:id="3876" w:author="Benoît Perez-Lamarque" w:date="2021-09-23T12:20:00Z">
            <w:rPr/>
          </w:rPrChange>
        </w:rPr>
      </w:pPr>
      <w:r w:rsidRPr="003501C7">
        <w:rPr>
          <w:lang w:val="en-US"/>
          <w:rPrChange w:id="3877" w:author="Benoît Perez-Lamarque" w:date="2021-09-23T12:20:00Z">
            <w:rPr/>
          </w:rPrChange>
        </w:rPr>
        <w:t xml:space="preserve">  transitory[is.na(transitory)] &lt;- 0</w:t>
      </w:r>
    </w:p>
    <w:p w14:paraId="5F3E41A7" w14:textId="77777777" w:rsidR="003501C7" w:rsidRPr="003501C7" w:rsidRDefault="003501C7" w:rsidP="003501C7">
      <w:pPr>
        <w:rPr>
          <w:lang w:val="en-US"/>
          <w:rPrChange w:id="3878" w:author="Benoît Perez-Lamarque" w:date="2021-09-23T12:20:00Z">
            <w:rPr/>
          </w:rPrChange>
        </w:rPr>
      </w:pPr>
      <w:r w:rsidRPr="003501C7">
        <w:rPr>
          <w:lang w:val="en-US"/>
          <w:rPrChange w:id="3879" w:author="Benoît Perez-Lamarque" w:date="2021-09-23T12:20:00Z">
            <w:rPr/>
          </w:rPrChange>
        </w:rPr>
        <w:t xml:space="preserve">  </w:t>
      </w:r>
    </w:p>
    <w:p w14:paraId="72699BC6" w14:textId="77777777" w:rsidR="003501C7" w:rsidRPr="003501C7" w:rsidRDefault="003501C7" w:rsidP="003501C7">
      <w:pPr>
        <w:rPr>
          <w:lang w:val="en-US"/>
          <w:rPrChange w:id="3880" w:author="Benoît Perez-Lamarque" w:date="2021-09-23T12:20:00Z">
            <w:rPr/>
          </w:rPrChange>
        </w:rPr>
      </w:pPr>
      <w:r w:rsidRPr="003501C7">
        <w:rPr>
          <w:lang w:val="en-US"/>
          <w:rPrChange w:id="3881" w:author="Benoît Perez-Lamarque" w:date="2021-09-23T12:20:00Z">
            <w:rPr/>
          </w:rPrChange>
        </w:rPr>
        <w:t xml:space="preserve">  transitory[!is.finite(transitory)] &lt;- apply(transitoryinit[!is.finite(transitory),], 1, function(x) abs(max(x)**2 - 1**2)/2/max(x)/1)</w:t>
      </w:r>
    </w:p>
    <w:p w14:paraId="588A01A6" w14:textId="77777777" w:rsidR="003501C7" w:rsidRPr="003501C7" w:rsidRDefault="003501C7" w:rsidP="003501C7">
      <w:pPr>
        <w:rPr>
          <w:lang w:val="en-US"/>
          <w:rPrChange w:id="3882" w:author="Benoît Perez-Lamarque" w:date="2021-09-23T12:20:00Z">
            <w:rPr/>
          </w:rPrChange>
        </w:rPr>
      </w:pPr>
      <w:r w:rsidRPr="003501C7">
        <w:rPr>
          <w:lang w:val="en-US"/>
          <w:rPrChange w:id="3883" w:author="Benoît Perez-Lamarque" w:date="2021-09-23T12:20:00Z">
            <w:rPr/>
          </w:rPrChange>
        </w:rPr>
        <w:t xml:space="preserve">  </w:t>
      </w:r>
    </w:p>
    <w:p w14:paraId="416E2DEC" w14:textId="77777777" w:rsidR="003501C7" w:rsidRPr="003501C7" w:rsidRDefault="003501C7" w:rsidP="003501C7">
      <w:pPr>
        <w:rPr>
          <w:lang w:val="en-US"/>
          <w:rPrChange w:id="3884" w:author="Benoît Perez-Lamarque" w:date="2021-09-23T12:20:00Z">
            <w:rPr/>
          </w:rPrChange>
        </w:rPr>
      </w:pPr>
      <w:r w:rsidRPr="003501C7">
        <w:rPr>
          <w:lang w:val="en-US"/>
          <w:rPrChange w:id="3885" w:author="Benoît Perez-Lamarque" w:date="2021-09-23T12:20:00Z">
            <w:rPr/>
          </w:rPrChange>
        </w:rPr>
        <w:t xml:space="preserve">  barLower[i] &lt;- mean(transitory) - sd(transitory)/sqrt(length(transitory))#min(transitory)</w:t>
      </w:r>
    </w:p>
    <w:p w14:paraId="3AE490CC" w14:textId="77777777" w:rsidR="003501C7" w:rsidRPr="003501C7" w:rsidRDefault="003501C7" w:rsidP="003501C7">
      <w:pPr>
        <w:rPr>
          <w:lang w:val="en-US"/>
          <w:rPrChange w:id="3886" w:author="Benoît Perez-Lamarque" w:date="2021-09-23T12:20:00Z">
            <w:rPr/>
          </w:rPrChange>
        </w:rPr>
      </w:pPr>
      <w:r w:rsidRPr="003501C7">
        <w:rPr>
          <w:lang w:val="en-US"/>
          <w:rPrChange w:id="3887" w:author="Benoît Perez-Lamarque" w:date="2021-09-23T12:20:00Z">
            <w:rPr/>
          </w:rPrChange>
        </w:rPr>
        <w:t xml:space="preserve">  barUpper[i] &lt;- mean(transitory) + sd(transitory)/sqrt(length(transitory))#max(transitory)</w:t>
      </w:r>
    </w:p>
    <w:p w14:paraId="6D93C8AF" w14:textId="77777777" w:rsidR="003501C7" w:rsidRPr="003501C7" w:rsidRDefault="003501C7" w:rsidP="003501C7">
      <w:pPr>
        <w:rPr>
          <w:lang w:val="en-US"/>
          <w:rPrChange w:id="3888" w:author="Benoît Perez-Lamarque" w:date="2021-09-23T12:20:00Z">
            <w:rPr/>
          </w:rPrChange>
        </w:rPr>
      </w:pPr>
      <w:r w:rsidRPr="003501C7">
        <w:rPr>
          <w:lang w:val="en-US"/>
          <w:rPrChange w:id="3889" w:author="Benoît Perez-Lamarque" w:date="2021-09-23T12:20:00Z">
            <w:rPr/>
          </w:rPrChange>
        </w:rPr>
        <w:t xml:space="preserve">  meanCoeff[i] &lt;- mean(transitory)</w:t>
      </w:r>
    </w:p>
    <w:p w14:paraId="5986D4F6" w14:textId="77777777" w:rsidR="003501C7" w:rsidRPr="003501C7" w:rsidRDefault="003501C7" w:rsidP="003501C7">
      <w:pPr>
        <w:rPr>
          <w:lang w:val="en-US"/>
          <w:rPrChange w:id="3890" w:author="Benoît Perez-Lamarque" w:date="2021-09-23T12:20:00Z">
            <w:rPr/>
          </w:rPrChange>
        </w:rPr>
      </w:pPr>
      <w:r w:rsidRPr="003501C7">
        <w:rPr>
          <w:lang w:val="en-US"/>
          <w:rPrChange w:id="3891" w:author="Benoît Perez-Lamarque" w:date="2021-09-23T12:20:00Z">
            <w:rPr/>
          </w:rPrChange>
        </w:rPr>
        <w:t xml:space="preserve">  N[i] &lt;- length(transitory)</w:t>
      </w:r>
    </w:p>
    <w:p w14:paraId="24A4D715" w14:textId="77777777" w:rsidR="003501C7" w:rsidRPr="003501C7" w:rsidRDefault="003501C7" w:rsidP="003501C7">
      <w:pPr>
        <w:rPr>
          <w:lang w:val="en-US"/>
          <w:rPrChange w:id="3892" w:author="Benoît Perez-Lamarque" w:date="2021-09-23T12:20:00Z">
            <w:rPr/>
          </w:rPrChange>
        </w:rPr>
      </w:pPr>
      <w:r w:rsidRPr="003501C7">
        <w:rPr>
          <w:lang w:val="en-US"/>
          <w:rPrChange w:id="3893" w:author="Benoît Perez-Lamarque" w:date="2021-09-23T12:20:00Z">
            <w:rPr/>
          </w:rPrChange>
        </w:rPr>
        <w:t xml:space="preserve">  </w:t>
      </w:r>
    </w:p>
    <w:p w14:paraId="62DC01D1" w14:textId="77777777" w:rsidR="003501C7" w:rsidRPr="003501C7" w:rsidRDefault="003501C7" w:rsidP="003501C7">
      <w:pPr>
        <w:rPr>
          <w:lang w:val="en-US"/>
          <w:rPrChange w:id="3894" w:author="Benoît Perez-Lamarque" w:date="2021-09-23T12:20:00Z">
            <w:rPr/>
          </w:rPrChange>
        </w:rPr>
      </w:pPr>
      <w:r w:rsidRPr="003501C7">
        <w:rPr>
          <w:lang w:val="en-US"/>
          <w:rPrChange w:id="3895" w:author="Benoît Perez-Lamarque" w:date="2021-09-23T12:20:00Z">
            <w:rPr/>
          </w:rPrChange>
        </w:rPr>
        <w:t>}</w:t>
      </w:r>
    </w:p>
    <w:p w14:paraId="2D3E89D1" w14:textId="77777777" w:rsidR="003501C7" w:rsidRPr="003501C7" w:rsidRDefault="003501C7" w:rsidP="003501C7">
      <w:pPr>
        <w:rPr>
          <w:lang w:val="en-US"/>
          <w:rPrChange w:id="3896" w:author="Benoît Perez-Lamarque" w:date="2021-09-23T12:20:00Z">
            <w:rPr/>
          </w:rPrChange>
        </w:rPr>
      </w:pPr>
    </w:p>
    <w:p w14:paraId="5339D710" w14:textId="77777777" w:rsidR="003501C7" w:rsidRPr="003501C7" w:rsidRDefault="003501C7" w:rsidP="003501C7">
      <w:pPr>
        <w:rPr>
          <w:lang w:val="en-US"/>
          <w:rPrChange w:id="3897" w:author="Benoît Perez-Lamarque" w:date="2021-09-23T12:20:00Z">
            <w:rPr/>
          </w:rPrChange>
        </w:rPr>
      </w:pPr>
      <w:r w:rsidRPr="003501C7">
        <w:rPr>
          <w:lang w:val="en-US"/>
          <w:rPrChange w:id="3898" w:author="Benoît Perez-Lamarque" w:date="2021-09-23T12:20:00Z">
            <w:rPr/>
          </w:rPrChange>
        </w:rPr>
        <w:t>ymax &lt;- 1#round((barUpper)/10)*10</w:t>
      </w:r>
    </w:p>
    <w:p w14:paraId="6CFC6D3B" w14:textId="77777777" w:rsidR="003501C7" w:rsidRPr="003501C7" w:rsidRDefault="003501C7" w:rsidP="003501C7">
      <w:pPr>
        <w:rPr>
          <w:lang w:val="en-US"/>
          <w:rPrChange w:id="3899" w:author="Benoît Perez-Lamarque" w:date="2021-09-23T12:20:00Z">
            <w:rPr/>
          </w:rPrChange>
        </w:rPr>
      </w:pPr>
    </w:p>
    <w:p w14:paraId="2AF76A45" w14:textId="77777777" w:rsidR="003501C7" w:rsidRPr="003501C7" w:rsidRDefault="003501C7" w:rsidP="003501C7">
      <w:pPr>
        <w:rPr>
          <w:lang w:val="en-US"/>
          <w:rPrChange w:id="3900" w:author="Benoît Perez-Lamarque" w:date="2021-09-23T12:20:00Z">
            <w:rPr/>
          </w:rPrChange>
        </w:rPr>
      </w:pPr>
      <w:r w:rsidRPr="003501C7">
        <w:rPr>
          <w:lang w:val="en-US"/>
          <w:rPrChange w:id="3901" w:author="Benoît Perez-Lamarque" w:date="2021-09-23T12:20:00Z">
            <w:rPr/>
          </w:rPrChange>
        </w:rPr>
        <w:t>plot(</w:t>
      </w:r>
    </w:p>
    <w:p w14:paraId="70B49A07" w14:textId="77777777" w:rsidR="003501C7" w:rsidRPr="003501C7" w:rsidRDefault="003501C7" w:rsidP="003501C7">
      <w:pPr>
        <w:rPr>
          <w:lang w:val="en-US"/>
          <w:rPrChange w:id="3902" w:author="Benoît Perez-Lamarque" w:date="2021-09-23T12:20:00Z">
            <w:rPr/>
          </w:rPrChange>
        </w:rPr>
      </w:pPr>
      <w:r w:rsidRPr="003501C7">
        <w:rPr>
          <w:lang w:val="en-US"/>
          <w:rPrChange w:id="3903" w:author="Benoît Perez-Lamarque" w:date="2021-09-23T12:20:00Z">
            <w:rPr/>
          </w:rPrChange>
        </w:rPr>
        <w:t xml:space="preserve">  x=0, y=0, xlab="", ylab="Variability", </w:t>
      </w:r>
    </w:p>
    <w:p w14:paraId="5B85EAE3" w14:textId="77777777" w:rsidR="003501C7" w:rsidRPr="003501C7" w:rsidRDefault="003501C7" w:rsidP="003501C7">
      <w:pPr>
        <w:rPr>
          <w:lang w:val="en-US"/>
          <w:rPrChange w:id="3904" w:author="Benoît Perez-Lamarque" w:date="2021-09-23T12:20:00Z">
            <w:rPr/>
          </w:rPrChange>
        </w:rPr>
      </w:pPr>
      <w:r w:rsidRPr="003501C7">
        <w:rPr>
          <w:lang w:val="en-US"/>
          <w:rPrChange w:id="3905" w:author="Benoît Perez-Lamarque" w:date="2021-09-23T12:20:00Z">
            <w:rPr/>
          </w:rPrChange>
        </w:rPr>
        <w:t xml:space="preserve">  xlim=c(0,length(meanCoeff)+1), ylim=c(0,ymax),</w:t>
      </w:r>
    </w:p>
    <w:p w14:paraId="3B90F97B" w14:textId="77777777" w:rsidR="003501C7" w:rsidRPr="003501C7" w:rsidRDefault="003501C7" w:rsidP="003501C7">
      <w:pPr>
        <w:rPr>
          <w:lang w:val="en-US"/>
          <w:rPrChange w:id="3906" w:author="Benoît Perez-Lamarque" w:date="2021-09-23T12:20:00Z">
            <w:rPr/>
          </w:rPrChange>
        </w:rPr>
      </w:pPr>
      <w:r w:rsidRPr="003501C7">
        <w:rPr>
          <w:lang w:val="en-US"/>
          <w:rPrChange w:id="3907" w:author="Benoît Perez-Lamarque" w:date="2021-09-23T12:20:00Z">
            <w:rPr/>
          </w:rPrChange>
        </w:rPr>
        <w:t xml:space="preserve">  las=1, type="n", tcl=-0.25, frame.plot=FALSE, </w:t>
      </w:r>
    </w:p>
    <w:p w14:paraId="43BFB68E" w14:textId="77777777" w:rsidR="003501C7" w:rsidRPr="003501C7" w:rsidRDefault="003501C7" w:rsidP="003501C7">
      <w:pPr>
        <w:rPr>
          <w:lang w:val="en-US"/>
          <w:rPrChange w:id="3908" w:author="Benoît Perez-Lamarque" w:date="2021-09-23T12:20:00Z">
            <w:rPr/>
          </w:rPrChange>
        </w:rPr>
      </w:pPr>
      <w:r w:rsidRPr="003501C7">
        <w:rPr>
          <w:lang w:val="en-US"/>
          <w:rPrChange w:id="3909" w:author="Benoît Perez-Lamarque" w:date="2021-09-23T12:20:00Z">
            <w:rPr/>
          </w:rPrChange>
        </w:rPr>
        <w:t xml:space="preserve">  xaxt="n",xaxs="i",yaxs="i", yaxt="n")</w:t>
      </w:r>
    </w:p>
    <w:p w14:paraId="2CCB3B61" w14:textId="77777777" w:rsidR="003501C7" w:rsidRPr="003501C7" w:rsidRDefault="003501C7" w:rsidP="003501C7">
      <w:pPr>
        <w:rPr>
          <w:lang w:val="en-US"/>
          <w:rPrChange w:id="3910" w:author="Benoît Perez-Lamarque" w:date="2021-09-23T12:20:00Z">
            <w:rPr/>
          </w:rPrChange>
        </w:rPr>
      </w:pPr>
    </w:p>
    <w:p w14:paraId="0BB1D142" w14:textId="77777777" w:rsidR="003501C7" w:rsidRPr="003501C7" w:rsidRDefault="003501C7" w:rsidP="003501C7">
      <w:pPr>
        <w:rPr>
          <w:lang w:val="en-US"/>
          <w:rPrChange w:id="3911" w:author="Benoît Perez-Lamarque" w:date="2021-09-23T12:20:00Z">
            <w:rPr/>
          </w:rPrChange>
        </w:rPr>
      </w:pPr>
      <w:r w:rsidRPr="003501C7">
        <w:rPr>
          <w:lang w:val="en-US"/>
          <w:rPrChange w:id="3912" w:author="Benoît Perez-Lamarque" w:date="2021-09-23T12:20:00Z">
            <w:rPr/>
          </w:rPrChange>
        </w:rPr>
        <w:t>addGrid(xmin=0, xmax=length(meanCoeff), xintsmall=0.5, xintbig=1, ymin=0, ymax=ymax, yintsmall=0.05, yintbig=0.2, axisPlot=FALSE)</w:t>
      </w:r>
    </w:p>
    <w:p w14:paraId="3FB57C5C" w14:textId="77777777" w:rsidR="003501C7" w:rsidRPr="003501C7" w:rsidRDefault="003501C7" w:rsidP="003501C7">
      <w:pPr>
        <w:rPr>
          <w:lang w:val="en-US"/>
          <w:rPrChange w:id="3913" w:author="Benoît Perez-Lamarque" w:date="2021-09-23T12:20:00Z">
            <w:rPr/>
          </w:rPrChange>
        </w:rPr>
      </w:pPr>
      <w:r w:rsidRPr="003501C7">
        <w:rPr>
          <w:lang w:val="en-US"/>
          <w:rPrChange w:id="3914" w:author="Benoît Perez-Lamarque" w:date="2021-09-23T12:20:00Z">
            <w:rPr/>
          </w:rPrChange>
        </w:rPr>
        <w:t>axis(side=2, at=seq(from=0, to=ymax, by=0.2), labels=seq(from=0, to=ymax, by=0.2), las=2, tcl=-0.25)</w:t>
      </w:r>
    </w:p>
    <w:p w14:paraId="3070B5C8" w14:textId="77777777" w:rsidR="003501C7" w:rsidRPr="003501C7" w:rsidRDefault="003501C7" w:rsidP="003501C7">
      <w:pPr>
        <w:rPr>
          <w:lang w:val="en-US"/>
          <w:rPrChange w:id="3915" w:author="Benoît Perez-Lamarque" w:date="2021-09-23T12:20:00Z">
            <w:rPr/>
          </w:rPrChange>
        </w:rPr>
      </w:pPr>
      <w:r w:rsidRPr="003501C7">
        <w:rPr>
          <w:lang w:val="en-US"/>
          <w:rPrChange w:id="3916" w:author="Benoît Perez-Lamarque" w:date="2021-09-23T12:20:00Z">
            <w:rPr/>
          </w:rPrChange>
        </w:rPr>
        <w:t>addLabel(x=0.05, y=0.075, label="B", radius=0.75, circle=TRUE, circle.bg="black", font.col="white")</w:t>
      </w:r>
    </w:p>
    <w:p w14:paraId="6EFA83C2" w14:textId="77777777" w:rsidR="003501C7" w:rsidRPr="003501C7" w:rsidRDefault="003501C7" w:rsidP="003501C7">
      <w:pPr>
        <w:rPr>
          <w:lang w:val="en-US"/>
          <w:rPrChange w:id="3917" w:author="Benoît Perez-Lamarque" w:date="2021-09-23T12:20:00Z">
            <w:rPr/>
          </w:rPrChange>
        </w:rPr>
      </w:pPr>
    </w:p>
    <w:p w14:paraId="1B9D9BF8" w14:textId="77777777" w:rsidR="003501C7" w:rsidRPr="003501C7" w:rsidRDefault="003501C7" w:rsidP="003501C7">
      <w:pPr>
        <w:rPr>
          <w:lang w:val="en-US"/>
          <w:rPrChange w:id="3918" w:author="Benoît Perez-Lamarque" w:date="2021-09-23T12:20:00Z">
            <w:rPr/>
          </w:rPrChange>
        </w:rPr>
      </w:pPr>
      <w:r w:rsidRPr="003501C7">
        <w:rPr>
          <w:lang w:val="en-US"/>
          <w:rPrChange w:id="3919" w:author="Benoît Perez-Lamarque" w:date="2021-09-23T12:20:00Z">
            <w:rPr/>
          </w:rPrChange>
        </w:rPr>
        <w:lastRenderedPageBreak/>
        <w:t>#Comparison</w:t>
      </w:r>
    </w:p>
    <w:p w14:paraId="0875418E" w14:textId="77777777" w:rsidR="003501C7" w:rsidRPr="003501C7" w:rsidRDefault="003501C7" w:rsidP="003501C7">
      <w:pPr>
        <w:rPr>
          <w:lang w:val="en-US"/>
          <w:rPrChange w:id="3920" w:author="Benoît Perez-Lamarque" w:date="2021-09-23T12:20:00Z">
            <w:rPr/>
          </w:rPrChange>
        </w:rPr>
      </w:pPr>
      <w:r w:rsidRPr="003501C7">
        <w:rPr>
          <w:lang w:val="en-US"/>
          <w:rPrChange w:id="3921" w:author="Benoît Perez-Lamarque" w:date="2021-09-23T12:20:00Z">
            <w:rPr/>
          </w:rPrChange>
        </w:rPr>
        <w:t>whatCompared &lt;- c(</w:t>
      </w:r>
    </w:p>
    <w:p w14:paraId="15608A81" w14:textId="77777777" w:rsidR="003501C7" w:rsidRPr="003501C7" w:rsidRDefault="003501C7" w:rsidP="003501C7">
      <w:pPr>
        <w:rPr>
          <w:lang w:val="en-US"/>
          <w:rPrChange w:id="3922" w:author="Benoît Perez-Lamarque" w:date="2021-09-23T12:20:00Z">
            <w:rPr/>
          </w:rPrChange>
        </w:rPr>
      </w:pPr>
      <w:r w:rsidRPr="003501C7">
        <w:rPr>
          <w:lang w:val="en-US"/>
          <w:rPrChange w:id="3923" w:author="Benoît Perez-Lamarque" w:date="2021-09-23T12:20:00Z">
            <w:rPr/>
          </w:rPrChange>
        </w:rPr>
        <w:t xml:space="preserve">  rep("Brain", times=10),</w:t>
      </w:r>
    </w:p>
    <w:p w14:paraId="33AE26E5" w14:textId="77777777" w:rsidR="003501C7" w:rsidRPr="003501C7" w:rsidRDefault="003501C7" w:rsidP="003501C7">
      <w:pPr>
        <w:rPr>
          <w:lang w:val="en-US"/>
          <w:rPrChange w:id="3924" w:author="Benoît Perez-Lamarque" w:date="2021-09-23T12:20:00Z">
            <w:rPr/>
          </w:rPrChange>
        </w:rPr>
      </w:pPr>
      <w:r w:rsidRPr="003501C7">
        <w:rPr>
          <w:lang w:val="en-US"/>
          <w:rPrChange w:id="3925" w:author="Benoît Perez-Lamarque" w:date="2021-09-23T12:20:00Z">
            <w:rPr/>
          </w:rPrChange>
        </w:rPr>
        <w:t xml:space="preserve">  "Hippocampus",</w:t>
      </w:r>
    </w:p>
    <w:p w14:paraId="3B16E33A" w14:textId="77777777" w:rsidR="003501C7" w:rsidRPr="003501C7" w:rsidRDefault="003501C7" w:rsidP="003501C7">
      <w:pPr>
        <w:rPr>
          <w:lang w:val="en-US"/>
          <w:rPrChange w:id="3926" w:author="Benoît Perez-Lamarque" w:date="2021-09-23T12:20:00Z">
            <w:rPr/>
          </w:rPrChange>
        </w:rPr>
      </w:pPr>
      <w:r w:rsidRPr="003501C7">
        <w:rPr>
          <w:lang w:val="en-US"/>
          <w:rPrChange w:id="3927" w:author="Benoît Perez-Lamarque" w:date="2021-09-23T12:20:00Z">
            <w:rPr/>
          </w:rPrChange>
        </w:rPr>
        <w:t xml:space="preserve">  "Hippocampus",</w:t>
      </w:r>
    </w:p>
    <w:p w14:paraId="7817FF35" w14:textId="77777777" w:rsidR="003501C7" w:rsidRPr="003501C7" w:rsidRDefault="003501C7" w:rsidP="003501C7">
      <w:pPr>
        <w:rPr>
          <w:lang w:val="en-US"/>
          <w:rPrChange w:id="3928" w:author="Benoît Perez-Lamarque" w:date="2021-09-23T12:20:00Z">
            <w:rPr/>
          </w:rPrChange>
        </w:rPr>
      </w:pPr>
      <w:r w:rsidRPr="003501C7">
        <w:rPr>
          <w:lang w:val="en-US"/>
          <w:rPrChange w:id="3929" w:author="Benoît Perez-Lamarque" w:date="2021-09-23T12:20:00Z">
            <w:rPr/>
          </w:rPrChange>
        </w:rPr>
        <w:t xml:space="preserve">  "Hippocampus",</w:t>
      </w:r>
    </w:p>
    <w:p w14:paraId="4BA69DF9" w14:textId="77777777" w:rsidR="003501C7" w:rsidRPr="003501C7" w:rsidRDefault="003501C7" w:rsidP="003501C7">
      <w:pPr>
        <w:rPr>
          <w:lang w:val="en-US"/>
          <w:rPrChange w:id="3930" w:author="Benoît Perez-Lamarque" w:date="2021-09-23T12:20:00Z">
            <w:rPr/>
          </w:rPrChange>
        </w:rPr>
      </w:pPr>
      <w:r w:rsidRPr="003501C7">
        <w:rPr>
          <w:lang w:val="en-US"/>
          <w:rPrChange w:id="3931" w:author="Benoît Perez-Lamarque" w:date="2021-09-23T12:20:00Z">
            <w:rPr/>
          </w:rPrChange>
        </w:rPr>
        <w:t xml:space="preserve">  "Neocortex",</w:t>
      </w:r>
    </w:p>
    <w:p w14:paraId="52072DE7" w14:textId="77777777" w:rsidR="003501C7" w:rsidRPr="003501C7" w:rsidRDefault="003501C7" w:rsidP="003501C7">
      <w:pPr>
        <w:rPr>
          <w:lang w:val="en-US"/>
          <w:rPrChange w:id="3932" w:author="Benoît Perez-Lamarque" w:date="2021-09-23T12:20:00Z">
            <w:rPr/>
          </w:rPrChange>
        </w:rPr>
      </w:pPr>
      <w:r w:rsidRPr="003501C7">
        <w:rPr>
          <w:lang w:val="en-US"/>
          <w:rPrChange w:id="3933" w:author="Benoît Perez-Lamarque" w:date="2021-09-23T12:20:00Z">
            <w:rPr/>
          </w:rPrChange>
        </w:rPr>
        <w:t xml:space="preserve">  "Neocortex",</w:t>
      </w:r>
    </w:p>
    <w:p w14:paraId="7878C597" w14:textId="77777777" w:rsidR="003501C7" w:rsidRPr="003501C7" w:rsidRDefault="003501C7" w:rsidP="003501C7">
      <w:pPr>
        <w:rPr>
          <w:lang w:val="en-US"/>
          <w:rPrChange w:id="3934" w:author="Benoît Perez-Lamarque" w:date="2021-09-23T12:20:00Z">
            <w:rPr/>
          </w:rPrChange>
        </w:rPr>
      </w:pPr>
      <w:r w:rsidRPr="003501C7">
        <w:rPr>
          <w:lang w:val="en-US"/>
          <w:rPrChange w:id="3935" w:author="Benoît Perez-Lamarque" w:date="2021-09-23T12:20:00Z">
            <w:rPr/>
          </w:rPrChange>
        </w:rPr>
        <w:t xml:space="preserve">  "Neocortex",</w:t>
      </w:r>
    </w:p>
    <w:p w14:paraId="4C41276B" w14:textId="77777777" w:rsidR="003501C7" w:rsidRPr="003501C7" w:rsidRDefault="003501C7" w:rsidP="003501C7">
      <w:pPr>
        <w:rPr>
          <w:lang w:val="en-US"/>
          <w:rPrChange w:id="3936" w:author="Benoît Perez-Lamarque" w:date="2021-09-23T12:20:00Z">
            <w:rPr/>
          </w:rPrChange>
        </w:rPr>
      </w:pPr>
      <w:r w:rsidRPr="003501C7">
        <w:rPr>
          <w:lang w:val="en-US"/>
          <w:rPrChange w:id="3937" w:author="Benoît Perez-Lamarque" w:date="2021-09-23T12:20:00Z">
            <w:rPr/>
          </w:rPrChange>
        </w:rPr>
        <w:t xml:space="preserve">  "Neocortex",</w:t>
      </w:r>
    </w:p>
    <w:p w14:paraId="7A920D8F" w14:textId="77777777" w:rsidR="003501C7" w:rsidRPr="003501C7" w:rsidRDefault="003501C7" w:rsidP="003501C7">
      <w:pPr>
        <w:rPr>
          <w:lang w:val="en-US"/>
          <w:rPrChange w:id="3938" w:author="Benoît Perez-Lamarque" w:date="2021-09-23T12:20:00Z">
            <w:rPr/>
          </w:rPrChange>
        </w:rPr>
      </w:pPr>
      <w:r w:rsidRPr="003501C7">
        <w:rPr>
          <w:lang w:val="en-US"/>
          <w:rPrChange w:id="3939" w:author="Benoît Perez-Lamarque" w:date="2021-09-23T12:20:00Z">
            <w:rPr/>
          </w:rPrChange>
        </w:rPr>
        <w:t xml:space="preserve">  "Neocortex",</w:t>
      </w:r>
    </w:p>
    <w:p w14:paraId="501F110C" w14:textId="77777777" w:rsidR="003501C7" w:rsidRPr="003501C7" w:rsidRDefault="003501C7" w:rsidP="003501C7">
      <w:pPr>
        <w:rPr>
          <w:lang w:val="en-US"/>
          <w:rPrChange w:id="3940" w:author="Benoît Perez-Lamarque" w:date="2021-09-23T12:20:00Z">
            <w:rPr/>
          </w:rPrChange>
        </w:rPr>
      </w:pPr>
      <w:r w:rsidRPr="003501C7">
        <w:rPr>
          <w:lang w:val="en-US"/>
          <w:rPrChange w:id="3941" w:author="Benoît Perez-Lamarque" w:date="2021-09-23T12:20:00Z">
            <w:rPr/>
          </w:rPrChange>
        </w:rPr>
        <w:t xml:space="preserve">  "Neocortex",</w:t>
      </w:r>
    </w:p>
    <w:p w14:paraId="52DDDAFD" w14:textId="77777777" w:rsidR="003501C7" w:rsidRPr="003501C7" w:rsidRDefault="003501C7" w:rsidP="003501C7">
      <w:pPr>
        <w:rPr>
          <w:lang w:val="en-US"/>
          <w:rPrChange w:id="3942" w:author="Benoît Perez-Lamarque" w:date="2021-09-23T12:20:00Z">
            <w:rPr/>
          </w:rPrChange>
        </w:rPr>
      </w:pPr>
      <w:r w:rsidRPr="003501C7">
        <w:rPr>
          <w:lang w:val="en-US"/>
          <w:rPrChange w:id="3943" w:author="Benoît Perez-Lamarque" w:date="2021-09-23T12:20:00Z">
            <w:rPr/>
          </w:rPrChange>
        </w:rPr>
        <w:t xml:space="preserve">  "Cerebellum",</w:t>
      </w:r>
    </w:p>
    <w:p w14:paraId="24270FC0" w14:textId="77777777" w:rsidR="003501C7" w:rsidRPr="003501C7" w:rsidRDefault="003501C7" w:rsidP="003501C7">
      <w:pPr>
        <w:rPr>
          <w:lang w:val="en-US"/>
          <w:rPrChange w:id="3944" w:author="Benoît Perez-Lamarque" w:date="2021-09-23T12:20:00Z">
            <w:rPr/>
          </w:rPrChange>
        </w:rPr>
      </w:pPr>
      <w:r w:rsidRPr="003501C7">
        <w:rPr>
          <w:lang w:val="en-US"/>
          <w:rPrChange w:id="3945" w:author="Benoît Perez-Lamarque" w:date="2021-09-23T12:20:00Z">
            <w:rPr/>
          </w:rPrChange>
        </w:rPr>
        <w:t xml:space="preserve">  "Cerebellum",</w:t>
      </w:r>
    </w:p>
    <w:p w14:paraId="09940B8D" w14:textId="77777777" w:rsidR="003501C7" w:rsidRPr="003501C7" w:rsidRDefault="003501C7" w:rsidP="003501C7">
      <w:pPr>
        <w:rPr>
          <w:lang w:val="en-US"/>
          <w:rPrChange w:id="3946" w:author="Benoît Perez-Lamarque" w:date="2021-09-23T12:20:00Z">
            <w:rPr/>
          </w:rPrChange>
        </w:rPr>
      </w:pPr>
      <w:r w:rsidRPr="003501C7">
        <w:rPr>
          <w:lang w:val="en-US"/>
          <w:rPrChange w:id="3947" w:author="Benoît Perez-Lamarque" w:date="2021-09-23T12:20:00Z">
            <w:rPr/>
          </w:rPrChange>
        </w:rPr>
        <w:t xml:space="preserve">  "Cerebellum",</w:t>
      </w:r>
    </w:p>
    <w:p w14:paraId="0F8BC8B0" w14:textId="77777777" w:rsidR="003501C7" w:rsidRPr="003501C7" w:rsidRDefault="003501C7" w:rsidP="003501C7">
      <w:pPr>
        <w:rPr>
          <w:lang w:val="en-US"/>
          <w:rPrChange w:id="3948" w:author="Benoît Perez-Lamarque" w:date="2021-09-23T12:20:00Z">
            <w:rPr/>
          </w:rPrChange>
        </w:rPr>
      </w:pPr>
      <w:r w:rsidRPr="003501C7">
        <w:rPr>
          <w:lang w:val="en-US"/>
          <w:rPrChange w:id="3949" w:author="Benoît Perez-Lamarque" w:date="2021-09-23T12:20:00Z">
            <w:rPr/>
          </w:rPrChange>
        </w:rPr>
        <w:t xml:space="preserve">  "Striatum",</w:t>
      </w:r>
    </w:p>
    <w:p w14:paraId="009EBEB7" w14:textId="77777777" w:rsidR="003501C7" w:rsidRPr="003501C7" w:rsidRDefault="003501C7" w:rsidP="003501C7">
      <w:pPr>
        <w:rPr>
          <w:lang w:val="en-US"/>
          <w:rPrChange w:id="3950" w:author="Benoît Perez-Lamarque" w:date="2021-09-23T12:20:00Z">
            <w:rPr/>
          </w:rPrChange>
        </w:rPr>
      </w:pPr>
      <w:r w:rsidRPr="003501C7">
        <w:rPr>
          <w:lang w:val="en-US"/>
          <w:rPrChange w:id="3951" w:author="Benoît Perez-Lamarque" w:date="2021-09-23T12:20:00Z">
            <w:rPr/>
          </w:rPrChange>
        </w:rPr>
        <w:t xml:space="preserve">  rep("Body", times=6),</w:t>
      </w:r>
    </w:p>
    <w:p w14:paraId="65071D7D" w14:textId="77777777" w:rsidR="003501C7" w:rsidRPr="003501C7" w:rsidRDefault="003501C7" w:rsidP="003501C7">
      <w:pPr>
        <w:rPr>
          <w:lang w:val="en-US"/>
          <w:rPrChange w:id="3952" w:author="Benoît Perez-Lamarque" w:date="2021-09-23T12:20:00Z">
            <w:rPr/>
          </w:rPrChange>
        </w:rPr>
      </w:pPr>
      <w:r w:rsidRPr="003501C7">
        <w:rPr>
          <w:lang w:val="en-US"/>
          <w:rPrChange w:id="3953" w:author="Benoît Perez-Lamarque" w:date="2021-09-23T12:20:00Z">
            <w:rPr/>
          </w:rPrChange>
        </w:rPr>
        <w:t xml:space="preserve">  "Frug.",</w:t>
      </w:r>
    </w:p>
    <w:p w14:paraId="5D03284A" w14:textId="77777777" w:rsidR="003501C7" w:rsidRPr="003501C7" w:rsidRDefault="003501C7" w:rsidP="003501C7">
      <w:pPr>
        <w:rPr>
          <w:lang w:val="en-US"/>
          <w:rPrChange w:id="3954" w:author="Benoît Perez-Lamarque" w:date="2021-09-23T12:20:00Z">
            <w:rPr/>
          </w:rPrChange>
        </w:rPr>
      </w:pPr>
      <w:r w:rsidRPr="003501C7">
        <w:rPr>
          <w:lang w:val="en-US"/>
          <w:rPrChange w:id="3955" w:author="Benoît Perez-Lamarque" w:date="2021-09-23T12:20:00Z">
            <w:rPr/>
          </w:rPrChange>
        </w:rPr>
        <w:t xml:space="preserve">  "Fol."</w:t>
      </w:r>
    </w:p>
    <w:p w14:paraId="5D2D890E" w14:textId="77777777" w:rsidR="003501C7" w:rsidRPr="003501C7" w:rsidRDefault="003501C7" w:rsidP="003501C7">
      <w:pPr>
        <w:rPr>
          <w:lang w:val="en-US"/>
          <w:rPrChange w:id="3956" w:author="Benoît Perez-Lamarque" w:date="2021-09-23T12:20:00Z">
            <w:rPr/>
          </w:rPrChange>
        </w:rPr>
      </w:pPr>
      <w:r w:rsidRPr="003501C7">
        <w:rPr>
          <w:lang w:val="en-US"/>
          <w:rPrChange w:id="3957" w:author="Benoît Perez-Lamarque" w:date="2021-09-23T12:20:00Z">
            <w:rPr/>
          </w:rPrChange>
        </w:rPr>
        <w:t>)</w:t>
      </w:r>
    </w:p>
    <w:p w14:paraId="36EFC6B0" w14:textId="77777777" w:rsidR="003501C7" w:rsidRPr="003501C7" w:rsidRDefault="003501C7" w:rsidP="003501C7">
      <w:pPr>
        <w:rPr>
          <w:lang w:val="en-US"/>
          <w:rPrChange w:id="3958" w:author="Benoît Perez-Lamarque" w:date="2021-09-23T12:20:00Z">
            <w:rPr/>
          </w:rPrChange>
        </w:rPr>
      </w:pPr>
    </w:p>
    <w:p w14:paraId="27A6174B" w14:textId="77777777" w:rsidR="003501C7" w:rsidRPr="003501C7" w:rsidRDefault="003501C7" w:rsidP="003501C7">
      <w:pPr>
        <w:rPr>
          <w:lang w:val="en-US"/>
          <w:rPrChange w:id="3959" w:author="Benoît Perez-Lamarque" w:date="2021-09-23T12:20:00Z">
            <w:rPr/>
          </w:rPrChange>
        </w:rPr>
      </w:pPr>
      <w:r w:rsidRPr="003501C7">
        <w:rPr>
          <w:lang w:val="en-US"/>
          <w:rPrChange w:id="3960" w:author="Benoît Perez-Lamarque" w:date="2021-09-23T12:20:00Z">
            <w:rPr/>
          </w:rPrChange>
        </w:rPr>
        <w:t>#Plot legend of what is compared in coloured rectangles</w:t>
      </w:r>
    </w:p>
    <w:p w14:paraId="29D86B6B" w14:textId="77777777" w:rsidR="003501C7" w:rsidRPr="003501C7" w:rsidRDefault="003501C7" w:rsidP="003501C7">
      <w:pPr>
        <w:rPr>
          <w:lang w:val="en-US"/>
          <w:rPrChange w:id="3961" w:author="Benoît Perez-Lamarque" w:date="2021-09-23T12:20:00Z">
            <w:rPr/>
          </w:rPrChange>
        </w:rPr>
      </w:pPr>
      <w:r w:rsidRPr="003501C7">
        <w:rPr>
          <w:lang w:val="en-US"/>
          <w:rPrChange w:id="3962" w:author="Benoît Perez-Lamarque" w:date="2021-09-23T12:20:00Z">
            <w:rPr/>
          </w:rPrChange>
        </w:rPr>
        <w:t>whereToPlot &lt;- as.data.frame(table(whatCompared))</w:t>
      </w:r>
    </w:p>
    <w:p w14:paraId="6E9DB32C" w14:textId="77777777" w:rsidR="003501C7" w:rsidRPr="003501C7" w:rsidRDefault="003501C7" w:rsidP="003501C7">
      <w:pPr>
        <w:rPr>
          <w:lang w:val="en-US"/>
          <w:rPrChange w:id="3963" w:author="Benoît Perez-Lamarque" w:date="2021-09-23T12:20:00Z">
            <w:rPr/>
          </w:rPrChange>
        </w:rPr>
      </w:pPr>
      <w:r w:rsidRPr="003501C7">
        <w:rPr>
          <w:lang w:val="en-US"/>
          <w:rPrChange w:id="3964" w:author="Benoît Perez-Lamarque" w:date="2021-09-23T12:20:00Z">
            <w:rPr/>
          </w:rPrChange>
        </w:rPr>
        <w:t>whereToPlot$loc &lt;- whereToPlot$Freq/2</w:t>
      </w:r>
    </w:p>
    <w:p w14:paraId="32EF8DE1" w14:textId="77777777" w:rsidR="003501C7" w:rsidRPr="003501C7" w:rsidRDefault="003501C7" w:rsidP="003501C7">
      <w:pPr>
        <w:rPr>
          <w:lang w:val="en-US"/>
          <w:rPrChange w:id="3965" w:author="Benoît Perez-Lamarque" w:date="2021-09-23T12:20:00Z">
            <w:rPr/>
          </w:rPrChange>
        </w:rPr>
      </w:pPr>
    </w:p>
    <w:p w14:paraId="2B22C3FC" w14:textId="77777777" w:rsidR="003501C7" w:rsidRPr="003501C7" w:rsidRDefault="003501C7" w:rsidP="003501C7">
      <w:pPr>
        <w:rPr>
          <w:lang w:val="en-US"/>
          <w:rPrChange w:id="3966" w:author="Benoît Perez-Lamarque" w:date="2021-09-23T12:20:00Z">
            <w:rPr/>
          </w:rPrChange>
        </w:rPr>
      </w:pPr>
      <w:r w:rsidRPr="003501C7">
        <w:rPr>
          <w:lang w:val="en-US"/>
          <w:rPrChange w:id="3967" w:author="Benoît Perez-Lamarque" w:date="2021-09-23T12:20:00Z">
            <w:rPr/>
          </w:rPrChange>
        </w:rPr>
        <w:t>#Colour rectangle to indicate what is compared</w:t>
      </w:r>
    </w:p>
    <w:p w14:paraId="6FC56CD1" w14:textId="77777777" w:rsidR="003501C7" w:rsidRPr="003501C7" w:rsidRDefault="003501C7" w:rsidP="003501C7">
      <w:pPr>
        <w:rPr>
          <w:lang w:val="en-US"/>
          <w:rPrChange w:id="3968" w:author="Benoît Perez-Lamarque" w:date="2021-09-23T12:20:00Z">
            <w:rPr/>
          </w:rPrChange>
        </w:rPr>
      </w:pPr>
      <w:r w:rsidRPr="003501C7">
        <w:rPr>
          <w:lang w:val="en-US"/>
          <w:rPrChange w:id="3969" w:author="Benoît Perez-Lamarque" w:date="2021-09-23T12:20:00Z">
            <w:rPr/>
          </w:rPrChange>
        </w:rPr>
        <w:t>refLoc=0</w:t>
      </w:r>
    </w:p>
    <w:p w14:paraId="03EC78B4" w14:textId="77777777" w:rsidR="003501C7" w:rsidRPr="003501C7" w:rsidRDefault="003501C7" w:rsidP="003501C7">
      <w:pPr>
        <w:rPr>
          <w:lang w:val="en-US"/>
          <w:rPrChange w:id="3970" w:author="Benoît Perez-Lamarque" w:date="2021-09-23T12:20:00Z">
            <w:rPr/>
          </w:rPrChange>
        </w:rPr>
      </w:pPr>
    </w:p>
    <w:p w14:paraId="21DF3EB9" w14:textId="77777777" w:rsidR="003501C7" w:rsidRPr="003501C7" w:rsidRDefault="003501C7" w:rsidP="003501C7">
      <w:pPr>
        <w:rPr>
          <w:lang w:val="en-US"/>
          <w:rPrChange w:id="3971" w:author="Benoît Perez-Lamarque" w:date="2021-09-23T12:20:00Z">
            <w:rPr/>
          </w:rPrChange>
        </w:rPr>
      </w:pPr>
      <w:r w:rsidRPr="003501C7">
        <w:rPr>
          <w:lang w:val="en-US"/>
          <w:rPrChange w:id="3972" w:author="Benoît Perez-Lamarque" w:date="2021-09-23T12:20:00Z">
            <w:rPr/>
          </w:rPrChange>
        </w:rPr>
        <w:t>for (i in 1:length(whatCompared)){</w:t>
      </w:r>
    </w:p>
    <w:p w14:paraId="0C7614EE" w14:textId="77777777" w:rsidR="003501C7" w:rsidRPr="003501C7" w:rsidRDefault="003501C7" w:rsidP="003501C7">
      <w:pPr>
        <w:rPr>
          <w:lang w:val="en-US"/>
          <w:rPrChange w:id="3973" w:author="Benoît Perez-Lamarque" w:date="2021-09-23T12:20:00Z">
            <w:rPr/>
          </w:rPrChange>
        </w:rPr>
      </w:pPr>
      <w:r w:rsidRPr="003501C7">
        <w:rPr>
          <w:lang w:val="en-US"/>
          <w:rPrChange w:id="3974" w:author="Benoît Perez-Lamarque" w:date="2021-09-23T12:20:00Z">
            <w:rPr/>
          </w:rPrChange>
        </w:rPr>
        <w:t xml:space="preserve">  rect(xleft=i-1,</w:t>
      </w:r>
    </w:p>
    <w:p w14:paraId="290D9A25" w14:textId="77777777" w:rsidR="003501C7" w:rsidRPr="003501C7" w:rsidRDefault="003501C7" w:rsidP="003501C7">
      <w:pPr>
        <w:rPr>
          <w:lang w:val="en-US"/>
          <w:rPrChange w:id="3975" w:author="Benoît Perez-Lamarque" w:date="2021-09-23T12:20:00Z">
            <w:rPr/>
          </w:rPrChange>
        </w:rPr>
      </w:pPr>
      <w:r w:rsidRPr="003501C7">
        <w:rPr>
          <w:lang w:val="en-US"/>
          <w:rPrChange w:id="3976" w:author="Benoît Perez-Lamarque" w:date="2021-09-23T12:20:00Z">
            <w:rPr/>
          </w:rPrChange>
        </w:rPr>
        <w:t xml:space="preserve">       xright=i,</w:t>
      </w:r>
    </w:p>
    <w:p w14:paraId="09DF5350" w14:textId="77777777" w:rsidR="003501C7" w:rsidRPr="003501C7" w:rsidRDefault="003501C7" w:rsidP="003501C7">
      <w:pPr>
        <w:rPr>
          <w:lang w:val="en-US"/>
          <w:rPrChange w:id="3977" w:author="Benoît Perez-Lamarque" w:date="2021-09-23T12:20:00Z">
            <w:rPr/>
          </w:rPrChange>
        </w:rPr>
      </w:pPr>
      <w:r w:rsidRPr="003501C7">
        <w:rPr>
          <w:lang w:val="en-US"/>
          <w:rPrChange w:id="3978" w:author="Benoît Perez-Lamarque" w:date="2021-09-23T12:20:00Z">
            <w:rPr/>
          </w:rPrChange>
        </w:rPr>
        <w:t xml:space="preserve">       ybottom=-0.05,</w:t>
      </w:r>
    </w:p>
    <w:p w14:paraId="578BDDAE" w14:textId="77777777" w:rsidR="003501C7" w:rsidRPr="003501C7" w:rsidRDefault="003501C7" w:rsidP="003501C7">
      <w:pPr>
        <w:rPr>
          <w:lang w:val="en-US"/>
          <w:rPrChange w:id="3979" w:author="Benoît Perez-Lamarque" w:date="2021-09-23T12:20:00Z">
            <w:rPr/>
          </w:rPrChange>
        </w:rPr>
      </w:pPr>
      <w:r w:rsidRPr="003501C7">
        <w:rPr>
          <w:lang w:val="en-US"/>
          <w:rPrChange w:id="3980" w:author="Benoît Perez-Lamarque" w:date="2021-09-23T12:20:00Z">
            <w:rPr/>
          </w:rPrChange>
        </w:rPr>
        <w:t xml:space="preserve">       ytop=0,</w:t>
      </w:r>
    </w:p>
    <w:p w14:paraId="2BC45034" w14:textId="77777777" w:rsidR="003501C7" w:rsidRPr="003501C7" w:rsidRDefault="003501C7" w:rsidP="003501C7">
      <w:pPr>
        <w:rPr>
          <w:lang w:val="en-US"/>
          <w:rPrChange w:id="3981" w:author="Benoît Perez-Lamarque" w:date="2021-09-23T12:20:00Z">
            <w:rPr/>
          </w:rPrChange>
        </w:rPr>
      </w:pPr>
      <w:r w:rsidRPr="003501C7">
        <w:rPr>
          <w:lang w:val="en-US"/>
          <w:rPrChange w:id="3982" w:author="Benoît Perez-Lamarque" w:date="2021-09-23T12:20:00Z">
            <w:rPr/>
          </w:rPrChange>
        </w:rPr>
        <w:t xml:space="preserve">       border=colourWhatCompared[which(unique(whatCompared)==whatCompared[i])],</w:t>
      </w:r>
    </w:p>
    <w:p w14:paraId="25459543" w14:textId="77777777" w:rsidR="003501C7" w:rsidRPr="003501C7" w:rsidRDefault="003501C7" w:rsidP="003501C7">
      <w:pPr>
        <w:rPr>
          <w:lang w:val="en-US"/>
          <w:rPrChange w:id="3983" w:author="Benoît Perez-Lamarque" w:date="2021-09-23T12:20:00Z">
            <w:rPr/>
          </w:rPrChange>
        </w:rPr>
      </w:pPr>
      <w:r w:rsidRPr="003501C7">
        <w:rPr>
          <w:lang w:val="en-US"/>
          <w:rPrChange w:id="3984" w:author="Benoît Perez-Lamarque" w:date="2021-09-23T12:20:00Z">
            <w:rPr/>
          </w:rPrChange>
        </w:rPr>
        <w:t xml:space="preserve">       col=colourWhatCompared[which(unique(whatCompared)==whatCompared[i])],</w:t>
      </w:r>
    </w:p>
    <w:p w14:paraId="797BF1EB" w14:textId="77777777" w:rsidR="003501C7" w:rsidRPr="003501C7" w:rsidRDefault="003501C7" w:rsidP="003501C7">
      <w:pPr>
        <w:rPr>
          <w:lang w:val="en-US"/>
          <w:rPrChange w:id="3985" w:author="Benoît Perez-Lamarque" w:date="2021-09-23T12:20:00Z">
            <w:rPr/>
          </w:rPrChange>
        </w:rPr>
      </w:pPr>
      <w:r w:rsidRPr="003501C7">
        <w:rPr>
          <w:lang w:val="en-US"/>
          <w:rPrChange w:id="3986" w:author="Benoît Perez-Lamarque" w:date="2021-09-23T12:20:00Z">
            <w:rPr/>
          </w:rPrChange>
        </w:rPr>
        <w:t xml:space="preserve">       xpd=TRUE</w:t>
      </w:r>
    </w:p>
    <w:p w14:paraId="22FCC89F" w14:textId="77777777" w:rsidR="003501C7" w:rsidRPr="003501C7" w:rsidRDefault="003501C7" w:rsidP="003501C7">
      <w:pPr>
        <w:rPr>
          <w:lang w:val="en-US"/>
          <w:rPrChange w:id="3987" w:author="Benoît Perez-Lamarque" w:date="2021-09-23T12:20:00Z">
            <w:rPr/>
          </w:rPrChange>
        </w:rPr>
      </w:pPr>
      <w:r w:rsidRPr="003501C7">
        <w:rPr>
          <w:lang w:val="en-US"/>
          <w:rPrChange w:id="3988" w:author="Benoît Perez-Lamarque" w:date="2021-09-23T12:20:00Z">
            <w:rPr/>
          </w:rPrChange>
        </w:rPr>
        <w:t xml:space="preserve">  )</w:t>
      </w:r>
    </w:p>
    <w:p w14:paraId="56A9462A" w14:textId="77777777" w:rsidR="003501C7" w:rsidRPr="003501C7" w:rsidRDefault="003501C7" w:rsidP="003501C7">
      <w:pPr>
        <w:rPr>
          <w:lang w:val="en-US"/>
          <w:rPrChange w:id="3989" w:author="Benoît Perez-Lamarque" w:date="2021-09-23T12:20:00Z">
            <w:rPr/>
          </w:rPrChange>
        </w:rPr>
      </w:pPr>
      <w:r w:rsidRPr="003501C7">
        <w:rPr>
          <w:lang w:val="en-US"/>
          <w:rPrChange w:id="3990" w:author="Benoît Perez-Lamarque" w:date="2021-09-23T12:20:00Z">
            <w:rPr/>
          </w:rPrChange>
        </w:rPr>
        <w:t xml:space="preserve">  errorBars(location=i-0.5, meanPt=meanCoeff[i], refUnit=1, col="black", minValue=0, maxValue=1, upperBarValue=barUpper[i], lowerBarValue=barLower[i], horiz=FALSE, symmetrical=FALSE)</w:t>
      </w:r>
    </w:p>
    <w:p w14:paraId="36F5A142" w14:textId="77777777" w:rsidR="003501C7" w:rsidRPr="003501C7" w:rsidRDefault="003501C7" w:rsidP="003501C7">
      <w:pPr>
        <w:rPr>
          <w:lang w:val="en-US"/>
          <w:rPrChange w:id="3991" w:author="Benoît Perez-Lamarque" w:date="2021-09-23T12:20:00Z">
            <w:rPr/>
          </w:rPrChange>
        </w:rPr>
      </w:pPr>
      <w:r w:rsidRPr="003501C7">
        <w:rPr>
          <w:lang w:val="en-US"/>
          <w:rPrChange w:id="3992" w:author="Benoît Perez-Lamarque" w:date="2021-09-23T12:20:00Z">
            <w:rPr/>
          </w:rPrChange>
        </w:rPr>
        <w:t xml:space="preserve">  points(x=i-0.5, y=meanCoeff[i], pch=19, col=colourWhatCompared[which(unique(whatCompared)==whatCompared[i])],</w:t>
      </w:r>
    </w:p>
    <w:p w14:paraId="08383F51" w14:textId="77777777" w:rsidR="003501C7" w:rsidRPr="003501C7" w:rsidRDefault="003501C7" w:rsidP="003501C7">
      <w:pPr>
        <w:rPr>
          <w:lang w:val="en-US"/>
          <w:rPrChange w:id="3993" w:author="Benoît Perez-Lamarque" w:date="2021-09-23T12:20:00Z">
            <w:rPr/>
          </w:rPrChange>
        </w:rPr>
      </w:pPr>
      <w:r w:rsidRPr="003501C7">
        <w:rPr>
          <w:lang w:val="en-US"/>
          <w:rPrChange w:id="3994" w:author="Benoît Perez-Lamarque" w:date="2021-09-23T12:20:00Z">
            <w:rPr/>
          </w:rPrChange>
        </w:rPr>
        <w:t xml:space="preserve">         xpd=TRUE)</w:t>
      </w:r>
    </w:p>
    <w:p w14:paraId="70E1ADD6" w14:textId="77777777" w:rsidR="003501C7" w:rsidRPr="003501C7" w:rsidRDefault="003501C7" w:rsidP="003501C7">
      <w:pPr>
        <w:rPr>
          <w:lang w:val="en-US"/>
          <w:rPrChange w:id="3995" w:author="Benoît Perez-Lamarque" w:date="2021-09-23T12:20:00Z">
            <w:rPr/>
          </w:rPrChange>
        </w:rPr>
      </w:pPr>
      <w:r w:rsidRPr="003501C7">
        <w:rPr>
          <w:lang w:val="en-US"/>
          <w:rPrChange w:id="3996" w:author="Benoît Perez-Lamarque" w:date="2021-09-23T12:20:00Z">
            <w:rPr/>
          </w:rPrChange>
        </w:rPr>
        <w:t xml:space="preserve">  text(x=i-0.5, y=barUpper[i]+0.05, labels=N[i], pch=19, col=colourWhatCompared[which(unique(whatCompared)==whatCompared[i])], cex=0.8,xpd=TRUE)</w:t>
      </w:r>
    </w:p>
    <w:p w14:paraId="1CD6D96A" w14:textId="77777777" w:rsidR="003501C7" w:rsidRPr="003501C7" w:rsidRDefault="003501C7" w:rsidP="003501C7">
      <w:pPr>
        <w:rPr>
          <w:lang w:val="en-US"/>
          <w:rPrChange w:id="3997" w:author="Benoît Perez-Lamarque" w:date="2021-09-23T12:20:00Z">
            <w:rPr/>
          </w:rPrChange>
        </w:rPr>
      </w:pPr>
      <w:r w:rsidRPr="003501C7">
        <w:rPr>
          <w:lang w:val="en-US"/>
          <w:rPrChange w:id="3998" w:author="Benoît Perez-Lamarque" w:date="2021-09-23T12:20:00Z">
            <w:rPr/>
          </w:rPrChange>
        </w:rPr>
        <w:t xml:space="preserve">  </w:t>
      </w:r>
    </w:p>
    <w:p w14:paraId="795F75EB" w14:textId="77777777" w:rsidR="003501C7" w:rsidRPr="003501C7" w:rsidRDefault="003501C7" w:rsidP="003501C7">
      <w:pPr>
        <w:rPr>
          <w:lang w:val="en-US"/>
          <w:rPrChange w:id="3999" w:author="Benoît Perez-Lamarque" w:date="2021-09-23T12:20:00Z">
            <w:rPr/>
          </w:rPrChange>
        </w:rPr>
      </w:pPr>
      <w:r w:rsidRPr="003501C7">
        <w:rPr>
          <w:lang w:val="en-US"/>
          <w:rPrChange w:id="4000" w:author="Benoît Perez-Lamarque" w:date="2021-09-23T12:20:00Z">
            <w:rPr/>
          </w:rPrChange>
        </w:rPr>
        <w:lastRenderedPageBreak/>
        <w:t xml:space="preserve">  if(i==length(whatCompared)|whatCompared[i]!=whatCompared[i+1]){</w:t>
      </w:r>
    </w:p>
    <w:p w14:paraId="5E3BC456" w14:textId="77777777" w:rsidR="003501C7" w:rsidRPr="003501C7" w:rsidRDefault="003501C7" w:rsidP="003501C7">
      <w:pPr>
        <w:rPr>
          <w:lang w:val="en-US"/>
          <w:rPrChange w:id="4001" w:author="Benoît Perez-Lamarque" w:date="2021-09-23T12:20:00Z">
            <w:rPr/>
          </w:rPrChange>
        </w:rPr>
      </w:pPr>
      <w:r w:rsidRPr="003501C7">
        <w:rPr>
          <w:lang w:val="en-US"/>
          <w:rPrChange w:id="4002" w:author="Benoît Perez-Lamarque" w:date="2021-09-23T12:20:00Z">
            <w:rPr/>
          </w:rPrChange>
        </w:rPr>
        <w:t xml:space="preserve">    refLoc=refLoc+whereToPlot$loc[whereToPlot[,1]==whatCompared[i]]</w:t>
      </w:r>
    </w:p>
    <w:p w14:paraId="35E7FCC5" w14:textId="77777777" w:rsidR="003501C7" w:rsidRPr="003501C7" w:rsidRDefault="003501C7" w:rsidP="003501C7">
      <w:pPr>
        <w:rPr>
          <w:lang w:val="en-US"/>
          <w:rPrChange w:id="4003" w:author="Benoît Perez-Lamarque" w:date="2021-09-23T12:20:00Z">
            <w:rPr/>
          </w:rPrChange>
        </w:rPr>
      </w:pPr>
      <w:r w:rsidRPr="003501C7">
        <w:rPr>
          <w:lang w:val="en-US"/>
          <w:rPrChange w:id="4004" w:author="Benoît Perez-Lamarque" w:date="2021-09-23T12:20:00Z">
            <w:rPr/>
          </w:rPrChange>
        </w:rPr>
        <w:t xml:space="preserve">    if(whereToPlot$loc[whereToPlot[,1]==whatCompared[i]]&lt;=1){</w:t>
      </w:r>
    </w:p>
    <w:p w14:paraId="1FD8F021" w14:textId="77777777" w:rsidR="003501C7" w:rsidRDefault="003501C7" w:rsidP="003501C7">
      <w:r w:rsidRPr="003501C7">
        <w:rPr>
          <w:lang w:val="en-US"/>
          <w:rPrChange w:id="4005" w:author="Benoît Perez-Lamarque" w:date="2021-09-23T12:20:00Z">
            <w:rPr/>
          </w:rPrChange>
        </w:rPr>
        <w:t xml:space="preserve">      </w:t>
      </w:r>
      <w:r>
        <w:t>segments(x0=refLoc, x1=refLoc, y0=-0.025,</w:t>
      </w:r>
    </w:p>
    <w:p w14:paraId="6080DE4E" w14:textId="77777777" w:rsidR="003501C7" w:rsidRPr="003501C7" w:rsidRDefault="003501C7" w:rsidP="003501C7">
      <w:pPr>
        <w:rPr>
          <w:lang w:val="en-US"/>
          <w:rPrChange w:id="4006" w:author="Benoît Perez-Lamarque" w:date="2021-09-23T12:20:00Z">
            <w:rPr/>
          </w:rPrChange>
        </w:rPr>
      </w:pPr>
      <w:r>
        <w:t xml:space="preserve">               </w:t>
      </w:r>
      <w:r w:rsidRPr="003501C7">
        <w:rPr>
          <w:lang w:val="en-US"/>
          <w:rPrChange w:id="4007" w:author="Benoît Perez-Lamarque" w:date="2021-09-23T12:20:00Z">
            <w:rPr/>
          </w:rPrChange>
        </w:rPr>
        <w:t>y1=-0.075 + addToY[i],</w:t>
      </w:r>
    </w:p>
    <w:p w14:paraId="4ADD38A4" w14:textId="77777777" w:rsidR="003501C7" w:rsidRPr="003501C7" w:rsidRDefault="003501C7" w:rsidP="003501C7">
      <w:pPr>
        <w:rPr>
          <w:lang w:val="en-US"/>
          <w:rPrChange w:id="4008" w:author="Benoît Perez-Lamarque" w:date="2021-09-23T12:20:00Z">
            <w:rPr/>
          </w:rPrChange>
        </w:rPr>
      </w:pPr>
      <w:r w:rsidRPr="003501C7">
        <w:rPr>
          <w:lang w:val="en-US"/>
          <w:rPrChange w:id="4009" w:author="Benoît Perez-Lamarque" w:date="2021-09-23T12:20:00Z">
            <w:rPr/>
          </w:rPrChange>
        </w:rPr>
        <w:t xml:space="preserve">               col=colourWhatCompared[which(unique(whatCompared)==whatCompared[i])], xpd=TRUE)</w:t>
      </w:r>
    </w:p>
    <w:p w14:paraId="23D2D168" w14:textId="77777777" w:rsidR="003501C7" w:rsidRPr="003501C7" w:rsidRDefault="003501C7" w:rsidP="003501C7">
      <w:pPr>
        <w:rPr>
          <w:lang w:val="en-US"/>
          <w:rPrChange w:id="4010" w:author="Benoît Perez-Lamarque" w:date="2021-09-23T12:20:00Z">
            <w:rPr/>
          </w:rPrChange>
        </w:rPr>
      </w:pPr>
      <w:r w:rsidRPr="003501C7">
        <w:rPr>
          <w:lang w:val="en-US"/>
          <w:rPrChange w:id="4011" w:author="Benoît Perez-Lamarque" w:date="2021-09-23T12:20:00Z">
            <w:rPr/>
          </w:rPrChange>
        </w:rPr>
        <w:t xml:space="preserve">      text(x=refLoc, y=-0.1  + addToY[i], </w:t>
      </w:r>
    </w:p>
    <w:p w14:paraId="69B856D9" w14:textId="77777777" w:rsidR="003501C7" w:rsidRPr="003501C7" w:rsidRDefault="003501C7" w:rsidP="003501C7">
      <w:pPr>
        <w:rPr>
          <w:lang w:val="en-US"/>
          <w:rPrChange w:id="4012" w:author="Benoît Perez-Lamarque" w:date="2021-09-23T12:20:00Z">
            <w:rPr/>
          </w:rPrChange>
        </w:rPr>
      </w:pPr>
      <w:r w:rsidRPr="003501C7">
        <w:rPr>
          <w:lang w:val="en-US"/>
          <w:rPrChange w:id="4013" w:author="Benoît Perez-Lamarque" w:date="2021-09-23T12:20:00Z">
            <w:rPr/>
          </w:rPrChange>
        </w:rPr>
        <w:t xml:space="preserve">           labels=whereToPlot[whereToPlot[,1]==whatCompared[i],1], col=colourWhatCompared[which(unique(whatCompared)==whatCompared[i])], cex=cexText[i], xpd=TRUE)</w:t>
      </w:r>
    </w:p>
    <w:p w14:paraId="5FE8BB64" w14:textId="77777777" w:rsidR="003501C7" w:rsidRDefault="003501C7" w:rsidP="003501C7">
      <w:r w:rsidRPr="003501C7">
        <w:rPr>
          <w:lang w:val="en-US"/>
          <w:rPrChange w:id="4014" w:author="Benoît Perez-Lamarque" w:date="2021-09-23T12:20:00Z">
            <w:rPr/>
          </w:rPrChange>
        </w:rPr>
        <w:t xml:space="preserve">    </w:t>
      </w:r>
      <w:r>
        <w:t>}</w:t>
      </w:r>
    </w:p>
    <w:p w14:paraId="7E69CF21" w14:textId="77777777" w:rsidR="003501C7" w:rsidRDefault="003501C7" w:rsidP="003501C7">
      <w:r>
        <w:t xml:space="preserve">    else{</w:t>
      </w:r>
    </w:p>
    <w:p w14:paraId="3C3C2318" w14:textId="77777777" w:rsidR="003501C7" w:rsidRDefault="003501C7" w:rsidP="003501C7">
      <w:r>
        <w:t xml:space="preserve">      text(x=refLoc, y=-0.025, </w:t>
      </w:r>
    </w:p>
    <w:p w14:paraId="6A1B1E2B" w14:textId="77777777" w:rsidR="003501C7" w:rsidRPr="003501C7" w:rsidRDefault="003501C7" w:rsidP="003501C7">
      <w:pPr>
        <w:rPr>
          <w:lang w:val="en-US"/>
          <w:rPrChange w:id="4015" w:author="Benoît Perez-Lamarque" w:date="2021-09-23T12:20:00Z">
            <w:rPr/>
          </w:rPrChange>
        </w:rPr>
      </w:pPr>
      <w:r>
        <w:t xml:space="preserve">           </w:t>
      </w:r>
      <w:r w:rsidRPr="003501C7">
        <w:rPr>
          <w:lang w:val="en-US"/>
          <w:rPrChange w:id="4016" w:author="Benoît Perez-Lamarque" w:date="2021-09-23T12:20:00Z">
            <w:rPr/>
          </w:rPrChange>
        </w:rPr>
        <w:t>labels=whereToPlot[whereToPlot[,1]==whatCompared[i],1], col="black", cex=cexText[i], xpd=TRUE)</w:t>
      </w:r>
    </w:p>
    <w:p w14:paraId="2D613848" w14:textId="77777777" w:rsidR="003501C7" w:rsidRPr="003501C7" w:rsidRDefault="003501C7" w:rsidP="003501C7">
      <w:pPr>
        <w:rPr>
          <w:lang w:val="en-US"/>
          <w:rPrChange w:id="4017" w:author="Benoît Perez-Lamarque" w:date="2021-09-23T12:20:00Z">
            <w:rPr/>
          </w:rPrChange>
        </w:rPr>
      </w:pPr>
      <w:r w:rsidRPr="003501C7">
        <w:rPr>
          <w:lang w:val="en-US"/>
          <w:rPrChange w:id="4018" w:author="Benoît Perez-Lamarque" w:date="2021-09-23T12:20:00Z">
            <w:rPr/>
          </w:rPrChange>
        </w:rPr>
        <w:t xml:space="preserve">    }</w:t>
      </w:r>
    </w:p>
    <w:p w14:paraId="05B8E1C6" w14:textId="77777777" w:rsidR="003501C7" w:rsidRPr="003501C7" w:rsidRDefault="003501C7" w:rsidP="003501C7">
      <w:pPr>
        <w:rPr>
          <w:lang w:val="en-US"/>
          <w:rPrChange w:id="4019" w:author="Benoît Perez-Lamarque" w:date="2021-09-23T12:20:00Z">
            <w:rPr/>
          </w:rPrChange>
        </w:rPr>
      </w:pPr>
      <w:r w:rsidRPr="003501C7">
        <w:rPr>
          <w:lang w:val="en-US"/>
          <w:rPrChange w:id="4020" w:author="Benoît Perez-Lamarque" w:date="2021-09-23T12:20:00Z">
            <w:rPr/>
          </w:rPrChange>
        </w:rPr>
        <w:t xml:space="preserve">    refLoc=refLoc+whereToPlot$loc[whereToPlot[,1]==whatCompared[i]]#add second time for having complete rectangle</w:t>
      </w:r>
    </w:p>
    <w:p w14:paraId="20BA2493" w14:textId="77777777" w:rsidR="003501C7" w:rsidRPr="003501C7" w:rsidRDefault="003501C7" w:rsidP="003501C7">
      <w:pPr>
        <w:rPr>
          <w:lang w:val="en-US"/>
          <w:rPrChange w:id="4021" w:author="Benoît Perez-Lamarque" w:date="2021-09-23T12:20:00Z">
            <w:rPr/>
          </w:rPrChange>
        </w:rPr>
      </w:pPr>
      <w:r w:rsidRPr="003501C7">
        <w:rPr>
          <w:lang w:val="en-US"/>
          <w:rPrChange w:id="4022" w:author="Benoît Perez-Lamarque" w:date="2021-09-23T12:20:00Z">
            <w:rPr/>
          </w:rPrChange>
        </w:rPr>
        <w:t xml:space="preserve">  }</w:t>
      </w:r>
    </w:p>
    <w:p w14:paraId="2019E55C" w14:textId="77777777" w:rsidR="003501C7" w:rsidRPr="003501C7" w:rsidRDefault="003501C7" w:rsidP="003501C7">
      <w:pPr>
        <w:rPr>
          <w:lang w:val="en-US"/>
          <w:rPrChange w:id="4023" w:author="Benoît Perez-Lamarque" w:date="2021-09-23T12:20:00Z">
            <w:rPr/>
          </w:rPrChange>
        </w:rPr>
      </w:pPr>
      <w:r w:rsidRPr="003501C7">
        <w:rPr>
          <w:lang w:val="en-US"/>
          <w:rPrChange w:id="4024" w:author="Benoît Perez-Lamarque" w:date="2021-09-23T12:20:00Z">
            <w:rPr/>
          </w:rPrChange>
        </w:rPr>
        <w:t>}</w:t>
      </w:r>
    </w:p>
    <w:p w14:paraId="1C80B89D" w14:textId="77777777" w:rsidR="003501C7" w:rsidRPr="003501C7" w:rsidRDefault="003501C7" w:rsidP="003501C7">
      <w:pPr>
        <w:rPr>
          <w:lang w:val="en-US"/>
          <w:rPrChange w:id="4025" w:author="Benoît Perez-Lamarque" w:date="2021-09-23T12:20:00Z">
            <w:rPr/>
          </w:rPrChange>
        </w:rPr>
      </w:pPr>
    </w:p>
    <w:p w14:paraId="11372FBC" w14:textId="77777777" w:rsidR="003501C7" w:rsidRPr="003501C7" w:rsidRDefault="003501C7" w:rsidP="003501C7">
      <w:pPr>
        <w:rPr>
          <w:lang w:val="en-US"/>
          <w:rPrChange w:id="4026" w:author="Benoît Perez-Lamarque" w:date="2021-09-23T12:20:00Z">
            <w:rPr/>
          </w:rPrChange>
        </w:rPr>
      </w:pPr>
      <w:r w:rsidRPr="003501C7">
        <w:rPr>
          <w:lang w:val="en-US"/>
          <w:rPrChange w:id="4027" w:author="Benoît Perez-Lamarque" w:date="2021-09-23T12:20:00Z">
            <w:rPr/>
          </w:rPrChange>
        </w:rPr>
        <w:t>##----</w:t>
      </w:r>
    </w:p>
    <w:p w14:paraId="0D2F0AD4" w14:textId="77777777" w:rsidR="003501C7" w:rsidRPr="003501C7" w:rsidRDefault="003501C7" w:rsidP="003501C7">
      <w:pPr>
        <w:rPr>
          <w:lang w:val="en-US"/>
          <w:rPrChange w:id="4028" w:author="Benoît Perez-Lamarque" w:date="2021-09-23T12:20:00Z">
            <w:rPr/>
          </w:rPrChange>
        </w:rPr>
      </w:pPr>
      <w:r w:rsidRPr="003501C7">
        <w:rPr>
          <w:lang w:val="en-US"/>
          <w:rPrChange w:id="4029" w:author="Benoît Perez-Lamarque" w:date="2021-09-23T12:20:00Z">
            <w:rPr/>
          </w:rPrChange>
        </w:rPr>
        <w:t>## Repeatability of measure</w:t>
      </w:r>
    </w:p>
    <w:p w14:paraId="60BF1E16" w14:textId="77777777" w:rsidR="003501C7" w:rsidRPr="003501C7" w:rsidRDefault="003501C7" w:rsidP="003501C7">
      <w:pPr>
        <w:rPr>
          <w:lang w:val="en-US"/>
          <w:rPrChange w:id="4030" w:author="Benoît Perez-Lamarque" w:date="2021-09-23T12:20:00Z">
            <w:rPr/>
          </w:rPrChange>
        </w:rPr>
      </w:pPr>
    </w:p>
    <w:p w14:paraId="1EF21F3D" w14:textId="77777777" w:rsidR="003501C7" w:rsidRPr="003501C7" w:rsidRDefault="003501C7" w:rsidP="003501C7">
      <w:pPr>
        <w:rPr>
          <w:lang w:val="en-US"/>
          <w:rPrChange w:id="4031" w:author="Benoît Perez-Lamarque" w:date="2021-09-23T12:20:00Z">
            <w:rPr/>
          </w:rPrChange>
        </w:rPr>
      </w:pPr>
    </w:p>
    <w:p w14:paraId="49A53A8E" w14:textId="77777777" w:rsidR="003501C7" w:rsidRPr="003501C7" w:rsidRDefault="003501C7" w:rsidP="003501C7">
      <w:pPr>
        <w:rPr>
          <w:lang w:val="en-US"/>
          <w:rPrChange w:id="4032" w:author="Benoît Perez-Lamarque" w:date="2021-09-23T12:20:00Z">
            <w:rPr/>
          </w:rPrChange>
        </w:rPr>
      </w:pPr>
      <w:r w:rsidRPr="003501C7">
        <w:rPr>
          <w:lang w:val="en-US"/>
          <w:rPrChange w:id="4033" w:author="Benoît Perez-Lamarque" w:date="2021-09-23T12:20:00Z">
            <w:rPr/>
          </w:rPrChange>
        </w:rPr>
        <w:t>colRep &lt;- list(c(4, 14, 17, 22, 23),</w:t>
      </w:r>
    </w:p>
    <w:p w14:paraId="62C439CB" w14:textId="77777777" w:rsidR="003501C7" w:rsidRPr="003501C7" w:rsidRDefault="003501C7" w:rsidP="003501C7">
      <w:pPr>
        <w:rPr>
          <w:lang w:val="en-US"/>
          <w:rPrChange w:id="4034" w:author="Benoît Perez-Lamarque" w:date="2021-09-23T12:20:00Z">
            <w:rPr/>
          </w:rPrChange>
        </w:rPr>
      </w:pPr>
      <w:r w:rsidRPr="003501C7">
        <w:rPr>
          <w:lang w:val="en-US"/>
          <w:rPrChange w:id="4035" w:author="Benoît Perez-Lamarque" w:date="2021-09-23T12:20:00Z">
            <w:rPr/>
          </w:rPrChange>
        </w:rPr>
        <w:t xml:space="preserve">               c(5, 15, 18),</w:t>
      </w:r>
    </w:p>
    <w:p w14:paraId="1CEA0347" w14:textId="77777777" w:rsidR="003501C7" w:rsidRPr="003501C7" w:rsidRDefault="003501C7" w:rsidP="003501C7">
      <w:pPr>
        <w:rPr>
          <w:lang w:val="en-US"/>
          <w:rPrChange w:id="4036" w:author="Benoît Perez-Lamarque" w:date="2021-09-23T12:20:00Z">
            <w:rPr/>
          </w:rPrChange>
        </w:rPr>
      </w:pPr>
      <w:r w:rsidRPr="003501C7">
        <w:rPr>
          <w:lang w:val="en-US"/>
          <w:rPrChange w:id="4037" w:author="Benoît Perez-Lamarque" w:date="2021-09-23T12:20:00Z">
            <w:rPr/>
          </w:rPrChange>
        </w:rPr>
        <w:t xml:space="preserve">               c(6, 12, 16, 19),</w:t>
      </w:r>
    </w:p>
    <w:p w14:paraId="588C8F29" w14:textId="77777777" w:rsidR="003501C7" w:rsidRPr="003501C7" w:rsidRDefault="003501C7" w:rsidP="003501C7">
      <w:pPr>
        <w:rPr>
          <w:lang w:val="en-US"/>
          <w:rPrChange w:id="4038" w:author="Benoît Perez-Lamarque" w:date="2021-09-23T12:20:00Z">
            <w:rPr/>
          </w:rPrChange>
        </w:rPr>
      </w:pPr>
      <w:r w:rsidRPr="003501C7">
        <w:rPr>
          <w:lang w:val="en-US"/>
          <w:rPrChange w:id="4039" w:author="Benoît Perez-Lamarque" w:date="2021-09-23T12:20:00Z">
            <w:rPr/>
          </w:rPrChange>
        </w:rPr>
        <w:t xml:space="preserve">               c(7, 13, 20),</w:t>
      </w:r>
    </w:p>
    <w:p w14:paraId="235D05F7" w14:textId="77777777" w:rsidR="003501C7" w:rsidRPr="003501C7" w:rsidRDefault="003501C7" w:rsidP="003501C7">
      <w:pPr>
        <w:rPr>
          <w:lang w:val="en-US"/>
          <w:rPrChange w:id="4040" w:author="Benoît Perez-Lamarque" w:date="2021-09-23T12:20:00Z">
            <w:rPr/>
          </w:rPrChange>
        </w:rPr>
      </w:pPr>
      <w:r w:rsidRPr="003501C7">
        <w:rPr>
          <w:lang w:val="en-US"/>
          <w:rPrChange w:id="4041" w:author="Benoît Perez-Lamarque" w:date="2021-09-23T12:20:00Z">
            <w:rPr/>
          </w:rPrChange>
        </w:rPr>
        <w:t xml:space="preserve">               #c(8, 21),</w:t>
      </w:r>
    </w:p>
    <w:p w14:paraId="42BAA80D" w14:textId="77777777" w:rsidR="003501C7" w:rsidRPr="003501C7" w:rsidRDefault="003501C7" w:rsidP="003501C7">
      <w:pPr>
        <w:rPr>
          <w:lang w:val="en-US"/>
          <w:rPrChange w:id="4042" w:author="Benoît Perez-Lamarque" w:date="2021-09-23T12:20:00Z">
            <w:rPr/>
          </w:rPrChange>
        </w:rPr>
      </w:pPr>
      <w:r w:rsidRPr="003501C7">
        <w:rPr>
          <w:lang w:val="en-US"/>
          <w:rPrChange w:id="4043" w:author="Benoît Perez-Lamarque" w:date="2021-09-23T12:20:00Z">
            <w:rPr/>
          </w:rPrChange>
        </w:rPr>
        <w:t xml:space="preserve">               c(24, 25, 26, 27)#,</w:t>
      </w:r>
    </w:p>
    <w:p w14:paraId="0DCDD3F7" w14:textId="77777777" w:rsidR="003501C7" w:rsidRPr="003501C7" w:rsidRDefault="003501C7" w:rsidP="003501C7">
      <w:pPr>
        <w:rPr>
          <w:lang w:val="en-US"/>
          <w:rPrChange w:id="4044" w:author="Benoît Perez-Lamarque" w:date="2021-09-23T12:20:00Z">
            <w:rPr/>
          </w:rPrChange>
        </w:rPr>
      </w:pPr>
      <w:r w:rsidRPr="003501C7">
        <w:rPr>
          <w:lang w:val="en-US"/>
          <w:rPrChange w:id="4045" w:author="Benoît Perez-Lamarque" w:date="2021-09-23T12:20:00Z">
            <w:rPr/>
          </w:rPrChange>
        </w:rPr>
        <w:t xml:space="preserve">               #c(29, 33),</w:t>
      </w:r>
    </w:p>
    <w:p w14:paraId="2C496B05" w14:textId="77777777" w:rsidR="003501C7" w:rsidRPr="003501C7" w:rsidRDefault="003501C7" w:rsidP="003501C7">
      <w:pPr>
        <w:rPr>
          <w:lang w:val="en-US"/>
          <w:rPrChange w:id="4046" w:author="Benoît Perez-Lamarque" w:date="2021-09-23T12:20:00Z">
            <w:rPr/>
          </w:rPrChange>
        </w:rPr>
      </w:pPr>
      <w:r w:rsidRPr="003501C7">
        <w:rPr>
          <w:lang w:val="en-US"/>
          <w:rPrChange w:id="4047" w:author="Benoît Perez-Lamarque" w:date="2021-09-23T12:20:00Z">
            <w:rPr/>
          </w:rPrChange>
        </w:rPr>
        <w:t xml:space="preserve">               #c(30, 34)</w:t>
      </w:r>
    </w:p>
    <w:p w14:paraId="179B72D0" w14:textId="77777777" w:rsidR="003501C7" w:rsidRPr="003501C7" w:rsidRDefault="003501C7" w:rsidP="003501C7">
      <w:pPr>
        <w:rPr>
          <w:lang w:val="en-US"/>
          <w:rPrChange w:id="4048" w:author="Benoît Perez-Lamarque" w:date="2021-09-23T12:20:00Z">
            <w:rPr/>
          </w:rPrChange>
        </w:rPr>
      </w:pPr>
      <w:r w:rsidRPr="003501C7">
        <w:rPr>
          <w:lang w:val="en-US"/>
          <w:rPrChange w:id="4049" w:author="Benoît Perez-Lamarque" w:date="2021-09-23T12:20:00Z">
            <w:rPr/>
          </w:rPrChange>
        </w:rPr>
        <w:t>)</w:t>
      </w:r>
    </w:p>
    <w:p w14:paraId="419060CA" w14:textId="77777777" w:rsidR="003501C7" w:rsidRPr="003501C7" w:rsidRDefault="003501C7" w:rsidP="003501C7">
      <w:pPr>
        <w:rPr>
          <w:lang w:val="en-US"/>
          <w:rPrChange w:id="4050" w:author="Benoît Perez-Lamarque" w:date="2021-09-23T12:20:00Z">
            <w:rPr/>
          </w:rPrChange>
        </w:rPr>
      </w:pPr>
    </w:p>
    <w:p w14:paraId="5ADE0D4F" w14:textId="77777777" w:rsidR="003501C7" w:rsidRPr="003501C7" w:rsidRDefault="003501C7" w:rsidP="003501C7">
      <w:pPr>
        <w:rPr>
          <w:lang w:val="en-US"/>
          <w:rPrChange w:id="4051" w:author="Benoît Perez-Lamarque" w:date="2021-09-23T12:20:00Z">
            <w:rPr/>
          </w:rPrChange>
        </w:rPr>
      </w:pPr>
    </w:p>
    <w:p w14:paraId="13B16712" w14:textId="77777777" w:rsidR="003501C7" w:rsidRPr="003501C7" w:rsidRDefault="003501C7" w:rsidP="003501C7">
      <w:pPr>
        <w:rPr>
          <w:lang w:val="en-US"/>
          <w:rPrChange w:id="4052" w:author="Benoît Perez-Lamarque" w:date="2021-09-23T12:20:00Z">
            <w:rPr/>
          </w:rPrChange>
        </w:rPr>
      </w:pPr>
      <w:r w:rsidRPr="003501C7">
        <w:rPr>
          <w:lang w:val="en-US"/>
          <w:rPrChange w:id="4053" w:author="Benoît Perez-Lamarque" w:date="2021-09-23T12:20:00Z">
            <w:rPr/>
          </w:rPrChange>
        </w:rPr>
        <w:t>ymax &lt;- 1</w:t>
      </w:r>
    </w:p>
    <w:p w14:paraId="17CBC913" w14:textId="77777777" w:rsidR="003501C7" w:rsidRPr="003501C7" w:rsidRDefault="003501C7" w:rsidP="003501C7">
      <w:pPr>
        <w:rPr>
          <w:lang w:val="en-US"/>
          <w:rPrChange w:id="4054" w:author="Benoît Perez-Lamarque" w:date="2021-09-23T12:20:00Z">
            <w:rPr/>
          </w:rPrChange>
        </w:rPr>
      </w:pPr>
    </w:p>
    <w:p w14:paraId="7FEDA5D4" w14:textId="77777777" w:rsidR="003501C7" w:rsidRPr="003501C7" w:rsidRDefault="003501C7" w:rsidP="003501C7">
      <w:pPr>
        <w:rPr>
          <w:lang w:val="en-US"/>
          <w:rPrChange w:id="4055" w:author="Benoît Perez-Lamarque" w:date="2021-09-23T12:20:00Z">
            <w:rPr/>
          </w:rPrChange>
        </w:rPr>
      </w:pPr>
      <w:r w:rsidRPr="003501C7">
        <w:rPr>
          <w:lang w:val="en-US"/>
          <w:rPrChange w:id="4056" w:author="Benoît Perez-Lamarque" w:date="2021-09-23T12:20:00Z">
            <w:rPr/>
          </w:rPrChange>
        </w:rPr>
        <w:t>plot(</w:t>
      </w:r>
    </w:p>
    <w:p w14:paraId="5AFFC49A" w14:textId="77777777" w:rsidR="003501C7" w:rsidRDefault="003501C7" w:rsidP="003501C7">
      <w:r w:rsidRPr="003501C7">
        <w:rPr>
          <w:lang w:val="en-US"/>
          <w:rPrChange w:id="4057" w:author="Benoît Perez-Lamarque" w:date="2021-09-23T12:20:00Z">
            <w:rPr/>
          </w:rPrChange>
        </w:rPr>
        <w:t xml:space="preserve">  </w:t>
      </w:r>
      <w:r>
        <w:t xml:space="preserve">x=0, y=0, xlab="", ylab="Repeatability", </w:t>
      </w:r>
    </w:p>
    <w:p w14:paraId="21263B43" w14:textId="77777777" w:rsidR="003501C7" w:rsidRPr="003501C7" w:rsidRDefault="003501C7" w:rsidP="003501C7">
      <w:pPr>
        <w:rPr>
          <w:lang w:val="en-US"/>
          <w:rPrChange w:id="4058" w:author="Benoît Perez-Lamarque" w:date="2021-09-23T12:20:00Z">
            <w:rPr/>
          </w:rPrChange>
        </w:rPr>
      </w:pPr>
      <w:r>
        <w:t xml:space="preserve">  </w:t>
      </w:r>
      <w:r w:rsidRPr="003501C7">
        <w:rPr>
          <w:lang w:val="en-US"/>
          <w:rPrChange w:id="4059" w:author="Benoît Perez-Lamarque" w:date="2021-09-23T12:20:00Z">
            <w:rPr/>
          </w:rPrChange>
        </w:rPr>
        <w:t>xlim=c(0,length(colRep)+1), ylim=c(0,ymax),</w:t>
      </w:r>
    </w:p>
    <w:p w14:paraId="52BC41B8" w14:textId="77777777" w:rsidR="003501C7" w:rsidRPr="003501C7" w:rsidRDefault="003501C7" w:rsidP="003501C7">
      <w:pPr>
        <w:rPr>
          <w:lang w:val="en-US"/>
          <w:rPrChange w:id="4060" w:author="Benoît Perez-Lamarque" w:date="2021-09-23T12:20:00Z">
            <w:rPr/>
          </w:rPrChange>
        </w:rPr>
      </w:pPr>
      <w:r w:rsidRPr="003501C7">
        <w:rPr>
          <w:lang w:val="en-US"/>
          <w:rPrChange w:id="4061" w:author="Benoît Perez-Lamarque" w:date="2021-09-23T12:20:00Z">
            <w:rPr/>
          </w:rPrChange>
        </w:rPr>
        <w:t xml:space="preserve">  las=1, type="n", tcl=-0.25, frame.plot=FALSE, </w:t>
      </w:r>
    </w:p>
    <w:p w14:paraId="1B321B85" w14:textId="77777777" w:rsidR="003501C7" w:rsidRPr="003501C7" w:rsidRDefault="003501C7" w:rsidP="003501C7">
      <w:pPr>
        <w:rPr>
          <w:lang w:val="en-US"/>
          <w:rPrChange w:id="4062" w:author="Benoît Perez-Lamarque" w:date="2021-09-23T12:20:00Z">
            <w:rPr/>
          </w:rPrChange>
        </w:rPr>
      </w:pPr>
      <w:r w:rsidRPr="003501C7">
        <w:rPr>
          <w:lang w:val="en-US"/>
          <w:rPrChange w:id="4063" w:author="Benoît Perez-Lamarque" w:date="2021-09-23T12:20:00Z">
            <w:rPr/>
          </w:rPrChange>
        </w:rPr>
        <w:t xml:space="preserve">  xaxt="n",xaxs="i",yaxs="i", yaxt="n")</w:t>
      </w:r>
    </w:p>
    <w:p w14:paraId="6C567177" w14:textId="77777777" w:rsidR="003501C7" w:rsidRPr="003501C7" w:rsidRDefault="003501C7" w:rsidP="003501C7">
      <w:pPr>
        <w:rPr>
          <w:lang w:val="en-US"/>
          <w:rPrChange w:id="4064" w:author="Benoît Perez-Lamarque" w:date="2021-09-23T12:20:00Z">
            <w:rPr/>
          </w:rPrChange>
        </w:rPr>
      </w:pPr>
    </w:p>
    <w:p w14:paraId="4B4BCC41" w14:textId="77777777" w:rsidR="003501C7" w:rsidRPr="003501C7" w:rsidRDefault="003501C7" w:rsidP="003501C7">
      <w:pPr>
        <w:rPr>
          <w:lang w:val="en-US"/>
          <w:rPrChange w:id="4065" w:author="Benoît Perez-Lamarque" w:date="2021-09-23T12:20:00Z">
            <w:rPr/>
          </w:rPrChange>
        </w:rPr>
      </w:pPr>
      <w:r w:rsidRPr="003501C7">
        <w:rPr>
          <w:lang w:val="en-US"/>
          <w:rPrChange w:id="4066" w:author="Benoît Perez-Lamarque" w:date="2021-09-23T12:20:00Z">
            <w:rPr/>
          </w:rPrChange>
        </w:rPr>
        <w:t>addGrid(xmin=0, xmax=length(colRep), xintsmall=0.5, xintbig=1, ymin=0, ymax=ymax, yintsmall=0.05, yintbig=0.2, axisPlot=FALSE)</w:t>
      </w:r>
    </w:p>
    <w:p w14:paraId="35E7B45A" w14:textId="77777777" w:rsidR="003501C7" w:rsidRPr="003501C7" w:rsidRDefault="003501C7" w:rsidP="003501C7">
      <w:pPr>
        <w:rPr>
          <w:lang w:val="en-US"/>
          <w:rPrChange w:id="4067" w:author="Benoît Perez-Lamarque" w:date="2021-09-23T12:20:00Z">
            <w:rPr/>
          </w:rPrChange>
        </w:rPr>
      </w:pPr>
      <w:r w:rsidRPr="003501C7">
        <w:rPr>
          <w:lang w:val="en-US"/>
          <w:rPrChange w:id="4068" w:author="Benoît Perez-Lamarque" w:date="2021-09-23T12:20:00Z">
            <w:rPr/>
          </w:rPrChange>
        </w:rPr>
        <w:lastRenderedPageBreak/>
        <w:t>axis(side=2, at=seq(from=0, to=ymax, by=0.2), labels=seq(from=0, to=ymax, by=0.2), las=2, tcl=-0.25)</w:t>
      </w:r>
    </w:p>
    <w:p w14:paraId="14FEB943" w14:textId="77777777" w:rsidR="003501C7" w:rsidRPr="003501C7" w:rsidRDefault="003501C7" w:rsidP="003501C7">
      <w:pPr>
        <w:rPr>
          <w:lang w:val="en-US"/>
          <w:rPrChange w:id="4069" w:author="Benoît Perez-Lamarque" w:date="2021-09-23T12:20:00Z">
            <w:rPr/>
          </w:rPrChange>
        </w:rPr>
      </w:pPr>
      <w:r w:rsidRPr="003501C7">
        <w:rPr>
          <w:lang w:val="en-US"/>
          <w:rPrChange w:id="4070" w:author="Benoît Perez-Lamarque" w:date="2021-09-23T12:20:00Z">
            <w:rPr/>
          </w:rPrChange>
        </w:rPr>
        <w:t>addLabel(x=0.05*2, y=0.075, label="C", radius=0.75*length(colRep)/length(meanCoeff)*2, circle=TRUE, circle.bg="black", font.col="white")</w:t>
      </w:r>
    </w:p>
    <w:p w14:paraId="0B160DA5" w14:textId="77777777" w:rsidR="003501C7" w:rsidRPr="003501C7" w:rsidRDefault="003501C7" w:rsidP="003501C7">
      <w:pPr>
        <w:rPr>
          <w:lang w:val="en-US"/>
          <w:rPrChange w:id="4071" w:author="Benoît Perez-Lamarque" w:date="2021-09-23T12:20:00Z">
            <w:rPr/>
          </w:rPrChange>
        </w:rPr>
      </w:pPr>
    </w:p>
    <w:p w14:paraId="68161F4C" w14:textId="77777777" w:rsidR="003501C7" w:rsidRPr="003501C7" w:rsidRDefault="003501C7" w:rsidP="003501C7">
      <w:pPr>
        <w:rPr>
          <w:lang w:val="en-US"/>
          <w:rPrChange w:id="4072" w:author="Benoît Perez-Lamarque" w:date="2021-09-23T12:20:00Z">
            <w:rPr/>
          </w:rPrChange>
        </w:rPr>
      </w:pPr>
      <w:r w:rsidRPr="003501C7">
        <w:rPr>
          <w:lang w:val="en-US"/>
          <w:rPrChange w:id="4073" w:author="Benoît Perez-Lamarque" w:date="2021-09-23T12:20:00Z">
            <w:rPr/>
          </w:rPrChange>
        </w:rPr>
        <w:t>#Comparison</w:t>
      </w:r>
    </w:p>
    <w:p w14:paraId="33BB94D4" w14:textId="77777777" w:rsidR="003501C7" w:rsidRPr="003501C7" w:rsidRDefault="003501C7" w:rsidP="003501C7">
      <w:pPr>
        <w:rPr>
          <w:lang w:val="en-US"/>
          <w:rPrChange w:id="4074" w:author="Benoît Perez-Lamarque" w:date="2021-09-23T12:20:00Z">
            <w:rPr/>
          </w:rPrChange>
        </w:rPr>
      </w:pPr>
      <w:r w:rsidRPr="003501C7">
        <w:rPr>
          <w:lang w:val="en-US"/>
          <w:rPrChange w:id="4075" w:author="Benoît Perez-Lamarque" w:date="2021-09-23T12:20:00Z">
            <w:rPr/>
          </w:rPrChange>
        </w:rPr>
        <w:t>whatCompared2 &lt;- c(</w:t>
      </w:r>
    </w:p>
    <w:p w14:paraId="3E496A46" w14:textId="77777777" w:rsidR="003501C7" w:rsidRPr="003501C7" w:rsidRDefault="003501C7" w:rsidP="003501C7">
      <w:pPr>
        <w:rPr>
          <w:lang w:val="en-US"/>
          <w:rPrChange w:id="4076" w:author="Benoît Perez-Lamarque" w:date="2021-09-23T12:20:00Z">
            <w:rPr/>
          </w:rPrChange>
        </w:rPr>
      </w:pPr>
      <w:r w:rsidRPr="003501C7">
        <w:rPr>
          <w:lang w:val="en-US"/>
          <w:rPrChange w:id="4077" w:author="Benoît Perez-Lamarque" w:date="2021-09-23T12:20:00Z">
            <w:rPr/>
          </w:rPrChange>
        </w:rPr>
        <w:t xml:space="preserve">  "Brain",</w:t>
      </w:r>
    </w:p>
    <w:p w14:paraId="217ED06E" w14:textId="77777777" w:rsidR="003501C7" w:rsidRPr="003501C7" w:rsidRDefault="003501C7" w:rsidP="003501C7">
      <w:pPr>
        <w:rPr>
          <w:lang w:val="en-US"/>
          <w:rPrChange w:id="4078" w:author="Benoît Perez-Lamarque" w:date="2021-09-23T12:20:00Z">
            <w:rPr/>
          </w:rPrChange>
        </w:rPr>
      </w:pPr>
      <w:r w:rsidRPr="003501C7">
        <w:rPr>
          <w:lang w:val="en-US"/>
          <w:rPrChange w:id="4079" w:author="Benoît Perez-Lamarque" w:date="2021-09-23T12:20:00Z">
            <w:rPr/>
          </w:rPrChange>
        </w:rPr>
        <w:t xml:space="preserve">  "Hippocampus",</w:t>
      </w:r>
    </w:p>
    <w:p w14:paraId="190ECD00" w14:textId="77777777" w:rsidR="003501C7" w:rsidRPr="003501C7" w:rsidRDefault="003501C7" w:rsidP="003501C7">
      <w:pPr>
        <w:rPr>
          <w:lang w:val="en-US"/>
          <w:rPrChange w:id="4080" w:author="Benoît Perez-Lamarque" w:date="2021-09-23T12:20:00Z">
            <w:rPr/>
          </w:rPrChange>
        </w:rPr>
      </w:pPr>
      <w:r w:rsidRPr="003501C7">
        <w:rPr>
          <w:lang w:val="en-US"/>
          <w:rPrChange w:id="4081" w:author="Benoît Perez-Lamarque" w:date="2021-09-23T12:20:00Z">
            <w:rPr/>
          </w:rPrChange>
        </w:rPr>
        <w:t xml:space="preserve">  "Neocortex",</w:t>
      </w:r>
    </w:p>
    <w:p w14:paraId="67DB45F3" w14:textId="77777777" w:rsidR="003501C7" w:rsidRPr="003501C7" w:rsidRDefault="003501C7" w:rsidP="003501C7">
      <w:pPr>
        <w:rPr>
          <w:lang w:val="en-US"/>
          <w:rPrChange w:id="4082" w:author="Benoît Perez-Lamarque" w:date="2021-09-23T12:20:00Z">
            <w:rPr/>
          </w:rPrChange>
        </w:rPr>
      </w:pPr>
      <w:r w:rsidRPr="003501C7">
        <w:rPr>
          <w:lang w:val="en-US"/>
          <w:rPrChange w:id="4083" w:author="Benoît Perez-Lamarque" w:date="2021-09-23T12:20:00Z">
            <w:rPr/>
          </w:rPrChange>
        </w:rPr>
        <w:t xml:space="preserve">  "Cerebellum",</w:t>
      </w:r>
    </w:p>
    <w:p w14:paraId="62176A05" w14:textId="77777777" w:rsidR="003501C7" w:rsidRPr="003501C7" w:rsidRDefault="003501C7" w:rsidP="003501C7">
      <w:pPr>
        <w:rPr>
          <w:lang w:val="en-US"/>
          <w:rPrChange w:id="4084" w:author="Benoît Perez-Lamarque" w:date="2021-09-23T12:20:00Z">
            <w:rPr/>
          </w:rPrChange>
        </w:rPr>
      </w:pPr>
      <w:r w:rsidRPr="003501C7">
        <w:rPr>
          <w:lang w:val="en-US"/>
          <w:rPrChange w:id="4085" w:author="Benoît Perez-Lamarque" w:date="2021-09-23T12:20:00Z">
            <w:rPr/>
          </w:rPrChange>
        </w:rPr>
        <w:t xml:space="preserve">  #"Striatum",</w:t>
      </w:r>
    </w:p>
    <w:p w14:paraId="374B2D7D" w14:textId="77777777" w:rsidR="003501C7" w:rsidRPr="003501C7" w:rsidRDefault="003501C7" w:rsidP="003501C7">
      <w:pPr>
        <w:rPr>
          <w:lang w:val="en-US"/>
          <w:rPrChange w:id="4086" w:author="Benoît Perez-Lamarque" w:date="2021-09-23T12:20:00Z">
            <w:rPr/>
          </w:rPrChange>
        </w:rPr>
      </w:pPr>
      <w:r w:rsidRPr="003501C7">
        <w:rPr>
          <w:lang w:val="en-US"/>
          <w:rPrChange w:id="4087" w:author="Benoît Perez-Lamarque" w:date="2021-09-23T12:20:00Z">
            <w:rPr/>
          </w:rPrChange>
        </w:rPr>
        <w:t xml:space="preserve">  "Body"#,</w:t>
      </w:r>
    </w:p>
    <w:p w14:paraId="5A1CEEEC" w14:textId="77777777" w:rsidR="003501C7" w:rsidRPr="003501C7" w:rsidRDefault="003501C7" w:rsidP="003501C7">
      <w:pPr>
        <w:rPr>
          <w:lang w:val="en-US"/>
          <w:rPrChange w:id="4088" w:author="Benoît Perez-Lamarque" w:date="2021-09-23T12:20:00Z">
            <w:rPr/>
          </w:rPrChange>
        </w:rPr>
      </w:pPr>
      <w:r w:rsidRPr="003501C7">
        <w:rPr>
          <w:lang w:val="en-US"/>
          <w:rPrChange w:id="4089" w:author="Benoît Perez-Lamarque" w:date="2021-09-23T12:20:00Z">
            <w:rPr/>
          </w:rPrChange>
        </w:rPr>
        <w:t xml:space="preserve">  #"Fol.",</w:t>
      </w:r>
    </w:p>
    <w:p w14:paraId="2306BDC3" w14:textId="77777777" w:rsidR="003501C7" w:rsidRPr="003501C7" w:rsidRDefault="003501C7" w:rsidP="003501C7">
      <w:pPr>
        <w:rPr>
          <w:lang w:val="en-US"/>
          <w:rPrChange w:id="4090" w:author="Benoît Perez-Lamarque" w:date="2021-09-23T12:20:00Z">
            <w:rPr/>
          </w:rPrChange>
        </w:rPr>
      </w:pPr>
      <w:r w:rsidRPr="003501C7">
        <w:rPr>
          <w:lang w:val="en-US"/>
          <w:rPrChange w:id="4091" w:author="Benoît Perez-Lamarque" w:date="2021-09-23T12:20:00Z">
            <w:rPr/>
          </w:rPrChange>
        </w:rPr>
        <w:t xml:space="preserve">  #"Frug."</w:t>
      </w:r>
    </w:p>
    <w:p w14:paraId="54AA9624" w14:textId="77777777" w:rsidR="003501C7" w:rsidRPr="003501C7" w:rsidRDefault="003501C7" w:rsidP="003501C7">
      <w:pPr>
        <w:rPr>
          <w:lang w:val="en-US"/>
          <w:rPrChange w:id="4092" w:author="Benoît Perez-Lamarque" w:date="2021-09-23T12:20:00Z">
            <w:rPr/>
          </w:rPrChange>
        </w:rPr>
      </w:pPr>
      <w:r w:rsidRPr="003501C7">
        <w:rPr>
          <w:lang w:val="en-US"/>
          <w:rPrChange w:id="4093" w:author="Benoît Perez-Lamarque" w:date="2021-09-23T12:20:00Z">
            <w:rPr/>
          </w:rPrChange>
        </w:rPr>
        <w:t>)</w:t>
      </w:r>
    </w:p>
    <w:p w14:paraId="2F4EB4AD" w14:textId="77777777" w:rsidR="003501C7" w:rsidRPr="003501C7" w:rsidRDefault="003501C7" w:rsidP="003501C7">
      <w:pPr>
        <w:rPr>
          <w:lang w:val="en-US"/>
          <w:rPrChange w:id="4094" w:author="Benoît Perez-Lamarque" w:date="2021-09-23T12:20:00Z">
            <w:rPr/>
          </w:rPrChange>
        </w:rPr>
      </w:pPr>
    </w:p>
    <w:p w14:paraId="79762344" w14:textId="77777777" w:rsidR="003501C7" w:rsidRPr="003501C7" w:rsidRDefault="003501C7" w:rsidP="003501C7">
      <w:pPr>
        <w:rPr>
          <w:lang w:val="en-US"/>
          <w:rPrChange w:id="4095" w:author="Benoît Perez-Lamarque" w:date="2021-09-23T12:20:00Z">
            <w:rPr/>
          </w:rPrChange>
        </w:rPr>
      </w:pPr>
      <w:r w:rsidRPr="003501C7">
        <w:rPr>
          <w:lang w:val="en-US"/>
          <w:rPrChange w:id="4096" w:author="Benoît Perez-Lamarque" w:date="2021-09-23T12:20:00Z">
            <w:rPr/>
          </w:rPrChange>
        </w:rPr>
        <w:t>for(i in 1:length(colRep)){</w:t>
      </w:r>
    </w:p>
    <w:p w14:paraId="4433E06A" w14:textId="77777777" w:rsidR="003501C7" w:rsidRPr="003501C7" w:rsidRDefault="003501C7" w:rsidP="003501C7">
      <w:pPr>
        <w:rPr>
          <w:lang w:val="en-US"/>
          <w:rPrChange w:id="4097" w:author="Benoît Perez-Lamarque" w:date="2021-09-23T12:20:00Z">
            <w:rPr/>
          </w:rPrChange>
        </w:rPr>
      </w:pPr>
      <w:r w:rsidRPr="003501C7">
        <w:rPr>
          <w:lang w:val="en-US"/>
          <w:rPrChange w:id="4098" w:author="Benoît Perez-Lamarque" w:date="2021-09-23T12:20:00Z">
            <w:rPr/>
          </w:rPrChange>
        </w:rPr>
        <w:t xml:space="preserve">  dataRdc &lt;- summaryData[, colRep[[i]]]</w:t>
      </w:r>
    </w:p>
    <w:p w14:paraId="15350DF7" w14:textId="77777777" w:rsidR="003501C7" w:rsidRPr="003501C7" w:rsidRDefault="003501C7" w:rsidP="003501C7">
      <w:pPr>
        <w:rPr>
          <w:lang w:val="en-US"/>
          <w:rPrChange w:id="4099" w:author="Benoît Perez-Lamarque" w:date="2021-09-23T12:20:00Z">
            <w:rPr/>
          </w:rPrChange>
        </w:rPr>
      </w:pPr>
      <w:r w:rsidRPr="003501C7">
        <w:rPr>
          <w:lang w:val="en-US"/>
          <w:rPrChange w:id="4100" w:author="Benoît Perez-Lamarque" w:date="2021-09-23T12:20:00Z">
            <w:rPr/>
          </w:rPrChange>
        </w:rPr>
        <w:t xml:space="preserve">  </w:t>
      </w:r>
    </w:p>
    <w:p w14:paraId="2F656CD6" w14:textId="77777777" w:rsidR="003501C7" w:rsidRPr="003501C7" w:rsidRDefault="003501C7" w:rsidP="003501C7">
      <w:pPr>
        <w:rPr>
          <w:lang w:val="en-US"/>
          <w:rPrChange w:id="4101" w:author="Benoît Perez-Lamarque" w:date="2021-09-23T12:20:00Z">
            <w:rPr/>
          </w:rPrChange>
        </w:rPr>
      </w:pPr>
      <w:r w:rsidRPr="003501C7">
        <w:rPr>
          <w:lang w:val="en-US"/>
          <w:rPrChange w:id="4102" w:author="Benoît Perez-Lamarque" w:date="2021-09-23T12:20:00Z">
            <w:rPr/>
          </w:rPrChange>
        </w:rPr>
        <w:t xml:space="preserve">  #Normalise by max for all species (i.e. by row)</w:t>
      </w:r>
    </w:p>
    <w:p w14:paraId="610D18BE" w14:textId="77777777" w:rsidR="003501C7" w:rsidRPr="003501C7" w:rsidRDefault="003501C7" w:rsidP="003501C7">
      <w:pPr>
        <w:rPr>
          <w:lang w:val="en-US"/>
          <w:rPrChange w:id="4103" w:author="Benoît Perez-Lamarque" w:date="2021-09-23T12:20:00Z">
            <w:rPr/>
          </w:rPrChange>
        </w:rPr>
      </w:pPr>
      <w:r w:rsidRPr="003501C7">
        <w:rPr>
          <w:lang w:val="en-US"/>
          <w:rPrChange w:id="4104" w:author="Benoît Perez-Lamarque" w:date="2021-09-23T12:20:00Z">
            <w:rPr/>
          </w:rPrChange>
        </w:rPr>
        <w:t xml:space="preserve">  maxVector &lt;- apply(dataRdc, 1, function(x)max(x, na.rm=TRUE))</w:t>
      </w:r>
    </w:p>
    <w:p w14:paraId="4E7B2A68" w14:textId="77777777" w:rsidR="003501C7" w:rsidRPr="003501C7" w:rsidRDefault="003501C7" w:rsidP="003501C7">
      <w:pPr>
        <w:rPr>
          <w:lang w:val="en-US"/>
          <w:rPrChange w:id="4105" w:author="Benoît Perez-Lamarque" w:date="2021-09-23T12:20:00Z">
            <w:rPr/>
          </w:rPrChange>
        </w:rPr>
      </w:pPr>
      <w:r w:rsidRPr="003501C7">
        <w:rPr>
          <w:lang w:val="en-US"/>
          <w:rPrChange w:id="4106" w:author="Benoît Perez-Lamarque" w:date="2021-09-23T12:20:00Z">
            <w:rPr/>
          </w:rPrChange>
        </w:rPr>
        <w:t xml:space="preserve">  maxVector[!is.finite(maxVector)] &lt;- NA</w:t>
      </w:r>
    </w:p>
    <w:p w14:paraId="6616BB82" w14:textId="77777777" w:rsidR="003501C7" w:rsidRPr="003501C7" w:rsidRDefault="003501C7" w:rsidP="003501C7">
      <w:pPr>
        <w:rPr>
          <w:lang w:val="en-US"/>
          <w:rPrChange w:id="4107" w:author="Benoît Perez-Lamarque" w:date="2021-09-23T12:20:00Z">
            <w:rPr/>
          </w:rPrChange>
        </w:rPr>
      </w:pPr>
      <w:r w:rsidRPr="003501C7">
        <w:rPr>
          <w:lang w:val="en-US"/>
          <w:rPrChange w:id="4108" w:author="Benoît Perez-Lamarque" w:date="2021-09-23T12:20:00Z">
            <w:rPr/>
          </w:rPrChange>
        </w:rPr>
        <w:t xml:space="preserve">  dataRdc &lt;- apply(dataRdc, 2, function(x) x/maxVector) </w:t>
      </w:r>
    </w:p>
    <w:p w14:paraId="1124615E" w14:textId="77777777" w:rsidR="003501C7" w:rsidRPr="003501C7" w:rsidRDefault="003501C7" w:rsidP="003501C7">
      <w:pPr>
        <w:rPr>
          <w:lang w:val="en-US"/>
          <w:rPrChange w:id="4109" w:author="Benoît Perez-Lamarque" w:date="2021-09-23T12:20:00Z">
            <w:rPr/>
          </w:rPrChange>
        </w:rPr>
      </w:pPr>
      <w:r w:rsidRPr="003501C7">
        <w:rPr>
          <w:lang w:val="en-US"/>
          <w:rPrChange w:id="4110" w:author="Benoît Perez-Lamarque" w:date="2021-09-23T12:20:00Z">
            <w:rPr/>
          </w:rPrChange>
        </w:rPr>
        <w:t xml:space="preserve">  dataRdc &lt;- as.data.frame(dataRdc)</w:t>
      </w:r>
    </w:p>
    <w:p w14:paraId="3BB7FF48" w14:textId="77777777" w:rsidR="003501C7" w:rsidRPr="003501C7" w:rsidRDefault="003501C7" w:rsidP="003501C7">
      <w:pPr>
        <w:rPr>
          <w:lang w:val="en-US"/>
          <w:rPrChange w:id="4111" w:author="Benoît Perez-Lamarque" w:date="2021-09-23T12:20:00Z">
            <w:rPr/>
          </w:rPrChange>
        </w:rPr>
      </w:pPr>
      <w:r w:rsidRPr="003501C7">
        <w:rPr>
          <w:lang w:val="en-US"/>
          <w:rPrChange w:id="4112" w:author="Benoît Perez-Lamarque" w:date="2021-09-23T12:20:00Z">
            <w:rPr/>
          </w:rPrChange>
        </w:rPr>
        <w:t xml:space="preserve">  </w:t>
      </w:r>
    </w:p>
    <w:p w14:paraId="1CC94679" w14:textId="77777777" w:rsidR="003501C7" w:rsidRPr="003501C7" w:rsidRDefault="003501C7" w:rsidP="003501C7">
      <w:pPr>
        <w:rPr>
          <w:lang w:val="en-US"/>
          <w:rPrChange w:id="4113" w:author="Benoît Perez-Lamarque" w:date="2021-09-23T12:20:00Z">
            <w:rPr/>
          </w:rPrChange>
        </w:rPr>
      </w:pPr>
      <w:r w:rsidRPr="003501C7">
        <w:rPr>
          <w:lang w:val="en-US"/>
          <w:rPrChange w:id="4114" w:author="Benoît Perez-Lamarque" w:date="2021-09-23T12:20:00Z">
            <w:rPr/>
          </w:rPrChange>
        </w:rPr>
        <w:t xml:space="preserve">  #Create common ID</w:t>
      </w:r>
    </w:p>
    <w:p w14:paraId="70A15736" w14:textId="77777777" w:rsidR="003501C7" w:rsidRPr="003501C7" w:rsidRDefault="003501C7" w:rsidP="003501C7">
      <w:pPr>
        <w:rPr>
          <w:lang w:val="en-US"/>
          <w:rPrChange w:id="4115" w:author="Benoît Perez-Lamarque" w:date="2021-09-23T12:20:00Z">
            <w:rPr/>
          </w:rPrChange>
        </w:rPr>
      </w:pPr>
      <w:r w:rsidRPr="003501C7">
        <w:rPr>
          <w:lang w:val="en-US"/>
          <w:rPrChange w:id="4116" w:author="Benoît Perez-Lamarque" w:date="2021-09-23T12:20:00Z">
            <w:rPr/>
          </w:rPrChange>
        </w:rPr>
        <w:t xml:space="preserve">  dataRdc$id &lt;- 1:nrow(dataRdc)</w:t>
      </w:r>
    </w:p>
    <w:p w14:paraId="789BA8DA" w14:textId="77777777" w:rsidR="003501C7" w:rsidRPr="003501C7" w:rsidRDefault="003501C7" w:rsidP="003501C7">
      <w:pPr>
        <w:rPr>
          <w:lang w:val="en-US"/>
          <w:rPrChange w:id="4117" w:author="Benoît Perez-Lamarque" w:date="2021-09-23T12:20:00Z">
            <w:rPr/>
          </w:rPrChange>
        </w:rPr>
      </w:pPr>
      <w:r w:rsidRPr="003501C7">
        <w:rPr>
          <w:lang w:val="en-US"/>
          <w:rPrChange w:id="4118" w:author="Benoît Perez-Lamarque" w:date="2021-09-23T12:20:00Z">
            <w:rPr/>
          </w:rPrChange>
        </w:rPr>
        <w:t xml:space="preserve">  </w:t>
      </w:r>
    </w:p>
    <w:p w14:paraId="06A9A551" w14:textId="77777777" w:rsidR="003501C7" w:rsidRPr="003501C7" w:rsidRDefault="003501C7" w:rsidP="003501C7">
      <w:pPr>
        <w:rPr>
          <w:lang w:val="en-US"/>
          <w:rPrChange w:id="4119" w:author="Benoît Perez-Lamarque" w:date="2021-09-23T12:20:00Z">
            <w:rPr/>
          </w:rPrChange>
        </w:rPr>
      </w:pPr>
      <w:r w:rsidRPr="003501C7">
        <w:rPr>
          <w:lang w:val="en-US"/>
          <w:rPrChange w:id="4120" w:author="Benoît Perez-Lamarque" w:date="2021-09-23T12:20:00Z">
            <w:rPr/>
          </w:rPrChange>
        </w:rPr>
        <w:t xml:space="preserve">  #Switch to 1 row=1value</w:t>
      </w:r>
    </w:p>
    <w:p w14:paraId="3537BA1E" w14:textId="77777777" w:rsidR="003501C7" w:rsidRPr="003501C7" w:rsidRDefault="003501C7" w:rsidP="003501C7">
      <w:pPr>
        <w:rPr>
          <w:lang w:val="en-US"/>
          <w:rPrChange w:id="4121" w:author="Benoît Perez-Lamarque" w:date="2021-09-23T12:20:00Z">
            <w:rPr/>
          </w:rPrChange>
        </w:rPr>
      </w:pPr>
      <w:r w:rsidRPr="003501C7">
        <w:rPr>
          <w:lang w:val="en-US"/>
          <w:rPrChange w:id="4122" w:author="Benoît Perez-Lamarque" w:date="2021-09-23T12:20:00Z">
            <w:rPr/>
          </w:rPrChange>
        </w:rPr>
        <w:t xml:space="preserve">  dataRdc &lt;- pivot_longer(dataRdc, col=1:(ncol(dataRdc)-1), names_to="Dataset", values_to="Value")</w:t>
      </w:r>
    </w:p>
    <w:p w14:paraId="35EBD263" w14:textId="77777777" w:rsidR="003501C7" w:rsidRPr="003501C7" w:rsidRDefault="003501C7" w:rsidP="003501C7">
      <w:pPr>
        <w:rPr>
          <w:lang w:val="en-US"/>
          <w:rPrChange w:id="4123" w:author="Benoît Perez-Lamarque" w:date="2021-09-23T12:20:00Z">
            <w:rPr/>
          </w:rPrChange>
        </w:rPr>
      </w:pPr>
      <w:r w:rsidRPr="003501C7">
        <w:rPr>
          <w:lang w:val="en-US"/>
          <w:rPrChange w:id="4124" w:author="Benoît Perez-Lamarque" w:date="2021-09-23T12:20:00Z">
            <w:rPr/>
          </w:rPrChange>
        </w:rPr>
        <w:t xml:space="preserve">  </w:t>
      </w:r>
    </w:p>
    <w:p w14:paraId="32F2F05D" w14:textId="77777777" w:rsidR="003501C7" w:rsidRPr="003501C7" w:rsidRDefault="003501C7" w:rsidP="003501C7">
      <w:pPr>
        <w:rPr>
          <w:lang w:val="en-US"/>
          <w:rPrChange w:id="4125" w:author="Benoît Perez-Lamarque" w:date="2021-09-23T12:20:00Z">
            <w:rPr/>
          </w:rPrChange>
        </w:rPr>
      </w:pPr>
      <w:r w:rsidRPr="003501C7">
        <w:rPr>
          <w:lang w:val="en-US"/>
          <w:rPrChange w:id="4126" w:author="Benoît Perez-Lamarque" w:date="2021-09-23T12:20:00Z">
            <w:rPr/>
          </w:rPrChange>
        </w:rPr>
        <w:t xml:space="preserve">  #Remove NAs</w:t>
      </w:r>
    </w:p>
    <w:p w14:paraId="2CFBF5CE" w14:textId="77777777" w:rsidR="003501C7" w:rsidRPr="003501C7" w:rsidRDefault="003501C7" w:rsidP="003501C7">
      <w:pPr>
        <w:rPr>
          <w:lang w:val="en-US"/>
          <w:rPrChange w:id="4127" w:author="Benoît Perez-Lamarque" w:date="2021-09-23T12:20:00Z">
            <w:rPr/>
          </w:rPrChange>
        </w:rPr>
      </w:pPr>
      <w:r w:rsidRPr="003501C7">
        <w:rPr>
          <w:lang w:val="en-US"/>
          <w:rPrChange w:id="4128" w:author="Benoît Perez-Lamarque" w:date="2021-09-23T12:20:00Z">
            <w:rPr/>
          </w:rPrChange>
        </w:rPr>
        <w:t xml:space="preserve">  dataRdc &lt;- dataRdc[!is.na(dataRdc$Value),]</w:t>
      </w:r>
    </w:p>
    <w:p w14:paraId="5911A764" w14:textId="77777777" w:rsidR="003501C7" w:rsidRPr="003501C7" w:rsidRDefault="003501C7" w:rsidP="003501C7">
      <w:pPr>
        <w:rPr>
          <w:lang w:val="en-US"/>
          <w:rPrChange w:id="4129" w:author="Benoît Perez-Lamarque" w:date="2021-09-23T12:20:00Z">
            <w:rPr/>
          </w:rPrChange>
        </w:rPr>
      </w:pPr>
      <w:r w:rsidRPr="003501C7">
        <w:rPr>
          <w:lang w:val="en-US"/>
          <w:rPrChange w:id="4130" w:author="Benoît Perez-Lamarque" w:date="2021-09-23T12:20:00Z">
            <w:rPr/>
          </w:rPrChange>
        </w:rPr>
        <w:t xml:space="preserve">  </w:t>
      </w:r>
    </w:p>
    <w:p w14:paraId="154F9314" w14:textId="77777777" w:rsidR="003501C7" w:rsidRPr="003501C7" w:rsidRDefault="003501C7" w:rsidP="003501C7">
      <w:pPr>
        <w:rPr>
          <w:lang w:val="en-US"/>
          <w:rPrChange w:id="4131" w:author="Benoît Perez-Lamarque" w:date="2021-09-23T12:20:00Z">
            <w:rPr/>
          </w:rPrChange>
        </w:rPr>
      </w:pPr>
      <w:r w:rsidRPr="003501C7">
        <w:rPr>
          <w:lang w:val="en-US"/>
          <w:rPrChange w:id="4132" w:author="Benoît Perez-Lamarque" w:date="2021-09-23T12:20:00Z">
            <w:rPr/>
          </w:rPrChange>
        </w:rPr>
        <w:t xml:space="preserve">  #Keep thos with multiple obs</w:t>
      </w:r>
    </w:p>
    <w:p w14:paraId="28CA2163" w14:textId="77777777" w:rsidR="003501C7" w:rsidRPr="003501C7" w:rsidRDefault="003501C7" w:rsidP="003501C7">
      <w:pPr>
        <w:rPr>
          <w:lang w:val="en-US"/>
          <w:rPrChange w:id="4133" w:author="Benoît Perez-Lamarque" w:date="2021-09-23T12:20:00Z">
            <w:rPr/>
          </w:rPrChange>
        </w:rPr>
      </w:pPr>
      <w:r w:rsidRPr="003501C7">
        <w:rPr>
          <w:lang w:val="en-US"/>
          <w:rPrChange w:id="4134" w:author="Benoît Perez-Lamarque" w:date="2021-09-23T12:20:00Z">
            <w:rPr/>
          </w:rPrChange>
        </w:rPr>
        <w:t xml:space="preserve">  whichKeep &lt;- dataRdc %&gt;% count(id)</w:t>
      </w:r>
    </w:p>
    <w:p w14:paraId="6D6F9280" w14:textId="77777777" w:rsidR="003501C7" w:rsidRPr="003501C7" w:rsidRDefault="003501C7" w:rsidP="003501C7">
      <w:pPr>
        <w:rPr>
          <w:lang w:val="en-US"/>
          <w:rPrChange w:id="4135" w:author="Benoît Perez-Lamarque" w:date="2021-09-23T12:20:00Z">
            <w:rPr/>
          </w:rPrChange>
        </w:rPr>
      </w:pPr>
      <w:r w:rsidRPr="003501C7">
        <w:rPr>
          <w:lang w:val="en-US"/>
          <w:rPrChange w:id="4136" w:author="Benoît Perez-Lamarque" w:date="2021-09-23T12:20:00Z">
            <w:rPr/>
          </w:rPrChange>
        </w:rPr>
        <w:t xml:space="preserve">  whichKeep &lt;- whichKeep$id[whichKeep$n &gt; 2]</w:t>
      </w:r>
    </w:p>
    <w:p w14:paraId="6C5439E6" w14:textId="77777777" w:rsidR="003501C7" w:rsidRPr="003501C7" w:rsidRDefault="003501C7" w:rsidP="003501C7">
      <w:pPr>
        <w:rPr>
          <w:lang w:val="en-US"/>
          <w:rPrChange w:id="4137" w:author="Benoît Perez-Lamarque" w:date="2021-09-23T12:20:00Z">
            <w:rPr/>
          </w:rPrChange>
        </w:rPr>
      </w:pPr>
      <w:r w:rsidRPr="003501C7">
        <w:rPr>
          <w:lang w:val="en-US"/>
          <w:rPrChange w:id="4138" w:author="Benoît Perez-Lamarque" w:date="2021-09-23T12:20:00Z">
            <w:rPr/>
          </w:rPrChange>
        </w:rPr>
        <w:t xml:space="preserve">  </w:t>
      </w:r>
    </w:p>
    <w:p w14:paraId="763E2111" w14:textId="77777777" w:rsidR="003501C7" w:rsidRPr="003501C7" w:rsidRDefault="003501C7" w:rsidP="003501C7">
      <w:pPr>
        <w:rPr>
          <w:lang w:val="en-US"/>
          <w:rPrChange w:id="4139" w:author="Benoît Perez-Lamarque" w:date="2021-09-23T12:20:00Z">
            <w:rPr/>
          </w:rPrChange>
        </w:rPr>
      </w:pPr>
      <w:r w:rsidRPr="003501C7">
        <w:rPr>
          <w:lang w:val="en-US"/>
          <w:rPrChange w:id="4140" w:author="Benoît Perez-Lamarque" w:date="2021-09-23T12:20:00Z">
            <w:rPr/>
          </w:rPrChange>
        </w:rPr>
        <w:t xml:space="preserve">  dataRdc &lt;- dataRdc[dataRdc$id %in% whichKeep,]</w:t>
      </w:r>
    </w:p>
    <w:p w14:paraId="48877466" w14:textId="77777777" w:rsidR="003501C7" w:rsidRPr="003501C7" w:rsidRDefault="003501C7" w:rsidP="003501C7">
      <w:pPr>
        <w:rPr>
          <w:lang w:val="en-US"/>
          <w:rPrChange w:id="4141" w:author="Benoît Perez-Lamarque" w:date="2021-09-23T12:20:00Z">
            <w:rPr/>
          </w:rPrChange>
        </w:rPr>
      </w:pPr>
      <w:r w:rsidRPr="003501C7">
        <w:rPr>
          <w:lang w:val="en-US"/>
          <w:rPrChange w:id="4142" w:author="Benoît Perez-Lamarque" w:date="2021-09-23T12:20:00Z">
            <w:rPr/>
          </w:rPrChange>
        </w:rPr>
        <w:t xml:space="preserve">  dataRdc &lt;- pivot_wider(dataRdc, names_from="Dataset", values_from="Value")</w:t>
      </w:r>
    </w:p>
    <w:p w14:paraId="0F894433" w14:textId="77777777" w:rsidR="003501C7" w:rsidRPr="003501C7" w:rsidRDefault="003501C7" w:rsidP="003501C7">
      <w:pPr>
        <w:rPr>
          <w:lang w:val="en-US"/>
          <w:rPrChange w:id="4143" w:author="Benoît Perez-Lamarque" w:date="2021-09-23T12:20:00Z">
            <w:rPr/>
          </w:rPrChange>
        </w:rPr>
      </w:pPr>
      <w:r w:rsidRPr="003501C7">
        <w:rPr>
          <w:lang w:val="en-US"/>
          <w:rPrChange w:id="4144" w:author="Benoît Perez-Lamarque" w:date="2021-09-23T12:20:00Z">
            <w:rPr/>
          </w:rPrChange>
        </w:rPr>
        <w:t xml:space="preserve">  </w:t>
      </w:r>
    </w:p>
    <w:p w14:paraId="200A1585" w14:textId="77777777" w:rsidR="003501C7" w:rsidRPr="003501C7" w:rsidRDefault="003501C7" w:rsidP="003501C7">
      <w:pPr>
        <w:rPr>
          <w:lang w:val="en-US"/>
          <w:rPrChange w:id="4145" w:author="Benoît Perez-Lamarque" w:date="2021-09-23T12:20:00Z">
            <w:rPr/>
          </w:rPrChange>
        </w:rPr>
      </w:pPr>
      <w:r w:rsidRPr="003501C7">
        <w:rPr>
          <w:lang w:val="en-US"/>
          <w:rPrChange w:id="4146" w:author="Benoît Perez-Lamarque" w:date="2021-09-23T12:20:00Z">
            <w:rPr/>
          </w:rPrChange>
        </w:rPr>
        <w:t xml:space="preserve">  withinVariance &lt;- apply(dataRdc[,2:ncol(dataRdc)], 1, function(x) var(x, na.rm=TRUE))</w:t>
      </w:r>
    </w:p>
    <w:p w14:paraId="3DE8639C" w14:textId="77777777" w:rsidR="003501C7" w:rsidRPr="003501C7" w:rsidRDefault="003501C7" w:rsidP="003501C7">
      <w:pPr>
        <w:rPr>
          <w:lang w:val="en-US"/>
          <w:rPrChange w:id="4147" w:author="Benoît Perez-Lamarque" w:date="2021-09-23T12:20:00Z">
            <w:rPr/>
          </w:rPrChange>
        </w:rPr>
      </w:pPr>
      <w:r w:rsidRPr="003501C7">
        <w:rPr>
          <w:lang w:val="en-US"/>
          <w:rPrChange w:id="4148" w:author="Benoît Perez-Lamarque" w:date="2021-09-23T12:20:00Z">
            <w:rPr/>
          </w:rPrChange>
        </w:rPr>
        <w:t xml:space="preserve">  betweenVariance &lt;- var(apply(dataRdc[,2:ncol(dataRdc)], 1, function(x) mean(x, na.rm=TRUE)), na.rm=TRUE)</w:t>
      </w:r>
    </w:p>
    <w:p w14:paraId="17423EC7" w14:textId="77777777" w:rsidR="003501C7" w:rsidRPr="003501C7" w:rsidRDefault="003501C7" w:rsidP="003501C7">
      <w:pPr>
        <w:rPr>
          <w:lang w:val="en-US"/>
          <w:rPrChange w:id="4149" w:author="Benoît Perez-Lamarque" w:date="2021-09-23T12:20:00Z">
            <w:rPr/>
          </w:rPrChange>
        </w:rPr>
      </w:pPr>
      <w:r w:rsidRPr="003501C7">
        <w:rPr>
          <w:lang w:val="en-US"/>
          <w:rPrChange w:id="4150" w:author="Benoît Perez-Lamarque" w:date="2021-09-23T12:20:00Z">
            <w:rPr/>
          </w:rPrChange>
        </w:rPr>
        <w:t xml:space="preserve">  </w:t>
      </w:r>
    </w:p>
    <w:p w14:paraId="636F095F" w14:textId="77777777" w:rsidR="003501C7" w:rsidRPr="003501C7" w:rsidRDefault="003501C7" w:rsidP="003501C7">
      <w:pPr>
        <w:rPr>
          <w:lang w:val="en-US"/>
          <w:rPrChange w:id="4151" w:author="Benoît Perez-Lamarque" w:date="2021-09-23T12:20:00Z">
            <w:rPr/>
          </w:rPrChange>
        </w:rPr>
      </w:pPr>
      <w:r w:rsidRPr="003501C7">
        <w:rPr>
          <w:lang w:val="en-US"/>
          <w:rPrChange w:id="4152" w:author="Benoît Perez-Lamarque" w:date="2021-09-23T12:20:00Z">
            <w:rPr/>
          </w:rPrChange>
        </w:rPr>
        <w:lastRenderedPageBreak/>
        <w:t xml:space="preserve">  repeatability &lt;- betweenVariance/(betweenVariance + withinVariance)</w:t>
      </w:r>
    </w:p>
    <w:p w14:paraId="35C75A61" w14:textId="77777777" w:rsidR="003501C7" w:rsidRPr="003501C7" w:rsidRDefault="003501C7" w:rsidP="003501C7">
      <w:pPr>
        <w:rPr>
          <w:lang w:val="en-US"/>
          <w:rPrChange w:id="4153" w:author="Benoît Perez-Lamarque" w:date="2021-09-23T12:20:00Z">
            <w:rPr/>
          </w:rPrChange>
        </w:rPr>
      </w:pPr>
      <w:r w:rsidRPr="003501C7">
        <w:rPr>
          <w:lang w:val="en-US"/>
          <w:rPrChange w:id="4154" w:author="Benoît Perez-Lamarque" w:date="2021-09-23T12:20:00Z">
            <w:rPr/>
          </w:rPrChange>
        </w:rPr>
        <w:t xml:space="preserve">  </w:t>
      </w:r>
    </w:p>
    <w:p w14:paraId="3BE2FF0D" w14:textId="77777777" w:rsidR="003501C7" w:rsidRPr="003501C7" w:rsidRDefault="003501C7" w:rsidP="003501C7">
      <w:pPr>
        <w:rPr>
          <w:lang w:val="en-US"/>
          <w:rPrChange w:id="4155" w:author="Benoît Perez-Lamarque" w:date="2021-09-23T12:20:00Z">
            <w:rPr/>
          </w:rPrChange>
        </w:rPr>
      </w:pPr>
      <w:r w:rsidRPr="003501C7">
        <w:rPr>
          <w:lang w:val="en-US"/>
          <w:rPrChange w:id="4156" w:author="Benoît Perez-Lamarque" w:date="2021-09-23T12:20:00Z">
            <w:rPr/>
          </w:rPrChange>
        </w:rPr>
        <w:t xml:space="preserve">  #Plot mean +/- SE</w:t>
      </w:r>
    </w:p>
    <w:p w14:paraId="0E5F57F6" w14:textId="77777777" w:rsidR="003501C7" w:rsidRPr="003501C7" w:rsidRDefault="003501C7" w:rsidP="003501C7">
      <w:pPr>
        <w:rPr>
          <w:lang w:val="en-US"/>
          <w:rPrChange w:id="4157" w:author="Benoît Perez-Lamarque" w:date="2021-09-23T12:20:00Z">
            <w:rPr/>
          </w:rPrChange>
        </w:rPr>
      </w:pPr>
      <w:r w:rsidRPr="003501C7">
        <w:rPr>
          <w:lang w:val="en-US"/>
          <w:rPrChange w:id="4158" w:author="Benoît Perez-Lamarque" w:date="2021-09-23T12:20:00Z">
            <w:rPr/>
          </w:rPrChange>
        </w:rPr>
        <w:t xml:space="preserve">  errorBars(location=i-0.5, meanPt=mean(repeatability),</w:t>
      </w:r>
    </w:p>
    <w:p w14:paraId="7ABE41B8" w14:textId="77777777" w:rsidR="003501C7" w:rsidRPr="003501C7" w:rsidRDefault="003501C7" w:rsidP="003501C7">
      <w:pPr>
        <w:rPr>
          <w:lang w:val="en-US"/>
          <w:rPrChange w:id="4159" w:author="Benoît Perez-Lamarque" w:date="2021-09-23T12:20:00Z">
            <w:rPr/>
          </w:rPrChange>
        </w:rPr>
      </w:pPr>
      <w:r w:rsidRPr="003501C7">
        <w:rPr>
          <w:lang w:val="en-US"/>
          <w:rPrChange w:id="4160" w:author="Benoît Perez-Lamarque" w:date="2021-09-23T12:20:00Z">
            <w:rPr/>
          </w:rPrChange>
        </w:rPr>
        <w:t xml:space="preserve">            refUnit=1, col="black", minValue=0, maxValue=1, upperBarValue=mean(repeatability)+sd(repeatability)/sqrt(length(repeatability)),</w:t>
      </w:r>
    </w:p>
    <w:p w14:paraId="6FEC2960" w14:textId="77777777" w:rsidR="003501C7" w:rsidRPr="003501C7" w:rsidRDefault="003501C7" w:rsidP="003501C7">
      <w:pPr>
        <w:rPr>
          <w:lang w:val="en-US"/>
          <w:rPrChange w:id="4161" w:author="Benoît Perez-Lamarque" w:date="2021-09-23T12:20:00Z">
            <w:rPr/>
          </w:rPrChange>
        </w:rPr>
      </w:pPr>
      <w:r w:rsidRPr="003501C7">
        <w:rPr>
          <w:lang w:val="en-US"/>
          <w:rPrChange w:id="4162" w:author="Benoît Perez-Lamarque" w:date="2021-09-23T12:20:00Z">
            <w:rPr/>
          </w:rPrChange>
        </w:rPr>
        <w:t xml:space="preserve">            lowerBarValue=mean(repeatability)-sd(repeatability)/sqrt(length(repeatability)), horiz=FALSE, symmetrical=FALSE)</w:t>
      </w:r>
    </w:p>
    <w:p w14:paraId="51FC39B1" w14:textId="77777777" w:rsidR="003501C7" w:rsidRPr="003501C7" w:rsidRDefault="003501C7" w:rsidP="003501C7">
      <w:pPr>
        <w:rPr>
          <w:lang w:val="en-US"/>
          <w:rPrChange w:id="4163" w:author="Benoît Perez-Lamarque" w:date="2021-09-23T12:20:00Z">
            <w:rPr/>
          </w:rPrChange>
        </w:rPr>
      </w:pPr>
      <w:r w:rsidRPr="003501C7">
        <w:rPr>
          <w:lang w:val="en-US"/>
          <w:rPrChange w:id="4164" w:author="Benoît Perez-Lamarque" w:date="2021-09-23T12:20:00Z">
            <w:rPr/>
          </w:rPrChange>
        </w:rPr>
        <w:t xml:space="preserve">  </w:t>
      </w:r>
    </w:p>
    <w:p w14:paraId="543E11D8" w14:textId="77777777" w:rsidR="003501C7" w:rsidRPr="003501C7" w:rsidRDefault="003501C7" w:rsidP="003501C7">
      <w:pPr>
        <w:rPr>
          <w:lang w:val="en-US"/>
          <w:rPrChange w:id="4165" w:author="Benoît Perez-Lamarque" w:date="2021-09-23T12:20:00Z">
            <w:rPr/>
          </w:rPrChange>
        </w:rPr>
      </w:pPr>
      <w:r w:rsidRPr="003501C7">
        <w:rPr>
          <w:lang w:val="en-US"/>
          <w:rPrChange w:id="4166" w:author="Benoît Perez-Lamarque" w:date="2021-09-23T12:20:00Z">
            <w:rPr/>
          </w:rPrChange>
        </w:rPr>
        <w:t xml:space="preserve">  points(x=i-0.5, y=mean(repeatability), pch=19, col=colourWhatCompared[which(unique(whatCompared)==whatCompared2[i])],</w:t>
      </w:r>
    </w:p>
    <w:p w14:paraId="6C3F5D70" w14:textId="77777777" w:rsidR="003501C7" w:rsidRPr="003501C7" w:rsidRDefault="003501C7" w:rsidP="003501C7">
      <w:pPr>
        <w:rPr>
          <w:lang w:val="en-US"/>
          <w:rPrChange w:id="4167" w:author="Benoît Perez-Lamarque" w:date="2021-09-23T12:20:00Z">
            <w:rPr/>
          </w:rPrChange>
        </w:rPr>
      </w:pPr>
      <w:r w:rsidRPr="003501C7">
        <w:rPr>
          <w:lang w:val="en-US"/>
          <w:rPrChange w:id="4168" w:author="Benoît Perez-Lamarque" w:date="2021-09-23T12:20:00Z">
            <w:rPr/>
          </w:rPrChange>
        </w:rPr>
        <w:t xml:space="preserve">         xpd=TRUE)</w:t>
      </w:r>
    </w:p>
    <w:p w14:paraId="55F086F3" w14:textId="77777777" w:rsidR="003501C7" w:rsidRPr="003501C7" w:rsidRDefault="003501C7" w:rsidP="003501C7">
      <w:pPr>
        <w:rPr>
          <w:lang w:val="en-US"/>
          <w:rPrChange w:id="4169" w:author="Benoît Perez-Lamarque" w:date="2021-09-23T12:20:00Z">
            <w:rPr/>
          </w:rPrChange>
        </w:rPr>
      </w:pPr>
      <w:r w:rsidRPr="003501C7">
        <w:rPr>
          <w:lang w:val="en-US"/>
          <w:rPrChange w:id="4170" w:author="Benoît Perez-Lamarque" w:date="2021-09-23T12:20:00Z">
            <w:rPr/>
          </w:rPrChange>
        </w:rPr>
        <w:t xml:space="preserve">  text(x=i-0.5, y=mean(repeatability)+sd(repeatability)/sqrt(length(repeatability))+0.05, labels=length(repeatability), pch=19, col=colourWhatCompared[which(unique(whatCompared)==whatCompared2[i])], cex=0.8, xpd=TRUE)</w:t>
      </w:r>
    </w:p>
    <w:p w14:paraId="0775FC76" w14:textId="77777777" w:rsidR="003501C7" w:rsidRPr="003501C7" w:rsidRDefault="003501C7" w:rsidP="003501C7">
      <w:pPr>
        <w:rPr>
          <w:lang w:val="en-US"/>
          <w:rPrChange w:id="4171" w:author="Benoît Perez-Lamarque" w:date="2021-09-23T12:20:00Z">
            <w:rPr/>
          </w:rPrChange>
        </w:rPr>
      </w:pPr>
      <w:r w:rsidRPr="003501C7">
        <w:rPr>
          <w:lang w:val="en-US"/>
          <w:rPrChange w:id="4172" w:author="Benoît Perez-Lamarque" w:date="2021-09-23T12:20:00Z">
            <w:rPr/>
          </w:rPrChange>
        </w:rPr>
        <w:t xml:space="preserve">  </w:t>
      </w:r>
    </w:p>
    <w:p w14:paraId="5462E8B9" w14:textId="77777777" w:rsidR="003501C7" w:rsidRPr="003501C7" w:rsidRDefault="003501C7" w:rsidP="003501C7">
      <w:pPr>
        <w:rPr>
          <w:lang w:val="en-US"/>
          <w:rPrChange w:id="4173" w:author="Benoît Perez-Lamarque" w:date="2021-09-23T12:20:00Z">
            <w:rPr/>
          </w:rPrChange>
        </w:rPr>
      </w:pPr>
      <w:r w:rsidRPr="003501C7">
        <w:rPr>
          <w:lang w:val="en-US"/>
          <w:rPrChange w:id="4174" w:author="Benoît Perez-Lamarque" w:date="2021-09-23T12:20:00Z">
            <w:rPr/>
          </w:rPrChange>
        </w:rPr>
        <w:t xml:space="preserve">  # library(rptR)</w:t>
      </w:r>
    </w:p>
    <w:p w14:paraId="7186E156" w14:textId="77777777" w:rsidR="003501C7" w:rsidRPr="003501C7" w:rsidRDefault="003501C7" w:rsidP="003501C7">
      <w:pPr>
        <w:rPr>
          <w:lang w:val="en-US"/>
          <w:rPrChange w:id="4175" w:author="Benoît Perez-Lamarque" w:date="2021-09-23T12:20:00Z">
            <w:rPr/>
          </w:rPrChange>
        </w:rPr>
      </w:pPr>
      <w:r w:rsidRPr="003501C7">
        <w:rPr>
          <w:lang w:val="en-US"/>
          <w:rPrChange w:id="4176" w:author="Benoît Perez-Lamarque" w:date="2021-09-23T12:20:00Z">
            <w:rPr/>
          </w:rPrChange>
        </w:rPr>
        <w:t xml:space="preserve">  # repeatabilityTest &lt;- rpt(Value ~ (1 | id), grname = "id", data = dataRdc, datatype = "Proportion", </w:t>
      </w:r>
    </w:p>
    <w:p w14:paraId="5E7FA22B" w14:textId="77777777" w:rsidR="003501C7" w:rsidRPr="003501C7" w:rsidRDefault="003501C7" w:rsidP="003501C7">
      <w:pPr>
        <w:rPr>
          <w:lang w:val="en-US"/>
          <w:rPrChange w:id="4177" w:author="Benoît Perez-Lamarque" w:date="2021-09-23T12:20:00Z">
            <w:rPr/>
          </w:rPrChange>
        </w:rPr>
      </w:pPr>
      <w:r w:rsidRPr="003501C7">
        <w:rPr>
          <w:lang w:val="en-US"/>
          <w:rPrChange w:id="4178" w:author="Benoît Perez-Lamarque" w:date="2021-09-23T12:20:00Z">
            <w:rPr/>
          </w:rPrChange>
        </w:rPr>
        <w:t xml:space="preserve">  #   nboot = 10, npermut = 0)</w:t>
      </w:r>
    </w:p>
    <w:p w14:paraId="617D2442" w14:textId="77777777" w:rsidR="003501C7" w:rsidRPr="003501C7" w:rsidRDefault="003501C7" w:rsidP="003501C7">
      <w:pPr>
        <w:rPr>
          <w:lang w:val="en-US"/>
          <w:rPrChange w:id="4179" w:author="Benoît Perez-Lamarque" w:date="2021-09-23T12:20:00Z">
            <w:rPr/>
          </w:rPrChange>
        </w:rPr>
      </w:pPr>
      <w:r w:rsidRPr="003501C7">
        <w:rPr>
          <w:lang w:val="en-US"/>
          <w:rPrChange w:id="4180" w:author="Benoît Perez-Lamarque" w:date="2021-09-23T12:20:00Z">
            <w:rPr/>
          </w:rPrChange>
        </w:rPr>
        <w:t xml:space="preserve">  # Too few data to do that way</w:t>
      </w:r>
    </w:p>
    <w:p w14:paraId="18E4F39C" w14:textId="77777777" w:rsidR="003501C7" w:rsidRPr="003501C7" w:rsidRDefault="003501C7" w:rsidP="003501C7">
      <w:pPr>
        <w:rPr>
          <w:lang w:val="en-US"/>
          <w:rPrChange w:id="4181" w:author="Benoît Perez-Lamarque" w:date="2021-09-23T12:20:00Z">
            <w:rPr/>
          </w:rPrChange>
        </w:rPr>
      </w:pPr>
      <w:r w:rsidRPr="003501C7">
        <w:rPr>
          <w:lang w:val="en-US"/>
          <w:rPrChange w:id="4182" w:author="Benoît Perez-Lamarque" w:date="2021-09-23T12:20:00Z">
            <w:rPr/>
          </w:rPrChange>
        </w:rPr>
        <w:t xml:space="preserve">  </w:t>
      </w:r>
    </w:p>
    <w:p w14:paraId="22627646" w14:textId="77777777" w:rsidR="003501C7" w:rsidRPr="003501C7" w:rsidRDefault="003501C7" w:rsidP="003501C7">
      <w:pPr>
        <w:rPr>
          <w:lang w:val="en-US"/>
          <w:rPrChange w:id="4183" w:author="Benoît Perez-Lamarque" w:date="2021-09-23T12:20:00Z">
            <w:rPr/>
          </w:rPrChange>
        </w:rPr>
      </w:pPr>
      <w:r w:rsidRPr="003501C7">
        <w:rPr>
          <w:lang w:val="en-US"/>
          <w:rPrChange w:id="4184" w:author="Benoît Perez-Lamarque" w:date="2021-09-23T12:20:00Z">
            <w:rPr/>
          </w:rPrChange>
        </w:rPr>
        <w:t>}</w:t>
      </w:r>
    </w:p>
    <w:p w14:paraId="366023A9" w14:textId="77777777" w:rsidR="003501C7" w:rsidRPr="003501C7" w:rsidRDefault="003501C7" w:rsidP="003501C7">
      <w:pPr>
        <w:rPr>
          <w:lang w:val="en-US"/>
          <w:rPrChange w:id="4185" w:author="Benoît Perez-Lamarque" w:date="2021-09-23T12:20:00Z">
            <w:rPr/>
          </w:rPrChange>
        </w:rPr>
      </w:pPr>
    </w:p>
    <w:p w14:paraId="2144E822" w14:textId="77777777" w:rsidR="003501C7" w:rsidRPr="003501C7" w:rsidRDefault="003501C7" w:rsidP="003501C7">
      <w:pPr>
        <w:rPr>
          <w:lang w:val="en-US"/>
          <w:rPrChange w:id="4186" w:author="Benoît Perez-Lamarque" w:date="2021-09-23T12:20:00Z">
            <w:rPr/>
          </w:rPrChange>
        </w:rPr>
      </w:pPr>
    </w:p>
    <w:p w14:paraId="6B8A1CBE" w14:textId="77777777" w:rsidR="003501C7" w:rsidRPr="003501C7" w:rsidRDefault="003501C7" w:rsidP="003501C7">
      <w:pPr>
        <w:rPr>
          <w:lang w:val="en-US"/>
          <w:rPrChange w:id="4187" w:author="Benoît Perez-Lamarque" w:date="2021-09-23T12:20:00Z">
            <w:rPr/>
          </w:rPrChange>
        </w:rPr>
      </w:pPr>
      <w:r w:rsidRPr="003501C7">
        <w:rPr>
          <w:lang w:val="en-US"/>
          <w:rPrChange w:id="4188" w:author="Benoît Perez-Lamarque" w:date="2021-09-23T12:20:00Z">
            <w:rPr/>
          </w:rPrChange>
        </w:rPr>
        <w:t>```</w:t>
      </w:r>
    </w:p>
    <w:p w14:paraId="2C7D8E4D" w14:textId="77777777" w:rsidR="003501C7" w:rsidRPr="003501C7" w:rsidRDefault="003501C7" w:rsidP="003501C7">
      <w:pPr>
        <w:rPr>
          <w:lang w:val="en-US"/>
          <w:rPrChange w:id="4189" w:author="Benoît Perez-Lamarque" w:date="2021-09-23T12:20:00Z">
            <w:rPr/>
          </w:rPrChange>
        </w:rPr>
      </w:pPr>
    </w:p>
    <w:p w14:paraId="67C8DB64" w14:textId="77777777" w:rsidR="003501C7" w:rsidRPr="003501C7" w:rsidRDefault="003501C7" w:rsidP="003501C7">
      <w:pPr>
        <w:rPr>
          <w:lang w:val="en-US"/>
          <w:rPrChange w:id="4190" w:author="Benoît Perez-Lamarque" w:date="2021-09-23T12:20:00Z">
            <w:rPr/>
          </w:rPrChange>
        </w:rPr>
      </w:pPr>
      <w:r w:rsidRPr="003501C7">
        <w:rPr>
          <w:lang w:val="en-US"/>
          <w:rPrChange w:id="4191" w:author="Benoît Perez-Lamarque" w:date="2021-09-23T12:20:00Z">
            <w:rPr/>
          </w:rPrChange>
        </w:rPr>
        <w:t>```{r figdata, fig.pos='H', include=TRUE, warning = FALSE, message = FALSE, fig.width=20, fig.height=25, fig.cap="Data availability | Black boxes indicate data availability while grey boxes indicate absence of data."}</w:t>
      </w:r>
    </w:p>
    <w:p w14:paraId="1F9566BE" w14:textId="77777777" w:rsidR="003501C7" w:rsidRDefault="003501C7" w:rsidP="003501C7">
      <w:r>
        <w:t xml:space="preserve"># </w:t>
      </w:r>
    </w:p>
    <w:p w14:paraId="41935194" w14:textId="77777777" w:rsidR="003501C7" w:rsidRDefault="003501C7" w:rsidP="003501C7">
      <w:r>
        <w:t># plot(</w:t>
      </w:r>
    </w:p>
    <w:p w14:paraId="4BAD6A57" w14:textId="77777777" w:rsidR="003501C7" w:rsidRDefault="003501C7" w:rsidP="003501C7">
      <w:r>
        <w:t>#   x=0, y=0, xlab="", ylab="", cex.sub=1.6,</w:t>
      </w:r>
    </w:p>
    <w:p w14:paraId="56D561B2" w14:textId="77777777" w:rsidR="003501C7" w:rsidRPr="003501C7" w:rsidRDefault="003501C7" w:rsidP="003501C7">
      <w:pPr>
        <w:rPr>
          <w:lang w:val="en-US"/>
          <w:rPrChange w:id="4192" w:author="Benoît Perez-Lamarque" w:date="2021-09-23T12:20:00Z">
            <w:rPr/>
          </w:rPrChange>
        </w:rPr>
      </w:pPr>
      <w:r w:rsidRPr="003501C7">
        <w:rPr>
          <w:lang w:val="en-US"/>
          <w:rPrChange w:id="4193" w:author="Benoît Perez-Lamarque" w:date="2021-09-23T12:20:00Z">
            <w:rPr/>
          </w:rPrChange>
        </w:rPr>
        <w:t>#   xlim=c(-10,ncol(dataForSample)-1), ylim=c(0,nrow(dataForSample)),</w:t>
      </w:r>
    </w:p>
    <w:p w14:paraId="5311DE8D" w14:textId="77777777" w:rsidR="003501C7" w:rsidRPr="003501C7" w:rsidRDefault="003501C7" w:rsidP="003501C7">
      <w:pPr>
        <w:rPr>
          <w:lang w:val="en-US"/>
          <w:rPrChange w:id="4194" w:author="Benoît Perez-Lamarque" w:date="2021-09-23T12:20:00Z">
            <w:rPr/>
          </w:rPrChange>
        </w:rPr>
      </w:pPr>
      <w:r w:rsidRPr="003501C7">
        <w:rPr>
          <w:lang w:val="en-US"/>
          <w:rPrChange w:id="4195" w:author="Benoît Perez-Lamarque" w:date="2021-09-23T12:20:00Z">
            <w:rPr/>
          </w:rPrChange>
        </w:rPr>
        <w:t xml:space="preserve">#   las=1, type="n", tcl=-0.25, frame.plot=FALSE, </w:t>
      </w:r>
    </w:p>
    <w:p w14:paraId="6F93AED9" w14:textId="77777777" w:rsidR="003501C7" w:rsidRPr="003501C7" w:rsidRDefault="003501C7" w:rsidP="003501C7">
      <w:pPr>
        <w:rPr>
          <w:lang w:val="en-US"/>
          <w:rPrChange w:id="4196" w:author="Benoît Perez-Lamarque" w:date="2021-09-23T12:20:00Z">
            <w:rPr/>
          </w:rPrChange>
        </w:rPr>
      </w:pPr>
      <w:r w:rsidRPr="003501C7">
        <w:rPr>
          <w:lang w:val="en-US"/>
          <w:rPrChange w:id="4197" w:author="Benoît Perez-Lamarque" w:date="2021-09-23T12:20:00Z">
            <w:rPr/>
          </w:rPrChange>
        </w:rPr>
        <w:t>#   xaxt="n",xaxs="i",yaxs="i", yaxt="n")</w:t>
      </w:r>
    </w:p>
    <w:p w14:paraId="0FA79CB1" w14:textId="77777777" w:rsidR="003501C7" w:rsidRPr="003501C7" w:rsidRDefault="003501C7" w:rsidP="003501C7">
      <w:pPr>
        <w:rPr>
          <w:lang w:val="en-US"/>
          <w:rPrChange w:id="4198" w:author="Benoît Perez-Lamarque" w:date="2021-09-23T12:20:00Z">
            <w:rPr/>
          </w:rPrChange>
        </w:rPr>
      </w:pPr>
      <w:r w:rsidRPr="003501C7">
        <w:rPr>
          <w:lang w:val="en-US"/>
          <w:rPrChange w:id="4199" w:author="Benoît Perez-Lamarque" w:date="2021-09-23T12:20:00Z">
            <w:rPr/>
          </w:rPrChange>
        </w:rPr>
        <w:t xml:space="preserve"># </w:t>
      </w:r>
    </w:p>
    <w:p w14:paraId="2C32EE78" w14:textId="77777777" w:rsidR="003501C7" w:rsidRPr="003501C7" w:rsidRDefault="003501C7" w:rsidP="003501C7">
      <w:pPr>
        <w:rPr>
          <w:lang w:val="en-US"/>
          <w:rPrChange w:id="4200" w:author="Benoît Perez-Lamarque" w:date="2021-09-23T12:20:00Z">
            <w:rPr/>
          </w:rPrChange>
        </w:rPr>
      </w:pPr>
      <w:r w:rsidRPr="003501C7">
        <w:rPr>
          <w:lang w:val="en-US"/>
          <w:rPrChange w:id="4201" w:author="Benoît Perez-Lamarque" w:date="2021-09-23T12:20:00Z">
            <w:rPr/>
          </w:rPrChange>
        </w:rPr>
        <w:t># text(x=rep(-2, times=nrow(dataForSample)), y=1:nrow(dataForSample)-0.5, labels=dataForSample$SpeciesForPhylo, xpd=TRUE, cex=0.4)</w:t>
      </w:r>
    </w:p>
    <w:p w14:paraId="38F345F7" w14:textId="77777777" w:rsidR="003501C7" w:rsidRPr="003501C7" w:rsidRDefault="003501C7" w:rsidP="003501C7">
      <w:pPr>
        <w:rPr>
          <w:lang w:val="en-US"/>
          <w:rPrChange w:id="4202" w:author="Benoît Perez-Lamarque" w:date="2021-09-23T12:20:00Z">
            <w:rPr/>
          </w:rPrChange>
        </w:rPr>
      </w:pPr>
      <w:r w:rsidRPr="003501C7">
        <w:rPr>
          <w:lang w:val="en-US"/>
          <w:rPrChange w:id="4203" w:author="Benoît Perez-Lamarque" w:date="2021-09-23T12:20:00Z">
            <w:rPr/>
          </w:rPrChange>
        </w:rPr>
        <w:t># text(x=rep(-0, times=nrow(dataForSample)), y=1:nrow(dataForSample)-0.5, labels=dataForSample$Species, xpd=TRUE, cex=0.4)</w:t>
      </w:r>
    </w:p>
    <w:p w14:paraId="67CFDC6F" w14:textId="77777777" w:rsidR="003501C7" w:rsidRPr="003501C7" w:rsidRDefault="003501C7" w:rsidP="003501C7">
      <w:pPr>
        <w:rPr>
          <w:lang w:val="en-US"/>
          <w:rPrChange w:id="4204" w:author="Benoît Perez-Lamarque" w:date="2021-09-23T12:20:00Z">
            <w:rPr/>
          </w:rPrChange>
        </w:rPr>
      </w:pPr>
      <w:r w:rsidRPr="003501C7">
        <w:rPr>
          <w:lang w:val="en-US"/>
          <w:rPrChange w:id="4205" w:author="Benoît Perez-Lamarque" w:date="2021-09-23T12:20:00Z">
            <w:rPr/>
          </w:rPrChange>
        </w:rPr>
        <w:t># text(x=3:ncol(dataForSample)-1.5, y=rep(nrow(dataForSample)+3, times=length(3:ncol(dataForSample))), labels=colnames(dataForSample)[3:ncol(dataForSample)], xpd=TRUE, cex=0.4, srt=45)</w:t>
      </w:r>
    </w:p>
    <w:p w14:paraId="2C488802" w14:textId="77777777" w:rsidR="003501C7" w:rsidRPr="003501C7" w:rsidRDefault="003501C7" w:rsidP="003501C7">
      <w:pPr>
        <w:rPr>
          <w:lang w:val="en-US"/>
          <w:rPrChange w:id="4206" w:author="Benoît Perez-Lamarque" w:date="2021-09-23T12:20:00Z">
            <w:rPr/>
          </w:rPrChange>
        </w:rPr>
      </w:pPr>
      <w:r w:rsidRPr="003501C7">
        <w:rPr>
          <w:lang w:val="en-US"/>
          <w:rPrChange w:id="4207" w:author="Benoît Perez-Lamarque" w:date="2021-09-23T12:20:00Z">
            <w:rPr/>
          </w:rPrChange>
        </w:rPr>
        <w:t xml:space="preserve"># </w:t>
      </w:r>
    </w:p>
    <w:p w14:paraId="75968DF7" w14:textId="77777777" w:rsidR="003501C7" w:rsidRPr="003501C7" w:rsidRDefault="003501C7" w:rsidP="003501C7">
      <w:pPr>
        <w:rPr>
          <w:lang w:val="en-US"/>
          <w:rPrChange w:id="4208" w:author="Benoît Perez-Lamarque" w:date="2021-09-23T12:20:00Z">
            <w:rPr/>
          </w:rPrChange>
        </w:rPr>
      </w:pPr>
      <w:r w:rsidRPr="003501C7">
        <w:rPr>
          <w:lang w:val="en-US"/>
          <w:rPrChange w:id="4209" w:author="Benoît Perez-Lamarque" w:date="2021-09-23T12:20:00Z">
            <w:rPr/>
          </w:rPrChange>
        </w:rPr>
        <w:t># for(i in 1:nrow(dataForSample)){</w:t>
      </w:r>
    </w:p>
    <w:p w14:paraId="2BD12362" w14:textId="77777777" w:rsidR="003501C7" w:rsidRPr="003501C7" w:rsidRDefault="003501C7" w:rsidP="003501C7">
      <w:pPr>
        <w:rPr>
          <w:lang w:val="en-US"/>
          <w:rPrChange w:id="4210" w:author="Benoît Perez-Lamarque" w:date="2021-09-23T12:20:00Z">
            <w:rPr/>
          </w:rPrChange>
        </w:rPr>
      </w:pPr>
      <w:r w:rsidRPr="003501C7">
        <w:rPr>
          <w:lang w:val="en-US"/>
          <w:rPrChange w:id="4211" w:author="Benoît Perez-Lamarque" w:date="2021-09-23T12:20:00Z">
            <w:rPr/>
          </w:rPrChange>
        </w:rPr>
        <w:lastRenderedPageBreak/>
        <w:t>#   for(j in 3:ncol(dataForSample)){</w:t>
      </w:r>
    </w:p>
    <w:p w14:paraId="11473AC0" w14:textId="77777777" w:rsidR="003501C7" w:rsidRPr="003501C7" w:rsidRDefault="003501C7" w:rsidP="003501C7">
      <w:pPr>
        <w:rPr>
          <w:lang w:val="en-US"/>
          <w:rPrChange w:id="4212" w:author="Benoît Perez-Lamarque" w:date="2021-09-23T12:20:00Z">
            <w:rPr/>
          </w:rPrChange>
        </w:rPr>
      </w:pPr>
      <w:r w:rsidRPr="003501C7">
        <w:rPr>
          <w:lang w:val="en-US"/>
          <w:rPrChange w:id="4213" w:author="Benoît Perez-Lamarque" w:date="2021-09-23T12:20:00Z">
            <w:rPr/>
          </w:rPrChange>
        </w:rPr>
        <w:t>#     if(!is.na(dataForSample[i,j])&amp;dataForSample[i,j]==1){</w:t>
      </w:r>
    </w:p>
    <w:p w14:paraId="74A58A8C" w14:textId="77777777" w:rsidR="003501C7" w:rsidRPr="003501C7" w:rsidRDefault="003501C7" w:rsidP="003501C7">
      <w:pPr>
        <w:rPr>
          <w:lang w:val="en-US"/>
          <w:rPrChange w:id="4214" w:author="Benoît Perez-Lamarque" w:date="2021-09-23T12:20:00Z">
            <w:rPr/>
          </w:rPrChange>
        </w:rPr>
      </w:pPr>
      <w:r w:rsidRPr="003501C7">
        <w:rPr>
          <w:lang w:val="en-US"/>
          <w:rPrChange w:id="4215" w:author="Benoît Perez-Lamarque" w:date="2021-09-23T12:20:00Z">
            <w:rPr/>
          </w:rPrChange>
        </w:rPr>
        <w:t>#       rect(</w:t>
      </w:r>
    </w:p>
    <w:p w14:paraId="0DC122E9" w14:textId="77777777" w:rsidR="003501C7" w:rsidRPr="003501C7" w:rsidRDefault="003501C7" w:rsidP="003501C7">
      <w:pPr>
        <w:rPr>
          <w:lang w:val="en-US"/>
          <w:rPrChange w:id="4216" w:author="Benoît Perez-Lamarque" w:date="2021-09-23T12:20:00Z">
            <w:rPr/>
          </w:rPrChange>
        </w:rPr>
      </w:pPr>
      <w:r w:rsidRPr="003501C7">
        <w:rPr>
          <w:lang w:val="en-US"/>
          <w:rPrChange w:id="4217" w:author="Benoît Perez-Lamarque" w:date="2021-09-23T12:20:00Z">
            <w:rPr/>
          </w:rPrChange>
        </w:rPr>
        <w:t>#         xleft=j-2,</w:t>
      </w:r>
    </w:p>
    <w:p w14:paraId="4564F679" w14:textId="77777777" w:rsidR="003501C7" w:rsidRPr="003501C7" w:rsidRDefault="003501C7" w:rsidP="003501C7">
      <w:pPr>
        <w:rPr>
          <w:lang w:val="en-US"/>
          <w:rPrChange w:id="4218" w:author="Benoît Perez-Lamarque" w:date="2021-09-23T12:20:00Z">
            <w:rPr/>
          </w:rPrChange>
        </w:rPr>
      </w:pPr>
      <w:r w:rsidRPr="003501C7">
        <w:rPr>
          <w:lang w:val="en-US"/>
          <w:rPrChange w:id="4219" w:author="Benoît Perez-Lamarque" w:date="2021-09-23T12:20:00Z">
            <w:rPr/>
          </w:rPrChange>
        </w:rPr>
        <w:t>#         xright=j-1,</w:t>
      </w:r>
    </w:p>
    <w:p w14:paraId="4D5051C7" w14:textId="77777777" w:rsidR="003501C7" w:rsidRPr="003501C7" w:rsidRDefault="003501C7" w:rsidP="003501C7">
      <w:pPr>
        <w:rPr>
          <w:lang w:val="en-US"/>
          <w:rPrChange w:id="4220" w:author="Benoît Perez-Lamarque" w:date="2021-09-23T12:20:00Z">
            <w:rPr/>
          </w:rPrChange>
        </w:rPr>
      </w:pPr>
      <w:r w:rsidRPr="003501C7">
        <w:rPr>
          <w:lang w:val="en-US"/>
          <w:rPrChange w:id="4221" w:author="Benoît Perez-Lamarque" w:date="2021-09-23T12:20:00Z">
            <w:rPr/>
          </w:rPrChange>
        </w:rPr>
        <w:t>#         ybottom=i-1,</w:t>
      </w:r>
    </w:p>
    <w:p w14:paraId="1D5E269F" w14:textId="77777777" w:rsidR="003501C7" w:rsidRPr="003501C7" w:rsidRDefault="003501C7" w:rsidP="003501C7">
      <w:pPr>
        <w:rPr>
          <w:lang w:val="en-US"/>
          <w:rPrChange w:id="4222" w:author="Benoît Perez-Lamarque" w:date="2021-09-23T12:20:00Z">
            <w:rPr/>
          </w:rPrChange>
        </w:rPr>
      </w:pPr>
      <w:r w:rsidRPr="003501C7">
        <w:rPr>
          <w:lang w:val="en-US"/>
          <w:rPrChange w:id="4223" w:author="Benoît Perez-Lamarque" w:date="2021-09-23T12:20:00Z">
            <w:rPr/>
          </w:rPrChange>
        </w:rPr>
        <w:t>#         ytop=i,</w:t>
      </w:r>
    </w:p>
    <w:p w14:paraId="3FFC67BF" w14:textId="77777777" w:rsidR="003501C7" w:rsidRPr="003501C7" w:rsidRDefault="003501C7" w:rsidP="003501C7">
      <w:pPr>
        <w:rPr>
          <w:lang w:val="en-US"/>
          <w:rPrChange w:id="4224" w:author="Benoît Perez-Lamarque" w:date="2021-09-23T12:20:00Z">
            <w:rPr/>
          </w:rPrChange>
        </w:rPr>
      </w:pPr>
      <w:r w:rsidRPr="003501C7">
        <w:rPr>
          <w:lang w:val="en-US"/>
          <w:rPrChange w:id="4225" w:author="Benoît Perez-Lamarque" w:date="2021-09-23T12:20:00Z">
            <w:rPr/>
          </w:rPrChange>
        </w:rPr>
        <w:t>#         border="black",</w:t>
      </w:r>
    </w:p>
    <w:p w14:paraId="5124D6E3" w14:textId="77777777" w:rsidR="003501C7" w:rsidRPr="003501C7" w:rsidRDefault="003501C7" w:rsidP="003501C7">
      <w:pPr>
        <w:rPr>
          <w:lang w:val="en-US"/>
          <w:rPrChange w:id="4226" w:author="Benoît Perez-Lamarque" w:date="2021-09-23T12:20:00Z">
            <w:rPr/>
          </w:rPrChange>
        </w:rPr>
      </w:pPr>
      <w:r w:rsidRPr="003501C7">
        <w:rPr>
          <w:lang w:val="en-US"/>
          <w:rPrChange w:id="4227" w:author="Benoît Perez-Lamarque" w:date="2021-09-23T12:20:00Z">
            <w:rPr/>
          </w:rPrChange>
        </w:rPr>
        <w:t>#         col="black"</w:t>
      </w:r>
    </w:p>
    <w:p w14:paraId="0D54ADC4" w14:textId="77777777" w:rsidR="003501C7" w:rsidRPr="003501C7" w:rsidRDefault="003501C7" w:rsidP="003501C7">
      <w:pPr>
        <w:rPr>
          <w:lang w:val="en-US"/>
          <w:rPrChange w:id="4228" w:author="Benoît Perez-Lamarque" w:date="2021-09-23T12:20:00Z">
            <w:rPr/>
          </w:rPrChange>
        </w:rPr>
      </w:pPr>
      <w:r w:rsidRPr="003501C7">
        <w:rPr>
          <w:lang w:val="en-US"/>
          <w:rPrChange w:id="4229" w:author="Benoît Perez-Lamarque" w:date="2021-09-23T12:20:00Z">
            <w:rPr/>
          </w:rPrChange>
        </w:rPr>
        <w:t>#       )</w:t>
      </w:r>
    </w:p>
    <w:p w14:paraId="049AEFE1" w14:textId="77777777" w:rsidR="003501C7" w:rsidRPr="003501C7" w:rsidRDefault="003501C7" w:rsidP="003501C7">
      <w:pPr>
        <w:rPr>
          <w:lang w:val="en-US"/>
          <w:rPrChange w:id="4230" w:author="Benoît Perez-Lamarque" w:date="2021-09-23T12:20:00Z">
            <w:rPr/>
          </w:rPrChange>
        </w:rPr>
      </w:pPr>
      <w:r w:rsidRPr="003501C7">
        <w:rPr>
          <w:lang w:val="en-US"/>
          <w:rPrChange w:id="4231" w:author="Benoît Perez-Lamarque" w:date="2021-09-23T12:20:00Z">
            <w:rPr/>
          </w:rPrChange>
        </w:rPr>
        <w:t>#     } else{</w:t>
      </w:r>
    </w:p>
    <w:p w14:paraId="46F13CA4" w14:textId="77777777" w:rsidR="003501C7" w:rsidRPr="003501C7" w:rsidRDefault="003501C7" w:rsidP="003501C7">
      <w:pPr>
        <w:rPr>
          <w:lang w:val="en-US"/>
          <w:rPrChange w:id="4232" w:author="Benoît Perez-Lamarque" w:date="2021-09-23T12:20:00Z">
            <w:rPr/>
          </w:rPrChange>
        </w:rPr>
      </w:pPr>
      <w:r w:rsidRPr="003501C7">
        <w:rPr>
          <w:lang w:val="en-US"/>
          <w:rPrChange w:id="4233" w:author="Benoît Perez-Lamarque" w:date="2021-09-23T12:20:00Z">
            <w:rPr/>
          </w:rPrChange>
        </w:rPr>
        <w:t>#       rect(</w:t>
      </w:r>
    </w:p>
    <w:p w14:paraId="2FB0385F" w14:textId="77777777" w:rsidR="003501C7" w:rsidRPr="003501C7" w:rsidRDefault="003501C7" w:rsidP="003501C7">
      <w:pPr>
        <w:rPr>
          <w:lang w:val="en-US"/>
          <w:rPrChange w:id="4234" w:author="Benoît Perez-Lamarque" w:date="2021-09-23T12:20:00Z">
            <w:rPr/>
          </w:rPrChange>
        </w:rPr>
      </w:pPr>
      <w:r w:rsidRPr="003501C7">
        <w:rPr>
          <w:lang w:val="en-US"/>
          <w:rPrChange w:id="4235" w:author="Benoît Perez-Lamarque" w:date="2021-09-23T12:20:00Z">
            <w:rPr/>
          </w:rPrChange>
        </w:rPr>
        <w:t>#         xleft=j-2,</w:t>
      </w:r>
    </w:p>
    <w:p w14:paraId="166F515B" w14:textId="77777777" w:rsidR="003501C7" w:rsidRPr="003501C7" w:rsidRDefault="003501C7" w:rsidP="003501C7">
      <w:pPr>
        <w:rPr>
          <w:lang w:val="en-US"/>
          <w:rPrChange w:id="4236" w:author="Benoît Perez-Lamarque" w:date="2021-09-23T12:20:00Z">
            <w:rPr/>
          </w:rPrChange>
        </w:rPr>
      </w:pPr>
      <w:r w:rsidRPr="003501C7">
        <w:rPr>
          <w:lang w:val="en-US"/>
          <w:rPrChange w:id="4237" w:author="Benoît Perez-Lamarque" w:date="2021-09-23T12:20:00Z">
            <w:rPr/>
          </w:rPrChange>
        </w:rPr>
        <w:t>#         xright=j-1,</w:t>
      </w:r>
    </w:p>
    <w:p w14:paraId="4790D66B" w14:textId="77777777" w:rsidR="003501C7" w:rsidRPr="003501C7" w:rsidRDefault="003501C7" w:rsidP="003501C7">
      <w:pPr>
        <w:rPr>
          <w:lang w:val="en-US"/>
          <w:rPrChange w:id="4238" w:author="Benoît Perez-Lamarque" w:date="2021-09-23T12:20:00Z">
            <w:rPr/>
          </w:rPrChange>
        </w:rPr>
      </w:pPr>
      <w:r w:rsidRPr="003501C7">
        <w:rPr>
          <w:lang w:val="en-US"/>
          <w:rPrChange w:id="4239" w:author="Benoît Perez-Lamarque" w:date="2021-09-23T12:20:00Z">
            <w:rPr/>
          </w:rPrChange>
        </w:rPr>
        <w:t>#         ybottom=i-1,</w:t>
      </w:r>
    </w:p>
    <w:p w14:paraId="1A7E8FDB" w14:textId="77777777" w:rsidR="003501C7" w:rsidRPr="003501C7" w:rsidRDefault="003501C7" w:rsidP="003501C7">
      <w:pPr>
        <w:rPr>
          <w:lang w:val="en-US"/>
          <w:rPrChange w:id="4240" w:author="Benoît Perez-Lamarque" w:date="2021-09-23T12:20:00Z">
            <w:rPr/>
          </w:rPrChange>
        </w:rPr>
      </w:pPr>
      <w:r w:rsidRPr="003501C7">
        <w:rPr>
          <w:lang w:val="en-US"/>
          <w:rPrChange w:id="4241" w:author="Benoît Perez-Lamarque" w:date="2021-09-23T12:20:00Z">
            <w:rPr/>
          </w:rPrChange>
        </w:rPr>
        <w:t>#         ytop=i,</w:t>
      </w:r>
    </w:p>
    <w:p w14:paraId="046174E4" w14:textId="77777777" w:rsidR="003501C7" w:rsidRPr="003501C7" w:rsidRDefault="003501C7" w:rsidP="003501C7">
      <w:pPr>
        <w:rPr>
          <w:lang w:val="en-US"/>
          <w:rPrChange w:id="4242" w:author="Benoît Perez-Lamarque" w:date="2021-09-23T12:20:00Z">
            <w:rPr/>
          </w:rPrChange>
        </w:rPr>
      </w:pPr>
      <w:r w:rsidRPr="003501C7">
        <w:rPr>
          <w:lang w:val="en-US"/>
          <w:rPrChange w:id="4243" w:author="Benoît Perez-Lamarque" w:date="2021-09-23T12:20:00Z">
            <w:rPr/>
          </w:rPrChange>
        </w:rPr>
        <w:t>#         border="lightgrey",</w:t>
      </w:r>
    </w:p>
    <w:p w14:paraId="29CE0860" w14:textId="77777777" w:rsidR="003501C7" w:rsidRPr="003501C7" w:rsidRDefault="003501C7" w:rsidP="003501C7">
      <w:pPr>
        <w:rPr>
          <w:lang w:val="en-US"/>
          <w:rPrChange w:id="4244" w:author="Benoît Perez-Lamarque" w:date="2021-09-23T12:20:00Z">
            <w:rPr/>
          </w:rPrChange>
        </w:rPr>
      </w:pPr>
      <w:r w:rsidRPr="003501C7">
        <w:rPr>
          <w:lang w:val="en-US"/>
          <w:rPrChange w:id="4245" w:author="Benoît Perez-Lamarque" w:date="2021-09-23T12:20:00Z">
            <w:rPr/>
          </w:rPrChange>
        </w:rPr>
        <w:t>#         col="lightgrey"</w:t>
      </w:r>
    </w:p>
    <w:p w14:paraId="60241188" w14:textId="77777777" w:rsidR="003501C7" w:rsidRPr="003501C7" w:rsidRDefault="003501C7" w:rsidP="003501C7">
      <w:pPr>
        <w:rPr>
          <w:lang w:val="en-US"/>
          <w:rPrChange w:id="4246" w:author="Benoît Perez-Lamarque" w:date="2021-09-23T12:20:00Z">
            <w:rPr/>
          </w:rPrChange>
        </w:rPr>
      </w:pPr>
      <w:r w:rsidRPr="003501C7">
        <w:rPr>
          <w:lang w:val="en-US"/>
          <w:rPrChange w:id="4247" w:author="Benoît Perez-Lamarque" w:date="2021-09-23T12:20:00Z">
            <w:rPr/>
          </w:rPrChange>
        </w:rPr>
        <w:t>#       )</w:t>
      </w:r>
    </w:p>
    <w:p w14:paraId="62C17342" w14:textId="77777777" w:rsidR="003501C7" w:rsidRPr="003501C7" w:rsidRDefault="003501C7" w:rsidP="003501C7">
      <w:pPr>
        <w:rPr>
          <w:lang w:val="en-US"/>
          <w:rPrChange w:id="4248" w:author="Benoît Perez-Lamarque" w:date="2021-09-23T12:20:00Z">
            <w:rPr/>
          </w:rPrChange>
        </w:rPr>
      </w:pPr>
      <w:r w:rsidRPr="003501C7">
        <w:rPr>
          <w:lang w:val="en-US"/>
          <w:rPrChange w:id="4249" w:author="Benoît Perez-Lamarque" w:date="2021-09-23T12:20:00Z">
            <w:rPr/>
          </w:rPrChange>
        </w:rPr>
        <w:t>#     }</w:t>
      </w:r>
    </w:p>
    <w:p w14:paraId="326F978C" w14:textId="77777777" w:rsidR="003501C7" w:rsidRPr="003501C7" w:rsidRDefault="003501C7" w:rsidP="003501C7">
      <w:pPr>
        <w:rPr>
          <w:lang w:val="en-US"/>
          <w:rPrChange w:id="4250" w:author="Benoît Perez-Lamarque" w:date="2021-09-23T12:20:00Z">
            <w:rPr/>
          </w:rPrChange>
        </w:rPr>
      </w:pPr>
      <w:r w:rsidRPr="003501C7">
        <w:rPr>
          <w:lang w:val="en-US"/>
          <w:rPrChange w:id="4251" w:author="Benoît Perez-Lamarque" w:date="2021-09-23T12:20:00Z">
            <w:rPr/>
          </w:rPrChange>
        </w:rPr>
        <w:t>#   }</w:t>
      </w:r>
    </w:p>
    <w:p w14:paraId="7E15B743" w14:textId="77777777" w:rsidR="003501C7" w:rsidRPr="003501C7" w:rsidRDefault="003501C7" w:rsidP="003501C7">
      <w:pPr>
        <w:rPr>
          <w:lang w:val="en-US"/>
          <w:rPrChange w:id="4252" w:author="Benoît Perez-Lamarque" w:date="2021-09-23T12:20:00Z">
            <w:rPr/>
          </w:rPrChange>
        </w:rPr>
      </w:pPr>
      <w:r w:rsidRPr="003501C7">
        <w:rPr>
          <w:lang w:val="en-US"/>
          <w:rPrChange w:id="4253" w:author="Benoît Perez-Lamarque" w:date="2021-09-23T12:20:00Z">
            <w:rPr/>
          </w:rPrChange>
        </w:rPr>
        <w:t># }</w:t>
      </w:r>
    </w:p>
    <w:p w14:paraId="22248AA4" w14:textId="77777777" w:rsidR="003501C7" w:rsidRPr="003501C7" w:rsidRDefault="003501C7" w:rsidP="003501C7">
      <w:pPr>
        <w:rPr>
          <w:lang w:val="en-US"/>
          <w:rPrChange w:id="4254" w:author="Benoît Perez-Lamarque" w:date="2021-09-23T12:20:00Z">
            <w:rPr/>
          </w:rPrChange>
        </w:rPr>
      </w:pPr>
      <w:r w:rsidRPr="003501C7">
        <w:rPr>
          <w:lang w:val="en-US"/>
          <w:rPrChange w:id="4255" w:author="Benoît Perez-Lamarque" w:date="2021-09-23T12:20:00Z">
            <w:rPr/>
          </w:rPrChange>
        </w:rPr>
        <w:t xml:space="preserve"># </w:t>
      </w:r>
    </w:p>
    <w:p w14:paraId="6EE76E72" w14:textId="77777777" w:rsidR="003501C7" w:rsidRPr="003501C7" w:rsidRDefault="003501C7" w:rsidP="003501C7">
      <w:pPr>
        <w:rPr>
          <w:lang w:val="en-US"/>
          <w:rPrChange w:id="4256" w:author="Benoît Perez-Lamarque" w:date="2021-09-23T12:20:00Z">
            <w:rPr/>
          </w:rPrChange>
        </w:rPr>
      </w:pPr>
      <w:r w:rsidRPr="003501C7">
        <w:rPr>
          <w:lang w:val="en-US"/>
          <w:rPrChange w:id="4257" w:author="Benoît Perez-Lamarque" w:date="2021-09-23T12:20:00Z">
            <w:rPr/>
          </w:rPrChange>
        </w:rPr>
        <w:t># addGrid(xmin=1, xmax=ncol(dataForSample), xintsmall=1, xintbig=1, ymin=0, ymax=nrow(dataForSample), yintsmall=1, yintbig=1, colsmall="white", colbig="white", axisPlot=FALSE)</w:t>
      </w:r>
    </w:p>
    <w:p w14:paraId="3F850672" w14:textId="77777777" w:rsidR="003501C7" w:rsidRDefault="003501C7" w:rsidP="003501C7">
      <w:r>
        <w:t xml:space="preserve"># </w:t>
      </w:r>
    </w:p>
    <w:p w14:paraId="6D552724" w14:textId="77777777" w:rsidR="003501C7" w:rsidRDefault="003501C7" w:rsidP="003501C7">
      <w:r>
        <w:t xml:space="preserve"># </w:t>
      </w:r>
    </w:p>
    <w:p w14:paraId="76CB8736" w14:textId="77777777" w:rsidR="003501C7" w:rsidRDefault="003501C7" w:rsidP="003501C7">
      <w:r>
        <w:t xml:space="preserve"># </w:t>
      </w:r>
    </w:p>
    <w:p w14:paraId="790F1BA0" w14:textId="77777777" w:rsidR="003501C7" w:rsidRDefault="003501C7" w:rsidP="003501C7">
      <w:r>
        <w:t># plot(</w:t>
      </w:r>
    </w:p>
    <w:p w14:paraId="53A3B073" w14:textId="77777777" w:rsidR="003501C7" w:rsidRDefault="003501C7" w:rsidP="003501C7">
      <w:r>
        <w:t>#   x=0, y=0, xlab="", ylab="", cex.sub=1.6,</w:t>
      </w:r>
    </w:p>
    <w:p w14:paraId="49B51833" w14:textId="77777777" w:rsidR="003501C7" w:rsidRPr="003501C7" w:rsidRDefault="003501C7" w:rsidP="003501C7">
      <w:pPr>
        <w:rPr>
          <w:lang w:val="en-US"/>
          <w:rPrChange w:id="4258" w:author="Benoît Perez-Lamarque" w:date="2021-09-23T12:20:00Z">
            <w:rPr/>
          </w:rPrChange>
        </w:rPr>
      </w:pPr>
      <w:r w:rsidRPr="003501C7">
        <w:rPr>
          <w:lang w:val="en-US"/>
          <w:rPrChange w:id="4259" w:author="Benoît Perez-Lamarque" w:date="2021-09-23T12:20:00Z">
            <w:rPr/>
          </w:rPrChange>
        </w:rPr>
        <w:t>#   xlim=c(-10,ncol(dataForSample)-1), ylim=c(0,nrow(dataForSample)),</w:t>
      </w:r>
    </w:p>
    <w:p w14:paraId="436E2FFF" w14:textId="77777777" w:rsidR="003501C7" w:rsidRPr="003501C7" w:rsidRDefault="003501C7" w:rsidP="003501C7">
      <w:pPr>
        <w:rPr>
          <w:lang w:val="en-US"/>
          <w:rPrChange w:id="4260" w:author="Benoît Perez-Lamarque" w:date="2021-09-23T12:20:00Z">
            <w:rPr/>
          </w:rPrChange>
        </w:rPr>
      </w:pPr>
      <w:r w:rsidRPr="003501C7">
        <w:rPr>
          <w:lang w:val="en-US"/>
          <w:rPrChange w:id="4261" w:author="Benoît Perez-Lamarque" w:date="2021-09-23T12:20:00Z">
            <w:rPr/>
          </w:rPrChange>
        </w:rPr>
        <w:t xml:space="preserve">#   las=1, type="n", tcl=-0.25, frame.plot=FALSE, </w:t>
      </w:r>
    </w:p>
    <w:p w14:paraId="753430CF" w14:textId="77777777" w:rsidR="003501C7" w:rsidRPr="003501C7" w:rsidRDefault="003501C7" w:rsidP="003501C7">
      <w:pPr>
        <w:rPr>
          <w:lang w:val="en-US"/>
          <w:rPrChange w:id="4262" w:author="Benoît Perez-Lamarque" w:date="2021-09-23T12:20:00Z">
            <w:rPr/>
          </w:rPrChange>
        </w:rPr>
      </w:pPr>
      <w:r w:rsidRPr="003501C7">
        <w:rPr>
          <w:lang w:val="en-US"/>
          <w:rPrChange w:id="4263" w:author="Benoît Perez-Lamarque" w:date="2021-09-23T12:20:00Z">
            <w:rPr/>
          </w:rPrChange>
        </w:rPr>
        <w:t>#   xaxt="n",xaxs="i",yaxs="i", yaxt="n")</w:t>
      </w:r>
    </w:p>
    <w:p w14:paraId="6E4179F8" w14:textId="77777777" w:rsidR="003501C7" w:rsidRPr="003501C7" w:rsidRDefault="003501C7" w:rsidP="003501C7">
      <w:pPr>
        <w:rPr>
          <w:lang w:val="en-US"/>
          <w:rPrChange w:id="4264" w:author="Benoît Perez-Lamarque" w:date="2021-09-23T12:20:00Z">
            <w:rPr/>
          </w:rPrChange>
        </w:rPr>
      </w:pPr>
      <w:r w:rsidRPr="003501C7">
        <w:rPr>
          <w:lang w:val="en-US"/>
          <w:rPrChange w:id="4265" w:author="Benoît Perez-Lamarque" w:date="2021-09-23T12:20:00Z">
            <w:rPr/>
          </w:rPrChange>
        </w:rPr>
        <w:t xml:space="preserve"># </w:t>
      </w:r>
    </w:p>
    <w:p w14:paraId="60F11A33" w14:textId="77777777" w:rsidR="003501C7" w:rsidRPr="003501C7" w:rsidRDefault="003501C7" w:rsidP="003501C7">
      <w:pPr>
        <w:rPr>
          <w:lang w:val="en-US"/>
          <w:rPrChange w:id="4266" w:author="Benoît Perez-Lamarque" w:date="2021-09-23T12:20:00Z">
            <w:rPr/>
          </w:rPrChange>
        </w:rPr>
      </w:pPr>
      <w:r w:rsidRPr="003501C7">
        <w:rPr>
          <w:lang w:val="en-US"/>
          <w:rPrChange w:id="4267" w:author="Benoît Perez-Lamarque" w:date="2021-09-23T12:20:00Z">
            <w:rPr/>
          </w:rPrChange>
        </w:rPr>
        <w:t># text(x=rep(-2, times=nrow(dataForSample)), y=1:nrow(dataForSample)-0.5, labels=dataForSample$SpeciesForPhylo, xpd=TRUE, cex=0.4)</w:t>
      </w:r>
    </w:p>
    <w:p w14:paraId="1C870127" w14:textId="77777777" w:rsidR="003501C7" w:rsidRPr="003501C7" w:rsidRDefault="003501C7" w:rsidP="003501C7">
      <w:pPr>
        <w:rPr>
          <w:lang w:val="en-US"/>
          <w:rPrChange w:id="4268" w:author="Benoît Perez-Lamarque" w:date="2021-09-23T12:20:00Z">
            <w:rPr/>
          </w:rPrChange>
        </w:rPr>
      </w:pPr>
      <w:r w:rsidRPr="003501C7">
        <w:rPr>
          <w:lang w:val="en-US"/>
          <w:rPrChange w:id="4269" w:author="Benoît Perez-Lamarque" w:date="2021-09-23T12:20:00Z">
            <w:rPr/>
          </w:rPrChange>
        </w:rPr>
        <w:t># text(x=rep(-0, times=nrow(dataForSample)), y=1:nrow(dataForSample)-0.5, labels=dataForSample$Species, xpd=TRUE, cex=0.4)</w:t>
      </w:r>
    </w:p>
    <w:p w14:paraId="0243FADB" w14:textId="77777777" w:rsidR="003501C7" w:rsidRPr="003501C7" w:rsidRDefault="003501C7" w:rsidP="003501C7">
      <w:pPr>
        <w:rPr>
          <w:lang w:val="en-US"/>
          <w:rPrChange w:id="4270" w:author="Benoît Perez-Lamarque" w:date="2021-09-23T12:20:00Z">
            <w:rPr/>
          </w:rPrChange>
        </w:rPr>
      </w:pPr>
      <w:r w:rsidRPr="003501C7">
        <w:rPr>
          <w:lang w:val="en-US"/>
          <w:rPrChange w:id="4271" w:author="Benoît Perez-Lamarque" w:date="2021-09-23T12:20:00Z">
            <w:rPr/>
          </w:rPrChange>
        </w:rPr>
        <w:t># text(x=3:ncol(dataForSample)-1.5, y=rep(nrow(dataForSample)+3, times=length(3:ncol(dataForSample))), labels=colnames(dataForSample)[3:ncol(dataForSample)], xpd=TRUE, cex=0.4, srt=45)</w:t>
      </w:r>
    </w:p>
    <w:p w14:paraId="04FB5431" w14:textId="77777777" w:rsidR="003501C7" w:rsidRPr="003501C7" w:rsidRDefault="003501C7" w:rsidP="003501C7">
      <w:pPr>
        <w:rPr>
          <w:lang w:val="en-US"/>
          <w:rPrChange w:id="4272" w:author="Benoît Perez-Lamarque" w:date="2021-09-23T12:20:00Z">
            <w:rPr/>
          </w:rPrChange>
        </w:rPr>
      </w:pPr>
      <w:r w:rsidRPr="003501C7">
        <w:rPr>
          <w:lang w:val="en-US"/>
          <w:rPrChange w:id="4273" w:author="Benoît Perez-Lamarque" w:date="2021-09-23T12:20:00Z">
            <w:rPr/>
          </w:rPrChange>
        </w:rPr>
        <w:t xml:space="preserve"># </w:t>
      </w:r>
    </w:p>
    <w:p w14:paraId="38D98ADC" w14:textId="77777777" w:rsidR="003501C7" w:rsidRPr="003501C7" w:rsidRDefault="003501C7" w:rsidP="003501C7">
      <w:pPr>
        <w:rPr>
          <w:lang w:val="en-US"/>
          <w:rPrChange w:id="4274" w:author="Benoît Perez-Lamarque" w:date="2021-09-23T12:20:00Z">
            <w:rPr/>
          </w:rPrChange>
        </w:rPr>
      </w:pPr>
      <w:r w:rsidRPr="003501C7">
        <w:rPr>
          <w:lang w:val="en-US"/>
          <w:rPrChange w:id="4275" w:author="Benoît Perez-Lamarque" w:date="2021-09-23T12:20:00Z">
            <w:rPr/>
          </w:rPrChange>
        </w:rPr>
        <w:t># for(i in 1:nrow(dataForSample)){</w:t>
      </w:r>
    </w:p>
    <w:p w14:paraId="0CB0E718" w14:textId="77777777" w:rsidR="003501C7" w:rsidRPr="003501C7" w:rsidRDefault="003501C7" w:rsidP="003501C7">
      <w:pPr>
        <w:rPr>
          <w:lang w:val="en-US"/>
          <w:rPrChange w:id="4276" w:author="Benoît Perez-Lamarque" w:date="2021-09-23T12:20:00Z">
            <w:rPr/>
          </w:rPrChange>
        </w:rPr>
      </w:pPr>
      <w:r w:rsidRPr="003501C7">
        <w:rPr>
          <w:lang w:val="en-US"/>
          <w:rPrChange w:id="4277" w:author="Benoît Perez-Lamarque" w:date="2021-09-23T12:20:00Z">
            <w:rPr/>
          </w:rPrChange>
        </w:rPr>
        <w:t>#   for(j in 3:ncol(dataForSample)){</w:t>
      </w:r>
    </w:p>
    <w:p w14:paraId="799E2B5A" w14:textId="77777777" w:rsidR="003501C7" w:rsidRPr="003501C7" w:rsidRDefault="003501C7" w:rsidP="003501C7">
      <w:pPr>
        <w:rPr>
          <w:lang w:val="en-US"/>
          <w:rPrChange w:id="4278" w:author="Benoît Perez-Lamarque" w:date="2021-09-23T12:20:00Z">
            <w:rPr/>
          </w:rPrChange>
        </w:rPr>
      </w:pPr>
      <w:r w:rsidRPr="003501C7">
        <w:rPr>
          <w:lang w:val="en-US"/>
          <w:rPrChange w:id="4279" w:author="Benoît Perez-Lamarque" w:date="2021-09-23T12:20:00Z">
            <w:rPr/>
          </w:rPrChange>
        </w:rPr>
        <w:t>#     if(!is.na(dataForSample[i,j])&amp;dataForSample[i,j]==1){</w:t>
      </w:r>
    </w:p>
    <w:p w14:paraId="43F21F45" w14:textId="77777777" w:rsidR="003501C7" w:rsidRPr="003501C7" w:rsidRDefault="003501C7" w:rsidP="003501C7">
      <w:pPr>
        <w:rPr>
          <w:lang w:val="en-US"/>
          <w:rPrChange w:id="4280" w:author="Benoît Perez-Lamarque" w:date="2021-09-23T12:20:00Z">
            <w:rPr/>
          </w:rPrChange>
        </w:rPr>
      </w:pPr>
      <w:r w:rsidRPr="003501C7">
        <w:rPr>
          <w:lang w:val="en-US"/>
          <w:rPrChange w:id="4281" w:author="Benoît Perez-Lamarque" w:date="2021-09-23T12:20:00Z">
            <w:rPr/>
          </w:rPrChange>
        </w:rPr>
        <w:t>#       rect(</w:t>
      </w:r>
    </w:p>
    <w:p w14:paraId="3AA67268" w14:textId="77777777" w:rsidR="003501C7" w:rsidRPr="003501C7" w:rsidRDefault="003501C7" w:rsidP="003501C7">
      <w:pPr>
        <w:rPr>
          <w:lang w:val="en-US"/>
          <w:rPrChange w:id="4282" w:author="Benoît Perez-Lamarque" w:date="2021-09-23T12:20:00Z">
            <w:rPr/>
          </w:rPrChange>
        </w:rPr>
      </w:pPr>
      <w:r w:rsidRPr="003501C7">
        <w:rPr>
          <w:lang w:val="en-US"/>
          <w:rPrChange w:id="4283" w:author="Benoît Perez-Lamarque" w:date="2021-09-23T12:20:00Z">
            <w:rPr/>
          </w:rPrChange>
        </w:rPr>
        <w:lastRenderedPageBreak/>
        <w:t>#         xleft=j-2,</w:t>
      </w:r>
    </w:p>
    <w:p w14:paraId="1E7FDF8B" w14:textId="77777777" w:rsidR="003501C7" w:rsidRPr="003501C7" w:rsidRDefault="003501C7" w:rsidP="003501C7">
      <w:pPr>
        <w:rPr>
          <w:lang w:val="en-US"/>
          <w:rPrChange w:id="4284" w:author="Benoît Perez-Lamarque" w:date="2021-09-23T12:20:00Z">
            <w:rPr/>
          </w:rPrChange>
        </w:rPr>
      </w:pPr>
      <w:r w:rsidRPr="003501C7">
        <w:rPr>
          <w:lang w:val="en-US"/>
          <w:rPrChange w:id="4285" w:author="Benoît Perez-Lamarque" w:date="2021-09-23T12:20:00Z">
            <w:rPr/>
          </w:rPrChange>
        </w:rPr>
        <w:t>#         xright=j-1,</w:t>
      </w:r>
    </w:p>
    <w:p w14:paraId="2AAF9038" w14:textId="77777777" w:rsidR="003501C7" w:rsidRPr="003501C7" w:rsidRDefault="003501C7" w:rsidP="003501C7">
      <w:pPr>
        <w:rPr>
          <w:lang w:val="en-US"/>
          <w:rPrChange w:id="4286" w:author="Benoît Perez-Lamarque" w:date="2021-09-23T12:20:00Z">
            <w:rPr/>
          </w:rPrChange>
        </w:rPr>
      </w:pPr>
      <w:r w:rsidRPr="003501C7">
        <w:rPr>
          <w:lang w:val="en-US"/>
          <w:rPrChange w:id="4287" w:author="Benoît Perez-Lamarque" w:date="2021-09-23T12:20:00Z">
            <w:rPr/>
          </w:rPrChange>
        </w:rPr>
        <w:t>#         ybottom=i-1,</w:t>
      </w:r>
    </w:p>
    <w:p w14:paraId="2C3C7B14" w14:textId="77777777" w:rsidR="003501C7" w:rsidRPr="003501C7" w:rsidRDefault="003501C7" w:rsidP="003501C7">
      <w:pPr>
        <w:rPr>
          <w:lang w:val="en-US"/>
          <w:rPrChange w:id="4288" w:author="Benoît Perez-Lamarque" w:date="2021-09-23T12:20:00Z">
            <w:rPr/>
          </w:rPrChange>
        </w:rPr>
      </w:pPr>
      <w:r w:rsidRPr="003501C7">
        <w:rPr>
          <w:lang w:val="en-US"/>
          <w:rPrChange w:id="4289" w:author="Benoît Perez-Lamarque" w:date="2021-09-23T12:20:00Z">
            <w:rPr/>
          </w:rPrChange>
        </w:rPr>
        <w:t>#         ytop=i,</w:t>
      </w:r>
    </w:p>
    <w:p w14:paraId="274A73BA" w14:textId="77777777" w:rsidR="003501C7" w:rsidRPr="003501C7" w:rsidRDefault="003501C7" w:rsidP="003501C7">
      <w:pPr>
        <w:rPr>
          <w:lang w:val="en-US"/>
          <w:rPrChange w:id="4290" w:author="Benoît Perez-Lamarque" w:date="2021-09-23T12:20:00Z">
            <w:rPr/>
          </w:rPrChange>
        </w:rPr>
      </w:pPr>
      <w:r w:rsidRPr="003501C7">
        <w:rPr>
          <w:lang w:val="en-US"/>
          <w:rPrChange w:id="4291" w:author="Benoît Perez-Lamarque" w:date="2021-09-23T12:20:00Z">
            <w:rPr/>
          </w:rPrChange>
        </w:rPr>
        <w:t>#         border="black",</w:t>
      </w:r>
    </w:p>
    <w:p w14:paraId="6E4668A8" w14:textId="77777777" w:rsidR="003501C7" w:rsidRPr="003501C7" w:rsidRDefault="003501C7" w:rsidP="003501C7">
      <w:pPr>
        <w:rPr>
          <w:lang w:val="en-US"/>
          <w:rPrChange w:id="4292" w:author="Benoît Perez-Lamarque" w:date="2021-09-23T12:20:00Z">
            <w:rPr/>
          </w:rPrChange>
        </w:rPr>
      </w:pPr>
      <w:r w:rsidRPr="003501C7">
        <w:rPr>
          <w:lang w:val="en-US"/>
          <w:rPrChange w:id="4293" w:author="Benoît Perez-Lamarque" w:date="2021-09-23T12:20:00Z">
            <w:rPr/>
          </w:rPrChange>
        </w:rPr>
        <w:t>#         col="black"</w:t>
      </w:r>
    </w:p>
    <w:p w14:paraId="1E29D6D1" w14:textId="77777777" w:rsidR="003501C7" w:rsidRPr="003501C7" w:rsidRDefault="003501C7" w:rsidP="003501C7">
      <w:pPr>
        <w:rPr>
          <w:lang w:val="en-US"/>
          <w:rPrChange w:id="4294" w:author="Benoît Perez-Lamarque" w:date="2021-09-23T12:20:00Z">
            <w:rPr/>
          </w:rPrChange>
        </w:rPr>
      </w:pPr>
      <w:r w:rsidRPr="003501C7">
        <w:rPr>
          <w:lang w:val="en-US"/>
          <w:rPrChange w:id="4295" w:author="Benoît Perez-Lamarque" w:date="2021-09-23T12:20:00Z">
            <w:rPr/>
          </w:rPrChange>
        </w:rPr>
        <w:t>#       )</w:t>
      </w:r>
    </w:p>
    <w:p w14:paraId="4622C50D" w14:textId="77777777" w:rsidR="003501C7" w:rsidRPr="003501C7" w:rsidRDefault="003501C7" w:rsidP="003501C7">
      <w:pPr>
        <w:rPr>
          <w:lang w:val="en-US"/>
          <w:rPrChange w:id="4296" w:author="Benoît Perez-Lamarque" w:date="2021-09-23T12:20:00Z">
            <w:rPr/>
          </w:rPrChange>
        </w:rPr>
      </w:pPr>
      <w:r w:rsidRPr="003501C7">
        <w:rPr>
          <w:lang w:val="en-US"/>
          <w:rPrChange w:id="4297" w:author="Benoît Perez-Lamarque" w:date="2021-09-23T12:20:00Z">
            <w:rPr/>
          </w:rPrChange>
        </w:rPr>
        <w:t>#     } else{</w:t>
      </w:r>
    </w:p>
    <w:p w14:paraId="3EEE553F" w14:textId="77777777" w:rsidR="003501C7" w:rsidRPr="003501C7" w:rsidRDefault="003501C7" w:rsidP="003501C7">
      <w:pPr>
        <w:rPr>
          <w:lang w:val="en-US"/>
          <w:rPrChange w:id="4298" w:author="Benoît Perez-Lamarque" w:date="2021-09-23T12:20:00Z">
            <w:rPr/>
          </w:rPrChange>
        </w:rPr>
      </w:pPr>
      <w:r w:rsidRPr="003501C7">
        <w:rPr>
          <w:lang w:val="en-US"/>
          <w:rPrChange w:id="4299" w:author="Benoît Perez-Lamarque" w:date="2021-09-23T12:20:00Z">
            <w:rPr/>
          </w:rPrChange>
        </w:rPr>
        <w:t>#       rect(</w:t>
      </w:r>
    </w:p>
    <w:p w14:paraId="58491D57" w14:textId="77777777" w:rsidR="003501C7" w:rsidRPr="003501C7" w:rsidRDefault="003501C7" w:rsidP="003501C7">
      <w:pPr>
        <w:rPr>
          <w:lang w:val="en-US"/>
          <w:rPrChange w:id="4300" w:author="Benoît Perez-Lamarque" w:date="2021-09-23T12:20:00Z">
            <w:rPr/>
          </w:rPrChange>
        </w:rPr>
      </w:pPr>
      <w:r w:rsidRPr="003501C7">
        <w:rPr>
          <w:lang w:val="en-US"/>
          <w:rPrChange w:id="4301" w:author="Benoît Perez-Lamarque" w:date="2021-09-23T12:20:00Z">
            <w:rPr/>
          </w:rPrChange>
        </w:rPr>
        <w:t>#         xleft=j-2,</w:t>
      </w:r>
    </w:p>
    <w:p w14:paraId="07F76914" w14:textId="77777777" w:rsidR="003501C7" w:rsidRPr="003501C7" w:rsidRDefault="003501C7" w:rsidP="003501C7">
      <w:pPr>
        <w:rPr>
          <w:lang w:val="en-US"/>
          <w:rPrChange w:id="4302" w:author="Benoît Perez-Lamarque" w:date="2021-09-23T12:20:00Z">
            <w:rPr/>
          </w:rPrChange>
        </w:rPr>
      </w:pPr>
      <w:r w:rsidRPr="003501C7">
        <w:rPr>
          <w:lang w:val="en-US"/>
          <w:rPrChange w:id="4303" w:author="Benoît Perez-Lamarque" w:date="2021-09-23T12:20:00Z">
            <w:rPr/>
          </w:rPrChange>
        </w:rPr>
        <w:t>#         xright=j-1,</w:t>
      </w:r>
    </w:p>
    <w:p w14:paraId="3986C8E8" w14:textId="77777777" w:rsidR="003501C7" w:rsidRPr="003501C7" w:rsidRDefault="003501C7" w:rsidP="003501C7">
      <w:pPr>
        <w:rPr>
          <w:lang w:val="en-US"/>
          <w:rPrChange w:id="4304" w:author="Benoît Perez-Lamarque" w:date="2021-09-23T12:20:00Z">
            <w:rPr/>
          </w:rPrChange>
        </w:rPr>
      </w:pPr>
      <w:r w:rsidRPr="003501C7">
        <w:rPr>
          <w:lang w:val="en-US"/>
          <w:rPrChange w:id="4305" w:author="Benoît Perez-Lamarque" w:date="2021-09-23T12:20:00Z">
            <w:rPr/>
          </w:rPrChange>
        </w:rPr>
        <w:t>#         ybottom=i-1,</w:t>
      </w:r>
    </w:p>
    <w:p w14:paraId="02D63F4E" w14:textId="77777777" w:rsidR="003501C7" w:rsidRPr="003501C7" w:rsidRDefault="003501C7" w:rsidP="003501C7">
      <w:pPr>
        <w:rPr>
          <w:lang w:val="en-US"/>
          <w:rPrChange w:id="4306" w:author="Benoît Perez-Lamarque" w:date="2021-09-23T12:20:00Z">
            <w:rPr/>
          </w:rPrChange>
        </w:rPr>
      </w:pPr>
      <w:r w:rsidRPr="003501C7">
        <w:rPr>
          <w:lang w:val="en-US"/>
          <w:rPrChange w:id="4307" w:author="Benoît Perez-Lamarque" w:date="2021-09-23T12:20:00Z">
            <w:rPr/>
          </w:rPrChange>
        </w:rPr>
        <w:t>#         ytop=i,</w:t>
      </w:r>
    </w:p>
    <w:p w14:paraId="704750B3" w14:textId="77777777" w:rsidR="003501C7" w:rsidRPr="003501C7" w:rsidRDefault="003501C7" w:rsidP="003501C7">
      <w:pPr>
        <w:rPr>
          <w:lang w:val="en-US"/>
          <w:rPrChange w:id="4308" w:author="Benoît Perez-Lamarque" w:date="2021-09-23T12:20:00Z">
            <w:rPr/>
          </w:rPrChange>
        </w:rPr>
      </w:pPr>
      <w:r w:rsidRPr="003501C7">
        <w:rPr>
          <w:lang w:val="en-US"/>
          <w:rPrChange w:id="4309" w:author="Benoît Perez-Lamarque" w:date="2021-09-23T12:20:00Z">
            <w:rPr/>
          </w:rPrChange>
        </w:rPr>
        <w:t>#         border="lightgrey",</w:t>
      </w:r>
    </w:p>
    <w:p w14:paraId="7AEFDA2A" w14:textId="77777777" w:rsidR="003501C7" w:rsidRPr="003501C7" w:rsidRDefault="003501C7" w:rsidP="003501C7">
      <w:pPr>
        <w:rPr>
          <w:lang w:val="en-US"/>
          <w:rPrChange w:id="4310" w:author="Benoît Perez-Lamarque" w:date="2021-09-23T12:20:00Z">
            <w:rPr/>
          </w:rPrChange>
        </w:rPr>
      </w:pPr>
      <w:r w:rsidRPr="003501C7">
        <w:rPr>
          <w:lang w:val="en-US"/>
          <w:rPrChange w:id="4311" w:author="Benoît Perez-Lamarque" w:date="2021-09-23T12:20:00Z">
            <w:rPr/>
          </w:rPrChange>
        </w:rPr>
        <w:t>#         col="lightgrey"</w:t>
      </w:r>
    </w:p>
    <w:p w14:paraId="5E9166D5" w14:textId="77777777" w:rsidR="003501C7" w:rsidRPr="003501C7" w:rsidRDefault="003501C7" w:rsidP="003501C7">
      <w:pPr>
        <w:rPr>
          <w:lang w:val="en-US"/>
          <w:rPrChange w:id="4312" w:author="Benoît Perez-Lamarque" w:date="2021-09-23T12:20:00Z">
            <w:rPr/>
          </w:rPrChange>
        </w:rPr>
      </w:pPr>
      <w:r w:rsidRPr="003501C7">
        <w:rPr>
          <w:lang w:val="en-US"/>
          <w:rPrChange w:id="4313" w:author="Benoît Perez-Lamarque" w:date="2021-09-23T12:20:00Z">
            <w:rPr/>
          </w:rPrChange>
        </w:rPr>
        <w:t>#       )</w:t>
      </w:r>
    </w:p>
    <w:p w14:paraId="0B22D0AD" w14:textId="77777777" w:rsidR="003501C7" w:rsidRPr="003501C7" w:rsidRDefault="003501C7" w:rsidP="003501C7">
      <w:pPr>
        <w:rPr>
          <w:lang w:val="en-US"/>
          <w:rPrChange w:id="4314" w:author="Benoît Perez-Lamarque" w:date="2021-09-23T12:20:00Z">
            <w:rPr/>
          </w:rPrChange>
        </w:rPr>
      </w:pPr>
      <w:r w:rsidRPr="003501C7">
        <w:rPr>
          <w:lang w:val="en-US"/>
          <w:rPrChange w:id="4315" w:author="Benoît Perez-Lamarque" w:date="2021-09-23T12:20:00Z">
            <w:rPr/>
          </w:rPrChange>
        </w:rPr>
        <w:t>#     }</w:t>
      </w:r>
    </w:p>
    <w:p w14:paraId="51AC2169" w14:textId="77777777" w:rsidR="003501C7" w:rsidRPr="003501C7" w:rsidRDefault="003501C7" w:rsidP="003501C7">
      <w:pPr>
        <w:rPr>
          <w:lang w:val="en-US"/>
          <w:rPrChange w:id="4316" w:author="Benoît Perez-Lamarque" w:date="2021-09-23T12:20:00Z">
            <w:rPr/>
          </w:rPrChange>
        </w:rPr>
      </w:pPr>
      <w:r w:rsidRPr="003501C7">
        <w:rPr>
          <w:lang w:val="en-US"/>
          <w:rPrChange w:id="4317" w:author="Benoît Perez-Lamarque" w:date="2021-09-23T12:20:00Z">
            <w:rPr/>
          </w:rPrChange>
        </w:rPr>
        <w:t>#   }</w:t>
      </w:r>
    </w:p>
    <w:p w14:paraId="538AAB8F" w14:textId="77777777" w:rsidR="003501C7" w:rsidRPr="003501C7" w:rsidRDefault="003501C7" w:rsidP="003501C7">
      <w:pPr>
        <w:rPr>
          <w:lang w:val="en-US"/>
          <w:rPrChange w:id="4318" w:author="Benoît Perez-Lamarque" w:date="2021-09-23T12:20:00Z">
            <w:rPr/>
          </w:rPrChange>
        </w:rPr>
      </w:pPr>
      <w:r w:rsidRPr="003501C7">
        <w:rPr>
          <w:lang w:val="en-US"/>
          <w:rPrChange w:id="4319" w:author="Benoît Perez-Lamarque" w:date="2021-09-23T12:20:00Z">
            <w:rPr/>
          </w:rPrChange>
        </w:rPr>
        <w:t># }</w:t>
      </w:r>
    </w:p>
    <w:p w14:paraId="09E474CE" w14:textId="77777777" w:rsidR="003501C7" w:rsidRPr="003501C7" w:rsidRDefault="003501C7" w:rsidP="003501C7">
      <w:pPr>
        <w:rPr>
          <w:lang w:val="en-US"/>
          <w:rPrChange w:id="4320" w:author="Benoît Perez-Lamarque" w:date="2021-09-23T12:20:00Z">
            <w:rPr/>
          </w:rPrChange>
        </w:rPr>
      </w:pPr>
      <w:r w:rsidRPr="003501C7">
        <w:rPr>
          <w:lang w:val="en-US"/>
          <w:rPrChange w:id="4321" w:author="Benoît Perez-Lamarque" w:date="2021-09-23T12:20:00Z">
            <w:rPr/>
          </w:rPrChange>
        </w:rPr>
        <w:t xml:space="preserve"># </w:t>
      </w:r>
    </w:p>
    <w:p w14:paraId="1C61ACE0" w14:textId="77777777" w:rsidR="003501C7" w:rsidRPr="003501C7" w:rsidRDefault="003501C7" w:rsidP="003501C7">
      <w:pPr>
        <w:rPr>
          <w:lang w:val="en-US"/>
          <w:rPrChange w:id="4322" w:author="Benoît Perez-Lamarque" w:date="2021-09-23T12:20:00Z">
            <w:rPr/>
          </w:rPrChange>
        </w:rPr>
      </w:pPr>
      <w:r w:rsidRPr="003501C7">
        <w:rPr>
          <w:lang w:val="en-US"/>
          <w:rPrChange w:id="4323" w:author="Benoît Perez-Lamarque" w:date="2021-09-23T12:20:00Z">
            <w:rPr/>
          </w:rPrChange>
        </w:rPr>
        <w:t># addGrid(xmin=1, xmax=ncol(dataForSample), xintsmall=1, xintbig=1, ymin=0, ymax=nrow(dataForSample), yintsmall=1, yintbig=1, colsmall="white", colbig="white", axisPlot=FALSE)</w:t>
      </w:r>
    </w:p>
    <w:p w14:paraId="6A31BD07" w14:textId="77777777" w:rsidR="003501C7" w:rsidRPr="003501C7" w:rsidRDefault="003501C7" w:rsidP="003501C7">
      <w:pPr>
        <w:rPr>
          <w:lang w:val="en-US"/>
          <w:rPrChange w:id="4324" w:author="Benoît Perez-Lamarque" w:date="2021-09-23T12:20:00Z">
            <w:rPr/>
          </w:rPrChange>
        </w:rPr>
      </w:pPr>
    </w:p>
    <w:p w14:paraId="112DA377" w14:textId="77777777" w:rsidR="003501C7" w:rsidRPr="003501C7" w:rsidRDefault="003501C7" w:rsidP="003501C7">
      <w:pPr>
        <w:rPr>
          <w:lang w:val="en-US"/>
          <w:rPrChange w:id="4325" w:author="Benoît Perez-Lamarque" w:date="2021-09-23T12:20:00Z">
            <w:rPr/>
          </w:rPrChange>
        </w:rPr>
      </w:pPr>
      <w:r w:rsidRPr="003501C7">
        <w:rPr>
          <w:lang w:val="en-US"/>
          <w:rPrChange w:id="4326" w:author="Benoît Perez-Lamarque" w:date="2021-09-23T12:20:00Z">
            <w:rPr/>
          </w:rPrChange>
        </w:rPr>
        <w:t>dataForSample &lt;- dataForSample[dataForSample$SpeciesForPhylo != "Homo_sapiens",]</w:t>
      </w:r>
    </w:p>
    <w:p w14:paraId="1EE4D19E" w14:textId="77777777" w:rsidR="003501C7" w:rsidRPr="003501C7" w:rsidRDefault="003501C7" w:rsidP="003501C7">
      <w:pPr>
        <w:rPr>
          <w:lang w:val="en-US"/>
          <w:rPrChange w:id="4327" w:author="Benoît Perez-Lamarque" w:date="2021-09-23T12:20:00Z">
            <w:rPr/>
          </w:rPrChange>
        </w:rPr>
      </w:pPr>
      <w:r w:rsidRPr="003501C7">
        <w:rPr>
          <w:lang w:val="en-US"/>
          <w:rPrChange w:id="4328" w:author="Benoît Perez-Lamarque" w:date="2021-09-23T12:20:00Z">
            <w:rPr/>
          </w:rPrChange>
        </w:rPr>
        <w:t>dataForSample &lt;- dataForSample[order(dataForSample$SpeciesForPhylo),]</w:t>
      </w:r>
    </w:p>
    <w:p w14:paraId="4B4A5584" w14:textId="77777777" w:rsidR="003501C7" w:rsidRPr="003501C7" w:rsidRDefault="003501C7" w:rsidP="003501C7">
      <w:pPr>
        <w:rPr>
          <w:lang w:val="en-US"/>
          <w:rPrChange w:id="4329" w:author="Benoît Perez-Lamarque" w:date="2021-09-23T12:20:00Z">
            <w:rPr/>
          </w:rPrChange>
        </w:rPr>
      </w:pPr>
    </w:p>
    <w:p w14:paraId="7DBF8EDA" w14:textId="77777777" w:rsidR="003501C7" w:rsidRPr="003501C7" w:rsidRDefault="003501C7" w:rsidP="003501C7">
      <w:pPr>
        <w:rPr>
          <w:lang w:val="en-US"/>
          <w:rPrChange w:id="4330" w:author="Benoît Perez-Lamarque" w:date="2021-09-23T12:20:00Z">
            <w:rPr/>
          </w:rPrChange>
        </w:rPr>
      </w:pPr>
      <w:r w:rsidRPr="003501C7">
        <w:rPr>
          <w:lang w:val="en-US"/>
          <w:rPrChange w:id="4331" w:author="Benoît Perez-Lamarque" w:date="2021-09-23T12:20:00Z">
            <w:rPr/>
          </w:rPrChange>
        </w:rPr>
        <w:t>nbPlot=4</w:t>
      </w:r>
    </w:p>
    <w:p w14:paraId="38D84299" w14:textId="77777777" w:rsidR="003501C7" w:rsidRPr="003501C7" w:rsidRDefault="003501C7" w:rsidP="003501C7">
      <w:pPr>
        <w:rPr>
          <w:lang w:val="en-US"/>
          <w:rPrChange w:id="4332" w:author="Benoît Perez-Lamarque" w:date="2021-09-23T12:20:00Z">
            <w:rPr/>
          </w:rPrChange>
        </w:rPr>
      </w:pPr>
    </w:p>
    <w:p w14:paraId="5B7FB5BB" w14:textId="77777777" w:rsidR="003501C7" w:rsidRPr="003501C7" w:rsidRDefault="003501C7" w:rsidP="003501C7">
      <w:pPr>
        <w:rPr>
          <w:lang w:val="en-US"/>
          <w:rPrChange w:id="4333" w:author="Benoît Perez-Lamarque" w:date="2021-09-23T12:20:00Z">
            <w:rPr/>
          </w:rPrChange>
        </w:rPr>
      </w:pPr>
      <w:r w:rsidRPr="003501C7">
        <w:rPr>
          <w:lang w:val="en-US"/>
          <w:rPrChange w:id="4334" w:author="Benoît Perez-Lamarque" w:date="2021-09-23T12:20:00Z">
            <w:rPr/>
          </w:rPrChange>
        </w:rPr>
        <w:t>layout(mat=t(c(1:nbPlot)), widths=rep(5, times=nbPlot), heights=c(5*nbPlot))</w:t>
      </w:r>
    </w:p>
    <w:p w14:paraId="4D6BB215" w14:textId="77777777" w:rsidR="003501C7" w:rsidRDefault="003501C7" w:rsidP="003501C7">
      <w:r>
        <w:t>par(mar=c(0, 0, 3, 0.5), mgp=c(2, 0.5, 0), xpd=TRUE)</w:t>
      </w:r>
    </w:p>
    <w:p w14:paraId="379B9FBA" w14:textId="77777777" w:rsidR="003501C7" w:rsidRDefault="003501C7" w:rsidP="003501C7"/>
    <w:p w14:paraId="684B8313" w14:textId="77777777" w:rsidR="003501C7" w:rsidRPr="003501C7" w:rsidRDefault="003501C7" w:rsidP="003501C7">
      <w:pPr>
        <w:rPr>
          <w:lang w:val="en-US"/>
          <w:rPrChange w:id="4335" w:author="Benoît Perez-Lamarque" w:date="2021-09-23T12:20:00Z">
            <w:rPr/>
          </w:rPrChange>
        </w:rPr>
      </w:pPr>
      <w:r w:rsidRPr="003501C7">
        <w:rPr>
          <w:lang w:val="en-US"/>
          <w:rPrChange w:id="4336" w:author="Benoît Perez-Lamarque" w:date="2021-09-23T12:20:00Z">
            <w:rPr/>
          </w:rPrChange>
        </w:rPr>
        <w:t>for(p in 1:nbPlot){</w:t>
      </w:r>
    </w:p>
    <w:p w14:paraId="33F06E4F" w14:textId="77777777" w:rsidR="003501C7" w:rsidRPr="003501C7" w:rsidRDefault="003501C7" w:rsidP="003501C7">
      <w:pPr>
        <w:rPr>
          <w:lang w:val="en-US"/>
          <w:rPrChange w:id="4337" w:author="Benoît Perez-Lamarque" w:date="2021-09-23T12:20:00Z">
            <w:rPr/>
          </w:rPrChange>
        </w:rPr>
      </w:pPr>
      <w:r w:rsidRPr="003501C7">
        <w:rPr>
          <w:lang w:val="en-US"/>
          <w:rPrChange w:id="4338" w:author="Benoît Perez-Lamarque" w:date="2021-09-23T12:20:00Z">
            <w:rPr/>
          </w:rPrChange>
        </w:rPr>
        <w:t xml:space="preserve">  dataForSample_rdcplot &lt;- dataForSample[(1+(p-1)*nrow(dataForSample)/nbPlot):(1+(p)*nrow(dataForSample)/nbPlot),]</w:t>
      </w:r>
    </w:p>
    <w:p w14:paraId="29C49096" w14:textId="77777777" w:rsidR="003501C7" w:rsidRDefault="003501C7" w:rsidP="003501C7">
      <w:r w:rsidRPr="003501C7">
        <w:rPr>
          <w:lang w:val="en-US"/>
          <w:rPrChange w:id="4339" w:author="Benoît Perez-Lamarque" w:date="2021-09-23T12:20:00Z">
            <w:rPr/>
          </w:rPrChange>
        </w:rPr>
        <w:t xml:space="preserve">  </w:t>
      </w:r>
      <w:r>
        <w:t>plot(</w:t>
      </w:r>
    </w:p>
    <w:p w14:paraId="74EB93B2" w14:textId="77777777" w:rsidR="003501C7" w:rsidRDefault="003501C7" w:rsidP="003501C7">
      <w:r>
        <w:t xml:space="preserve">    x=0, y=0, xlab="", ylab="", cex.sub=1.6,</w:t>
      </w:r>
    </w:p>
    <w:p w14:paraId="0C8DFF44" w14:textId="77777777" w:rsidR="003501C7" w:rsidRPr="003501C7" w:rsidRDefault="003501C7" w:rsidP="003501C7">
      <w:pPr>
        <w:rPr>
          <w:lang w:val="en-US"/>
          <w:rPrChange w:id="4340" w:author="Benoît Perez-Lamarque" w:date="2021-09-23T12:20:00Z">
            <w:rPr/>
          </w:rPrChange>
        </w:rPr>
      </w:pPr>
      <w:r>
        <w:t xml:space="preserve">    </w:t>
      </w:r>
      <w:r w:rsidRPr="003501C7">
        <w:rPr>
          <w:lang w:val="en-US"/>
          <w:rPrChange w:id="4341" w:author="Benoît Perez-Lamarque" w:date="2021-09-23T12:20:00Z">
            <w:rPr/>
          </w:rPrChange>
        </w:rPr>
        <w:t>xlim=c(-10,ncol(dataForSample_rdcplot)-1), ylim=c(0,nrow(dataForSample_rdcplot)+3),</w:t>
      </w:r>
    </w:p>
    <w:p w14:paraId="3E8680E3" w14:textId="77777777" w:rsidR="003501C7" w:rsidRPr="003501C7" w:rsidRDefault="003501C7" w:rsidP="003501C7">
      <w:pPr>
        <w:rPr>
          <w:lang w:val="en-US"/>
          <w:rPrChange w:id="4342" w:author="Benoît Perez-Lamarque" w:date="2021-09-23T12:20:00Z">
            <w:rPr/>
          </w:rPrChange>
        </w:rPr>
      </w:pPr>
      <w:r w:rsidRPr="003501C7">
        <w:rPr>
          <w:lang w:val="en-US"/>
          <w:rPrChange w:id="4343" w:author="Benoît Perez-Lamarque" w:date="2021-09-23T12:20:00Z">
            <w:rPr/>
          </w:rPrChange>
        </w:rPr>
        <w:t xml:space="preserve">    las=1, type="n", tcl=-0.25, frame.plot=FALSE, </w:t>
      </w:r>
    </w:p>
    <w:p w14:paraId="490B4C3F" w14:textId="77777777" w:rsidR="003501C7" w:rsidRPr="003501C7" w:rsidRDefault="003501C7" w:rsidP="003501C7">
      <w:pPr>
        <w:rPr>
          <w:lang w:val="en-US"/>
          <w:rPrChange w:id="4344" w:author="Benoît Perez-Lamarque" w:date="2021-09-23T12:20:00Z">
            <w:rPr/>
          </w:rPrChange>
        </w:rPr>
      </w:pPr>
      <w:r w:rsidRPr="003501C7">
        <w:rPr>
          <w:lang w:val="en-US"/>
          <w:rPrChange w:id="4345" w:author="Benoît Perez-Lamarque" w:date="2021-09-23T12:20:00Z">
            <w:rPr/>
          </w:rPrChange>
        </w:rPr>
        <w:t xml:space="preserve">    xaxt="n",xaxs="i",yaxs="i", yaxt="n")</w:t>
      </w:r>
    </w:p>
    <w:p w14:paraId="5178E72D" w14:textId="77777777" w:rsidR="003501C7" w:rsidRPr="003501C7" w:rsidRDefault="003501C7" w:rsidP="003501C7">
      <w:pPr>
        <w:rPr>
          <w:lang w:val="en-US"/>
          <w:rPrChange w:id="4346" w:author="Benoît Perez-Lamarque" w:date="2021-09-23T12:20:00Z">
            <w:rPr/>
          </w:rPrChange>
        </w:rPr>
      </w:pPr>
      <w:r w:rsidRPr="003501C7">
        <w:rPr>
          <w:lang w:val="en-US"/>
          <w:rPrChange w:id="4347" w:author="Benoît Perez-Lamarque" w:date="2021-09-23T12:20:00Z">
            <w:rPr/>
          </w:rPrChange>
        </w:rPr>
        <w:t xml:space="preserve">  </w:t>
      </w:r>
    </w:p>
    <w:p w14:paraId="26497E78" w14:textId="77777777" w:rsidR="003501C7" w:rsidRPr="003501C7" w:rsidRDefault="003501C7" w:rsidP="003501C7">
      <w:pPr>
        <w:rPr>
          <w:lang w:val="en-US"/>
          <w:rPrChange w:id="4348" w:author="Benoît Perez-Lamarque" w:date="2021-09-23T12:20:00Z">
            <w:rPr/>
          </w:rPrChange>
        </w:rPr>
      </w:pPr>
      <w:r w:rsidRPr="003501C7">
        <w:rPr>
          <w:lang w:val="en-US"/>
          <w:rPrChange w:id="4349" w:author="Benoît Perez-Lamarque" w:date="2021-09-23T12:20:00Z">
            <w:rPr/>
          </w:rPrChange>
        </w:rPr>
        <w:t xml:space="preserve">  text(x=rep(-5, times=nrow(dataForSample_rdcplot)), y=1:nrow(dataForSample_rdcplot)-0.5, labels=dataForSample_rdcplot$SpeciesForPhylo, xpd=TRUE, cex=1.1)</w:t>
      </w:r>
    </w:p>
    <w:p w14:paraId="6C858241" w14:textId="77777777" w:rsidR="003501C7" w:rsidRPr="003501C7" w:rsidRDefault="003501C7" w:rsidP="003501C7">
      <w:pPr>
        <w:rPr>
          <w:lang w:val="en-US"/>
          <w:rPrChange w:id="4350" w:author="Benoît Perez-Lamarque" w:date="2021-09-23T12:20:00Z">
            <w:rPr/>
          </w:rPrChange>
        </w:rPr>
      </w:pPr>
      <w:r w:rsidRPr="003501C7">
        <w:rPr>
          <w:lang w:val="en-US"/>
          <w:rPrChange w:id="4351" w:author="Benoît Perez-Lamarque" w:date="2021-09-23T12:20:00Z">
            <w:rPr/>
          </w:rPrChange>
        </w:rPr>
        <w:t xml:space="preserve">  text(x=rep(-0.5, times=nrow(dataForSample_rdcplot)), y=1:nrow(dataForSample_rdcplot)-0.5, labels=dataForSample_rdcplot$Species, xpd=TRUE, cex=1.1)</w:t>
      </w:r>
    </w:p>
    <w:p w14:paraId="58E2EE73" w14:textId="77777777" w:rsidR="003501C7" w:rsidRPr="003501C7" w:rsidRDefault="003501C7" w:rsidP="003501C7">
      <w:pPr>
        <w:rPr>
          <w:lang w:val="en-US"/>
          <w:rPrChange w:id="4352" w:author="Benoît Perez-Lamarque" w:date="2021-09-23T12:20:00Z">
            <w:rPr/>
          </w:rPrChange>
        </w:rPr>
      </w:pPr>
      <w:r w:rsidRPr="003501C7">
        <w:rPr>
          <w:lang w:val="en-US"/>
          <w:rPrChange w:id="4353" w:author="Benoît Perez-Lamarque" w:date="2021-09-23T12:20:00Z">
            <w:rPr/>
          </w:rPrChange>
        </w:rPr>
        <w:t xml:space="preserve">  text(x=3:ncol(dataForSample_rdcplot)-1.5, y=rep(nrow(dataForSample_rdcplot)+2, times=length(3:ncol(dataForSample_rdcplot))), </w:t>
      </w:r>
      <w:r w:rsidRPr="003501C7">
        <w:rPr>
          <w:lang w:val="en-US"/>
          <w:rPrChange w:id="4354" w:author="Benoît Perez-Lamarque" w:date="2021-09-23T12:20:00Z">
            <w:rPr/>
          </w:rPrChange>
        </w:rPr>
        <w:lastRenderedPageBreak/>
        <w:t>labels=colnames(dataForSample_rdcplot)[3:ncol(dataForSample_rdcplot)], xpd=TRUE, cex=1.1, srt=45)</w:t>
      </w:r>
    </w:p>
    <w:p w14:paraId="14E28EEB" w14:textId="77777777" w:rsidR="003501C7" w:rsidRPr="003501C7" w:rsidRDefault="003501C7" w:rsidP="003501C7">
      <w:pPr>
        <w:rPr>
          <w:lang w:val="en-US"/>
          <w:rPrChange w:id="4355" w:author="Benoît Perez-Lamarque" w:date="2021-09-23T12:20:00Z">
            <w:rPr/>
          </w:rPrChange>
        </w:rPr>
      </w:pPr>
      <w:r w:rsidRPr="003501C7">
        <w:rPr>
          <w:lang w:val="en-US"/>
          <w:rPrChange w:id="4356" w:author="Benoît Perez-Lamarque" w:date="2021-09-23T12:20:00Z">
            <w:rPr/>
          </w:rPrChange>
        </w:rPr>
        <w:t xml:space="preserve">  </w:t>
      </w:r>
    </w:p>
    <w:p w14:paraId="52917861" w14:textId="77777777" w:rsidR="003501C7" w:rsidRPr="003501C7" w:rsidRDefault="003501C7" w:rsidP="003501C7">
      <w:pPr>
        <w:rPr>
          <w:lang w:val="en-US"/>
          <w:rPrChange w:id="4357" w:author="Benoît Perez-Lamarque" w:date="2021-09-23T12:20:00Z">
            <w:rPr/>
          </w:rPrChange>
        </w:rPr>
      </w:pPr>
      <w:r w:rsidRPr="003501C7">
        <w:rPr>
          <w:lang w:val="en-US"/>
          <w:rPrChange w:id="4358" w:author="Benoît Perez-Lamarque" w:date="2021-09-23T12:20:00Z">
            <w:rPr/>
          </w:rPrChange>
        </w:rPr>
        <w:t xml:space="preserve">  for(i in 1:nrow(dataForSample_rdcplot)){</w:t>
      </w:r>
    </w:p>
    <w:p w14:paraId="31C4051E" w14:textId="77777777" w:rsidR="003501C7" w:rsidRPr="003501C7" w:rsidRDefault="003501C7" w:rsidP="003501C7">
      <w:pPr>
        <w:rPr>
          <w:lang w:val="en-US"/>
          <w:rPrChange w:id="4359" w:author="Benoît Perez-Lamarque" w:date="2021-09-23T12:20:00Z">
            <w:rPr/>
          </w:rPrChange>
        </w:rPr>
      </w:pPr>
      <w:r w:rsidRPr="003501C7">
        <w:rPr>
          <w:lang w:val="en-US"/>
          <w:rPrChange w:id="4360" w:author="Benoît Perez-Lamarque" w:date="2021-09-23T12:20:00Z">
            <w:rPr/>
          </w:rPrChange>
        </w:rPr>
        <w:t xml:space="preserve">    for(j in 3:ncol(dataForSample_rdcplot)){</w:t>
      </w:r>
    </w:p>
    <w:p w14:paraId="48052E9C" w14:textId="77777777" w:rsidR="003501C7" w:rsidRPr="003501C7" w:rsidRDefault="003501C7" w:rsidP="003501C7">
      <w:pPr>
        <w:rPr>
          <w:lang w:val="en-US"/>
          <w:rPrChange w:id="4361" w:author="Benoît Perez-Lamarque" w:date="2021-09-23T12:20:00Z">
            <w:rPr/>
          </w:rPrChange>
        </w:rPr>
      </w:pPr>
      <w:r w:rsidRPr="003501C7">
        <w:rPr>
          <w:lang w:val="en-US"/>
          <w:rPrChange w:id="4362" w:author="Benoît Perez-Lamarque" w:date="2021-09-23T12:20:00Z">
            <w:rPr/>
          </w:rPrChange>
        </w:rPr>
        <w:t xml:space="preserve">      if(!is.na(dataForSample_rdcplot[i,j])&amp;dataForSample_rdcplot[i,j]==1){</w:t>
      </w:r>
    </w:p>
    <w:p w14:paraId="09D9E0EE" w14:textId="77777777" w:rsidR="003501C7" w:rsidRPr="003501C7" w:rsidRDefault="003501C7" w:rsidP="003501C7">
      <w:pPr>
        <w:rPr>
          <w:lang w:val="en-US"/>
          <w:rPrChange w:id="4363" w:author="Benoît Perez-Lamarque" w:date="2021-09-23T12:20:00Z">
            <w:rPr/>
          </w:rPrChange>
        </w:rPr>
      </w:pPr>
      <w:r w:rsidRPr="003501C7">
        <w:rPr>
          <w:lang w:val="en-US"/>
          <w:rPrChange w:id="4364" w:author="Benoît Perez-Lamarque" w:date="2021-09-23T12:20:00Z">
            <w:rPr/>
          </w:rPrChange>
        </w:rPr>
        <w:t xml:space="preserve">        rect(</w:t>
      </w:r>
    </w:p>
    <w:p w14:paraId="0696BE2A" w14:textId="77777777" w:rsidR="003501C7" w:rsidRPr="003501C7" w:rsidRDefault="003501C7" w:rsidP="003501C7">
      <w:pPr>
        <w:rPr>
          <w:lang w:val="en-US"/>
          <w:rPrChange w:id="4365" w:author="Benoît Perez-Lamarque" w:date="2021-09-23T12:20:00Z">
            <w:rPr/>
          </w:rPrChange>
        </w:rPr>
      </w:pPr>
      <w:r w:rsidRPr="003501C7">
        <w:rPr>
          <w:lang w:val="en-US"/>
          <w:rPrChange w:id="4366" w:author="Benoît Perez-Lamarque" w:date="2021-09-23T12:20:00Z">
            <w:rPr/>
          </w:rPrChange>
        </w:rPr>
        <w:t xml:space="preserve">          xleft=j-2,</w:t>
      </w:r>
    </w:p>
    <w:p w14:paraId="600A1178" w14:textId="77777777" w:rsidR="003501C7" w:rsidRPr="003501C7" w:rsidRDefault="003501C7" w:rsidP="003501C7">
      <w:pPr>
        <w:rPr>
          <w:lang w:val="en-US"/>
          <w:rPrChange w:id="4367" w:author="Benoît Perez-Lamarque" w:date="2021-09-23T12:20:00Z">
            <w:rPr/>
          </w:rPrChange>
        </w:rPr>
      </w:pPr>
      <w:r w:rsidRPr="003501C7">
        <w:rPr>
          <w:lang w:val="en-US"/>
          <w:rPrChange w:id="4368" w:author="Benoît Perez-Lamarque" w:date="2021-09-23T12:20:00Z">
            <w:rPr/>
          </w:rPrChange>
        </w:rPr>
        <w:t xml:space="preserve">          xright=j-1,</w:t>
      </w:r>
    </w:p>
    <w:p w14:paraId="7D4D1BFB" w14:textId="77777777" w:rsidR="003501C7" w:rsidRPr="003501C7" w:rsidRDefault="003501C7" w:rsidP="003501C7">
      <w:pPr>
        <w:rPr>
          <w:lang w:val="en-US"/>
          <w:rPrChange w:id="4369" w:author="Benoît Perez-Lamarque" w:date="2021-09-23T12:20:00Z">
            <w:rPr/>
          </w:rPrChange>
        </w:rPr>
      </w:pPr>
      <w:r w:rsidRPr="003501C7">
        <w:rPr>
          <w:lang w:val="en-US"/>
          <w:rPrChange w:id="4370" w:author="Benoît Perez-Lamarque" w:date="2021-09-23T12:20:00Z">
            <w:rPr/>
          </w:rPrChange>
        </w:rPr>
        <w:t xml:space="preserve">          ybottom=i-1,</w:t>
      </w:r>
    </w:p>
    <w:p w14:paraId="123761E6" w14:textId="77777777" w:rsidR="003501C7" w:rsidRPr="003501C7" w:rsidRDefault="003501C7" w:rsidP="003501C7">
      <w:pPr>
        <w:rPr>
          <w:lang w:val="en-US"/>
          <w:rPrChange w:id="4371" w:author="Benoît Perez-Lamarque" w:date="2021-09-23T12:20:00Z">
            <w:rPr/>
          </w:rPrChange>
        </w:rPr>
      </w:pPr>
      <w:r w:rsidRPr="003501C7">
        <w:rPr>
          <w:lang w:val="en-US"/>
          <w:rPrChange w:id="4372" w:author="Benoît Perez-Lamarque" w:date="2021-09-23T12:20:00Z">
            <w:rPr/>
          </w:rPrChange>
        </w:rPr>
        <w:t xml:space="preserve">          ytop=i,</w:t>
      </w:r>
    </w:p>
    <w:p w14:paraId="71B375D1" w14:textId="77777777" w:rsidR="003501C7" w:rsidRPr="003501C7" w:rsidRDefault="003501C7" w:rsidP="003501C7">
      <w:pPr>
        <w:rPr>
          <w:lang w:val="en-US"/>
          <w:rPrChange w:id="4373" w:author="Benoît Perez-Lamarque" w:date="2021-09-23T12:20:00Z">
            <w:rPr/>
          </w:rPrChange>
        </w:rPr>
      </w:pPr>
      <w:r w:rsidRPr="003501C7">
        <w:rPr>
          <w:lang w:val="en-US"/>
          <w:rPrChange w:id="4374" w:author="Benoît Perez-Lamarque" w:date="2021-09-23T12:20:00Z">
            <w:rPr/>
          </w:rPrChange>
        </w:rPr>
        <w:t xml:space="preserve">          border="black",</w:t>
      </w:r>
    </w:p>
    <w:p w14:paraId="0CBBB4C9" w14:textId="77777777" w:rsidR="003501C7" w:rsidRPr="003501C7" w:rsidRDefault="003501C7" w:rsidP="003501C7">
      <w:pPr>
        <w:rPr>
          <w:lang w:val="en-US"/>
          <w:rPrChange w:id="4375" w:author="Benoît Perez-Lamarque" w:date="2021-09-23T12:20:00Z">
            <w:rPr/>
          </w:rPrChange>
        </w:rPr>
      </w:pPr>
      <w:r w:rsidRPr="003501C7">
        <w:rPr>
          <w:lang w:val="en-US"/>
          <w:rPrChange w:id="4376" w:author="Benoît Perez-Lamarque" w:date="2021-09-23T12:20:00Z">
            <w:rPr/>
          </w:rPrChange>
        </w:rPr>
        <w:t xml:space="preserve">          col="black"</w:t>
      </w:r>
    </w:p>
    <w:p w14:paraId="18133F31" w14:textId="77777777" w:rsidR="003501C7" w:rsidRPr="003501C7" w:rsidRDefault="003501C7" w:rsidP="003501C7">
      <w:pPr>
        <w:rPr>
          <w:lang w:val="en-US"/>
          <w:rPrChange w:id="4377" w:author="Benoît Perez-Lamarque" w:date="2021-09-23T12:20:00Z">
            <w:rPr/>
          </w:rPrChange>
        </w:rPr>
      </w:pPr>
      <w:r w:rsidRPr="003501C7">
        <w:rPr>
          <w:lang w:val="en-US"/>
          <w:rPrChange w:id="4378" w:author="Benoît Perez-Lamarque" w:date="2021-09-23T12:20:00Z">
            <w:rPr/>
          </w:rPrChange>
        </w:rPr>
        <w:t xml:space="preserve">        )</w:t>
      </w:r>
    </w:p>
    <w:p w14:paraId="356BE8CF" w14:textId="77777777" w:rsidR="003501C7" w:rsidRPr="003501C7" w:rsidRDefault="003501C7" w:rsidP="003501C7">
      <w:pPr>
        <w:rPr>
          <w:lang w:val="en-US"/>
          <w:rPrChange w:id="4379" w:author="Benoît Perez-Lamarque" w:date="2021-09-23T12:20:00Z">
            <w:rPr/>
          </w:rPrChange>
        </w:rPr>
      </w:pPr>
      <w:r w:rsidRPr="003501C7">
        <w:rPr>
          <w:lang w:val="en-US"/>
          <w:rPrChange w:id="4380" w:author="Benoît Perez-Lamarque" w:date="2021-09-23T12:20:00Z">
            <w:rPr/>
          </w:rPrChange>
        </w:rPr>
        <w:t xml:space="preserve">      } else{</w:t>
      </w:r>
    </w:p>
    <w:p w14:paraId="07CF14E9" w14:textId="77777777" w:rsidR="003501C7" w:rsidRPr="003501C7" w:rsidRDefault="003501C7" w:rsidP="003501C7">
      <w:pPr>
        <w:rPr>
          <w:lang w:val="en-US"/>
          <w:rPrChange w:id="4381" w:author="Benoît Perez-Lamarque" w:date="2021-09-23T12:20:00Z">
            <w:rPr/>
          </w:rPrChange>
        </w:rPr>
      </w:pPr>
      <w:r w:rsidRPr="003501C7">
        <w:rPr>
          <w:lang w:val="en-US"/>
          <w:rPrChange w:id="4382" w:author="Benoît Perez-Lamarque" w:date="2021-09-23T12:20:00Z">
            <w:rPr/>
          </w:rPrChange>
        </w:rPr>
        <w:t xml:space="preserve">        rect(</w:t>
      </w:r>
    </w:p>
    <w:p w14:paraId="2E61DB9A" w14:textId="77777777" w:rsidR="003501C7" w:rsidRPr="003501C7" w:rsidRDefault="003501C7" w:rsidP="003501C7">
      <w:pPr>
        <w:rPr>
          <w:lang w:val="en-US"/>
          <w:rPrChange w:id="4383" w:author="Benoît Perez-Lamarque" w:date="2021-09-23T12:20:00Z">
            <w:rPr/>
          </w:rPrChange>
        </w:rPr>
      </w:pPr>
      <w:r w:rsidRPr="003501C7">
        <w:rPr>
          <w:lang w:val="en-US"/>
          <w:rPrChange w:id="4384" w:author="Benoît Perez-Lamarque" w:date="2021-09-23T12:20:00Z">
            <w:rPr/>
          </w:rPrChange>
        </w:rPr>
        <w:t xml:space="preserve">          xleft=j-2,</w:t>
      </w:r>
    </w:p>
    <w:p w14:paraId="7B327C2E" w14:textId="77777777" w:rsidR="003501C7" w:rsidRPr="003501C7" w:rsidRDefault="003501C7" w:rsidP="003501C7">
      <w:pPr>
        <w:rPr>
          <w:lang w:val="en-US"/>
          <w:rPrChange w:id="4385" w:author="Benoît Perez-Lamarque" w:date="2021-09-23T12:20:00Z">
            <w:rPr/>
          </w:rPrChange>
        </w:rPr>
      </w:pPr>
      <w:r w:rsidRPr="003501C7">
        <w:rPr>
          <w:lang w:val="en-US"/>
          <w:rPrChange w:id="4386" w:author="Benoît Perez-Lamarque" w:date="2021-09-23T12:20:00Z">
            <w:rPr/>
          </w:rPrChange>
        </w:rPr>
        <w:t xml:space="preserve">          xright=j-1,</w:t>
      </w:r>
    </w:p>
    <w:p w14:paraId="5AD2FDBA" w14:textId="77777777" w:rsidR="003501C7" w:rsidRPr="003501C7" w:rsidRDefault="003501C7" w:rsidP="003501C7">
      <w:pPr>
        <w:rPr>
          <w:lang w:val="en-US"/>
          <w:rPrChange w:id="4387" w:author="Benoît Perez-Lamarque" w:date="2021-09-23T12:20:00Z">
            <w:rPr/>
          </w:rPrChange>
        </w:rPr>
      </w:pPr>
      <w:r w:rsidRPr="003501C7">
        <w:rPr>
          <w:lang w:val="en-US"/>
          <w:rPrChange w:id="4388" w:author="Benoît Perez-Lamarque" w:date="2021-09-23T12:20:00Z">
            <w:rPr/>
          </w:rPrChange>
        </w:rPr>
        <w:t xml:space="preserve">          ybottom=i-1,</w:t>
      </w:r>
    </w:p>
    <w:p w14:paraId="6B5C9CB6" w14:textId="77777777" w:rsidR="003501C7" w:rsidRPr="003501C7" w:rsidRDefault="003501C7" w:rsidP="003501C7">
      <w:pPr>
        <w:rPr>
          <w:lang w:val="en-US"/>
          <w:rPrChange w:id="4389" w:author="Benoît Perez-Lamarque" w:date="2021-09-23T12:20:00Z">
            <w:rPr/>
          </w:rPrChange>
        </w:rPr>
      </w:pPr>
      <w:r w:rsidRPr="003501C7">
        <w:rPr>
          <w:lang w:val="en-US"/>
          <w:rPrChange w:id="4390" w:author="Benoît Perez-Lamarque" w:date="2021-09-23T12:20:00Z">
            <w:rPr/>
          </w:rPrChange>
        </w:rPr>
        <w:t xml:space="preserve">          ytop=i,</w:t>
      </w:r>
    </w:p>
    <w:p w14:paraId="5AF4F1A5" w14:textId="77777777" w:rsidR="003501C7" w:rsidRPr="003501C7" w:rsidRDefault="003501C7" w:rsidP="003501C7">
      <w:pPr>
        <w:rPr>
          <w:lang w:val="en-US"/>
          <w:rPrChange w:id="4391" w:author="Benoît Perez-Lamarque" w:date="2021-09-23T12:21:00Z">
            <w:rPr/>
          </w:rPrChange>
        </w:rPr>
      </w:pPr>
      <w:r w:rsidRPr="003501C7">
        <w:rPr>
          <w:lang w:val="en-US"/>
          <w:rPrChange w:id="4392" w:author="Benoît Perez-Lamarque" w:date="2021-09-23T12:20:00Z">
            <w:rPr/>
          </w:rPrChange>
        </w:rPr>
        <w:t xml:space="preserve">          </w:t>
      </w:r>
      <w:r w:rsidRPr="003501C7">
        <w:rPr>
          <w:lang w:val="en-US"/>
          <w:rPrChange w:id="4393" w:author="Benoît Perez-Lamarque" w:date="2021-09-23T12:21:00Z">
            <w:rPr/>
          </w:rPrChange>
        </w:rPr>
        <w:t>border="lightgrey",</w:t>
      </w:r>
    </w:p>
    <w:p w14:paraId="01E726C7" w14:textId="77777777" w:rsidR="003501C7" w:rsidRPr="003501C7" w:rsidRDefault="003501C7" w:rsidP="003501C7">
      <w:pPr>
        <w:rPr>
          <w:lang w:val="en-US"/>
          <w:rPrChange w:id="4394" w:author="Benoît Perez-Lamarque" w:date="2021-09-23T12:21:00Z">
            <w:rPr/>
          </w:rPrChange>
        </w:rPr>
      </w:pPr>
      <w:r w:rsidRPr="003501C7">
        <w:rPr>
          <w:lang w:val="en-US"/>
          <w:rPrChange w:id="4395" w:author="Benoît Perez-Lamarque" w:date="2021-09-23T12:21:00Z">
            <w:rPr/>
          </w:rPrChange>
        </w:rPr>
        <w:t xml:space="preserve">          col="lightgrey"</w:t>
      </w:r>
    </w:p>
    <w:p w14:paraId="1BC75FFC" w14:textId="77777777" w:rsidR="003501C7" w:rsidRPr="003501C7" w:rsidRDefault="003501C7" w:rsidP="003501C7">
      <w:pPr>
        <w:rPr>
          <w:lang w:val="en-US"/>
          <w:rPrChange w:id="4396" w:author="Benoît Perez-Lamarque" w:date="2021-09-23T12:21:00Z">
            <w:rPr/>
          </w:rPrChange>
        </w:rPr>
      </w:pPr>
      <w:r w:rsidRPr="003501C7">
        <w:rPr>
          <w:lang w:val="en-US"/>
          <w:rPrChange w:id="4397" w:author="Benoît Perez-Lamarque" w:date="2021-09-23T12:21:00Z">
            <w:rPr/>
          </w:rPrChange>
        </w:rPr>
        <w:t xml:space="preserve">        )</w:t>
      </w:r>
    </w:p>
    <w:p w14:paraId="4ABA0929" w14:textId="77777777" w:rsidR="003501C7" w:rsidRPr="003501C7" w:rsidRDefault="003501C7" w:rsidP="003501C7">
      <w:pPr>
        <w:rPr>
          <w:lang w:val="en-US"/>
          <w:rPrChange w:id="4398" w:author="Benoît Perez-Lamarque" w:date="2021-09-23T12:21:00Z">
            <w:rPr/>
          </w:rPrChange>
        </w:rPr>
      </w:pPr>
      <w:r w:rsidRPr="003501C7">
        <w:rPr>
          <w:lang w:val="en-US"/>
          <w:rPrChange w:id="4399" w:author="Benoît Perez-Lamarque" w:date="2021-09-23T12:21:00Z">
            <w:rPr/>
          </w:rPrChange>
        </w:rPr>
        <w:t xml:space="preserve">      }</w:t>
      </w:r>
    </w:p>
    <w:p w14:paraId="5DFE46BB" w14:textId="77777777" w:rsidR="003501C7" w:rsidRPr="003501C7" w:rsidRDefault="003501C7" w:rsidP="003501C7">
      <w:pPr>
        <w:rPr>
          <w:lang w:val="en-US"/>
          <w:rPrChange w:id="4400" w:author="Benoît Perez-Lamarque" w:date="2021-09-23T12:21:00Z">
            <w:rPr/>
          </w:rPrChange>
        </w:rPr>
      </w:pPr>
      <w:r w:rsidRPr="003501C7">
        <w:rPr>
          <w:lang w:val="en-US"/>
          <w:rPrChange w:id="4401" w:author="Benoît Perez-Lamarque" w:date="2021-09-23T12:21:00Z">
            <w:rPr/>
          </w:rPrChange>
        </w:rPr>
        <w:t xml:space="preserve">    }</w:t>
      </w:r>
    </w:p>
    <w:p w14:paraId="7EEC4FCB" w14:textId="77777777" w:rsidR="003501C7" w:rsidRPr="003501C7" w:rsidRDefault="003501C7" w:rsidP="003501C7">
      <w:pPr>
        <w:rPr>
          <w:lang w:val="en-US"/>
          <w:rPrChange w:id="4402" w:author="Benoît Perez-Lamarque" w:date="2021-09-23T12:21:00Z">
            <w:rPr/>
          </w:rPrChange>
        </w:rPr>
      </w:pPr>
      <w:r w:rsidRPr="003501C7">
        <w:rPr>
          <w:lang w:val="en-US"/>
          <w:rPrChange w:id="4403" w:author="Benoît Perez-Lamarque" w:date="2021-09-23T12:21:00Z">
            <w:rPr/>
          </w:rPrChange>
        </w:rPr>
        <w:t xml:space="preserve">  }</w:t>
      </w:r>
    </w:p>
    <w:p w14:paraId="4ABE131C" w14:textId="77777777" w:rsidR="003501C7" w:rsidRPr="003501C7" w:rsidRDefault="003501C7" w:rsidP="003501C7">
      <w:pPr>
        <w:rPr>
          <w:lang w:val="en-US"/>
          <w:rPrChange w:id="4404" w:author="Benoît Perez-Lamarque" w:date="2021-09-23T12:21:00Z">
            <w:rPr/>
          </w:rPrChange>
        </w:rPr>
      </w:pPr>
      <w:r w:rsidRPr="003501C7">
        <w:rPr>
          <w:lang w:val="en-US"/>
          <w:rPrChange w:id="4405" w:author="Benoît Perez-Lamarque" w:date="2021-09-23T12:21:00Z">
            <w:rPr/>
          </w:rPrChange>
        </w:rPr>
        <w:t xml:space="preserve">  </w:t>
      </w:r>
    </w:p>
    <w:p w14:paraId="78EFF674" w14:textId="77777777" w:rsidR="003501C7" w:rsidRPr="003501C7" w:rsidRDefault="003501C7" w:rsidP="003501C7">
      <w:pPr>
        <w:rPr>
          <w:lang w:val="en-US"/>
          <w:rPrChange w:id="4406" w:author="Benoît Perez-Lamarque" w:date="2021-09-23T12:21:00Z">
            <w:rPr/>
          </w:rPrChange>
        </w:rPr>
      </w:pPr>
      <w:r w:rsidRPr="003501C7">
        <w:rPr>
          <w:lang w:val="en-US"/>
          <w:rPrChange w:id="4407" w:author="Benoît Perez-Lamarque" w:date="2021-09-23T12:21:00Z">
            <w:rPr/>
          </w:rPrChange>
        </w:rPr>
        <w:t xml:space="preserve">  addGrid(xmin=1, xmax=ncol(dataForSample_rdcplot), xintsmall=1, xintbig=1, ymin=0, ymax=nrow(dataForSample_rdcplot), yintsmall=1, yintbig=1, colsmall="white", colbig="white", axisPlot=FALSE)</w:t>
      </w:r>
    </w:p>
    <w:p w14:paraId="28CEC5D0" w14:textId="77777777" w:rsidR="003501C7" w:rsidRPr="003501C7" w:rsidRDefault="003501C7" w:rsidP="003501C7">
      <w:pPr>
        <w:rPr>
          <w:lang w:val="en-US"/>
          <w:rPrChange w:id="4408" w:author="Benoît Perez-Lamarque" w:date="2021-09-23T12:21:00Z">
            <w:rPr/>
          </w:rPrChange>
        </w:rPr>
      </w:pPr>
      <w:r w:rsidRPr="003501C7">
        <w:rPr>
          <w:lang w:val="en-US"/>
          <w:rPrChange w:id="4409" w:author="Benoît Perez-Lamarque" w:date="2021-09-23T12:21:00Z">
            <w:rPr/>
          </w:rPrChange>
        </w:rPr>
        <w:t xml:space="preserve">  #if(p==2){cat('\r\n\r\n')} #Allows to consider plot as a new figure at each step of the loop</w:t>
      </w:r>
    </w:p>
    <w:p w14:paraId="1F879834" w14:textId="77777777" w:rsidR="003501C7" w:rsidRPr="003501C7" w:rsidRDefault="003501C7" w:rsidP="003501C7">
      <w:pPr>
        <w:rPr>
          <w:lang w:val="en-US"/>
          <w:rPrChange w:id="4410" w:author="Benoît Perez-Lamarque" w:date="2021-09-23T12:21:00Z">
            <w:rPr/>
          </w:rPrChange>
        </w:rPr>
      </w:pPr>
      <w:r w:rsidRPr="003501C7">
        <w:rPr>
          <w:lang w:val="en-US"/>
          <w:rPrChange w:id="4411" w:author="Benoît Perez-Lamarque" w:date="2021-09-23T12:21:00Z">
            <w:rPr/>
          </w:rPrChange>
        </w:rPr>
        <w:t>}</w:t>
      </w:r>
    </w:p>
    <w:p w14:paraId="2FE6BBFD" w14:textId="77777777" w:rsidR="003501C7" w:rsidRPr="003501C7" w:rsidRDefault="003501C7" w:rsidP="003501C7">
      <w:pPr>
        <w:rPr>
          <w:lang w:val="en-US"/>
          <w:rPrChange w:id="4412" w:author="Benoît Perez-Lamarque" w:date="2021-09-23T12:21:00Z">
            <w:rPr/>
          </w:rPrChange>
        </w:rPr>
      </w:pPr>
    </w:p>
    <w:p w14:paraId="41C69C1F" w14:textId="77777777" w:rsidR="003501C7" w:rsidRPr="003501C7" w:rsidRDefault="003501C7" w:rsidP="003501C7">
      <w:pPr>
        <w:rPr>
          <w:lang w:val="en-US"/>
          <w:rPrChange w:id="4413" w:author="Benoît Perez-Lamarque" w:date="2021-09-23T12:21:00Z">
            <w:rPr/>
          </w:rPrChange>
        </w:rPr>
      </w:pPr>
      <w:r w:rsidRPr="003501C7">
        <w:rPr>
          <w:lang w:val="en-US"/>
          <w:rPrChange w:id="4414" w:author="Benoît Perez-Lamarque" w:date="2021-09-23T12:21:00Z">
            <w:rPr/>
          </w:rPrChange>
        </w:rPr>
        <w:t>```</w:t>
      </w:r>
    </w:p>
    <w:p w14:paraId="7B60287A" w14:textId="77777777" w:rsidR="003501C7" w:rsidRPr="003501C7" w:rsidRDefault="003501C7" w:rsidP="003501C7">
      <w:pPr>
        <w:rPr>
          <w:lang w:val="en-US"/>
          <w:rPrChange w:id="4415" w:author="Benoît Perez-Lamarque" w:date="2021-09-23T12:21:00Z">
            <w:rPr/>
          </w:rPrChange>
        </w:rPr>
      </w:pPr>
    </w:p>
    <w:p w14:paraId="32FDBAA5" w14:textId="77777777" w:rsidR="003501C7" w:rsidRPr="003501C7" w:rsidRDefault="003501C7" w:rsidP="003501C7">
      <w:pPr>
        <w:rPr>
          <w:lang w:val="en-US"/>
          <w:rPrChange w:id="4416" w:author="Benoît Perez-Lamarque" w:date="2021-09-23T12:21:00Z">
            <w:rPr/>
          </w:rPrChange>
        </w:rPr>
      </w:pPr>
      <w:r w:rsidRPr="003501C7">
        <w:rPr>
          <w:lang w:val="en-US"/>
          <w:rPrChange w:id="4417" w:author="Benoît Perez-Lamarque" w:date="2021-09-23T12:21:00Z">
            <w:rPr/>
          </w:rPrChange>
        </w:rPr>
        <w:t>\clearpage</w:t>
      </w:r>
    </w:p>
    <w:p w14:paraId="4AEE1C30" w14:textId="77777777" w:rsidR="003501C7" w:rsidRPr="003501C7" w:rsidRDefault="003501C7" w:rsidP="003501C7">
      <w:pPr>
        <w:rPr>
          <w:lang w:val="en-US"/>
          <w:rPrChange w:id="4418" w:author="Benoît Perez-Lamarque" w:date="2021-09-23T12:21:00Z">
            <w:rPr/>
          </w:rPrChange>
        </w:rPr>
      </w:pPr>
    </w:p>
    <w:p w14:paraId="2BBC4BE2" w14:textId="77777777" w:rsidR="003501C7" w:rsidRPr="003501C7" w:rsidRDefault="003501C7" w:rsidP="003501C7">
      <w:pPr>
        <w:rPr>
          <w:lang w:val="en-US"/>
          <w:rPrChange w:id="4419" w:author="Benoît Perez-Lamarque" w:date="2021-09-23T12:21:00Z">
            <w:rPr/>
          </w:rPrChange>
        </w:rPr>
      </w:pPr>
      <w:r w:rsidRPr="003501C7">
        <w:rPr>
          <w:lang w:val="en-US"/>
          <w:rPrChange w:id="4420" w:author="Benoît Perez-Lamarque" w:date="2021-09-23T12:21:00Z">
            <w:rPr/>
          </w:rPrChange>
        </w:rPr>
        <w:t>### Primate diversification rate over time</w:t>
      </w:r>
    </w:p>
    <w:p w14:paraId="71B7ECE6" w14:textId="77777777" w:rsidR="003501C7" w:rsidRPr="003501C7" w:rsidRDefault="003501C7" w:rsidP="003501C7">
      <w:pPr>
        <w:rPr>
          <w:lang w:val="en-US"/>
          <w:rPrChange w:id="4421" w:author="Benoît Perez-Lamarque" w:date="2021-09-23T12:21:00Z">
            <w:rPr/>
          </w:rPrChange>
        </w:rPr>
      </w:pPr>
    </w:p>
    <w:p w14:paraId="38081E8E" w14:textId="77777777" w:rsidR="003501C7" w:rsidRPr="003501C7" w:rsidRDefault="003501C7" w:rsidP="003501C7">
      <w:pPr>
        <w:rPr>
          <w:lang w:val="en-US"/>
          <w:rPrChange w:id="4422" w:author="Benoît Perez-Lamarque" w:date="2021-09-23T12:21:00Z">
            <w:rPr/>
          </w:rPrChange>
        </w:rPr>
      </w:pPr>
      <w:r w:rsidRPr="003501C7">
        <w:rPr>
          <w:lang w:val="en-US"/>
          <w:rPrChange w:id="4423" w:author="Benoît Perez-Lamarque" w:date="2021-09-23T12:21:00Z">
            <w:rPr/>
          </w:rPrChange>
        </w:rPr>
        <w:t xml:space="preserve">```{r figdiversificationTime, fig.pos='H', include=TRUE, warning = FALSE, message = FALSE, fig.width=4.5, fig.height=4.5, fig.cap="\\footnotesize 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breakpoints, depicted by the plain dots and the vertical dotted bars, were thus estimated based on a three-linear regression segmentation using the *strucchange* package [@strucchange1; @strucchange2; @strucchange3; see the vignette package for statistical details]. The three fitted regressions </w:t>
      </w:r>
      <w:r w:rsidRPr="003501C7">
        <w:rPr>
          <w:lang w:val="en-US"/>
          <w:rPrChange w:id="4424" w:author="Benoît Perez-Lamarque" w:date="2021-09-23T12:21:00Z">
            <w:rPr/>
          </w:rPrChange>
        </w:rPr>
        <w:lastRenderedPageBreak/>
        <w:t>are displayed by the dashed lines. The choice of two breakpoints was priorily assessed by choosing the number of breakpoints minimizing the the Bayesian Information Criterion. The identified breakpoints coin with identified sharp decrease in extinction 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p>
    <w:p w14:paraId="2A88EFC0" w14:textId="77777777" w:rsidR="003501C7" w:rsidRPr="003501C7" w:rsidRDefault="003501C7" w:rsidP="003501C7">
      <w:pPr>
        <w:rPr>
          <w:lang w:val="en-US"/>
          <w:rPrChange w:id="4425" w:author="Benoît Perez-Lamarque" w:date="2021-09-23T12:21:00Z">
            <w:rPr/>
          </w:rPrChange>
        </w:rPr>
      </w:pPr>
    </w:p>
    <w:p w14:paraId="62625B22" w14:textId="77777777" w:rsidR="003501C7" w:rsidRPr="003501C7" w:rsidRDefault="003501C7" w:rsidP="003501C7">
      <w:pPr>
        <w:rPr>
          <w:lang w:val="en-US"/>
          <w:rPrChange w:id="4426" w:author="Benoît Perez-Lamarque" w:date="2021-09-23T12:21:00Z">
            <w:rPr/>
          </w:rPrChange>
        </w:rPr>
      </w:pPr>
      <w:r w:rsidRPr="003501C7">
        <w:rPr>
          <w:lang w:val="en-US"/>
          <w:rPrChange w:id="4427" w:author="Benoît Perez-Lamarque" w:date="2021-09-23T12:21:00Z">
            <w:rPr/>
          </w:rPrChange>
        </w:rPr>
        <w:t>##Plot diversification in function of time</w:t>
      </w:r>
    </w:p>
    <w:p w14:paraId="724F2501" w14:textId="77777777" w:rsidR="003501C7" w:rsidRPr="003501C7" w:rsidRDefault="003501C7" w:rsidP="003501C7">
      <w:pPr>
        <w:rPr>
          <w:lang w:val="en-US"/>
          <w:rPrChange w:id="4428" w:author="Benoît Perez-Lamarque" w:date="2021-09-23T12:21:00Z">
            <w:rPr/>
          </w:rPrChange>
        </w:rPr>
      </w:pPr>
      <w:r w:rsidRPr="003501C7">
        <w:rPr>
          <w:lang w:val="en-US"/>
          <w:rPrChange w:id="4429" w:author="Benoît Perez-Lamarque" w:date="2021-09-23T12:21:00Z">
            <w:rPr/>
          </w:rPrChange>
        </w:rPr>
        <w:t>xmin=floor(min(aggregatedSpeciationTime.mean[,1]/10))*10</w:t>
      </w:r>
    </w:p>
    <w:p w14:paraId="614B88A7" w14:textId="77777777" w:rsidR="003501C7" w:rsidRPr="003501C7" w:rsidRDefault="003501C7" w:rsidP="003501C7">
      <w:pPr>
        <w:rPr>
          <w:lang w:val="en-US"/>
          <w:rPrChange w:id="4430" w:author="Benoît Perez-Lamarque" w:date="2021-09-23T12:21:00Z">
            <w:rPr/>
          </w:rPrChange>
        </w:rPr>
      </w:pPr>
      <w:r w:rsidRPr="003501C7">
        <w:rPr>
          <w:lang w:val="en-US"/>
          <w:rPrChange w:id="4431" w:author="Benoît Perez-Lamarque" w:date="2021-09-23T12:21:00Z">
            <w:rPr/>
          </w:rPrChange>
        </w:rPr>
        <w:t>xmax=ceiling(max(aggregatedSpeciationTime.mean[,1]/10))*10</w:t>
      </w:r>
    </w:p>
    <w:p w14:paraId="29C66116" w14:textId="77777777" w:rsidR="003501C7" w:rsidRPr="003501C7" w:rsidRDefault="003501C7" w:rsidP="003501C7">
      <w:pPr>
        <w:rPr>
          <w:lang w:val="en-US"/>
          <w:rPrChange w:id="4432" w:author="Benoît Perez-Lamarque" w:date="2021-09-23T12:21:00Z">
            <w:rPr/>
          </w:rPrChange>
        </w:rPr>
      </w:pPr>
      <w:r w:rsidRPr="003501C7">
        <w:rPr>
          <w:lang w:val="en-US"/>
          <w:rPrChange w:id="4433" w:author="Benoît Perez-Lamarque" w:date="2021-09-23T12:21:00Z">
            <w:rPr/>
          </w:rPrChange>
        </w:rPr>
        <w:t>ymin=floor(min(aggregatedSpeciationTime.mean[,2]*10))/10</w:t>
      </w:r>
    </w:p>
    <w:p w14:paraId="3A874A7B" w14:textId="77777777" w:rsidR="003501C7" w:rsidRPr="003501C7" w:rsidRDefault="003501C7" w:rsidP="003501C7">
      <w:pPr>
        <w:rPr>
          <w:lang w:val="en-US"/>
          <w:rPrChange w:id="4434" w:author="Benoît Perez-Lamarque" w:date="2021-09-23T12:21:00Z">
            <w:rPr/>
          </w:rPrChange>
        </w:rPr>
      </w:pPr>
      <w:r w:rsidRPr="003501C7">
        <w:rPr>
          <w:lang w:val="en-US"/>
          <w:rPrChange w:id="4435" w:author="Benoît Perez-Lamarque" w:date="2021-09-23T12:21:00Z">
            <w:rPr/>
          </w:rPrChange>
        </w:rPr>
        <w:t>ymax=ceiling(max(aggregatedSpeciationTime.mean[,2]*10))/10</w:t>
      </w:r>
    </w:p>
    <w:p w14:paraId="73412114" w14:textId="77777777" w:rsidR="003501C7" w:rsidRPr="003501C7" w:rsidRDefault="003501C7" w:rsidP="003501C7">
      <w:pPr>
        <w:rPr>
          <w:lang w:val="en-US"/>
          <w:rPrChange w:id="4436" w:author="Benoît Perez-Lamarque" w:date="2021-09-23T12:21:00Z">
            <w:rPr/>
          </w:rPrChange>
        </w:rPr>
      </w:pPr>
    </w:p>
    <w:p w14:paraId="249EF8A6" w14:textId="77777777" w:rsidR="003501C7" w:rsidRPr="003501C7" w:rsidRDefault="003501C7" w:rsidP="003501C7">
      <w:pPr>
        <w:rPr>
          <w:lang w:val="en-US"/>
          <w:rPrChange w:id="4437" w:author="Benoît Perez-Lamarque" w:date="2021-09-23T12:21:00Z">
            <w:rPr/>
          </w:rPrChange>
        </w:rPr>
      </w:pPr>
      <w:r w:rsidRPr="003501C7">
        <w:rPr>
          <w:lang w:val="en-US"/>
          <w:rPrChange w:id="4438" w:author="Benoît Perez-Lamarque" w:date="2021-09-23T12:21:00Z">
            <w:rPr/>
          </w:rPrChange>
        </w:rPr>
        <w:t>plot(0, 0, xlab="Time before present (Myr)", ylab="Diversification rate",</w:t>
      </w:r>
    </w:p>
    <w:p w14:paraId="01B5BFDE" w14:textId="77777777" w:rsidR="003501C7" w:rsidRPr="003501C7" w:rsidRDefault="003501C7" w:rsidP="003501C7">
      <w:pPr>
        <w:rPr>
          <w:lang w:val="en-US"/>
          <w:rPrChange w:id="4439" w:author="Benoît Perez-Lamarque" w:date="2021-09-23T12:21:00Z">
            <w:rPr/>
          </w:rPrChange>
        </w:rPr>
      </w:pPr>
      <w:r w:rsidRPr="003501C7">
        <w:rPr>
          <w:lang w:val="en-US"/>
          <w:rPrChange w:id="4440" w:author="Benoît Perez-Lamarque" w:date="2021-09-23T12:21:00Z">
            <w:rPr/>
          </w:rPrChange>
        </w:rPr>
        <w:t xml:space="preserve">     xlim=c(xmin, xmax), ylim=c(ymin, ymax),</w:t>
      </w:r>
    </w:p>
    <w:p w14:paraId="348E46AB" w14:textId="77777777" w:rsidR="003501C7" w:rsidRPr="003501C7" w:rsidRDefault="003501C7" w:rsidP="003501C7">
      <w:pPr>
        <w:rPr>
          <w:lang w:val="en-US"/>
          <w:rPrChange w:id="4441" w:author="Benoît Perez-Lamarque" w:date="2021-09-23T12:21:00Z">
            <w:rPr/>
          </w:rPrChange>
        </w:rPr>
      </w:pPr>
      <w:r w:rsidRPr="003501C7">
        <w:rPr>
          <w:lang w:val="en-US"/>
          <w:rPrChange w:id="4442" w:author="Benoît Perez-Lamarque" w:date="2021-09-23T12:21:00Z">
            <w:rPr/>
          </w:rPrChange>
        </w:rPr>
        <w:t xml:space="preserve">     las=1, type="n", tcl=-0.25, bty="n",</w:t>
      </w:r>
    </w:p>
    <w:p w14:paraId="5139EF9B" w14:textId="77777777" w:rsidR="003501C7" w:rsidRPr="003501C7" w:rsidRDefault="003501C7" w:rsidP="003501C7">
      <w:pPr>
        <w:rPr>
          <w:lang w:val="en-US"/>
          <w:rPrChange w:id="4443" w:author="Benoît Perez-Lamarque" w:date="2021-09-23T12:21:00Z">
            <w:rPr/>
          </w:rPrChange>
        </w:rPr>
      </w:pPr>
      <w:r w:rsidRPr="003501C7">
        <w:rPr>
          <w:lang w:val="en-US"/>
          <w:rPrChange w:id="4444" w:author="Benoît Perez-Lamarque" w:date="2021-09-23T12:21:00Z">
            <w:rPr/>
          </w:rPrChange>
        </w:rPr>
        <w:t xml:space="preserve">     xaxt="n",xaxs="i",yaxs="i", yaxt="n",</w:t>
      </w:r>
    </w:p>
    <w:p w14:paraId="36A9E3DA" w14:textId="77777777" w:rsidR="003501C7" w:rsidRPr="003501C7" w:rsidRDefault="003501C7" w:rsidP="003501C7">
      <w:pPr>
        <w:rPr>
          <w:lang w:val="en-US"/>
          <w:rPrChange w:id="4445" w:author="Benoît Perez-Lamarque" w:date="2021-09-23T12:21:00Z">
            <w:rPr/>
          </w:rPrChange>
        </w:rPr>
      </w:pPr>
      <w:r w:rsidRPr="003501C7">
        <w:rPr>
          <w:lang w:val="en-US"/>
          <w:rPrChange w:id="4446" w:author="Benoît Perez-Lamarque" w:date="2021-09-23T12:21:00Z">
            <w:rPr/>
          </w:rPrChange>
        </w:rPr>
        <w:t xml:space="preserve">     xpd=TRUE)</w:t>
      </w:r>
    </w:p>
    <w:p w14:paraId="2E96F42B" w14:textId="77777777" w:rsidR="003501C7" w:rsidRPr="003501C7" w:rsidRDefault="003501C7" w:rsidP="003501C7">
      <w:pPr>
        <w:rPr>
          <w:lang w:val="en-US"/>
          <w:rPrChange w:id="4447" w:author="Benoît Perez-Lamarque" w:date="2021-09-23T12:21:00Z">
            <w:rPr/>
          </w:rPrChange>
        </w:rPr>
      </w:pPr>
    </w:p>
    <w:p w14:paraId="7021E485" w14:textId="77777777" w:rsidR="003501C7" w:rsidRPr="003501C7" w:rsidRDefault="003501C7" w:rsidP="003501C7">
      <w:pPr>
        <w:rPr>
          <w:lang w:val="en-US"/>
          <w:rPrChange w:id="4448" w:author="Benoît Perez-Lamarque" w:date="2021-09-23T12:21:00Z">
            <w:rPr/>
          </w:rPrChange>
        </w:rPr>
      </w:pPr>
      <w:r w:rsidRPr="003501C7">
        <w:rPr>
          <w:lang w:val="en-US"/>
          <w:rPrChange w:id="4449" w:author="Benoît Perez-Lamarque" w:date="2021-09-23T12:21:00Z">
            <w:rPr/>
          </w:rPrChange>
        </w:rPr>
        <w:t>#Add grid</w:t>
      </w:r>
    </w:p>
    <w:p w14:paraId="5F48A66B" w14:textId="77777777" w:rsidR="003501C7" w:rsidRPr="003501C7" w:rsidRDefault="003501C7" w:rsidP="003501C7">
      <w:pPr>
        <w:rPr>
          <w:lang w:val="en-US"/>
          <w:rPrChange w:id="4450" w:author="Benoît Perez-Lamarque" w:date="2021-09-23T12:21:00Z">
            <w:rPr/>
          </w:rPrChange>
        </w:rPr>
      </w:pPr>
      <w:r w:rsidRPr="003501C7">
        <w:rPr>
          <w:lang w:val="en-US"/>
          <w:rPrChange w:id="4451" w:author="Benoît Perez-Lamarque" w:date="2021-09-23T12:21:00Z">
            <w:rPr/>
          </w:rPrChange>
        </w:rPr>
        <w:t>addGrid(</w:t>
      </w:r>
    </w:p>
    <w:p w14:paraId="01254A7D" w14:textId="77777777" w:rsidR="003501C7" w:rsidRPr="003501C7" w:rsidRDefault="003501C7" w:rsidP="003501C7">
      <w:pPr>
        <w:rPr>
          <w:lang w:val="en-US"/>
          <w:rPrChange w:id="4452" w:author="Benoît Perez-Lamarque" w:date="2021-09-23T12:21:00Z">
            <w:rPr/>
          </w:rPrChange>
        </w:rPr>
      </w:pPr>
      <w:r w:rsidRPr="003501C7">
        <w:rPr>
          <w:lang w:val="en-US"/>
          <w:rPrChange w:id="4453" w:author="Benoît Perez-Lamarque" w:date="2021-09-23T12:21:00Z">
            <w:rPr/>
          </w:rPrChange>
        </w:rPr>
        <w:t xml:space="preserve">  xmin=xmin, xmax=xmax, xintsmall=(xmax-xmin)/20, xintbig=(xmax-xmin)/5,</w:t>
      </w:r>
    </w:p>
    <w:p w14:paraId="0EA75B4E" w14:textId="77777777" w:rsidR="003501C7" w:rsidRPr="003501C7" w:rsidRDefault="003501C7" w:rsidP="003501C7">
      <w:pPr>
        <w:rPr>
          <w:lang w:val="en-US"/>
          <w:rPrChange w:id="4454" w:author="Benoît Perez-Lamarque" w:date="2021-09-23T12:21:00Z">
            <w:rPr/>
          </w:rPrChange>
        </w:rPr>
      </w:pPr>
      <w:r w:rsidRPr="003501C7">
        <w:rPr>
          <w:lang w:val="en-US"/>
          <w:rPrChange w:id="4455" w:author="Benoît Perez-Lamarque" w:date="2021-09-23T12:21:00Z">
            <w:rPr/>
          </w:rPrChange>
        </w:rPr>
        <w:t xml:space="preserve">  ymin=ymin, ymax=ymax, yintsmall=(ymax-ymin)/20, yintbig=(ymax-ymin)/5,</w:t>
      </w:r>
    </w:p>
    <w:p w14:paraId="45667429" w14:textId="77777777" w:rsidR="003501C7" w:rsidRPr="003501C7" w:rsidRDefault="003501C7" w:rsidP="003501C7">
      <w:pPr>
        <w:rPr>
          <w:lang w:val="en-US"/>
          <w:rPrChange w:id="4456" w:author="Benoît Perez-Lamarque" w:date="2021-09-23T12:21:00Z">
            <w:rPr/>
          </w:rPrChange>
        </w:rPr>
      </w:pPr>
      <w:r w:rsidRPr="003501C7">
        <w:rPr>
          <w:lang w:val="en-US"/>
          <w:rPrChange w:id="4457" w:author="Benoît Perez-Lamarque" w:date="2021-09-23T12:21:00Z">
            <w:rPr/>
          </w:rPrChange>
        </w:rPr>
        <w:t xml:space="preserve">  axisPlot=TRUE, round=TRUE, digit=c(2,2))</w:t>
      </w:r>
    </w:p>
    <w:p w14:paraId="06833069" w14:textId="77777777" w:rsidR="003501C7" w:rsidRPr="003501C7" w:rsidRDefault="003501C7" w:rsidP="003501C7">
      <w:pPr>
        <w:rPr>
          <w:lang w:val="en-US"/>
          <w:rPrChange w:id="4458" w:author="Benoît Perez-Lamarque" w:date="2021-09-23T12:21:00Z">
            <w:rPr/>
          </w:rPrChange>
        </w:rPr>
      </w:pPr>
      <w:r w:rsidRPr="003501C7">
        <w:rPr>
          <w:lang w:val="en-US"/>
          <w:rPrChange w:id="4459" w:author="Benoît Perez-Lamarque" w:date="2021-09-23T12:21:00Z">
            <w:rPr/>
          </w:rPrChange>
        </w:rPr>
        <w:t>axis(side=1, at=round(seq(from=xmin, to=xmax, by=(xmax-xmin)/5), digit=1), labels=round(seq(from=xmin, to=xmax, by=(xmax-xmin)/5), digit=1), las=1, tcl=-0.25)</w:t>
      </w:r>
    </w:p>
    <w:p w14:paraId="71E4F054" w14:textId="77777777" w:rsidR="003501C7" w:rsidRPr="003501C7" w:rsidRDefault="003501C7" w:rsidP="003501C7">
      <w:pPr>
        <w:rPr>
          <w:lang w:val="en-US"/>
          <w:rPrChange w:id="4460" w:author="Benoît Perez-Lamarque" w:date="2021-09-23T12:21:00Z">
            <w:rPr/>
          </w:rPrChange>
        </w:rPr>
      </w:pPr>
    </w:p>
    <w:p w14:paraId="76E4AB97" w14:textId="77777777" w:rsidR="003501C7" w:rsidRPr="003501C7" w:rsidRDefault="003501C7" w:rsidP="003501C7">
      <w:pPr>
        <w:rPr>
          <w:lang w:val="en-US"/>
          <w:rPrChange w:id="4461" w:author="Benoît Perez-Lamarque" w:date="2021-09-23T12:21:00Z">
            <w:rPr/>
          </w:rPrChange>
        </w:rPr>
      </w:pPr>
    </w:p>
    <w:p w14:paraId="3D97C168" w14:textId="77777777" w:rsidR="003501C7" w:rsidRPr="003501C7" w:rsidRDefault="003501C7" w:rsidP="003501C7">
      <w:pPr>
        <w:rPr>
          <w:lang w:val="en-US"/>
          <w:rPrChange w:id="4462" w:author="Benoît Perez-Lamarque" w:date="2021-09-23T12:21:00Z">
            <w:rPr/>
          </w:rPrChange>
        </w:rPr>
      </w:pPr>
      <w:r w:rsidRPr="003501C7">
        <w:rPr>
          <w:lang w:val="en-US"/>
          <w:rPrChange w:id="4463" w:author="Benoît Perez-Lamarque" w:date="2021-09-23T12:21:00Z">
            <w:rPr/>
          </w:rPrChange>
        </w:rPr>
        <w:t>#Add background se</w:t>
      </w:r>
    </w:p>
    <w:p w14:paraId="01E38EDF" w14:textId="77777777" w:rsidR="003501C7" w:rsidRPr="003501C7" w:rsidRDefault="003501C7" w:rsidP="003501C7">
      <w:pPr>
        <w:rPr>
          <w:lang w:val="en-US"/>
          <w:rPrChange w:id="4464" w:author="Benoît Perez-Lamarque" w:date="2021-09-23T12:21:00Z">
            <w:rPr/>
          </w:rPrChange>
        </w:rPr>
      </w:pPr>
      <w:r w:rsidRPr="003501C7">
        <w:rPr>
          <w:lang w:val="en-US"/>
          <w:rPrChange w:id="4465" w:author="Benoît Perez-Lamarque" w:date="2021-09-23T12:21:00Z">
            <w:rPr/>
          </w:rPrChange>
        </w:rPr>
        <w:t>polygon(</w:t>
      </w:r>
    </w:p>
    <w:p w14:paraId="11ECBD8F" w14:textId="77777777" w:rsidR="003501C7" w:rsidRPr="003501C7" w:rsidRDefault="003501C7" w:rsidP="003501C7">
      <w:pPr>
        <w:rPr>
          <w:lang w:val="en-US"/>
          <w:rPrChange w:id="4466" w:author="Benoît Perez-Lamarque" w:date="2021-09-23T12:21:00Z">
            <w:rPr/>
          </w:rPrChange>
        </w:rPr>
      </w:pPr>
      <w:r w:rsidRPr="003501C7">
        <w:rPr>
          <w:lang w:val="en-US"/>
          <w:rPrChange w:id="4467" w:author="Benoît Perez-Lamarque" w:date="2021-09-23T12:21:00Z">
            <w:rPr/>
          </w:rPrChange>
        </w:rPr>
        <w:t xml:space="preserve">  x=c(aggregatedSpeciationTime.mean[,1], rev(aggregatedSpeciationTime.mean[,1])),</w:t>
      </w:r>
    </w:p>
    <w:p w14:paraId="4230C170" w14:textId="77777777" w:rsidR="003501C7" w:rsidRPr="003501C7" w:rsidRDefault="003501C7" w:rsidP="003501C7">
      <w:pPr>
        <w:rPr>
          <w:lang w:val="en-US"/>
          <w:rPrChange w:id="4468" w:author="Benoît Perez-Lamarque" w:date="2021-09-23T12:21:00Z">
            <w:rPr/>
          </w:rPrChange>
        </w:rPr>
      </w:pPr>
      <w:r w:rsidRPr="003501C7">
        <w:rPr>
          <w:lang w:val="en-US"/>
          <w:rPrChange w:id="4469" w:author="Benoît Perez-Lamarque" w:date="2021-09-23T12:21:00Z">
            <w:rPr/>
          </w:rPrChange>
        </w:rPr>
        <w:t xml:space="preserve">  y=c(aggregatedSpeciationTime.mean[,2]-aggregatedSpeciationTime.sd[,2], rev(aggregatedSpeciationTime.mean[,2]+aggregatedSpeciationTime.sd[,2])),</w:t>
      </w:r>
    </w:p>
    <w:p w14:paraId="6379AFCA" w14:textId="77777777" w:rsidR="003501C7" w:rsidRPr="003501C7" w:rsidRDefault="003501C7" w:rsidP="003501C7">
      <w:pPr>
        <w:rPr>
          <w:lang w:val="en-US"/>
          <w:rPrChange w:id="4470" w:author="Benoît Perez-Lamarque" w:date="2021-09-23T12:21:00Z">
            <w:rPr/>
          </w:rPrChange>
        </w:rPr>
      </w:pPr>
      <w:r w:rsidRPr="003501C7">
        <w:rPr>
          <w:lang w:val="en-US"/>
          <w:rPrChange w:id="4471" w:author="Benoît Perez-Lamarque" w:date="2021-09-23T12:21:00Z">
            <w:rPr/>
          </w:rPrChange>
        </w:rPr>
        <w:t xml:space="preserve">  col=grey(level=0.5, alpha=0.15),</w:t>
      </w:r>
    </w:p>
    <w:p w14:paraId="4E59CADF" w14:textId="77777777" w:rsidR="003501C7" w:rsidRPr="003501C7" w:rsidRDefault="003501C7" w:rsidP="003501C7">
      <w:pPr>
        <w:rPr>
          <w:lang w:val="en-US"/>
          <w:rPrChange w:id="4472" w:author="Benoît Perez-Lamarque" w:date="2021-09-23T12:21:00Z">
            <w:rPr/>
          </w:rPrChange>
        </w:rPr>
      </w:pPr>
      <w:r w:rsidRPr="003501C7">
        <w:rPr>
          <w:lang w:val="en-US"/>
          <w:rPrChange w:id="4473" w:author="Benoît Perez-Lamarque" w:date="2021-09-23T12:21:00Z">
            <w:rPr/>
          </w:rPrChange>
        </w:rPr>
        <w:t xml:space="preserve">  border=NA</w:t>
      </w:r>
    </w:p>
    <w:p w14:paraId="65C8BBD4" w14:textId="77777777" w:rsidR="003501C7" w:rsidRPr="003501C7" w:rsidRDefault="003501C7" w:rsidP="003501C7">
      <w:pPr>
        <w:rPr>
          <w:lang w:val="en-US"/>
          <w:rPrChange w:id="4474" w:author="Benoît Perez-Lamarque" w:date="2021-09-23T12:21:00Z">
            <w:rPr/>
          </w:rPrChange>
        </w:rPr>
      </w:pPr>
      <w:r w:rsidRPr="003501C7">
        <w:rPr>
          <w:lang w:val="en-US"/>
          <w:rPrChange w:id="4475" w:author="Benoît Perez-Lamarque" w:date="2021-09-23T12:21:00Z">
            <w:rPr/>
          </w:rPrChange>
        </w:rPr>
        <w:t>)</w:t>
      </w:r>
    </w:p>
    <w:p w14:paraId="60DAA6A7" w14:textId="77777777" w:rsidR="003501C7" w:rsidRPr="003501C7" w:rsidRDefault="003501C7" w:rsidP="003501C7">
      <w:pPr>
        <w:rPr>
          <w:lang w:val="en-US"/>
          <w:rPrChange w:id="4476" w:author="Benoît Perez-Lamarque" w:date="2021-09-23T12:21:00Z">
            <w:rPr/>
          </w:rPrChange>
        </w:rPr>
      </w:pPr>
    </w:p>
    <w:p w14:paraId="3F38516D" w14:textId="77777777" w:rsidR="003501C7" w:rsidRPr="003501C7" w:rsidRDefault="003501C7" w:rsidP="003501C7">
      <w:pPr>
        <w:rPr>
          <w:lang w:val="en-US"/>
          <w:rPrChange w:id="4477" w:author="Benoît Perez-Lamarque" w:date="2021-09-23T12:21:00Z">
            <w:rPr/>
          </w:rPrChange>
        </w:rPr>
      </w:pPr>
      <w:r w:rsidRPr="003501C7">
        <w:rPr>
          <w:lang w:val="en-US"/>
          <w:rPrChange w:id="4478" w:author="Benoît Perez-Lamarque" w:date="2021-09-23T12:21:00Z">
            <w:rPr/>
          </w:rPrChange>
        </w:rPr>
        <w:t>#Add mean</w:t>
      </w:r>
    </w:p>
    <w:p w14:paraId="6E9886A1" w14:textId="77777777" w:rsidR="003501C7" w:rsidRPr="003501C7" w:rsidRDefault="003501C7" w:rsidP="003501C7">
      <w:pPr>
        <w:rPr>
          <w:lang w:val="en-US"/>
          <w:rPrChange w:id="4479" w:author="Benoît Perez-Lamarque" w:date="2021-09-23T12:21:00Z">
            <w:rPr/>
          </w:rPrChange>
        </w:rPr>
      </w:pPr>
      <w:r w:rsidRPr="003501C7">
        <w:rPr>
          <w:lang w:val="en-US"/>
          <w:rPrChange w:id="4480" w:author="Benoît Perez-Lamarque" w:date="2021-09-23T12:21:00Z">
            <w:rPr/>
          </w:rPrChange>
        </w:rPr>
        <w:t>lines(aggregatedSpeciationTime.mean[,1], aggregatedSpeciationTime.mean[,2])</w:t>
      </w:r>
    </w:p>
    <w:p w14:paraId="6C71CBFE" w14:textId="77777777" w:rsidR="003501C7" w:rsidRPr="003501C7" w:rsidRDefault="003501C7" w:rsidP="003501C7">
      <w:pPr>
        <w:rPr>
          <w:lang w:val="en-US"/>
          <w:rPrChange w:id="4481" w:author="Benoît Perez-Lamarque" w:date="2021-09-23T12:21:00Z">
            <w:rPr/>
          </w:rPrChange>
        </w:rPr>
      </w:pPr>
    </w:p>
    <w:p w14:paraId="64ABB2B4" w14:textId="77777777" w:rsidR="003501C7" w:rsidRPr="003501C7" w:rsidRDefault="003501C7" w:rsidP="003501C7">
      <w:pPr>
        <w:rPr>
          <w:lang w:val="en-US"/>
          <w:rPrChange w:id="4482" w:author="Benoît Perez-Lamarque" w:date="2021-09-23T12:21:00Z">
            <w:rPr/>
          </w:rPrChange>
        </w:rPr>
      </w:pPr>
      <w:r w:rsidRPr="003501C7">
        <w:rPr>
          <w:lang w:val="en-US"/>
          <w:rPrChange w:id="4483" w:author="Benoît Perez-Lamarque" w:date="2021-09-23T12:21:00Z">
            <w:rPr/>
          </w:rPrChange>
        </w:rPr>
        <w:t>library(strucchange)</w:t>
      </w:r>
    </w:p>
    <w:p w14:paraId="29F37EBB" w14:textId="77777777" w:rsidR="003501C7" w:rsidRPr="003501C7" w:rsidRDefault="003501C7" w:rsidP="003501C7">
      <w:pPr>
        <w:rPr>
          <w:lang w:val="en-US"/>
          <w:rPrChange w:id="4484" w:author="Benoît Perez-Lamarque" w:date="2021-09-23T12:21:00Z">
            <w:rPr/>
          </w:rPrChange>
        </w:rPr>
      </w:pPr>
      <w:r w:rsidRPr="003501C7">
        <w:rPr>
          <w:lang w:val="en-US"/>
          <w:rPrChange w:id="4485" w:author="Benoît Perez-Lamarque" w:date="2021-09-23T12:21:00Z">
            <w:rPr/>
          </w:rPrChange>
        </w:rPr>
        <w:t>## confidence interval</w:t>
      </w:r>
    </w:p>
    <w:p w14:paraId="7D518F84" w14:textId="77777777" w:rsidR="003501C7" w:rsidRPr="003501C7" w:rsidRDefault="003501C7" w:rsidP="003501C7">
      <w:pPr>
        <w:rPr>
          <w:lang w:val="en-US"/>
          <w:rPrChange w:id="4486" w:author="Benoît Perez-Lamarque" w:date="2021-09-23T12:21:00Z">
            <w:rPr/>
          </w:rPrChange>
        </w:rPr>
      </w:pPr>
      <w:r w:rsidRPr="003501C7">
        <w:rPr>
          <w:lang w:val="en-US"/>
          <w:rPrChange w:id="4487" w:author="Benoît Perez-Lamarque" w:date="2021-09-23T12:21:00Z">
            <w:rPr/>
          </w:rPrChange>
        </w:rPr>
        <w:t>colnames(aggregatedSpeciationTime.mean) &lt;- c("Time", "Diversification")</w:t>
      </w:r>
    </w:p>
    <w:p w14:paraId="3CFBB503" w14:textId="77777777" w:rsidR="003501C7" w:rsidRPr="003501C7" w:rsidRDefault="003501C7" w:rsidP="003501C7">
      <w:pPr>
        <w:rPr>
          <w:lang w:val="en-US"/>
          <w:rPrChange w:id="4488" w:author="Benoît Perez-Lamarque" w:date="2021-09-23T12:21:00Z">
            <w:rPr/>
          </w:rPrChange>
        </w:rPr>
      </w:pPr>
    </w:p>
    <w:p w14:paraId="1F5C09E3" w14:textId="77777777" w:rsidR="003501C7" w:rsidRPr="003501C7" w:rsidRDefault="003501C7" w:rsidP="003501C7">
      <w:pPr>
        <w:rPr>
          <w:lang w:val="en-US"/>
          <w:rPrChange w:id="4489" w:author="Benoît Perez-Lamarque" w:date="2021-09-23T12:21:00Z">
            <w:rPr/>
          </w:rPrChange>
        </w:rPr>
      </w:pPr>
      <w:r w:rsidRPr="003501C7">
        <w:rPr>
          <w:lang w:val="en-US"/>
          <w:rPrChange w:id="4490" w:author="Benoît Perez-Lamarque" w:date="2021-09-23T12:21:00Z">
            <w:rPr/>
          </w:rPrChange>
        </w:rPr>
        <w:t>yFirst &lt;- aggregatedSpeciationTime.mean$Diversification[which((abs(aggregatedSpeciationTime.mea</w:t>
      </w:r>
      <w:r w:rsidRPr="003501C7">
        <w:rPr>
          <w:lang w:val="en-US"/>
          <w:rPrChange w:id="4491" w:author="Benoît Perez-Lamarque" w:date="2021-09-23T12:21:00Z">
            <w:rPr/>
          </w:rPrChange>
        </w:rPr>
        <w:lastRenderedPageBreak/>
        <w:t>n$Time+dateFirstRupt[2]))==min(abs(aggregatedSpeciationTime.mean$Time+dateFirstRupt[2])))]</w:t>
      </w:r>
    </w:p>
    <w:p w14:paraId="28F3FC1E" w14:textId="77777777" w:rsidR="003501C7" w:rsidRPr="003501C7" w:rsidRDefault="003501C7" w:rsidP="003501C7">
      <w:pPr>
        <w:rPr>
          <w:lang w:val="en-US"/>
          <w:rPrChange w:id="4492" w:author="Benoît Perez-Lamarque" w:date="2021-09-23T12:21:00Z">
            <w:rPr/>
          </w:rPrChange>
        </w:rPr>
      </w:pPr>
      <w:r w:rsidRPr="003501C7">
        <w:rPr>
          <w:lang w:val="en-US"/>
          <w:rPrChange w:id="4493" w:author="Benoît Perez-Lamarque" w:date="2021-09-23T12:21:00Z">
            <w:rPr/>
          </w:rPrChange>
        </w:rPr>
        <w:t>ySecond &lt;- aggregatedSpeciationTime.mean$Diversification[which((abs(aggregatedSpeciationTime.mean$Time+dateSecondRupt[2]))==min(abs(aggregatedSpeciationTime.mean$Time+dateSecondRupt[2])))]</w:t>
      </w:r>
    </w:p>
    <w:p w14:paraId="331BDCA5" w14:textId="77777777" w:rsidR="003501C7" w:rsidRPr="003501C7" w:rsidRDefault="003501C7" w:rsidP="003501C7">
      <w:pPr>
        <w:rPr>
          <w:lang w:val="en-US"/>
          <w:rPrChange w:id="4494" w:author="Benoît Perez-Lamarque" w:date="2021-09-23T12:21:00Z">
            <w:rPr/>
          </w:rPrChange>
        </w:rPr>
      </w:pPr>
    </w:p>
    <w:p w14:paraId="4EEC864C" w14:textId="77777777" w:rsidR="003501C7" w:rsidRPr="003501C7" w:rsidRDefault="003501C7" w:rsidP="003501C7">
      <w:pPr>
        <w:rPr>
          <w:lang w:val="en-US"/>
          <w:rPrChange w:id="4495" w:author="Benoît Perez-Lamarque" w:date="2021-09-23T12:21:00Z">
            <w:rPr/>
          </w:rPrChange>
        </w:rPr>
      </w:pPr>
      <w:r w:rsidRPr="003501C7">
        <w:rPr>
          <w:lang w:val="en-US"/>
          <w:rPrChange w:id="4496" w:author="Benoît Perez-Lamarque" w:date="2021-09-23T12:21:00Z">
            <w:rPr/>
          </w:rPrChange>
        </w:rPr>
        <w:t># Rupture points and (CI too reduced to be plotted)</w:t>
      </w:r>
    </w:p>
    <w:p w14:paraId="62E90213" w14:textId="77777777" w:rsidR="003501C7" w:rsidRPr="003501C7" w:rsidRDefault="003501C7" w:rsidP="003501C7">
      <w:pPr>
        <w:rPr>
          <w:lang w:val="en-US"/>
          <w:rPrChange w:id="4497" w:author="Benoît Perez-Lamarque" w:date="2021-09-23T12:21:00Z">
            <w:rPr/>
          </w:rPrChange>
        </w:rPr>
      </w:pPr>
      <w:r w:rsidRPr="003501C7">
        <w:rPr>
          <w:lang w:val="en-US"/>
          <w:rPrChange w:id="4498" w:author="Benoît Perez-Lamarque" w:date="2021-09-23T12:21:00Z">
            <w:rPr/>
          </w:rPrChange>
        </w:rPr>
        <w:t>points(c(-dateFirstRupt[2], -dateSecondRupt[2]), c(yFirst, ySecond), pch=19)</w:t>
      </w:r>
    </w:p>
    <w:p w14:paraId="20018565" w14:textId="77777777" w:rsidR="003501C7" w:rsidRPr="003501C7" w:rsidRDefault="003501C7" w:rsidP="003501C7">
      <w:pPr>
        <w:rPr>
          <w:lang w:val="en-US"/>
          <w:rPrChange w:id="4499" w:author="Benoît Perez-Lamarque" w:date="2021-09-23T12:21:00Z">
            <w:rPr/>
          </w:rPrChange>
        </w:rPr>
      </w:pPr>
      <w:r w:rsidRPr="003501C7">
        <w:rPr>
          <w:lang w:val="en-US"/>
          <w:rPrChange w:id="4500" w:author="Benoît Perez-Lamarque" w:date="2021-09-23T12:21:00Z">
            <w:rPr/>
          </w:rPrChange>
        </w:rPr>
        <w:t xml:space="preserve"># errorBars(location=c(yFirst), </w:t>
      </w:r>
    </w:p>
    <w:p w14:paraId="75673C25" w14:textId="77777777" w:rsidR="003501C7" w:rsidRPr="003501C7" w:rsidRDefault="003501C7" w:rsidP="003501C7">
      <w:pPr>
        <w:rPr>
          <w:lang w:val="en-US"/>
          <w:rPrChange w:id="4501" w:author="Benoît Perez-Lamarque" w:date="2021-09-23T12:21:00Z">
            <w:rPr/>
          </w:rPrChange>
        </w:rPr>
      </w:pPr>
      <w:r w:rsidRPr="003501C7">
        <w:rPr>
          <w:lang w:val="en-US"/>
          <w:rPrChange w:id="4502" w:author="Benoît Perez-Lamarque" w:date="2021-09-23T12:21:00Z">
            <w:rPr/>
          </w:rPrChange>
        </w:rPr>
        <w:t>#          meanPt=c(-dateFirstRupt[2]),</w:t>
      </w:r>
    </w:p>
    <w:p w14:paraId="147B4A16" w14:textId="77777777" w:rsidR="003501C7" w:rsidRPr="003501C7" w:rsidRDefault="003501C7" w:rsidP="003501C7">
      <w:pPr>
        <w:rPr>
          <w:lang w:val="en-US"/>
          <w:rPrChange w:id="4503" w:author="Benoît Perez-Lamarque" w:date="2021-09-23T12:21:00Z">
            <w:rPr/>
          </w:rPrChange>
        </w:rPr>
      </w:pPr>
      <w:r w:rsidRPr="003501C7">
        <w:rPr>
          <w:lang w:val="en-US"/>
          <w:rPrChange w:id="4504" w:author="Benoît Perez-Lamarque" w:date="2021-09-23T12:21:00Z">
            <w:rPr/>
          </w:rPrChange>
        </w:rPr>
        <w:t xml:space="preserve">#          barValue=c(0,0), refUnit=1, </w:t>
      </w:r>
    </w:p>
    <w:p w14:paraId="58D5DE2B" w14:textId="77777777" w:rsidR="003501C7" w:rsidRPr="003501C7" w:rsidRDefault="003501C7" w:rsidP="003501C7">
      <w:pPr>
        <w:rPr>
          <w:lang w:val="en-US"/>
          <w:rPrChange w:id="4505" w:author="Benoît Perez-Lamarque" w:date="2021-09-23T12:21:00Z">
            <w:rPr/>
          </w:rPrChange>
        </w:rPr>
      </w:pPr>
      <w:r w:rsidRPr="003501C7">
        <w:rPr>
          <w:lang w:val="en-US"/>
          <w:rPrChange w:id="4506" w:author="Benoît Perez-Lamarque" w:date="2021-09-23T12:21:00Z">
            <w:rPr/>
          </w:rPrChange>
        </w:rPr>
        <w:t xml:space="preserve">#          minValue=-80, maxValue=80, </w:t>
      </w:r>
    </w:p>
    <w:p w14:paraId="1FB90FF5" w14:textId="77777777" w:rsidR="003501C7" w:rsidRPr="003501C7" w:rsidRDefault="003501C7" w:rsidP="003501C7">
      <w:pPr>
        <w:rPr>
          <w:lang w:val="en-US"/>
          <w:rPrChange w:id="4507" w:author="Benoît Perez-Lamarque" w:date="2021-09-23T12:21:00Z">
            <w:rPr/>
          </w:rPrChange>
        </w:rPr>
      </w:pPr>
      <w:r w:rsidRPr="003501C7">
        <w:rPr>
          <w:lang w:val="en-US"/>
          <w:rPrChange w:id="4508" w:author="Benoît Perez-Lamarque" w:date="2021-09-23T12:21:00Z">
            <w:rPr/>
          </w:rPrChange>
        </w:rPr>
        <w:t xml:space="preserve">#          upperBarValue=c(-dateFirstRupt[1]), lowerBarValue=c(-dateFirstRupt[3]), </w:t>
      </w:r>
    </w:p>
    <w:p w14:paraId="19A5F8E8" w14:textId="77777777" w:rsidR="003501C7" w:rsidRPr="003501C7" w:rsidRDefault="003501C7" w:rsidP="003501C7">
      <w:pPr>
        <w:rPr>
          <w:lang w:val="en-US"/>
          <w:rPrChange w:id="4509" w:author="Benoît Perez-Lamarque" w:date="2021-09-23T12:21:00Z">
            <w:rPr/>
          </w:rPrChange>
        </w:rPr>
      </w:pPr>
      <w:r w:rsidRPr="003501C7">
        <w:rPr>
          <w:lang w:val="en-US"/>
          <w:rPrChange w:id="4510" w:author="Benoît Perez-Lamarque" w:date="2021-09-23T12:21:00Z">
            <w:rPr/>
          </w:rPrChange>
        </w:rPr>
        <w:t xml:space="preserve">#          col="black", lty=1, </w:t>
      </w:r>
    </w:p>
    <w:p w14:paraId="0F4A9A07" w14:textId="77777777" w:rsidR="003501C7" w:rsidRPr="003501C7" w:rsidRDefault="003501C7" w:rsidP="003501C7">
      <w:pPr>
        <w:rPr>
          <w:lang w:val="en-US"/>
          <w:rPrChange w:id="4511" w:author="Benoît Perez-Lamarque" w:date="2021-09-23T12:21:00Z">
            <w:rPr/>
          </w:rPrChange>
        </w:rPr>
      </w:pPr>
      <w:r w:rsidRPr="003501C7">
        <w:rPr>
          <w:lang w:val="en-US"/>
          <w:rPrChange w:id="4512" w:author="Benoît Perez-Lamarque" w:date="2021-09-23T12:21:00Z">
            <w:rPr/>
          </w:rPrChange>
        </w:rPr>
        <w:t>#          horiz=TRUE, symmetrical=FALSE)</w:t>
      </w:r>
    </w:p>
    <w:p w14:paraId="3C03A56E" w14:textId="77777777" w:rsidR="003501C7" w:rsidRPr="003501C7" w:rsidRDefault="003501C7" w:rsidP="003501C7">
      <w:pPr>
        <w:rPr>
          <w:lang w:val="en-US"/>
          <w:rPrChange w:id="4513" w:author="Benoît Perez-Lamarque" w:date="2021-09-23T12:21:00Z">
            <w:rPr/>
          </w:rPrChange>
        </w:rPr>
      </w:pPr>
    </w:p>
    <w:p w14:paraId="72EE5136" w14:textId="77777777" w:rsidR="003501C7" w:rsidRPr="003501C7" w:rsidRDefault="003501C7" w:rsidP="003501C7">
      <w:pPr>
        <w:rPr>
          <w:lang w:val="en-US"/>
          <w:rPrChange w:id="4514" w:author="Benoît Perez-Lamarque" w:date="2021-09-23T12:21:00Z">
            <w:rPr/>
          </w:rPrChange>
        </w:rPr>
      </w:pPr>
      <w:r w:rsidRPr="003501C7">
        <w:rPr>
          <w:lang w:val="en-US"/>
          <w:rPrChange w:id="4515" w:author="Benoît Perez-Lamarque" w:date="2021-09-23T12:21:00Z">
            <w:rPr/>
          </w:rPrChange>
        </w:rPr>
        <w:t>#Vertical bars</w:t>
      </w:r>
    </w:p>
    <w:p w14:paraId="3BAE862B" w14:textId="77777777" w:rsidR="003501C7" w:rsidRPr="003501C7" w:rsidRDefault="003501C7" w:rsidP="003501C7">
      <w:pPr>
        <w:rPr>
          <w:lang w:val="en-US"/>
          <w:rPrChange w:id="4516" w:author="Benoît Perez-Lamarque" w:date="2021-09-23T12:21:00Z">
            <w:rPr/>
          </w:rPrChange>
        </w:rPr>
      </w:pPr>
      <w:r w:rsidRPr="003501C7">
        <w:rPr>
          <w:lang w:val="en-US"/>
          <w:rPrChange w:id="4517" w:author="Benoît Perez-Lamarque" w:date="2021-09-23T12:21:00Z">
            <w:rPr/>
          </w:rPrChange>
        </w:rPr>
        <w:t>segments(</w:t>
      </w:r>
    </w:p>
    <w:p w14:paraId="315DFBB6" w14:textId="77777777" w:rsidR="003501C7" w:rsidRPr="003501C7" w:rsidRDefault="003501C7" w:rsidP="003501C7">
      <w:pPr>
        <w:rPr>
          <w:lang w:val="en-US"/>
          <w:rPrChange w:id="4518" w:author="Benoît Perez-Lamarque" w:date="2021-09-23T12:21:00Z">
            <w:rPr/>
          </w:rPrChange>
        </w:rPr>
      </w:pPr>
      <w:r w:rsidRPr="003501C7">
        <w:rPr>
          <w:lang w:val="en-US"/>
          <w:rPrChange w:id="4519" w:author="Benoît Perez-Lamarque" w:date="2021-09-23T12:21:00Z">
            <w:rPr/>
          </w:rPrChange>
        </w:rPr>
        <w:t xml:space="preserve">  x0=c(-dateFirstRupt[2], -dateSecondRupt[2]),</w:t>
      </w:r>
    </w:p>
    <w:p w14:paraId="7D8E31A8" w14:textId="77777777" w:rsidR="003501C7" w:rsidRPr="003501C7" w:rsidRDefault="003501C7" w:rsidP="003501C7">
      <w:pPr>
        <w:rPr>
          <w:lang w:val="en-US"/>
          <w:rPrChange w:id="4520" w:author="Benoît Perez-Lamarque" w:date="2021-09-23T12:21:00Z">
            <w:rPr/>
          </w:rPrChange>
        </w:rPr>
      </w:pPr>
      <w:r w:rsidRPr="003501C7">
        <w:rPr>
          <w:lang w:val="en-US"/>
          <w:rPrChange w:id="4521" w:author="Benoît Perez-Lamarque" w:date="2021-09-23T12:21:00Z">
            <w:rPr/>
          </w:rPrChange>
        </w:rPr>
        <w:t xml:space="preserve">  x1=c(-dateFirstRupt[2], -dateSecondRupt[2]),</w:t>
      </w:r>
    </w:p>
    <w:p w14:paraId="5313F13E" w14:textId="77777777" w:rsidR="003501C7" w:rsidRPr="003501C7" w:rsidRDefault="003501C7" w:rsidP="003501C7">
      <w:pPr>
        <w:rPr>
          <w:lang w:val="en-US"/>
          <w:rPrChange w:id="4522" w:author="Benoît Perez-Lamarque" w:date="2021-09-23T12:21:00Z">
            <w:rPr/>
          </w:rPrChange>
        </w:rPr>
      </w:pPr>
      <w:r w:rsidRPr="003501C7">
        <w:rPr>
          <w:lang w:val="en-US"/>
          <w:rPrChange w:id="4523" w:author="Benoît Perez-Lamarque" w:date="2021-09-23T12:21:00Z">
            <w:rPr/>
          </w:rPrChange>
        </w:rPr>
        <w:t xml:space="preserve">  y0=c(0,0),</w:t>
      </w:r>
    </w:p>
    <w:p w14:paraId="3F1AB110" w14:textId="77777777" w:rsidR="003501C7" w:rsidRPr="003501C7" w:rsidRDefault="003501C7" w:rsidP="003501C7">
      <w:pPr>
        <w:rPr>
          <w:lang w:val="en-US"/>
          <w:rPrChange w:id="4524" w:author="Benoît Perez-Lamarque" w:date="2021-09-23T12:21:00Z">
            <w:rPr/>
          </w:rPrChange>
        </w:rPr>
      </w:pPr>
      <w:r w:rsidRPr="003501C7">
        <w:rPr>
          <w:lang w:val="en-US"/>
          <w:rPrChange w:id="4525" w:author="Benoît Perez-Lamarque" w:date="2021-09-23T12:21:00Z">
            <w:rPr/>
          </w:rPrChange>
        </w:rPr>
        <w:t xml:space="preserve">  y1=c(yFirst, ySecond),</w:t>
      </w:r>
    </w:p>
    <w:p w14:paraId="7E078EF9" w14:textId="77777777" w:rsidR="003501C7" w:rsidRPr="003501C7" w:rsidRDefault="003501C7" w:rsidP="003501C7">
      <w:pPr>
        <w:rPr>
          <w:lang w:val="en-US"/>
          <w:rPrChange w:id="4526" w:author="Benoît Perez-Lamarque" w:date="2021-09-23T12:21:00Z">
            <w:rPr/>
          </w:rPrChange>
        </w:rPr>
      </w:pPr>
      <w:r w:rsidRPr="003501C7">
        <w:rPr>
          <w:lang w:val="en-US"/>
          <w:rPrChange w:id="4527" w:author="Benoît Perez-Lamarque" w:date="2021-09-23T12:21:00Z">
            <w:rPr/>
          </w:rPrChange>
        </w:rPr>
        <w:t xml:space="preserve">  lty=3</w:t>
      </w:r>
    </w:p>
    <w:p w14:paraId="0304D056" w14:textId="77777777" w:rsidR="003501C7" w:rsidRPr="003501C7" w:rsidRDefault="003501C7" w:rsidP="003501C7">
      <w:pPr>
        <w:rPr>
          <w:lang w:val="en-US"/>
          <w:rPrChange w:id="4528" w:author="Benoît Perez-Lamarque" w:date="2021-09-23T12:21:00Z">
            <w:rPr/>
          </w:rPrChange>
        </w:rPr>
      </w:pPr>
      <w:r w:rsidRPr="003501C7">
        <w:rPr>
          <w:lang w:val="en-US"/>
          <w:rPrChange w:id="4529" w:author="Benoît Perez-Lamarque" w:date="2021-09-23T12:21:00Z">
            <w:rPr/>
          </w:rPrChange>
        </w:rPr>
        <w:t>)</w:t>
      </w:r>
    </w:p>
    <w:p w14:paraId="6AB919AE" w14:textId="77777777" w:rsidR="003501C7" w:rsidRPr="003501C7" w:rsidRDefault="003501C7" w:rsidP="003501C7">
      <w:pPr>
        <w:rPr>
          <w:lang w:val="en-US"/>
          <w:rPrChange w:id="4530" w:author="Benoît Perez-Lamarque" w:date="2021-09-23T12:21:00Z">
            <w:rPr/>
          </w:rPrChange>
        </w:rPr>
      </w:pPr>
      <w:r w:rsidRPr="003501C7">
        <w:rPr>
          <w:lang w:val="en-US"/>
          <w:rPrChange w:id="4531" w:author="Benoît Perez-Lamarque" w:date="2021-09-23T12:21:00Z">
            <w:rPr/>
          </w:rPrChange>
        </w:rPr>
        <w:t>mtext(side=1, at=c(-dateFirstRupt[2], -dateSecondRupt[2]), line=0, text=c(-dateFirstRupt[2], -dateSecondRupt[2]), cex=0.8)</w:t>
      </w:r>
    </w:p>
    <w:p w14:paraId="5A1B0905" w14:textId="77777777" w:rsidR="003501C7" w:rsidRPr="003501C7" w:rsidRDefault="003501C7" w:rsidP="003501C7">
      <w:pPr>
        <w:rPr>
          <w:lang w:val="en-US"/>
          <w:rPrChange w:id="4532" w:author="Benoît Perez-Lamarque" w:date="2021-09-23T12:21:00Z">
            <w:rPr/>
          </w:rPrChange>
        </w:rPr>
      </w:pPr>
    </w:p>
    <w:p w14:paraId="5A35E95E" w14:textId="77777777" w:rsidR="003501C7" w:rsidRPr="003501C7" w:rsidRDefault="003501C7" w:rsidP="003501C7">
      <w:pPr>
        <w:rPr>
          <w:lang w:val="en-US"/>
          <w:rPrChange w:id="4533" w:author="Benoît Perez-Lamarque" w:date="2021-09-23T12:21:00Z">
            <w:rPr/>
          </w:rPrChange>
        </w:rPr>
      </w:pPr>
      <w:r w:rsidRPr="003501C7">
        <w:rPr>
          <w:lang w:val="en-US"/>
          <w:rPrChange w:id="4534" w:author="Benoît Perez-Lamarque" w:date="2021-09-23T12:21:00Z">
            <w:rPr/>
          </w:rPrChange>
        </w:rPr>
        <w:t>#three fitted regressions</w:t>
      </w:r>
    </w:p>
    <w:p w14:paraId="6146B235" w14:textId="77777777" w:rsidR="003501C7" w:rsidRPr="003501C7" w:rsidRDefault="003501C7" w:rsidP="003501C7">
      <w:pPr>
        <w:rPr>
          <w:lang w:val="en-US"/>
          <w:rPrChange w:id="4535" w:author="Benoît Perez-Lamarque" w:date="2021-09-23T12:21:00Z">
            <w:rPr/>
          </w:rPrChange>
        </w:rPr>
      </w:pPr>
      <w:r w:rsidRPr="003501C7">
        <w:rPr>
          <w:lang w:val="en-US"/>
          <w:rPrChange w:id="4536" w:author="Benoît Perez-Lamarque" w:date="2021-09-23T12:21:00Z">
            <w:rPr/>
          </w:rPrChange>
        </w:rPr>
        <w:t>fm1 &lt;- lm(Diversification ~ breakfactor(bp.resp, breaks = 2)*Time, data=aggregatedSpeciationTime.mean)</w:t>
      </w:r>
    </w:p>
    <w:p w14:paraId="702F8D24" w14:textId="77777777" w:rsidR="003501C7" w:rsidRPr="003501C7" w:rsidRDefault="003501C7" w:rsidP="003501C7">
      <w:pPr>
        <w:rPr>
          <w:lang w:val="en-US"/>
          <w:rPrChange w:id="4537" w:author="Benoît Perez-Lamarque" w:date="2021-09-23T12:21:00Z">
            <w:rPr/>
          </w:rPrChange>
        </w:rPr>
      </w:pPr>
    </w:p>
    <w:p w14:paraId="6B46A1E0" w14:textId="77777777" w:rsidR="003501C7" w:rsidRPr="003501C7" w:rsidRDefault="003501C7" w:rsidP="003501C7">
      <w:pPr>
        <w:rPr>
          <w:lang w:val="en-US"/>
          <w:rPrChange w:id="4538" w:author="Benoît Perez-Lamarque" w:date="2021-09-23T12:21:00Z">
            <w:rPr/>
          </w:rPrChange>
        </w:rPr>
      </w:pPr>
      <w:r w:rsidRPr="003501C7">
        <w:rPr>
          <w:lang w:val="en-US"/>
          <w:rPrChange w:id="4539" w:author="Benoît Perez-Lamarque" w:date="2021-09-23T12:21:00Z">
            <w:rPr/>
          </w:rPrChange>
        </w:rPr>
        <w:t>reg1 &lt;- summary(fm1)$coefficients[1,1] + aggregatedSpeciationTime.mean$Time*summary(fm1)$coefficients[4,1]</w:t>
      </w:r>
    </w:p>
    <w:p w14:paraId="0FBCFBB3" w14:textId="77777777" w:rsidR="003501C7" w:rsidRPr="003501C7" w:rsidRDefault="003501C7" w:rsidP="003501C7">
      <w:pPr>
        <w:rPr>
          <w:lang w:val="en-US"/>
          <w:rPrChange w:id="4540" w:author="Benoît Perez-Lamarque" w:date="2021-09-23T12:21:00Z">
            <w:rPr/>
          </w:rPrChange>
        </w:rPr>
      </w:pPr>
      <w:r w:rsidRPr="003501C7">
        <w:rPr>
          <w:lang w:val="en-US"/>
          <w:rPrChange w:id="4541" w:author="Benoît Perez-Lamarque" w:date="2021-09-23T12:21:00Z">
            <w:rPr/>
          </w:rPrChange>
        </w:rPr>
        <w:t>reg2 &lt;- summary(fm1)$coefficients[1,1] + summary(fm1)$coefficients[2,1] + aggregatedSpeciationTime.mean$Time*(summary(fm1)$coefficients[4,1] + summary(fm1)$coefficients[5,1])</w:t>
      </w:r>
    </w:p>
    <w:p w14:paraId="6010B61A" w14:textId="77777777" w:rsidR="003501C7" w:rsidRPr="003501C7" w:rsidRDefault="003501C7" w:rsidP="003501C7">
      <w:pPr>
        <w:rPr>
          <w:lang w:val="en-US"/>
          <w:rPrChange w:id="4542" w:author="Benoît Perez-Lamarque" w:date="2021-09-23T12:21:00Z">
            <w:rPr/>
          </w:rPrChange>
        </w:rPr>
      </w:pPr>
      <w:r w:rsidRPr="003501C7">
        <w:rPr>
          <w:lang w:val="en-US"/>
          <w:rPrChange w:id="4543" w:author="Benoît Perez-Lamarque" w:date="2021-09-23T12:21:00Z">
            <w:rPr/>
          </w:rPrChange>
        </w:rPr>
        <w:t>reg3 &lt;- summary(fm1)$coefficients[1,1] + summary(fm1)$coefficients[3,1] + aggregatedSpeciationTime.mean$Time*(summary(fm1)$coefficients[4,1] + summary(fm1)$coefficients[6,1])</w:t>
      </w:r>
    </w:p>
    <w:p w14:paraId="7C26E67F" w14:textId="77777777" w:rsidR="003501C7" w:rsidRPr="003501C7" w:rsidRDefault="003501C7" w:rsidP="003501C7">
      <w:pPr>
        <w:rPr>
          <w:lang w:val="en-US"/>
          <w:rPrChange w:id="4544" w:author="Benoît Perez-Lamarque" w:date="2021-09-23T12:21:00Z">
            <w:rPr/>
          </w:rPrChange>
        </w:rPr>
      </w:pPr>
    </w:p>
    <w:p w14:paraId="7B659B48" w14:textId="77777777" w:rsidR="003501C7" w:rsidRPr="003501C7" w:rsidRDefault="003501C7" w:rsidP="003501C7">
      <w:pPr>
        <w:rPr>
          <w:lang w:val="en-US"/>
          <w:rPrChange w:id="4545" w:author="Benoît Perez-Lamarque" w:date="2021-09-23T12:21:00Z">
            <w:rPr/>
          </w:rPrChange>
        </w:rPr>
      </w:pPr>
      <w:r w:rsidRPr="003501C7">
        <w:rPr>
          <w:lang w:val="en-US"/>
          <w:rPrChange w:id="4546" w:author="Benoît Perez-Lamarque" w:date="2021-09-23T12:21:00Z">
            <w:rPr/>
          </w:rPrChange>
        </w:rPr>
        <w:t>lines(aggregatedSpeciationTime.mean$Time, reg1, lty = 2)</w:t>
      </w:r>
    </w:p>
    <w:p w14:paraId="040310D2" w14:textId="77777777" w:rsidR="003501C7" w:rsidRPr="003501C7" w:rsidRDefault="003501C7" w:rsidP="003501C7">
      <w:pPr>
        <w:rPr>
          <w:lang w:val="en-US"/>
          <w:rPrChange w:id="4547" w:author="Benoît Perez-Lamarque" w:date="2021-09-23T12:21:00Z">
            <w:rPr/>
          </w:rPrChange>
        </w:rPr>
      </w:pPr>
      <w:r w:rsidRPr="003501C7">
        <w:rPr>
          <w:lang w:val="en-US"/>
          <w:rPrChange w:id="4548" w:author="Benoît Perez-Lamarque" w:date="2021-09-23T12:21:00Z">
            <w:rPr/>
          </w:rPrChange>
        </w:rPr>
        <w:t>lines(aggregatedSpeciationTime.mean$Time[aggregatedSpeciationTime.mean$Time &gt; -40], reg2[aggregatedSpeciationTime.mean$Time &gt; -40], lty = 2)#truncaturate for readability</w:t>
      </w:r>
    </w:p>
    <w:p w14:paraId="04A8FEEA" w14:textId="77777777" w:rsidR="003501C7" w:rsidRPr="003501C7" w:rsidRDefault="003501C7" w:rsidP="003501C7">
      <w:pPr>
        <w:rPr>
          <w:lang w:val="en-US"/>
          <w:rPrChange w:id="4549" w:author="Benoît Perez-Lamarque" w:date="2021-09-23T12:21:00Z">
            <w:rPr/>
          </w:rPrChange>
        </w:rPr>
      </w:pPr>
      <w:r w:rsidRPr="003501C7">
        <w:rPr>
          <w:lang w:val="en-US"/>
          <w:rPrChange w:id="4550" w:author="Benoît Perez-Lamarque" w:date="2021-09-23T12:21:00Z">
            <w:rPr/>
          </w:rPrChange>
        </w:rPr>
        <w:t>lines(aggregatedSpeciationTime.mean$Time[aggregatedSpeciationTime.mean$Time &gt; -16], reg3[aggregatedSpeciationTime.mean$Time &gt; -16], lty = 2)#truncaturate for readability</w:t>
      </w:r>
    </w:p>
    <w:p w14:paraId="62481A71" w14:textId="77777777" w:rsidR="003501C7" w:rsidRPr="003501C7" w:rsidRDefault="003501C7" w:rsidP="003501C7">
      <w:pPr>
        <w:rPr>
          <w:lang w:val="en-US"/>
          <w:rPrChange w:id="4551" w:author="Benoît Perez-Lamarque" w:date="2021-09-23T12:21:00Z">
            <w:rPr/>
          </w:rPrChange>
        </w:rPr>
      </w:pPr>
      <w:r w:rsidRPr="003501C7">
        <w:rPr>
          <w:lang w:val="en-US"/>
          <w:rPrChange w:id="4552" w:author="Benoît Perez-Lamarque" w:date="2021-09-23T12:21:00Z">
            <w:rPr/>
          </w:rPrChange>
        </w:rPr>
        <w:t>```</w:t>
      </w:r>
    </w:p>
    <w:p w14:paraId="032B4D2D" w14:textId="77777777" w:rsidR="003501C7" w:rsidRPr="003501C7" w:rsidRDefault="003501C7" w:rsidP="003501C7">
      <w:pPr>
        <w:rPr>
          <w:lang w:val="en-US"/>
          <w:rPrChange w:id="4553" w:author="Benoît Perez-Lamarque" w:date="2021-09-23T12:21:00Z">
            <w:rPr/>
          </w:rPrChange>
        </w:rPr>
      </w:pPr>
    </w:p>
    <w:p w14:paraId="2F3C6EF2" w14:textId="77777777" w:rsidR="003501C7" w:rsidRPr="003501C7" w:rsidRDefault="003501C7" w:rsidP="003501C7">
      <w:pPr>
        <w:rPr>
          <w:lang w:val="en-US"/>
          <w:rPrChange w:id="4554" w:author="Benoît Perez-Lamarque" w:date="2021-09-23T12:21:00Z">
            <w:rPr/>
          </w:rPrChange>
        </w:rPr>
      </w:pPr>
      <w:r w:rsidRPr="003501C7">
        <w:rPr>
          <w:lang w:val="en-US"/>
          <w:rPrChange w:id="4555" w:author="Benoît Perez-Lamarque" w:date="2021-09-23T12:21:00Z">
            <w:rPr/>
          </w:rPrChange>
        </w:rPr>
        <w:t>## Phylogenetic regressions: results, stability and assumption</w:t>
      </w:r>
    </w:p>
    <w:p w14:paraId="3C790B37" w14:textId="77777777" w:rsidR="003501C7" w:rsidRPr="003501C7" w:rsidRDefault="003501C7" w:rsidP="003501C7">
      <w:pPr>
        <w:rPr>
          <w:lang w:val="en-US"/>
          <w:rPrChange w:id="4556" w:author="Benoît Perez-Lamarque" w:date="2021-09-23T12:21:00Z">
            <w:rPr/>
          </w:rPrChange>
        </w:rPr>
      </w:pPr>
    </w:p>
    <w:p w14:paraId="0AB00A89" w14:textId="77777777" w:rsidR="003501C7" w:rsidRPr="003501C7" w:rsidRDefault="003501C7" w:rsidP="003501C7">
      <w:pPr>
        <w:rPr>
          <w:lang w:val="en-US"/>
          <w:rPrChange w:id="4557" w:author="Benoît Perez-Lamarque" w:date="2021-09-23T12:21:00Z">
            <w:rPr/>
          </w:rPrChange>
        </w:rPr>
      </w:pPr>
      <w:r w:rsidRPr="003501C7">
        <w:rPr>
          <w:lang w:val="en-US"/>
          <w:rPrChange w:id="4558" w:author="Benoît Perez-Lamarque" w:date="2021-09-23T12:21:00Z">
            <w:rPr/>
          </w:rPrChange>
        </w:rPr>
        <w:t>### Model results</w:t>
      </w:r>
    </w:p>
    <w:p w14:paraId="1E90DD2C" w14:textId="77777777" w:rsidR="003501C7" w:rsidRPr="003501C7" w:rsidRDefault="003501C7" w:rsidP="003501C7">
      <w:pPr>
        <w:rPr>
          <w:lang w:val="en-US"/>
          <w:rPrChange w:id="4559" w:author="Benoît Perez-Lamarque" w:date="2021-09-23T12:21:00Z">
            <w:rPr/>
          </w:rPrChange>
        </w:rPr>
      </w:pPr>
    </w:p>
    <w:p w14:paraId="3681ABB0" w14:textId="77777777" w:rsidR="003501C7" w:rsidRPr="003501C7" w:rsidRDefault="003501C7" w:rsidP="003501C7">
      <w:pPr>
        <w:rPr>
          <w:lang w:val="en-US"/>
          <w:rPrChange w:id="4560" w:author="Benoît Perez-Lamarque" w:date="2021-09-23T12:21:00Z">
            <w:rPr/>
          </w:rPrChange>
        </w:rPr>
      </w:pPr>
      <w:r w:rsidRPr="003501C7">
        <w:rPr>
          <w:lang w:val="en-US"/>
          <w:rPrChange w:id="4561" w:author="Benoît Perez-Lamarque" w:date="2021-09-23T12:21:00Z">
            <w:rPr/>
          </w:rPrChange>
        </w:rPr>
        <w:t>&lt;!-- We present below the visual fit of phylogenetic regressions. --&gt;</w:t>
      </w:r>
    </w:p>
    <w:p w14:paraId="27A45C73" w14:textId="77777777" w:rsidR="003501C7" w:rsidRPr="003501C7" w:rsidRDefault="003501C7" w:rsidP="003501C7">
      <w:pPr>
        <w:rPr>
          <w:lang w:val="en-US"/>
          <w:rPrChange w:id="4562" w:author="Benoît Perez-Lamarque" w:date="2021-09-23T12:21:00Z">
            <w:rPr/>
          </w:rPrChange>
        </w:rPr>
      </w:pPr>
    </w:p>
    <w:p w14:paraId="677B75A0" w14:textId="77777777" w:rsidR="003501C7" w:rsidRPr="003501C7" w:rsidRDefault="003501C7" w:rsidP="003501C7">
      <w:pPr>
        <w:rPr>
          <w:lang w:val="en-US"/>
          <w:rPrChange w:id="4563" w:author="Benoît Perez-Lamarque" w:date="2021-09-23T12:21:00Z">
            <w:rPr/>
          </w:rPrChange>
        </w:rPr>
      </w:pPr>
      <w:r w:rsidRPr="003501C7">
        <w:rPr>
          <w:lang w:val="en-US"/>
          <w:rPrChange w:id="4564" w:author="Benoît Perez-Lamarque" w:date="2021-09-23T12:21:00Z">
            <w:rPr/>
          </w:rPrChange>
        </w:rPr>
        <w:t>(a) Phylogenetic regressions: selection gradient</w:t>
      </w:r>
    </w:p>
    <w:p w14:paraId="065C70C4" w14:textId="77777777" w:rsidR="003501C7" w:rsidRPr="003501C7" w:rsidRDefault="003501C7" w:rsidP="003501C7">
      <w:pPr>
        <w:rPr>
          <w:lang w:val="en-US"/>
          <w:rPrChange w:id="4565" w:author="Benoît Perez-Lamarque" w:date="2021-09-23T12:21:00Z">
            <w:rPr/>
          </w:rPrChange>
        </w:rPr>
      </w:pPr>
    </w:p>
    <w:p w14:paraId="235EC96D" w14:textId="77777777" w:rsidR="003501C7" w:rsidRPr="003501C7" w:rsidRDefault="003501C7" w:rsidP="003501C7">
      <w:pPr>
        <w:rPr>
          <w:lang w:val="en-US"/>
          <w:rPrChange w:id="4566" w:author="Benoît Perez-Lamarque" w:date="2021-09-23T12:21:00Z">
            <w:rPr/>
          </w:rPrChange>
        </w:rPr>
      </w:pPr>
      <w:r w:rsidRPr="003501C7">
        <w:rPr>
          <w:lang w:val="en-US"/>
          <w:rPrChange w:id="4567" w:author="Benoît Perez-Lamarque" w:date="2021-09-23T12:21:00Z">
            <w:rPr/>
          </w:rPrChange>
        </w:rPr>
        <w:t>\clearpage</w:t>
      </w:r>
    </w:p>
    <w:p w14:paraId="0662133F" w14:textId="77777777" w:rsidR="003501C7" w:rsidRPr="003501C7" w:rsidRDefault="003501C7" w:rsidP="003501C7">
      <w:pPr>
        <w:rPr>
          <w:lang w:val="en-US"/>
          <w:rPrChange w:id="4568" w:author="Benoît Perez-Lamarque" w:date="2021-09-23T12:21:00Z">
            <w:rPr/>
          </w:rPrChange>
        </w:rPr>
      </w:pPr>
    </w:p>
    <w:p w14:paraId="7B8917A6" w14:textId="77777777" w:rsidR="003501C7" w:rsidRPr="003501C7" w:rsidRDefault="003501C7" w:rsidP="003501C7">
      <w:pPr>
        <w:rPr>
          <w:lang w:val="en-US"/>
          <w:rPrChange w:id="4569" w:author="Benoît Perez-Lamarque" w:date="2021-09-23T12:21:00Z">
            <w:rPr/>
          </w:rPrChange>
        </w:rPr>
      </w:pPr>
      <w:r w:rsidRPr="003501C7">
        <w:rPr>
          <w:lang w:val="en-US"/>
          <w:rPrChange w:id="4570" w:author="Benoît Perez-Lamarque" w:date="2021-09-23T12:21:00Z">
            <w:rPr/>
          </w:rPrChange>
        </w:rPr>
        <w:t>```{=latex}</w:t>
      </w:r>
    </w:p>
    <w:p w14:paraId="555D2B3F" w14:textId="77777777" w:rsidR="003501C7" w:rsidRPr="003501C7" w:rsidRDefault="003501C7" w:rsidP="003501C7">
      <w:pPr>
        <w:rPr>
          <w:lang w:val="en-US"/>
          <w:rPrChange w:id="4571" w:author="Benoît Perez-Lamarque" w:date="2021-09-23T12:21:00Z">
            <w:rPr/>
          </w:rPrChange>
        </w:rPr>
      </w:pPr>
      <w:r w:rsidRPr="003501C7">
        <w:rPr>
          <w:lang w:val="en-US"/>
          <w:rPrChange w:id="4572" w:author="Benoît Perez-Lamarque" w:date="2021-09-23T12:21:00Z">
            <w:rPr/>
          </w:rPrChange>
        </w:rPr>
        <w:t>\begin{figure}</w:t>
      </w:r>
    </w:p>
    <w:p w14:paraId="7250F81C" w14:textId="77777777" w:rsidR="003501C7" w:rsidRPr="003501C7" w:rsidRDefault="003501C7" w:rsidP="003501C7">
      <w:pPr>
        <w:rPr>
          <w:lang w:val="en-US"/>
          <w:rPrChange w:id="4573" w:author="Benoît Perez-Lamarque" w:date="2021-09-23T12:21:00Z">
            <w:rPr/>
          </w:rPrChange>
        </w:rPr>
      </w:pPr>
      <w:r w:rsidRPr="003501C7">
        <w:rPr>
          <w:lang w:val="en-US"/>
          <w:rPrChange w:id="4574" w:author="Benoît Perez-Lamarque" w:date="2021-09-23T12:21:00Z">
            <w:rPr/>
          </w:rPrChange>
        </w:rPr>
        <w:t>\centering\includegraphics[width=0.65\linewidth]{C:/Users/robira/Documents/PhD/Meta_analysis/Meta_analysis_cognition_primates/Plots/selectionGradientPGLS.pdf}</w:t>
      </w:r>
    </w:p>
    <w:p w14:paraId="274B3D6A" w14:textId="77777777" w:rsidR="003501C7" w:rsidRPr="003501C7" w:rsidRDefault="003501C7" w:rsidP="003501C7">
      <w:pPr>
        <w:rPr>
          <w:lang w:val="en-US"/>
          <w:rPrChange w:id="4575" w:author="Benoît Perez-Lamarque" w:date="2021-09-23T12:21:00Z">
            <w:rPr/>
          </w:rPrChange>
        </w:rPr>
      </w:pPr>
      <w:r w:rsidRPr="003501C7">
        <w:rPr>
          <w:lang w:val="en-US"/>
          <w:rPrChange w:id="4576" w:author="Benoît Perez-Lamarque" w:date="2021-09-23T12:21:00Z">
            <w:rPr/>
          </w:rPrChange>
        </w:rPr>
        <w:t>\caption{\scriptsize{Phylogenetic regressions of relative brain size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0C7FCD13" w14:textId="77777777" w:rsidR="003501C7" w:rsidRPr="003501C7" w:rsidRDefault="003501C7" w:rsidP="003501C7">
      <w:pPr>
        <w:rPr>
          <w:lang w:val="en-US"/>
          <w:rPrChange w:id="4577" w:author="Benoît Perez-Lamarque" w:date="2021-09-23T12:21:00Z">
            <w:rPr/>
          </w:rPrChange>
        </w:rPr>
      </w:pPr>
      <w:r w:rsidRPr="003501C7">
        <w:rPr>
          <w:lang w:val="en-US"/>
          <w:rPrChange w:id="4578" w:author="Benoît Perez-Lamarque" w:date="2021-09-23T12:21:00Z">
            <w:rPr/>
          </w:rPrChange>
        </w:rPr>
        <w:t>\end{figure}</w:t>
      </w:r>
    </w:p>
    <w:p w14:paraId="1DEB02E8" w14:textId="77777777" w:rsidR="003501C7" w:rsidRPr="003501C7" w:rsidRDefault="003501C7" w:rsidP="003501C7">
      <w:pPr>
        <w:rPr>
          <w:lang w:val="en-US"/>
          <w:rPrChange w:id="4579" w:author="Benoît Perez-Lamarque" w:date="2021-09-23T12:21:00Z">
            <w:rPr/>
          </w:rPrChange>
        </w:rPr>
      </w:pPr>
      <w:r w:rsidRPr="003501C7">
        <w:rPr>
          <w:lang w:val="en-US"/>
          <w:rPrChange w:id="4580" w:author="Benoît Perez-Lamarque" w:date="2021-09-23T12:21:00Z">
            <w:rPr/>
          </w:rPrChange>
        </w:rPr>
        <w:t>```</w:t>
      </w:r>
    </w:p>
    <w:p w14:paraId="5BDB502D" w14:textId="77777777" w:rsidR="003501C7" w:rsidRPr="003501C7" w:rsidRDefault="003501C7" w:rsidP="003501C7">
      <w:pPr>
        <w:rPr>
          <w:lang w:val="en-US"/>
          <w:rPrChange w:id="4581" w:author="Benoît Perez-Lamarque" w:date="2021-09-23T12:21:00Z">
            <w:rPr/>
          </w:rPrChange>
        </w:rPr>
      </w:pPr>
      <w:r w:rsidRPr="003501C7">
        <w:rPr>
          <w:lang w:val="en-US"/>
          <w:rPrChange w:id="4582" w:author="Benoît Perez-Lamarque" w:date="2021-09-23T12:21:00Z">
            <w:rPr/>
          </w:rPrChange>
        </w:rPr>
        <w:t>\clearpage</w:t>
      </w:r>
    </w:p>
    <w:p w14:paraId="079FBCA5" w14:textId="77777777" w:rsidR="003501C7" w:rsidRPr="003501C7" w:rsidRDefault="003501C7" w:rsidP="003501C7">
      <w:pPr>
        <w:rPr>
          <w:lang w:val="en-US"/>
          <w:rPrChange w:id="4583" w:author="Benoît Perez-Lamarque" w:date="2021-09-23T12:21:00Z">
            <w:rPr/>
          </w:rPrChange>
        </w:rPr>
      </w:pPr>
    </w:p>
    <w:p w14:paraId="1614C7CE" w14:textId="77777777" w:rsidR="003501C7" w:rsidRPr="003501C7" w:rsidRDefault="003501C7" w:rsidP="003501C7">
      <w:pPr>
        <w:rPr>
          <w:lang w:val="en-US"/>
          <w:rPrChange w:id="4584" w:author="Benoît Perez-Lamarque" w:date="2021-09-23T12:21:00Z">
            <w:rPr/>
          </w:rPrChange>
        </w:rPr>
      </w:pPr>
      <w:r w:rsidRPr="003501C7">
        <w:rPr>
          <w:lang w:val="en-US"/>
          <w:rPrChange w:id="4585" w:author="Benoît Perez-Lamarque" w:date="2021-09-23T12:21:00Z">
            <w:rPr/>
          </w:rPrChange>
        </w:rPr>
        <w:t>(b) Phylogenetic regressions: diversification and brain size</w:t>
      </w:r>
    </w:p>
    <w:p w14:paraId="3641F6B7" w14:textId="77777777" w:rsidR="003501C7" w:rsidRPr="003501C7" w:rsidRDefault="003501C7" w:rsidP="003501C7">
      <w:pPr>
        <w:rPr>
          <w:lang w:val="en-US"/>
          <w:rPrChange w:id="4586" w:author="Benoît Perez-Lamarque" w:date="2021-09-23T12:21:00Z">
            <w:rPr/>
          </w:rPrChange>
        </w:rPr>
      </w:pPr>
    </w:p>
    <w:p w14:paraId="1BA28BE5" w14:textId="77777777" w:rsidR="003501C7" w:rsidRPr="003501C7" w:rsidRDefault="003501C7" w:rsidP="003501C7">
      <w:pPr>
        <w:rPr>
          <w:lang w:val="en-US"/>
          <w:rPrChange w:id="4587" w:author="Benoît Perez-Lamarque" w:date="2021-09-23T12:21:00Z">
            <w:rPr/>
          </w:rPrChange>
        </w:rPr>
      </w:pPr>
      <w:r w:rsidRPr="003501C7">
        <w:rPr>
          <w:lang w:val="en-US"/>
          <w:rPrChange w:id="4588" w:author="Benoît Perez-Lamarque" w:date="2021-09-23T12:21:00Z">
            <w:rPr/>
          </w:rPrChange>
        </w:rPr>
        <w:t>```{=latex}</w:t>
      </w:r>
    </w:p>
    <w:p w14:paraId="45DD999F" w14:textId="77777777" w:rsidR="003501C7" w:rsidRPr="003501C7" w:rsidRDefault="003501C7" w:rsidP="003501C7">
      <w:pPr>
        <w:rPr>
          <w:lang w:val="en-US"/>
          <w:rPrChange w:id="4589" w:author="Benoît Perez-Lamarque" w:date="2021-09-23T12:21:00Z">
            <w:rPr/>
          </w:rPrChange>
        </w:rPr>
      </w:pPr>
      <w:r w:rsidRPr="003501C7">
        <w:rPr>
          <w:lang w:val="en-US"/>
          <w:rPrChange w:id="4590" w:author="Benoît Perez-Lamarque" w:date="2021-09-23T12:21:00Z">
            <w:rPr/>
          </w:rPrChange>
        </w:rPr>
        <w:t>\begin{figure}</w:t>
      </w:r>
    </w:p>
    <w:p w14:paraId="615B42E6" w14:textId="77777777" w:rsidR="003501C7" w:rsidRPr="003501C7" w:rsidRDefault="003501C7" w:rsidP="003501C7">
      <w:pPr>
        <w:rPr>
          <w:lang w:val="en-US"/>
          <w:rPrChange w:id="4591" w:author="Benoît Perez-Lamarque" w:date="2021-09-23T12:21:00Z">
            <w:rPr/>
          </w:rPrChange>
        </w:rPr>
      </w:pPr>
      <w:r w:rsidRPr="003501C7">
        <w:rPr>
          <w:lang w:val="en-US"/>
          <w:rPrChange w:id="4592" w:author="Benoît Perez-Lamarque" w:date="2021-09-23T12:21:00Z">
            <w:rPr/>
          </w:rPrChange>
        </w:rPr>
        <w:t>\centering\includegraphics[width=0.7\linewidth]{C:/Users/robira/Documents/PhD/Meta_analysis/Meta_analysis_cognition_primates/Plots/diversificationPGLS.pdf}</w:t>
      </w:r>
    </w:p>
    <w:p w14:paraId="05225F1B" w14:textId="77777777" w:rsidR="003501C7" w:rsidRPr="003501C7" w:rsidRDefault="003501C7" w:rsidP="003501C7">
      <w:pPr>
        <w:rPr>
          <w:lang w:val="en-US"/>
          <w:rPrChange w:id="4593" w:author="Benoît Perez-Lamarque" w:date="2021-09-23T12:21:00Z">
            <w:rPr/>
          </w:rPrChange>
        </w:rPr>
      </w:pPr>
      <w:r w:rsidRPr="003501C7">
        <w:rPr>
          <w:lang w:val="en-US"/>
          <w:rPrChange w:id="4594" w:author="Benoît Perez-Lamarque" w:date="2021-09-23T12:21:00Z">
            <w:rPr/>
          </w:rPrChange>
        </w:rPr>
        <w:t>\caption{\scriptsize{Phylogenetic regressions of the diversification rate in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12A7315B" w14:textId="77777777" w:rsidR="003501C7" w:rsidRPr="003501C7" w:rsidRDefault="003501C7" w:rsidP="003501C7">
      <w:pPr>
        <w:rPr>
          <w:lang w:val="en-US"/>
          <w:rPrChange w:id="4595" w:author="Benoît Perez-Lamarque" w:date="2021-09-23T12:21:00Z">
            <w:rPr/>
          </w:rPrChange>
        </w:rPr>
      </w:pPr>
      <w:r w:rsidRPr="003501C7">
        <w:rPr>
          <w:lang w:val="en-US"/>
          <w:rPrChange w:id="4596" w:author="Benoît Perez-Lamarque" w:date="2021-09-23T12:21:00Z">
            <w:rPr/>
          </w:rPrChange>
        </w:rPr>
        <w:t>\end{figure}</w:t>
      </w:r>
    </w:p>
    <w:p w14:paraId="331D196C" w14:textId="77777777" w:rsidR="003501C7" w:rsidRPr="003501C7" w:rsidRDefault="003501C7" w:rsidP="003501C7">
      <w:pPr>
        <w:rPr>
          <w:lang w:val="en-US"/>
          <w:rPrChange w:id="4597" w:author="Benoît Perez-Lamarque" w:date="2021-09-23T12:21:00Z">
            <w:rPr/>
          </w:rPrChange>
        </w:rPr>
      </w:pPr>
      <w:r w:rsidRPr="003501C7">
        <w:rPr>
          <w:lang w:val="en-US"/>
          <w:rPrChange w:id="4598" w:author="Benoît Perez-Lamarque" w:date="2021-09-23T12:21:00Z">
            <w:rPr/>
          </w:rPrChange>
        </w:rPr>
        <w:t>```</w:t>
      </w:r>
    </w:p>
    <w:p w14:paraId="7E6501E6" w14:textId="77777777" w:rsidR="003501C7" w:rsidRPr="003501C7" w:rsidRDefault="003501C7" w:rsidP="003501C7">
      <w:pPr>
        <w:rPr>
          <w:lang w:val="en-US"/>
          <w:rPrChange w:id="4599" w:author="Benoît Perez-Lamarque" w:date="2021-09-23T12:21:00Z">
            <w:rPr/>
          </w:rPrChange>
        </w:rPr>
      </w:pPr>
    </w:p>
    <w:p w14:paraId="0406C134" w14:textId="77777777" w:rsidR="003501C7" w:rsidRPr="003501C7" w:rsidRDefault="003501C7" w:rsidP="003501C7">
      <w:pPr>
        <w:rPr>
          <w:lang w:val="en-US"/>
          <w:rPrChange w:id="4600" w:author="Benoît Perez-Lamarque" w:date="2021-09-23T12:21:00Z">
            <w:rPr/>
          </w:rPrChange>
        </w:rPr>
      </w:pPr>
      <w:r w:rsidRPr="003501C7">
        <w:rPr>
          <w:lang w:val="en-US"/>
          <w:rPrChange w:id="4601" w:author="Benoît Perez-Lamarque" w:date="2021-09-23T12:21:00Z">
            <w:rPr/>
          </w:rPrChange>
        </w:rPr>
        <w:t>\clearpage</w:t>
      </w:r>
    </w:p>
    <w:p w14:paraId="122EAA0E" w14:textId="77777777" w:rsidR="003501C7" w:rsidRPr="003501C7" w:rsidRDefault="003501C7" w:rsidP="003501C7">
      <w:pPr>
        <w:rPr>
          <w:lang w:val="en-US"/>
          <w:rPrChange w:id="4602" w:author="Benoît Perez-Lamarque" w:date="2021-09-23T12:21:00Z">
            <w:rPr/>
          </w:rPrChange>
        </w:rPr>
      </w:pPr>
    </w:p>
    <w:p w14:paraId="233E9D79" w14:textId="77777777" w:rsidR="003501C7" w:rsidRPr="003501C7" w:rsidRDefault="003501C7" w:rsidP="003501C7">
      <w:pPr>
        <w:rPr>
          <w:lang w:val="en-US"/>
          <w:rPrChange w:id="4603" w:author="Benoît Perez-Lamarque" w:date="2021-09-23T12:21:00Z">
            <w:rPr/>
          </w:rPrChange>
        </w:rPr>
      </w:pPr>
      <w:r w:rsidRPr="003501C7">
        <w:rPr>
          <w:lang w:val="en-US"/>
          <w:rPrChange w:id="4604" w:author="Benoît Perez-Lamarque" w:date="2021-09-23T12:21:00Z">
            <w:rPr/>
          </w:rPrChange>
        </w:rPr>
        <w:t>(b) Phylogenetic regressions: diversification and sympatry</w:t>
      </w:r>
    </w:p>
    <w:p w14:paraId="342C0240" w14:textId="77777777" w:rsidR="003501C7" w:rsidRPr="003501C7" w:rsidRDefault="003501C7" w:rsidP="003501C7">
      <w:pPr>
        <w:rPr>
          <w:lang w:val="en-US"/>
          <w:rPrChange w:id="4605" w:author="Benoît Perez-Lamarque" w:date="2021-09-23T12:21:00Z">
            <w:rPr/>
          </w:rPrChange>
        </w:rPr>
      </w:pPr>
    </w:p>
    <w:p w14:paraId="175F1C2E" w14:textId="77777777" w:rsidR="003501C7" w:rsidRPr="003501C7" w:rsidRDefault="003501C7" w:rsidP="003501C7">
      <w:pPr>
        <w:rPr>
          <w:lang w:val="en-US"/>
          <w:rPrChange w:id="4606" w:author="Benoît Perez-Lamarque" w:date="2021-09-23T12:21:00Z">
            <w:rPr/>
          </w:rPrChange>
        </w:rPr>
      </w:pPr>
      <w:r w:rsidRPr="003501C7">
        <w:rPr>
          <w:lang w:val="en-US"/>
          <w:rPrChange w:id="4607" w:author="Benoît Perez-Lamarque" w:date="2021-09-23T12:21:00Z">
            <w:rPr/>
          </w:rPrChange>
        </w:rPr>
        <w:t>```{=latex}</w:t>
      </w:r>
    </w:p>
    <w:p w14:paraId="36C8DCC4" w14:textId="77777777" w:rsidR="003501C7" w:rsidRPr="003501C7" w:rsidRDefault="003501C7" w:rsidP="003501C7">
      <w:pPr>
        <w:rPr>
          <w:lang w:val="en-US"/>
          <w:rPrChange w:id="4608" w:author="Benoît Perez-Lamarque" w:date="2021-09-23T12:21:00Z">
            <w:rPr/>
          </w:rPrChange>
        </w:rPr>
      </w:pPr>
      <w:r w:rsidRPr="003501C7">
        <w:rPr>
          <w:lang w:val="en-US"/>
          <w:rPrChange w:id="4609" w:author="Benoît Perez-Lamarque" w:date="2021-09-23T12:21:00Z">
            <w:rPr/>
          </w:rPrChange>
        </w:rPr>
        <w:t>\begin{figure}</w:t>
      </w:r>
    </w:p>
    <w:p w14:paraId="52CA0CB1" w14:textId="77777777" w:rsidR="003501C7" w:rsidRPr="003501C7" w:rsidRDefault="003501C7" w:rsidP="003501C7">
      <w:pPr>
        <w:rPr>
          <w:lang w:val="en-US"/>
          <w:rPrChange w:id="4610" w:author="Benoît Perez-Lamarque" w:date="2021-09-23T12:21:00Z">
            <w:rPr/>
          </w:rPrChange>
        </w:rPr>
      </w:pPr>
      <w:r w:rsidRPr="003501C7">
        <w:rPr>
          <w:lang w:val="en-US"/>
          <w:rPrChange w:id="4611" w:author="Benoît Perez-Lamarque" w:date="2021-09-23T12:21:00Z">
            <w:rPr/>
          </w:rPrChange>
        </w:rPr>
        <w:lastRenderedPageBreak/>
        <w:t>\centering\includegraphics[width=0.65\linewidth]{C:/Users/robira/Documents/PhD/Meta_analysis/Meta_analysis_cognition_primates/Plots/diversificationAndSympatryPGLS.pdf}</w:t>
      </w:r>
    </w:p>
    <w:p w14:paraId="2C55B2B3" w14:textId="77777777" w:rsidR="003501C7" w:rsidRPr="003501C7" w:rsidRDefault="003501C7" w:rsidP="003501C7">
      <w:pPr>
        <w:rPr>
          <w:lang w:val="en-US"/>
          <w:rPrChange w:id="4612" w:author="Benoît Perez-Lamarque" w:date="2021-09-23T12:21:00Z">
            <w:rPr/>
          </w:rPrChange>
        </w:rPr>
      </w:pPr>
      <w:r w:rsidRPr="003501C7">
        <w:rPr>
          <w:lang w:val="en-US"/>
          <w:rPrChange w:id="4613" w:author="Benoît Perez-Lamarque" w:date="2021-09-23T12:21:00Z">
            <w:rPr/>
          </w:rPrChange>
        </w:rPr>
        <w:t>\caption{\scriptsize{Phylogenetic regressions of diversification rate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background.}}\label{fig:figRegressionDiversificationSympatry}</w:t>
      </w:r>
    </w:p>
    <w:p w14:paraId="6EB5530B" w14:textId="77777777" w:rsidR="003501C7" w:rsidRPr="003501C7" w:rsidRDefault="003501C7" w:rsidP="003501C7">
      <w:pPr>
        <w:rPr>
          <w:lang w:val="en-US"/>
          <w:rPrChange w:id="4614" w:author="Benoît Perez-Lamarque" w:date="2021-09-23T12:21:00Z">
            <w:rPr/>
          </w:rPrChange>
        </w:rPr>
      </w:pPr>
      <w:r w:rsidRPr="003501C7">
        <w:rPr>
          <w:lang w:val="en-US"/>
          <w:rPrChange w:id="4615" w:author="Benoît Perez-Lamarque" w:date="2021-09-23T12:21:00Z">
            <w:rPr/>
          </w:rPrChange>
        </w:rPr>
        <w:t>\end{figure}</w:t>
      </w:r>
    </w:p>
    <w:p w14:paraId="3D3FBAEB" w14:textId="77777777" w:rsidR="003501C7" w:rsidRPr="003501C7" w:rsidRDefault="003501C7" w:rsidP="003501C7">
      <w:pPr>
        <w:rPr>
          <w:lang w:val="en-US"/>
          <w:rPrChange w:id="4616" w:author="Benoît Perez-Lamarque" w:date="2021-09-23T12:21:00Z">
            <w:rPr/>
          </w:rPrChange>
        </w:rPr>
      </w:pPr>
      <w:r w:rsidRPr="003501C7">
        <w:rPr>
          <w:lang w:val="en-US"/>
          <w:rPrChange w:id="4617" w:author="Benoît Perez-Lamarque" w:date="2021-09-23T12:21:00Z">
            <w:rPr/>
          </w:rPrChange>
        </w:rPr>
        <w:t>```</w:t>
      </w:r>
    </w:p>
    <w:p w14:paraId="50F28ED4" w14:textId="77777777" w:rsidR="003501C7" w:rsidRPr="003501C7" w:rsidRDefault="003501C7" w:rsidP="003501C7">
      <w:pPr>
        <w:rPr>
          <w:lang w:val="en-US"/>
          <w:rPrChange w:id="4618" w:author="Benoît Perez-Lamarque" w:date="2021-09-23T12:21:00Z">
            <w:rPr/>
          </w:rPrChange>
        </w:rPr>
      </w:pPr>
    </w:p>
    <w:p w14:paraId="045E4378" w14:textId="77777777" w:rsidR="003501C7" w:rsidRPr="003501C7" w:rsidRDefault="003501C7" w:rsidP="003501C7">
      <w:pPr>
        <w:rPr>
          <w:lang w:val="en-US"/>
          <w:rPrChange w:id="4619" w:author="Benoît Perez-Lamarque" w:date="2021-09-23T12:21:00Z">
            <w:rPr/>
          </w:rPrChange>
        </w:rPr>
      </w:pPr>
      <w:r w:rsidRPr="003501C7">
        <w:rPr>
          <w:lang w:val="en-US"/>
          <w:rPrChange w:id="4620" w:author="Benoît Perez-Lamarque" w:date="2021-09-23T12:21:00Z">
            <w:rPr/>
          </w:rPrChange>
        </w:rPr>
        <w:t>\clearpage</w:t>
      </w:r>
    </w:p>
    <w:p w14:paraId="2F4F0E03" w14:textId="77777777" w:rsidR="003501C7" w:rsidRPr="003501C7" w:rsidRDefault="003501C7" w:rsidP="003501C7">
      <w:pPr>
        <w:rPr>
          <w:lang w:val="en-US"/>
          <w:rPrChange w:id="4621" w:author="Benoît Perez-Lamarque" w:date="2021-09-23T12:21:00Z">
            <w:rPr/>
          </w:rPrChange>
        </w:rPr>
      </w:pPr>
    </w:p>
    <w:p w14:paraId="06D96482" w14:textId="77777777" w:rsidR="003501C7" w:rsidRPr="003501C7" w:rsidRDefault="003501C7" w:rsidP="003501C7">
      <w:pPr>
        <w:rPr>
          <w:lang w:val="en-US"/>
          <w:rPrChange w:id="4622" w:author="Benoît Perez-Lamarque" w:date="2021-09-23T12:21:00Z">
            <w:rPr/>
          </w:rPrChange>
        </w:rPr>
      </w:pPr>
      <w:r w:rsidRPr="003501C7">
        <w:rPr>
          <w:lang w:val="en-US"/>
          <w:rPrChange w:id="4623" w:author="Benoît Perez-Lamarque" w:date="2021-09-23T12:21:00Z">
            <w:rPr/>
          </w:rPrChange>
        </w:rPr>
        <w:t>(d) Forest plot of estimates</w:t>
      </w:r>
    </w:p>
    <w:p w14:paraId="5CF1736A" w14:textId="77777777" w:rsidR="003501C7" w:rsidRPr="003501C7" w:rsidRDefault="003501C7" w:rsidP="003501C7">
      <w:pPr>
        <w:rPr>
          <w:lang w:val="en-US"/>
          <w:rPrChange w:id="4624" w:author="Benoît Perez-Lamarque" w:date="2021-09-23T12:21:00Z">
            <w:rPr/>
          </w:rPrChange>
        </w:rPr>
      </w:pPr>
    </w:p>
    <w:p w14:paraId="35E59F72" w14:textId="77777777" w:rsidR="003501C7" w:rsidRPr="003501C7" w:rsidRDefault="003501C7" w:rsidP="003501C7">
      <w:pPr>
        <w:rPr>
          <w:lang w:val="en-US"/>
          <w:rPrChange w:id="4625" w:author="Benoît Perez-Lamarque" w:date="2021-09-23T12:21:00Z">
            <w:rPr/>
          </w:rPrChange>
        </w:rPr>
      </w:pPr>
      <w:r w:rsidRPr="003501C7">
        <w:rPr>
          <w:lang w:val="en-US"/>
          <w:rPrChange w:id="4626" w:author="Benoît Perez-Lamarque" w:date="2021-09-23T12:21:00Z">
            <w:rPr/>
          </w:rPrChange>
        </w:rPr>
        <w:t>```{r forestPlot, fig.pos='H', include=TRUE, warning = FALSE, message = FALSE, fig.width=6.25, fig.height=6.25, fig.cap="Forest plot of the phylogenetic regressions | CI: Confindence Interval, HDP: Highest Posterior Density (when brain size is the predictor, they are barely visible because reduced). Plain dots depict negative effects, open dots depict positive effects. "}</w:t>
      </w:r>
    </w:p>
    <w:p w14:paraId="4522AE82" w14:textId="77777777" w:rsidR="003501C7" w:rsidRPr="003501C7" w:rsidRDefault="003501C7" w:rsidP="003501C7">
      <w:pPr>
        <w:rPr>
          <w:lang w:val="en-US"/>
          <w:rPrChange w:id="4627" w:author="Benoît Perez-Lamarque" w:date="2021-09-23T12:21:00Z">
            <w:rPr/>
          </w:rPrChange>
        </w:rPr>
      </w:pPr>
    </w:p>
    <w:p w14:paraId="5E8D7FC0" w14:textId="77777777" w:rsidR="003501C7" w:rsidRPr="003501C7" w:rsidRDefault="003501C7" w:rsidP="003501C7">
      <w:pPr>
        <w:rPr>
          <w:lang w:val="en-US"/>
          <w:rPrChange w:id="4628" w:author="Benoît Perez-Lamarque" w:date="2021-09-23T12:21:00Z">
            <w:rPr/>
          </w:rPrChange>
        </w:rPr>
      </w:pPr>
      <w:r w:rsidRPr="003501C7">
        <w:rPr>
          <w:lang w:val="en-US"/>
          <w:rPrChange w:id="4629" w:author="Benoît Perez-Lamarque" w:date="2021-09-23T12:21:00Z">
            <w:rPr/>
          </w:rPrChange>
        </w:rPr>
        <w:t>source("T:/Saved_PhD/Empirical_analysis/Scripts&amp;Functions/Functions/toolbox.R")</w:t>
      </w:r>
    </w:p>
    <w:p w14:paraId="756AD05F" w14:textId="77777777" w:rsidR="003501C7" w:rsidRPr="003501C7" w:rsidRDefault="003501C7" w:rsidP="003501C7">
      <w:pPr>
        <w:rPr>
          <w:lang w:val="en-US"/>
          <w:rPrChange w:id="4630" w:author="Benoît Perez-Lamarque" w:date="2021-09-23T12:21:00Z">
            <w:rPr/>
          </w:rPrChange>
        </w:rPr>
      </w:pPr>
      <w:r w:rsidRPr="003501C7">
        <w:rPr>
          <w:lang w:val="en-US"/>
          <w:rPrChange w:id="4631" w:author="Benoît Perez-Lamarque" w:date="2021-09-23T12:21:00Z">
            <w:rPr/>
          </w:rPrChange>
        </w:rPr>
        <w:t>par(mar=c(8, 8, 0.5, 2), mgp=c(2.5, 0.5, 0), xpd=TRUE)</w:t>
      </w:r>
    </w:p>
    <w:p w14:paraId="1DC8D4BC" w14:textId="77777777" w:rsidR="003501C7" w:rsidRPr="003501C7" w:rsidRDefault="003501C7" w:rsidP="003501C7">
      <w:pPr>
        <w:rPr>
          <w:lang w:val="en-US"/>
          <w:rPrChange w:id="4632" w:author="Benoît Perez-Lamarque" w:date="2021-09-23T12:21:00Z">
            <w:rPr/>
          </w:rPrChange>
        </w:rPr>
      </w:pPr>
    </w:p>
    <w:p w14:paraId="3C95EC77" w14:textId="77777777" w:rsidR="003501C7" w:rsidRPr="003501C7" w:rsidRDefault="003501C7" w:rsidP="003501C7">
      <w:pPr>
        <w:rPr>
          <w:lang w:val="en-US"/>
          <w:rPrChange w:id="4633" w:author="Benoît Perez-Lamarque" w:date="2021-09-23T12:21:00Z">
            <w:rPr/>
          </w:rPrChange>
        </w:rPr>
      </w:pPr>
      <w:r w:rsidRPr="003501C7">
        <w:rPr>
          <w:lang w:val="en-US"/>
          <w:rPrChange w:id="4634" w:author="Benoît Perez-Lamarque" w:date="2021-09-23T12:21:00Z">
            <w:rPr/>
          </w:rPrChange>
        </w:rPr>
        <w:t>emptyPlot(xlim=c(-3,3), ylim=c(-3,3), asp=1)</w:t>
      </w:r>
    </w:p>
    <w:p w14:paraId="5E9D6599" w14:textId="77777777" w:rsidR="003501C7" w:rsidRPr="003501C7" w:rsidRDefault="003501C7" w:rsidP="003501C7">
      <w:pPr>
        <w:rPr>
          <w:lang w:val="en-US"/>
          <w:rPrChange w:id="4635" w:author="Benoît Perez-Lamarque" w:date="2021-09-23T12:21:00Z">
            <w:rPr/>
          </w:rPrChange>
        </w:rPr>
      </w:pPr>
      <w:r w:rsidRPr="003501C7">
        <w:rPr>
          <w:lang w:val="en-US"/>
          <w:rPrChange w:id="4636" w:author="Benoît Perez-Lamarque" w:date="2021-09-23T12:21:00Z">
            <w:rPr/>
          </w:rPrChange>
        </w:rPr>
        <w:t>#Grid</w:t>
      </w:r>
    </w:p>
    <w:p w14:paraId="574F8CA7" w14:textId="77777777" w:rsidR="003501C7" w:rsidRPr="003501C7" w:rsidRDefault="003501C7" w:rsidP="003501C7">
      <w:pPr>
        <w:rPr>
          <w:lang w:val="en-US"/>
          <w:rPrChange w:id="4637" w:author="Benoît Perez-Lamarque" w:date="2021-09-23T12:21:00Z">
            <w:rPr/>
          </w:rPrChange>
        </w:rPr>
      </w:pPr>
      <w:r w:rsidRPr="003501C7">
        <w:rPr>
          <w:lang w:val="en-US"/>
          <w:rPrChange w:id="4638" w:author="Benoît Perez-Lamarque" w:date="2021-09-23T12:21:00Z">
            <w:rPr/>
          </w:rPrChange>
        </w:rPr>
        <w:t>addGrid(</w:t>
      </w:r>
    </w:p>
    <w:p w14:paraId="21D3B5FE" w14:textId="77777777" w:rsidR="003501C7" w:rsidRPr="003501C7" w:rsidRDefault="003501C7" w:rsidP="003501C7">
      <w:pPr>
        <w:rPr>
          <w:lang w:val="en-US"/>
          <w:rPrChange w:id="4639" w:author="Benoît Perez-Lamarque" w:date="2021-09-23T12:21:00Z">
            <w:rPr/>
          </w:rPrChange>
        </w:rPr>
      </w:pPr>
      <w:r w:rsidRPr="003501C7">
        <w:rPr>
          <w:lang w:val="en-US"/>
          <w:rPrChange w:id="4640" w:author="Benoît Perez-Lamarque" w:date="2021-09-23T12:21:00Z">
            <w:rPr/>
          </w:rPrChange>
        </w:rPr>
        <w:t xml:space="preserve">  cexAxisX=1.15, cexAxisY=1.15,</w:t>
      </w:r>
    </w:p>
    <w:p w14:paraId="51F98426" w14:textId="77777777" w:rsidR="003501C7" w:rsidRPr="003501C7" w:rsidRDefault="003501C7" w:rsidP="003501C7">
      <w:pPr>
        <w:rPr>
          <w:lang w:val="en-US"/>
          <w:rPrChange w:id="4641" w:author="Benoît Perez-Lamarque" w:date="2021-09-23T12:21:00Z">
            <w:rPr/>
          </w:rPrChange>
        </w:rPr>
      </w:pPr>
      <w:r w:rsidRPr="003501C7">
        <w:rPr>
          <w:lang w:val="en-US"/>
          <w:rPrChange w:id="4642" w:author="Benoît Perez-Lamarque" w:date="2021-09-23T12:21:00Z">
            <w:rPr/>
          </w:rPrChange>
        </w:rPr>
        <w:t xml:space="preserve">  xmin=-3, xmax=3, xintsmall=0.1, xintbig=0.5,</w:t>
      </w:r>
    </w:p>
    <w:p w14:paraId="6C4F8C74" w14:textId="77777777" w:rsidR="003501C7" w:rsidRPr="003501C7" w:rsidRDefault="003501C7" w:rsidP="003501C7">
      <w:pPr>
        <w:rPr>
          <w:lang w:val="en-US"/>
          <w:rPrChange w:id="4643" w:author="Benoît Perez-Lamarque" w:date="2021-09-23T12:21:00Z">
            <w:rPr/>
          </w:rPrChange>
        </w:rPr>
      </w:pPr>
      <w:r w:rsidRPr="003501C7">
        <w:rPr>
          <w:lang w:val="en-US"/>
          <w:rPrChange w:id="4644" w:author="Benoît Perez-Lamarque" w:date="2021-09-23T12:21:00Z">
            <w:rPr/>
          </w:rPrChange>
        </w:rPr>
        <w:t xml:space="preserve">  ymin=-3, ymax=3, yintsmall=0.1, yintbig=0.5,</w:t>
      </w:r>
    </w:p>
    <w:p w14:paraId="42CC3880" w14:textId="77777777" w:rsidR="003501C7" w:rsidRPr="003501C7" w:rsidRDefault="003501C7" w:rsidP="003501C7">
      <w:pPr>
        <w:rPr>
          <w:lang w:val="en-US"/>
          <w:rPrChange w:id="4645" w:author="Benoît Perez-Lamarque" w:date="2021-09-23T12:21:00Z">
            <w:rPr/>
          </w:rPrChange>
        </w:rPr>
      </w:pPr>
      <w:r w:rsidRPr="003501C7">
        <w:rPr>
          <w:lang w:val="en-US"/>
          <w:rPrChange w:id="4646" w:author="Benoît Perez-Lamarque" w:date="2021-09-23T12:21:00Z">
            <w:rPr/>
          </w:rPrChange>
        </w:rPr>
        <w:t xml:space="preserve">  axisPlot=FALSE, round=TRUE, digit=c(2,2), contour=TRUE)</w:t>
      </w:r>
    </w:p>
    <w:p w14:paraId="2FA051CE" w14:textId="77777777" w:rsidR="003501C7" w:rsidRPr="003501C7" w:rsidRDefault="003501C7" w:rsidP="003501C7">
      <w:pPr>
        <w:rPr>
          <w:lang w:val="en-US"/>
          <w:rPrChange w:id="4647" w:author="Benoît Perez-Lamarque" w:date="2021-09-23T12:21:00Z">
            <w:rPr/>
          </w:rPrChange>
        </w:rPr>
      </w:pPr>
    </w:p>
    <w:p w14:paraId="346F145E" w14:textId="77777777" w:rsidR="003501C7" w:rsidRDefault="003501C7" w:rsidP="003501C7">
      <w:r>
        <w:t>#0 line</w:t>
      </w:r>
    </w:p>
    <w:p w14:paraId="246D2D65" w14:textId="77777777" w:rsidR="003501C7" w:rsidRDefault="003501C7" w:rsidP="003501C7">
      <w:r>
        <w:t>segments(x0=0, x1=0, y0=-3, y1=3, lty=2)</w:t>
      </w:r>
    </w:p>
    <w:p w14:paraId="0B734DF7" w14:textId="77777777" w:rsidR="003501C7" w:rsidRDefault="003501C7" w:rsidP="003501C7"/>
    <w:p w14:paraId="6182C123" w14:textId="77777777" w:rsidR="003501C7" w:rsidRDefault="003501C7" w:rsidP="003501C7">
      <w:r>
        <w:t>#Xaxis</w:t>
      </w:r>
    </w:p>
    <w:p w14:paraId="703855B2" w14:textId="77777777" w:rsidR="003501C7" w:rsidRPr="003501C7" w:rsidRDefault="003501C7" w:rsidP="003501C7">
      <w:pPr>
        <w:rPr>
          <w:lang w:val="en-US"/>
          <w:rPrChange w:id="4648" w:author="Benoît Perez-Lamarque" w:date="2021-09-23T12:21:00Z">
            <w:rPr/>
          </w:rPrChange>
        </w:rPr>
      </w:pPr>
      <w:r w:rsidRPr="003501C7">
        <w:rPr>
          <w:lang w:val="en-US"/>
          <w:rPrChange w:id="4649" w:author="Benoît Perez-Lamarque" w:date="2021-09-23T12:21:00Z">
            <w:rPr/>
          </w:rPrChange>
        </w:rPr>
        <w:t>axis(side=1, at=seq(-3, 3, 0.5), pos=-3, labels=seq(-3, 3, 0.5), las=1, tcl=-0.25)</w:t>
      </w:r>
    </w:p>
    <w:p w14:paraId="3C3C82C7" w14:textId="77777777" w:rsidR="003501C7" w:rsidRPr="003501C7" w:rsidRDefault="003501C7" w:rsidP="003501C7">
      <w:pPr>
        <w:rPr>
          <w:lang w:val="en-US"/>
          <w:rPrChange w:id="4650" w:author="Benoît Perez-Lamarque" w:date="2021-09-23T12:21:00Z">
            <w:rPr/>
          </w:rPrChange>
        </w:rPr>
      </w:pPr>
      <w:r w:rsidRPr="003501C7">
        <w:rPr>
          <w:lang w:val="en-US"/>
          <w:rPrChange w:id="4651" w:author="Benoît Perez-Lamarque" w:date="2021-09-23T12:21:00Z">
            <w:rPr/>
          </w:rPrChange>
        </w:rPr>
        <w:t>mtext(side=1, at=0, line=1, text="Model estimate (point) and 95% CI/HDP (segment)")</w:t>
      </w:r>
    </w:p>
    <w:p w14:paraId="7871E288" w14:textId="77777777" w:rsidR="003501C7" w:rsidRPr="003501C7" w:rsidRDefault="003501C7" w:rsidP="003501C7">
      <w:pPr>
        <w:rPr>
          <w:lang w:val="en-US"/>
          <w:rPrChange w:id="4652" w:author="Benoît Perez-Lamarque" w:date="2021-09-23T12:21:00Z">
            <w:rPr/>
          </w:rPrChange>
        </w:rPr>
      </w:pPr>
    </w:p>
    <w:p w14:paraId="440C7E3B" w14:textId="77777777" w:rsidR="003501C7" w:rsidRPr="003501C7" w:rsidRDefault="003501C7" w:rsidP="003501C7">
      <w:pPr>
        <w:rPr>
          <w:lang w:val="en-US"/>
          <w:rPrChange w:id="4653" w:author="Benoît Perez-Lamarque" w:date="2021-09-23T12:21:00Z">
            <w:rPr/>
          </w:rPrChange>
        </w:rPr>
      </w:pPr>
      <w:r w:rsidRPr="003501C7">
        <w:rPr>
          <w:lang w:val="en-US"/>
          <w:rPrChange w:id="4654" w:author="Benoît Perez-Lamarque" w:date="2021-09-23T12:21:00Z">
            <w:rPr/>
          </w:rPrChange>
        </w:rPr>
        <w:t>#yAxis</w:t>
      </w:r>
    </w:p>
    <w:p w14:paraId="2E537CF8" w14:textId="77777777" w:rsidR="003501C7" w:rsidRPr="003501C7" w:rsidRDefault="003501C7" w:rsidP="003501C7">
      <w:pPr>
        <w:rPr>
          <w:lang w:val="en-US"/>
          <w:rPrChange w:id="4655" w:author="Benoît Perez-Lamarque" w:date="2021-09-23T12:21:00Z">
            <w:rPr/>
          </w:rPrChange>
        </w:rPr>
      </w:pPr>
      <w:r w:rsidRPr="003501C7">
        <w:rPr>
          <w:lang w:val="en-US"/>
          <w:rPrChange w:id="4656" w:author="Benoît Perez-Lamarque" w:date="2021-09-23T12:21:00Z">
            <w:rPr/>
          </w:rPrChange>
        </w:rPr>
        <w:t>axis(side=2, at=c(2, 0, -2), pos=-3, labels=c("Overlap (%)", "N sympatric\nspecies", "Relative\nbrain size"), las=1, tcl=-0.25)</w:t>
      </w:r>
    </w:p>
    <w:p w14:paraId="53EE0046" w14:textId="77777777" w:rsidR="003501C7" w:rsidRPr="003501C7" w:rsidRDefault="003501C7" w:rsidP="003501C7">
      <w:pPr>
        <w:rPr>
          <w:lang w:val="en-US"/>
          <w:rPrChange w:id="4657" w:author="Benoît Perez-Lamarque" w:date="2021-09-23T12:21:00Z">
            <w:rPr/>
          </w:rPrChange>
        </w:rPr>
      </w:pPr>
      <w:r w:rsidRPr="003501C7">
        <w:rPr>
          <w:lang w:val="en-US"/>
          <w:rPrChange w:id="4658" w:author="Benoît Perez-Lamarque" w:date="2021-09-23T12:21:00Z">
            <w:rPr/>
          </w:rPrChange>
        </w:rPr>
        <w:t>mtext(side=2, at=0, line=6, text="PARAMETER", font=2)</w:t>
      </w:r>
    </w:p>
    <w:p w14:paraId="6C8D5086" w14:textId="77777777" w:rsidR="003501C7" w:rsidRPr="003501C7" w:rsidRDefault="003501C7" w:rsidP="003501C7">
      <w:pPr>
        <w:rPr>
          <w:lang w:val="en-US"/>
          <w:rPrChange w:id="4659" w:author="Benoît Perez-Lamarque" w:date="2021-09-23T12:21:00Z">
            <w:rPr/>
          </w:rPrChange>
        </w:rPr>
      </w:pPr>
    </w:p>
    <w:p w14:paraId="04570F62" w14:textId="77777777" w:rsidR="003501C7" w:rsidRPr="003501C7" w:rsidRDefault="003501C7" w:rsidP="003501C7">
      <w:pPr>
        <w:rPr>
          <w:lang w:val="en-US"/>
          <w:rPrChange w:id="4660" w:author="Benoît Perez-Lamarque" w:date="2021-09-23T12:21:00Z">
            <w:rPr/>
          </w:rPrChange>
        </w:rPr>
      </w:pPr>
      <w:r w:rsidRPr="003501C7">
        <w:rPr>
          <w:lang w:val="en-US"/>
          <w:rPrChange w:id="4661" w:author="Benoît Perez-Lamarque" w:date="2021-09-23T12:21:00Z">
            <w:rPr/>
          </w:rPrChange>
        </w:rPr>
        <w:t>#Add the different values</w:t>
      </w:r>
    </w:p>
    <w:p w14:paraId="1AF5C8E4" w14:textId="77777777" w:rsidR="003501C7" w:rsidRPr="003501C7" w:rsidRDefault="003501C7" w:rsidP="003501C7">
      <w:pPr>
        <w:rPr>
          <w:lang w:val="en-US"/>
          <w:rPrChange w:id="4662" w:author="Benoît Perez-Lamarque" w:date="2021-09-23T12:21:00Z">
            <w:rPr/>
          </w:rPrChange>
        </w:rPr>
      </w:pPr>
    </w:p>
    <w:p w14:paraId="6228A5B2" w14:textId="77777777" w:rsidR="003501C7" w:rsidRPr="003501C7" w:rsidRDefault="003501C7" w:rsidP="003501C7">
      <w:pPr>
        <w:rPr>
          <w:lang w:val="en-US"/>
          <w:rPrChange w:id="4663" w:author="Benoît Perez-Lamarque" w:date="2021-09-23T12:21:00Z">
            <w:rPr/>
          </w:rPrChange>
        </w:rPr>
      </w:pPr>
      <w:r w:rsidRPr="003501C7">
        <w:rPr>
          <w:lang w:val="en-US"/>
          <w:rPrChange w:id="4664" w:author="Benoît Perez-Lamarque" w:date="2021-09-23T12:21:00Z">
            <w:rPr/>
          </w:rPrChange>
        </w:rPr>
        <w:t>#Analysis of brain size and sympatry</w:t>
      </w:r>
    </w:p>
    <w:p w14:paraId="4C6999D2" w14:textId="77777777" w:rsidR="003501C7" w:rsidRPr="003501C7" w:rsidRDefault="003501C7" w:rsidP="003501C7">
      <w:pPr>
        <w:rPr>
          <w:lang w:val="en-US"/>
          <w:rPrChange w:id="4665" w:author="Benoît Perez-Lamarque" w:date="2021-09-23T12:21:00Z">
            <w:rPr/>
          </w:rPrChange>
        </w:rPr>
      </w:pPr>
      <w:r w:rsidRPr="003501C7">
        <w:rPr>
          <w:lang w:val="en-US"/>
          <w:rPrChange w:id="4666" w:author="Benoît Perez-Lamarque" w:date="2021-09-23T12:21:00Z">
            <w:rPr/>
          </w:rPrChange>
        </w:rPr>
        <w:t>traitName_rdc=c("EQ (log)", #"Brain (/bodymass, log)",</w:t>
      </w:r>
    </w:p>
    <w:p w14:paraId="0A3EE64F" w14:textId="77777777" w:rsidR="003501C7" w:rsidRPr="003501C7" w:rsidRDefault="003501C7" w:rsidP="003501C7">
      <w:pPr>
        <w:rPr>
          <w:lang w:val="en-US"/>
          <w:rPrChange w:id="4667" w:author="Benoît Perez-Lamarque" w:date="2021-09-23T12:21:00Z">
            <w:rPr/>
          </w:rPrChange>
        </w:rPr>
      </w:pPr>
      <w:r w:rsidRPr="003501C7">
        <w:rPr>
          <w:lang w:val="en-US"/>
          <w:rPrChange w:id="4668" w:author="Benoît Perez-Lamarque" w:date="2021-09-23T12:21:00Z">
            <w:rPr/>
          </w:rPrChange>
        </w:rPr>
        <w:t xml:space="preserve">                "Striatum (/bodymass, log)",</w:t>
      </w:r>
    </w:p>
    <w:p w14:paraId="2A161016" w14:textId="77777777" w:rsidR="003501C7" w:rsidRPr="003501C7" w:rsidRDefault="003501C7" w:rsidP="003501C7">
      <w:pPr>
        <w:rPr>
          <w:lang w:val="en-US"/>
          <w:rPrChange w:id="4669" w:author="Benoît Perez-Lamarque" w:date="2021-09-23T12:21:00Z">
            <w:rPr/>
          </w:rPrChange>
        </w:rPr>
      </w:pPr>
      <w:r w:rsidRPr="003501C7">
        <w:rPr>
          <w:lang w:val="en-US"/>
          <w:rPrChange w:id="4670" w:author="Benoît Perez-Lamarque" w:date="2021-09-23T12:21:00Z">
            <w:rPr/>
          </w:rPrChange>
        </w:rPr>
        <w:t xml:space="preserve">                "MOB (/bodymass, log)",</w:t>
      </w:r>
    </w:p>
    <w:p w14:paraId="2B73D5FD" w14:textId="77777777" w:rsidR="003501C7" w:rsidRPr="003501C7" w:rsidRDefault="003501C7" w:rsidP="003501C7">
      <w:pPr>
        <w:rPr>
          <w:lang w:val="en-US"/>
          <w:rPrChange w:id="4671" w:author="Benoît Perez-Lamarque" w:date="2021-09-23T12:21:00Z">
            <w:rPr/>
          </w:rPrChange>
        </w:rPr>
      </w:pPr>
      <w:r w:rsidRPr="003501C7">
        <w:rPr>
          <w:lang w:val="en-US"/>
          <w:rPrChange w:id="4672" w:author="Benoît Perez-Lamarque" w:date="2021-09-23T12:21:00Z">
            <w:rPr/>
          </w:rPrChange>
        </w:rPr>
        <w:t xml:space="preserve">                "Hippocampus (/bodymass, log)",</w:t>
      </w:r>
    </w:p>
    <w:p w14:paraId="15E51504" w14:textId="77777777" w:rsidR="003501C7" w:rsidRPr="003501C7" w:rsidRDefault="003501C7" w:rsidP="003501C7">
      <w:pPr>
        <w:rPr>
          <w:lang w:val="en-US"/>
          <w:rPrChange w:id="4673" w:author="Benoît Perez-Lamarque" w:date="2021-09-23T12:21:00Z">
            <w:rPr/>
          </w:rPrChange>
        </w:rPr>
      </w:pPr>
      <w:r w:rsidRPr="003501C7">
        <w:rPr>
          <w:lang w:val="en-US"/>
          <w:rPrChange w:id="4674" w:author="Benoît Perez-Lamarque" w:date="2021-09-23T12:21:00Z">
            <w:rPr/>
          </w:rPrChange>
        </w:rPr>
        <w:t xml:space="preserve">                "Neocortex (/bodymass, log)", </w:t>
      </w:r>
    </w:p>
    <w:p w14:paraId="10640695" w14:textId="77777777" w:rsidR="003501C7" w:rsidRPr="003501C7" w:rsidRDefault="003501C7" w:rsidP="003501C7">
      <w:pPr>
        <w:rPr>
          <w:lang w:val="en-US"/>
          <w:rPrChange w:id="4675" w:author="Benoît Perez-Lamarque" w:date="2021-09-23T12:21:00Z">
            <w:rPr/>
          </w:rPrChange>
        </w:rPr>
      </w:pPr>
      <w:r w:rsidRPr="003501C7">
        <w:rPr>
          <w:lang w:val="en-US"/>
          <w:rPrChange w:id="4676" w:author="Benoît Perez-Lamarque" w:date="2021-09-23T12:21:00Z">
            <w:rPr/>
          </w:rPrChange>
        </w:rPr>
        <w:t xml:space="preserve">                "Cerebellum (/bodymass, log)",</w:t>
      </w:r>
    </w:p>
    <w:p w14:paraId="685D4A95" w14:textId="77777777" w:rsidR="003501C7" w:rsidRPr="003501C7" w:rsidRDefault="003501C7" w:rsidP="003501C7">
      <w:pPr>
        <w:rPr>
          <w:lang w:val="en-US"/>
          <w:rPrChange w:id="4677" w:author="Benoît Perez-Lamarque" w:date="2021-09-23T12:21:00Z">
            <w:rPr/>
          </w:rPrChange>
        </w:rPr>
      </w:pPr>
      <w:r w:rsidRPr="003501C7">
        <w:rPr>
          <w:lang w:val="en-US"/>
          <w:rPrChange w:id="4678" w:author="Benoît Perez-Lamarque" w:date="2021-09-23T12:21:00Z">
            <w:rPr/>
          </w:rPrChange>
        </w:rPr>
        <w:t xml:space="preserve">                "DiversificationAndSympatry"</w:t>
      </w:r>
    </w:p>
    <w:p w14:paraId="5E0328C5" w14:textId="77777777" w:rsidR="003501C7" w:rsidRPr="003501C7" w:rsidRDefault="003501C7" w:rsidP="003501C7">
      <w:pPr>
        <w:rPr>
          <w:lang w:val="en-US"/>
          <w:rPrChange w:id="4679" w:author="Benoît Perez-Lamarque" w:date="2021-09-23T12:21:00Z">
            <w:rPr/>
          </w:rPrChange>
        </w:rPr>
      </w:pPr>
      <w:r w:rsidRPr="003501C7">
        <w:rPr>
          <w:lang w:val="en-US"/>
          <w:rPrChange w:id="4680" w:author="Benoît Perez-Lamarque" w:date="2021-09-23T12:21:00Z">
            <w:rPr/>
          </w:rPrChange>
        </w:rPr>
        <w:t>)</w:t>
      </w:r>
    </w:p>
    <w:p w14:paraId="3A3FE3F6" w14:textId="77777777" w:rsidR="003501C7" w:rsidRPr="003501C7" w:rsidRDefault="003501C7" w:rsidP="003501C7">
      <w:pPr>
        <w:rPr>
          <w:lang w:val="en-US"/>
          <w:rPrChange w:id="4681" w:author="Benoît Perez-Lamarque" w:date="2021-09-23T12:21:00Z">
            <w:rPr/>
          </w:rPrChange>
        </w:rPr>
      </w:pPr>
    </w:p>
    <w:p w14:paraId="40191867" w14:textId="77777777" w:rsidR="003501C7" w:rsidRPr="003501C7" w:rsidRDefault="003501C7" w:rsidP="003501C7">
      <w:pPr>
        <w:rPr>
          <w:lang w:val="en-US"/>
          <w:rPrChange w:id="4682" w:author="Benoît Perez-Lamarque" w:date="2021-09-23T12:21:00Z">
            <w:rPr/>
          </w:rPrChange>
        </w:rPr>
      </w:pPr>
      <w:r w:rsidRPr="003501C7">
        <w:rPr>
          <w:lang w:val="en-US"/>
          <w:rPrChange w:id="4683" w:author="Benoît Perez-Lamarque" w:date="2021-09-23T12:21:00Z">
            <w:rPr/>
          </w:rPrChange>
        </w:rPr>
        <w:t>traitName_legend &lt;- c("EQ", "Striatum", "MOB", "Hippocampus", "Neocortex", "Cerebellum", "Diversification")</w:t>
      </w:r>
    </w:p>
    <w:p w14:paraId="1DC9FE90" w14:textId="77777777" w:rsidR="003501C7" w:rsidRPr="003501C7" w:rsidRDefault="003501C7" w:rsidP="003501C7">
      <w:pPr>
        <w:rPr>
          <w:lang w:val="en-US"/>
          <w:rPrChange w:id="4684" w:author="Benoît Perez-Lamarque" w:date="2021-09-23T12:21:00Z">
            <w:rPr/>
          </w:rPrChange>
        </w:rPr>
      </w:pPr>
      <w:r w:rsidRPr="003501C7">
        <w:rPr>
          <w:lang w:val="en-US"/>
          <w:rPrChange w:id="4685" w:author="Benoît Perez-Lamarque" w:date="2021-09-23T12:21:00Z">
            <w:rPr/>
          </w:rPrChange>
        </w:rPr>
        <w:t>library(RColorBrewer)</w:t>
      </w:r>
    </w:p>
    <w:p w14:paraId="6937974D" w14:textId="77777777" w:rsidR="003501C7" w:rsidRPr="003501C7" w:rsidRDefault="003501C7" w:rsidP="003501C7">
      <w:pPr>
        <w:rPr>
          <w:lang w:val="en-US"/>
          <w:rPrChange w:id="4686" w:author="Benoît Perez-Lamarque" w:date="2021-09-23T12:21:00Z">
            <w:rPr/>
          </w:rPrChange>
        </w:rPr>
      </w:pPr>
      <w:r w:rsidRPr="003501C7">
        <w:rPr>
          <w:lang w:val="en-US"/>
          <w:rPrChange w:id="4687" w:author="Benoît Perez-Lamarque" w:date="2021-09-23T12:21:00Z">
            <w:rPr/>
          </w:rPrChange>
        </w:rPr>
        <w:t>colourModelsReg &lt;- c("darkgrey", brewer.pal(n = 5, name = "Set1")[1:5], "black")</w:t>
      </w:r>
    </w:p>
    <w:p w14:paraId="14B45FA2" w14:textId="77777777" w:rsidR="003501C7" w:rsidRPr="003501C7" w:rsidRDefault="003501C7" w:rsidP="003501C7">
      <w:pPr>
        <w:rPr>
          <w:lang w:val="en-US"/>
          <w:rPrChange w:id="4688" w:author="Benoît Perez-Lamarque" w:date="2021-09-23T12:21:00Z">
            <w:rPr/>
          </w:rPrChange>
        </w:rPr>
      </w:pPr>
    </w:p>
    <w:p w14:paraId="66C58A96" w14:textId="77777777" w:rsidR="003501C7" w:rsidRPr="003501C7" w:rsidRDefault="003501C7" w:rsidP="003501C7">
      <w:pPr>
        <w:rPr>
          <w:lang w:val="en-US"/>
          <w:rPrChange w:id="4689" w:author="Benoît Perez-Lamarque" w:date="2021-09-23T12:21:00Z">
            <w:rPr/>
          </w:rPrChange>
        </w:rPr>
      </w:pPr>
      <w:r w:rsidRPr="003501C7">
        <w:rPr>
          <w:lang w:val="en-US"/>
          <w:rPrChange w:id="4690" w:author="Benoît Perez-Lamarque" w:date="2021-09-23T12:21:00Z">
            <w:rPr/>
          </w:rPrChange>
        </w:rPr>
        <w:t>for(a in 1:length(traitName_rdc)){</w:t>
      </w:r>
    </w:p>
    <w:p w14:paraId="43629A4C" w14:textId="77777777" w:rsidR="003501C7" w:rsidRPr="003501C7" w:rsidRDefault="003501C7" w:rsidP="003501C7">
      <w:pPr>
        <w:rPr>
          <w:lang w:val="en-US"/>
          <w:rPrChange w:id="4691" w:author="Benoît Perez-Lamarque" w:date="2021-09-23T12:21:00Z">
            <w:rPr/>
          </w:rPrChange>
        </w:rPr>
      </w:pPr>
      <w:r w:rsidRPr="003501C7">
        <w:rPr>
          <w:lang w:val="en-US"/>
          <w:rPrChange w:id="4692" w:author="Benoît Perez-Lamarque" w:date="2021-09-23T12:21:00Z">
            <w:rPr/>
          </w:rPrChange>
        </w:rPr>
        <w:t xml:space="preserve">  </w:t>
      </w:r>
    </w:p>
    <w:p w14:paraId="38C62E7A" w14:textId="77777777" w:rsidR="003501C7" w:rsidRPr="003501C7" w:rsidRDefault="003501C7" w:rsidP="003501C7">
      <w:pPr>
        <w:rPr>
          <w:lang w:val="en-US"/>
          <w:rPrChange w:id="4693" w:author="Benoît Perez-Lamarque" w:date="2021-09-23T12:21:00Z">
            <w:rPr/>
          </w:rPrChange>
        </w:rPr>
      </w:pPr>
      <w:r w:rsidRPr="003501C7">
        <w:rPr>
          <w:lang w:val="en-US"/>
          <w:rPrChange w:id="4694" w:author="Benoît Perez-Lamarque" w:date="2021-09-23T12:21:00Z">
            <w:rPr/>
          </w:rPrChange>
        </w:rPr>
        <w:t xml:space="preserve">  if(a!=length(traitName_rdc)){</w:t>
      </w:r>
    </w:p>
    <w:p w14:paraId="25F1C222" w14:textId="77777777" w:rsidR="003501C7" w:rsidRPr="003501C7" w:rsidRDefault="003501C7" w:rsidP="003501C7">
      <w:pPr>
        <w:rPr>
          <w:lang w:val="en-US"/>
          <w:rPrChange w:id="4695" w:author="Benoît Perez-Lamarque" w:date="2021-09-23T12:21:00Z">
            <w:rPr/>
          </w:rPrChange>
        </w:rPr>
      </w:pPr>
      <w:r w:rsidRPr="003501C7">
        <w:rPr>
          <w:lang w:val="en-US"/>
          <w:rPrChange w:id="4696" w:author="Benoît Perez-Lamarque" w:date="2021-09-23T12:21:00Z">
            <w:rPr/>
          </w:rPrChange>
        </w:rPr>
        <w:t xml:space="preserve">    model &lt;- get(paste("modelBrain", traitName_rdc[a], sep="_"))</w:t>
      </w:r>
    </w:p>
    <w:p w14:paraId="46B15497" w14:textId="77777777" w:rsidR="003501C7" w:rsidRPr="003501C7" w:rsidRDefault="003501C7" w:rsidP="003501C7">
      <w:pPr>
        <w:rPr>
          <w:lang w:val="en-US"/>
          <w:rPrChange w:id="4697" w:author="Benoît Perez-Lamarque" w:date="2021-09-23T12:21:00Z">
            <w:rPr/>
          </w:rPrChange>
        </w:rPr>
      </w:pPr>
      <w:r w:rsidRPr="003501C7">
        <w:rPr>
          <w:lang w:val="en-US"/>
          <w:rPrChange w:id="4698" w:author="Benoît Perez-Lamarque" w:date="2021-09-23T12:21:00Z">
            <w:rPr/>
          </w:rPrChange>
        </w:rPr>
        <w:t xml:space="preserve">  }else{</w:t>
      </w:r>
    </w:p>
    <w:p w14:paraId="1C06EE36" w14:textId="77777777" w:rsidR="003501C7" w:rsidRPr="003501C7" w:rsidRDefault="003501C7" w:rsidP="003501C7">
      <w:pPr>
        <w:rPr>
          <w:lang w:val="en-US"/>
          <w:rPrChange w:id="4699" w:author="Benoît Perez-Lamarque" w:date="2021-09-23T12:21:00Z">
            <w:rPr/>
          </w:rPrChange>
        </w:rPr>
      </w:pPr>
      <w:r w:rsidRPr="003501C7">
        <w:rPr>
          <w:lang w:val="en-US"/>
          <w:rPrChange w:id="4700" w:author="Benoît Perez-Lamarque" w:date="2021-09-23T12:21:00Z">
            <w:rPr/>
          </w:rPrChange>
        </w:rPr>
        <w:t xml:space="preserve">    model &lt;- get(paste("modelBrain", traitName_rdc[a], sep=""))</w:t>
      </w:r>
    </w:p>
    <w:p w14:paraId="50ED60C9" w14:textId="77777777" w:rsidR="003501C7" w:rsidRPr="003501C7" w:rsidRDefault="003501C7" w:rsidP="003501C7">
      <w:pPr>
        <w:rPr>
          <w:lang w:val="en-US"/>
          <w:rPrChange w:id="4701" w:author="Benoît Perez-Lamarque" w:date="2021-09-23T12:21:00Z">
            <w:rPr/>
          </w:rPrChange>
        </w:rPr>
      </w:pPr>
      <w:r w:rsidRPr="003501C7">
        <w:rPr>
          <w:lang w:val="en-US"/>
          <w:rPrChange w:id="4702" w:author="Benoît Perez-Lamarque" w:date="2021-09-23T12:21:00Z">
            <w:rPr/>
          </w:rPrChange>
        </w:rPr>
        <w:t xml:space="preserve">  }</w:t>
      </w:r>
    </w:p>
    <w:p w14:paraId="3DA6F0B0" w14:textId="77777777" w:rsidR="003501C7" w:rsidRPr="003501C7" w:rsidRDefault="003501C7" w:rsidP="003501C7">
      <w:pPr>
        <w:rPr>
          <w:lang w:val="en-US"/>
          <w:rPrChange w:id="4703" w:author="Benoît Perez-Lamarque" w:date="2021-09-23T12:21:00Z">
            <w:rPr/>
          </w:rPrChange>
        </w:rPr>
      </w:pPr>
      <w:r w:rsidRPr="003501C7">
        <w:rPr>
          <w:lang w:val="en-US"/>
          <w:rPrChange w:id="4704" w:author="Benoît Perez-Lamarque" w:date="2021-09-23T12:21:00Z">
            <w:rPr/>
          </w:rPrChange>
        </w:rPr>
        <w:t xml:space="preserve">  </w:t>
      </w:r>
    </w:p>
    <w:p w14:paraId="486C5878" w14:textId="77777777" w:rsidR="003501C7" w:rsidRPr="003501C7" w:rsidRDefault="003501C7" w:rsidP="003501C7">
      <w:pPr>
        <w:rPr>
          <w:lang w:val="en-US"/>
          <w:rPrChange w:id="4705" w:author="Benoît Perez-Lamarque" w:date="2021-09-23T12:21:00Z">
            <w:rPr/>
          </w:rPrChange>
        </w:rPr>
      </w:pPr>
      <w:r w:rsidRPr="003501C7">
        <w:rPr>
          <w:lang w:val="en-US"/>
          <w:rPrChange w:id="4706" w:author="Benoît Perez-Lamarque" w:date="2021-09-23T12:21:00Z">
            <w:rPr/>
          </w:rPrChange>
        </w:rPr>
        <w:t xml:space="preserve">  #Overlap</w:t>
      </w:r>
    </w:p>
    <w:p w14:paraId="7F8AC6D6" w14:textId="77777777" w:rsidR="003501C7" w:rsidRPr="003501C7" w:rsidRDefault="003501C7" w:rsidP="003501C7">
      <w:pPr>
        <w:rPr>
          <w:lang w:val="en-US"/>
          <w:rPrChange w:id="4707" w:author="Benoît Perez-Lamarque" w:date="2021-09-23T12:21:00Z">
            <w:rPr/>
          </w:rPrChange>
        </w:rPr>
      </w:pPr>
      <w:r w:rsidRPr="003501C7">
        <w:rPr>
          <w:lang w:val="en-US"/>
          <w:rPrChange w:id="4708" w:author="Benoît Perez-Lamarque" w:date="2021-09-23T12:21:00Z">
            <w:rPr/>
          </w:rPrChange>
        </w:rPr>
        <w:t xml:space="preserve">  errorBars(location=2.5-(a-1)*1/length(traitName_rdc), </w:t>
      </w:r>
    </w:p>
    <w:p w14:paraId="09FAF861" w14:textId="77777777" w:rsidR="003501C7" w:rsidRPr="003501C7" w:rsidRDefault="003501C7" w:rsidP="003501C7">
      <w:pPr>
        <w:rPr>
          <w:lang w:val="en-US"/>
          <w:rPrChange w:id="4709" w:author="Benoît Perez-Lamarque" w:date="2021-09-23T12:21:00Z">
            <w:rPr/>
          </w:rPrChange>
        </w:rPr>
      </w:pPr>
      <w:r w:rsidRPr="003501C7">
        <w:rPr>
          <w:lang w:val="en-US"/>
          <w:rPrChange w:id="4710" w:author="Benoît Perez-Lamarque" w:date="2021-09-23T12:21:00Z">
            <w:rPr/>
          </w:rPrChange>
        </w:rPr>
        <w:t xml:space="preserve">            meanPt=cbind(model$bootmean, t(model$bootconfint95))[2,1], </w:t>
      </w:r>
    </w:p>
    <w:p w14:paraId="7C1765CB" w14:textId="77777777" w:rsidR="003501C7" w:rsidRPr="003501C7" w:rsidRDefault="003501C7" w:rsidP="003501C7">
      <w:pPr>
        <w:rPr>
          <w:lang w:val="en-US"/>
          <w:rPrChange w:id="4711" w:author="Benoît Perez-Lamarque" w:date="2021-09-23T12:21:00Z">
            <w:rPr/>
          </w:rPrChange>
        </w:rPr>
      </w:pPr>
      <w:r w:rsidRPr="003501C7">
        <w:rPr>
          <w:lang w:val="en-US"/>
          <w:rPrChange w:id="4712" w:author="Benoît Perez-Lamarque" w:date="2021-09-23T12:21:00Z">
            <w:rPr/>
          </w:rPrChange>
        </w:rPr>
        <w:t xml:space="preserve">            barValue=1, </w:t>
      </w:r>
    </w:p>
    <w:p w14:paraId="28A924AB" w14:textId="77777777" w:rsidR="003501C7" w:rsidRPr="003501C7" w:rsidRDefault="003501C7" w:rsidP="003501C7">
      <w:pPr>
        <w:rPr>
          <w:lang w:val="en-US"/>
          <w:rPrChange w:id="4713" w:author="Benoît Perez-Lamarque" w:date="2021-09-23T12:21:00Z">
            <w:rPr/>
          </w:rPrChange>
        </w:rPr>
      </w:pPr>
      <w:r w:rsidRPr="003501C7">
        <w:rPr>
          <w:lang w:val="en-US"/>
          <w:rPrChange w:id="4714" w:author="Benoît Perez-Lamarque" w:date="2021-09-23T12:21:00Z">
            <w:rPr/>
          </w:rPrChange>
        </w:rPr>
        <w:t xml:space="preserve">            refUnit=0.75, </w:t>
      </w:r>
    </w:p>
    <w:p w14:paraId="7BF07AC6" w14:textId="77777777" w:rsidR="003501C7" w:rsidRPr="003501C7" w:rsidRDefault="003501C7" w:rsidP="003501C7">
      <w:pPr>
        <w:rPr>
          <w:lang w:val="en-US"/>
          <w:rPrChange w:id="4715" w:author="Benoît Perez-Lamarque" w:date="2021-09-23T12:21:00Z">
            <w:rPr/>
          </w:rPrChange>
        </w:rPr>
      </w:pPr>
      <w:r w:rsidRPr="003501C7">
        <w:rPr>
          <w:lang w:val="en-US"/>
          <w:rPrChange w:id="4716" w:author="Benoît Perez-Lamarque" w:date="2021-09-23T12:21:00Z">
            <w:rPr/>
          </w:rPrChange>
        </w:rPr>
        <w:t xml:space="preserve">            minValue=-3, </w:t>
      </w:r>
    </w:p>
    <w:p w14:paraId="53A30925" w14:textId="77777777" w:rsidR="003501C7" w:rsidRPr="003501C7" w:rsidRDefault="003501C7" w:rsidP="003501C7">
      <w:pPr>
        <w:rPr>
          <w:lang w:val="en-US"/>
          <w:rPrChange w:id="4717" w:author="Benoît Perez-Lamarque" w:date="2021-09-23T12:21:00Z">
            <w:rPr/>
          </w:rPrChange>
        </w:rPr>
      </w:pPr>
      <w:r w:rsidRPr="003501C7">
        <w:rPr>
          <w:lang w:val="en-US"/>
          <w:rPrChange w:id="4718" w:author="Benoît Perez-Lamarque" w:date="2021-09-23T12:21:00Z">
            <w:rPr/>
          </w:rPrChange>
        </w:rPr>
        <w:t xml:space="preserve">            maxValue=3, </w:t>
      </w:r>
    </w:p>
    <w:p w14:paraId="30A2BD2A" w14:textId="77777777" w:rsidR="003501C7" w:rsidRPr="003501C7" w:rsidRDefault="003501C7" w:rsidP="003501C7">
      <w:pPr>
        <w:rPr>
          <w:lang w:val="en-US"/>
          <w:rPrChange w:id="4719" w:author="Benoît Perez-Lamarque" w:date="2021-09-23T12:21:00Z">
            <w:rPr/>
          </w:rPrChange>
        </w:rPr>
      </w:pPr>
      <w:r w:rsidRPr="003501C7">
        <w:rPr>
          <w:lang w:val="en-US"/>
          <w:rPrChange w:id="4720" w:author="Benoît Perez-Lamarque" w:date="2021-09-23T12:21:00Z">
            <w:rPr/>
          </w:rPrChange>
        </w:rPr>
        <w:t xml:space="preserve">            upperBarValue=cbind(model$bootmean, t(model$bootconfint95))[2,2], </w:t>
      </w:r>
    </w:p>
    <w:p w14:paraId="6E3FBD3C" w14:textId="77777777" w:rsidR="003501C7" w:rsidRPr="003501C7" w:rsidRDefault="003501C7" w:rsidP="003501C7">
      <w:pPr>
        <w:rPr>
          <w:lang w:val="en-US"/>
          <w:rPrChange w:id="4721" w:author="Benoît Perez-Lamarque" w:date="2021-09-23T12:21:00Z">
            <w:rPr/>
          </w:rPrChange>
        </w:rPr>
      </w:pPr>
      <w:r w:rsidRPr="003501C7">
        <w:rPr>
          <w:lang w:val="en-US"/>
          <w:rPrChange w:id="4722" w:author="Benoît Perez-Lamarque" w:date="2021-09-23T12:21:00Z">
            <w:rPr/>
          </w:rPrChange>
        </w:rPr>
        <w:t xml:space="preserve">            lowerBarValue=cbind(model$bootmean, t(model$bootconfint95))[2,3], </w:t>
      </w:r>
    </w:p>
    <w:p w14:paraId="1E4BA3DB" w14:textId="77777777" w:rsidR="003501C7" w:rsidRPr="003501C7" w:rsidRDefault="003501C7" w:rsidP="003501C7">
      <w:pPr>
        <w:rPr>
          <w:lang w:val="en-US"/>
          <w:rPrChange w:id="4723" w:author="Benoît Perez-Lamarque" w:date="2021-09-23T12:21:00Z">
            <w:rPr/>
          </w:rPrChange>
        </w:rPr>
      </w:pPr>
      <w:r w:rsidRPr="003501C7">
        <w:rPr>
          <w:lang w:val="en-US"/>
          <w:rPrChange w:id="4724" w:author="Benoît Perez-Lamarque" w:date="2021-09-23T12:21:00Z">
            <w:rPr/>
          </w:rPrChange>
        </w:rPr>
        <w:t xml:space="preserve">            col=colourModelsReg[a], </w:t>
      </w:r>
    </w:p>
    <w:p w14:paraId="56D9C22D" w14:textId="77777777" w:rsidR="003501C7" w:rsidRPr="003501C7" w:rsidRDefault="003501C7" w:rsidP="003501C7">
      <w:pPr>
        <w:rPr>
          <w:lang w:val="en-US"/>
          <w:rPrChange w:id="4725" w:author="Benoît Perez-Lamarque" w:date="2021-09-23T12:21:00Z">
            <w:rPr/>
          </w:rPrChange>
        </w:rPr>
      </w:pPr>
      <w:r w:rsidRPr="003501C7">
        <w:rPr>
          <w:lang w:val="en-US"/>
          <w:rPrChange w:id="4726" w:author="Benoît Perez-Lamarque" w:date="2021-09-23T12:21:00Z">
            <w:rPr/>
          </w:rPrChange>
        </w:rPr>
        <w:t xml:space="preserve">            lty=1, </w:t>
      </w:r>
    </w:p>
    <w:p w14:paraId="7AFB2C55" w14:textId="77777777" w:rsidR="003501C7" w:rsidRPr="003501C7" w:rsidRDefault="003501C7" w:rsidP="003501C7">
      <w:pPr>
        <w:rPr>
          <w:lang w:val="en-US"/>
          <w:rPrChange w:id="4727" w:author="Benoît Perez-Lamarque" w:date="2021-09-23T12:21:00Z">
            <w:rPr/>
          </w:rPrChange>
        </w:rPr>
      </w:pPr>
      <w:r w:rsidRPr="003501C7">
        <w:rPr>
          <w:lang w:val="en-US"/>
          <w:rPrChange w:id="4728" w:author="Benoît Perez-Lamarque" w:date="2021-09-23T12:21:00Z">
            <w:rPr/>
          </w:rPrChange>
        </w:rPr>
        <w:t xml:space="preserve">            horiz=TRUE, </w:t>
      </w:r>
    </w:p>
    <w:p w14:paraId="10E0BFFA" w14:textId="77777777" w:rsidR="003501C7" w:rsidRPr="003501C7" w:rsidRDefault="003501C7" w:rsidP="003501C7">
      <w:pPr>
        <w:rPr>
          <w:lang w:val="en-US"/>
          <w:rPrChange w:id="4729" w:author="Benoît Perez-Lamarque" w:date="2021-09-23T12:21:00Z">
            <w:rPr/>
          </w:rPrChange>
        </w:rPr>
      </w:pPr>
      <w:r w:rsidRPr="003501C7">
        <w:rPr>
          <w:lang w:val="en-US"/>
          <w:rPrChange w:id="4730" w:author="Benoît Perez-Lamarque" w:date="2021-09-23T12:21:00Z">
            <w:rPr/>
          </w:rPrChange>
        </w:rPr>
        <w:t xml:space="preserve">            symmetrical=FALSE)</w:t>
      </w:r>
    </w:p>
    <w:p w14:paraId="1931A07B" w14:textId="77777777" w:rsidR="003501C7" w:rsidRPr="003501C7" w:rsidRDefault="003501C7" w:rsidP="003501C7">
      <w:pPr>
        <w:rPr>
          <w:lang w:val="en-US"/>
          <w:rPrChange w:id="4731" w:author="Benoît Perez-Lamarque" w:date="2021-09-23T12:21:00Z">
            <w:rPr/>
          </w:rPrChange>
        </w:rPr>
      </w:pPr>
      <w:r w:rsidRPr="003501C7">
        <w:rPr>
          <w:lang w:val="en-US"/>
          <w:rPrChange w:id="4732" w:author="Benoît Perez-Lamarque" w:date="2021-09-23T12:21:00Z">
            <w:rPr/>
          </w:rPrChange>
        </w:rPr>
        <w:t xml:space="preserve">  points(x=cbind(model$bootmean, t(model$bootconfint95))[2,1], y=2.5-(a-1)*1/length(traitName_rdc), pch=ifelse(cbind(model$bootmean, t(model$bootconfint95))[2,1]&gt;0,21,19), bg="white", col=colourModelsReg[a])</w:t>
      </w:r>
    </w:p>
    <w:p w14:paraId="1FE64D2D" w14:textId="77777777" w:rsidR="003501C7" w:rsidRPr="003501C7" w:rsidRDefault="003501C7" w:rsidP="003501C7">
      <w:pPr>
        <w:rPr>
          <w:lang w:val="en-US"/>
          <w:rPrChange w:id="4733" w:author="Benoît Perez-Lamarque" w:date="2021-09-23T12:21:00Z">
            <w:rPr/>
          </w:rPrChange>
        </w:rPr>
      </w:pPr>
      <w:r w:rsidRPr="003501C7">
        <w:rPr>
          <w:lang w:val="en-US"/>
          <w:rPrChange w:id="4734" w:author="Benoît Perez-Lamarque" w:date="2021-09-23T12:21:00Z">
            <w:rPr/>
          </w:rPrChange>
        </w:rPr>
        <w:t xml:space="preserve">  if(a!=length(traitName_rdc)){</w:t>
      </w:r>
    </w:p>
    <w:p w14:paraId="612B7D8E" w14:textId="77777777" w:rsidR="003501C7" w:rsidRPr="003501C7" w:rsidRDefault="003501C7" w:rsidP="003501C7">
      <w:pPr>
        <w:rPr>
          <w:lang w:val="en-US"/>
          <w:rPrChange w:id="4735" w:author="Benoît Perez-Lamarque" w:date="2021-09-23T12:21:00Z">
            <w:rPr/>
          </w:rPrChange>
        </w:rPr>
      </w:pPr>
      <w:r w:rsidRPr="003501C7">
        <w:rPr>
          <w:lang w:val="en-US"/>
          <w:rPrChange w:id="4736" w:author="Benoît Perez-Lamarque" w:date="2021-09-23T12:21:00Z">
            <w:rPr/>
          </w:rPrChange>
        </w:rPr>
        <w:t xml:space="preserve">    text(x=cbind(model$bootmean, t(model$bootconfint95))[2,3], y=2.5-(a-1)*1/length(traitName_rdc),</w:t>
      </w:r>
    </w:p>
    <w:p w14:paraId="5C7C91FE" w14:textId="77777777" w:rsidR="003501C7" w:rsidRPr="003501C7" w:rsidRDefault="003501C7" w:rsidP="003501C7">
      <w:pPr>
        <w:rPr>
          <w:lang w:val="en-US"/>
          <w:rPrChange w:id="4737" w:author="Benoît Perez-Lamarque" w:date="2021-09-23T12:21:00Z">
            <w:rPr/>
          </w:rPrChange>
        </w:rPr>
      </w:pPr>
      <w:r w:rsidRPr="003501C7">
        <w:rPr>
          <w:lang w:val="en-US"/>
          <w:rPrChange w:id="4738" w:author="Benoît Perez-Lamarque" w:date="2021-09-23T12:21:00Z">
            <w:rPr/>
          </w:rPrChange>
        </w:rPr>
        <w:t xml:space="preserve">       pos=4, col=colourModelsReg[a],</w:t>
      </w:r>
    </w:p>
    <w:p w14:paraId="31F99C35" w14:textId="77777777" w:rsidR="003501C7" w:rsidRPr="003501C7" w:rsidRDefault="003501C7" w:rsidP="003501C7">
      <w:pPr>
        <w:rPr>
          <w:lang w:val="en-US"/>
          <w:rPrChange w:id="4739" w:author="Benoît Perez-Lamarque" w:date="2021-09-23T12:21:00Z">
            <w:rPr/>
          </w:rPrChange>
        </w:rPr>
      </w:pPr>
      <w:r w:rsidRPr="003501C7">
        <w:rPr>
          <w:lang w:val="en-US"/>
          <w:rPrChange w:id="4740" w:author="Benoît Perez-Lamarque" w:date="2021-09-23T12:21:00Z">
            <w:rPr/>
          </w:rPrChange>
        </w:rPr>
        <w:t xml:space="preserve">       labels=pvalueToText(as.numcharac(results.df_gradient[grep(traitName_legend[a], results.df_gradient[,1]) + 2,7])), cex=0.75)</w:t>
      </w:r>
    </w:p>
    <w:p w14:paraId="4FEA7C6A" w14:textId="77777777" w:rsidR="003501C7" w:rsidRPr="003501C7" w:rsidRDefault="003501C7" w:rsidP="003501C7">
      <w:pPr>
        <w:rPr>
          <w:lang w:val="en-US"/>
          <w:rPrChange w:id="4741" w:author="Benoît Perez-Lamarque" w:date="2021-09-23T12:21:00Z">
            <w:rPr/>
          </w:rPrChange>
        </w:rPr>
      </w:pPr>
      <w:r w:rsidRPr="003501C7">
        <w:rPr>
          <w:lang w:val="en-US"/>
          <w:rPrChange w:id="4742" w:author="Benoît Perez-Lamarque" w:date="2021-09-23T12:21:00Z">
            <w:rPr/>
          </w:rPrChange>
        </w:rPr>
        <w:t xml:space="preserve">  }else{</w:t>
      </w:r>
    </w:p>
    <w:p w14:paraId="71B3BC35" w14:textId="77777777" w:rsidR="003501C7" w:rsidRPr="003501C7" w:rsidRDefault="003501C7" w:rsidP="003501C7">
      <w:pPr>
        <w:rPr>
          <w:lang w:val="en-US"/>
          <w:rPrChange w:id="4743" w:author="Benoît Perez-Lamarque" w:date="2021-09-23T12:21:00Z">
            <w:rPr/>
          </w:rPrChange>
        </w:rPr>
      </w:pPr>
      <w:r w:rsidRPr="003501C7">
        <w:rPr>
          <w:lang w:val="en-US"/>
          <w:rPrChange w:id="4744" w:author="Benoît Perez-Lamarque" w:date="2021-09-23T12:21:00Z">
            <w:rPr/>
          </w:rPrChange>
        </w:rPr>
        <w:lastRenderedPageBreak/>
        <w:t xml:space="preserve">    text(x=cbind(model$bootmean, t(model$bootconfint95))[2,3], y=2.5-(a-1)*1/length(traitName_rdc),</w:t>
      </w:r>
    </w:p>
    <w:p w14:paraId="174824F5" w14:textId="77777777" w:rsidR="003501C7" w:rsidRPr="003501C7" w:rsidRDefault="003501C7" w:rsidP="003501C7">
      <w:pPr>
        <w:rPr>
          <w:lang w:val="en-US"/>
          <w:rPrChange w:id="4745" w:author="Benoît Perez-Lamarque" w:date="2021-09-23T12:21:00Z">
            <w:rPr/>
          </w:rPrChange>
        </w:rPr>
      </w:pPr>
      <w:r w:rsidRPr="003501C7">
        <w:rPr>
          <w:lang w:val="en-US"/>
          <w:rPrChange w:id="4746" w:author="Benoît Perez-Lamarque" w:date="2021-09-23T12:21:00Z">
            <w:rPr/>
          </w:rPrChange>
        </w:rPr>
        <w:t xml:space="preserve">         pos=4, col=colourModelsReg[a],</w:t>
      </w:r>
    </w:p>
    <w:p w14:paraId="45BE8D77" w14:textId="77777777" w:rsidR="003501C7" w:rsidRPr="003501C7" w:rsidRDefault="003501C7" w:rsidP="003501C7">
      <w:pPr>
        <w:rPr>
          <w:lang w:val="en-US"/>
          <w:rPrChange w:id="4747" w:author="Benoît Perez-Lamarque" w:date="2021-09-23T12:21:00Z">
            <w:rPr/>
          </w:rPrChange>
        </w:rPr>
      </w:pPr>
      <w:r w:rsidRPr="003501C7">
        <w:rPr>
          <w:lang w:val="en-US"/>
          <w:rPrChange w:id="4748" w:author="Benoît Perez-Lamarque" w:date="2021-09-23T12:21:00Z">
            <w:rPr/>
          </w:rPrChange>
        </w:rPr>
        <w:t xml:space="preserve">         labels=pvalueToText(as.numcharac(results.df_diversificationAndSympatry[3,7])), cex=0.75)</w:t>
      </w:r>
    </w:p>
    <w:p w14:paraId="3A45EC7E" w14:textId="77777777" w:rsidR="003501C7" w:rsidRPr="003501C7" w:rsidRDefault="003501C7" w:rsidP="003501C7">
      <w:pPr>
        <w:rPr>
          <w:lang w:val="en-US"/>
          <w:rPrChange w:id="4749" w:author="Benoît Perez-Lamarque" w:date="2021-09-23T12:21:00Z">
            <w:rPr/>
          </w:rPrChange>
        </w:rPr>
      </w:pPr>
      <w:r w:rsidRPr="003501C7">
        <w:rPr>
          <w:lang w:val="en-US"/>
          <w:rPrChange w:id="4750" w:author="Benoît Perez-Lamarque" w:date="2021-09-23T12:21:00Z">
            <w:rPr/>
          </w:rPrChange>
        </w:rPr>
        <w:t xml:space="preserve">  }</w:t>
      </w:r>
    </w:p>
    <w:p w14:paraId="278E6495" w14:textId="77777777" w:rsidR="003501C7" w:rsidRPr="003501C7" w:rsidRDefault="003501C7" w:rsidP="003501C7">
      <w:pPr>
        <w:rPr>
          <w:lang w:val="en-US"/>
          <w:rPrChange w:id="4751" w:author="Benoît Perez-Lamarque" w:date="2021-09-23T12:21:00Z">
            <w:rPr/>
          </w:rPrChange>
        </w:rPr>
      </w:pPr>
      <w:r w:rsidRPr="003501C7">
        <w:rPr>
          <w:lang w:val="en-US"/>
          <w:rPrChange w:id="4752" w:author="Benoît Perez-Lamarque" w:date="2021-09-23T12:21:00Z">
            <w:rPr/>
          </w:rPrChange>
        </w:rPr>
        <w:t xml:space="preserve">  </w:t>
      </w:r>
    </w:p>
    <w:p w14:paraId="1CB5748F" w14:textId="77777777" w:rsidR="003501C7" w:rsidRPr="003501C7" w:rsidRDefault="003501C7" w:rsidP="003501C7">
      <w:pPr>
        <w:rPr>
          <w:lang w:val="en-US"/>
          <w:rPrChange w:id="4753" w:author="Benoît Perez-Lamarque" w:date="2021-09-23T12:21:00Z">
            <w:rPr/>
          </w:rPrChange>
        </w:rPr>
      </w:pPr>
      <w:r w:rsidRPr="003501C7">
        <w:rPr>
          <w:lang w:val="en-US"/>
          <w:rPrChange w:id="4754" w:author="Benoît Perez-Lamarque" w:date="2021-09-23T12:21:00Z">
            <w:rPr/>
          </w:rPrChange>
        </w:rPr>
        <w:t xml:space="preserve">  #N species</w:t>
      </w:r>
    </w:p>
    <w:p w14:paraId="78454FE9" w14:textId="77777777" w:rsidR="003501C7" w:rsidRPr="003501C7" w:rsidRDefault="003501C7" w:rsidP="003501C7">
      <w:pPr>
        <w:rPr>
          <w:lang w:val="en-US"/>
          <w:rPrChange w:id="4755" w:author="Benoît Perez-Lamarque" w:date="2021-09-23T12:21:00Z">
            <w:rPr/>
          </w:rPrChange>
        </w:rPr>
      </w:pPr>
      <w:r w:rsidRPr="003501C7">
        <w:rPr>
          <w:lang w:val="en-US"/>
          <w:rPrChange w:id="4756" w:author="Benoît Perez-Lamarque" w:date="2021-09-23T12:21:00Z">
            <w:rPr/>
          </w:rPrChange>
        </w:rPr>
        <w:t xml:space="preserve">  errorBars(location=0.5-(a-1)*1/length(traitName_rdc), </w:t>
      </w:r>
    </w:p>
    <w:p w14:paraId="1617A62B" w14:textId="77777777" w:rsidR="003501C7" w:rsidRPr="003501C7" w:rsidRDefault="003501C7" w:rsidP="003501C7">
      <w:pPr>
        <w:rPr>
          <w:lang w:val="en-US"/>
          <w:rPrChange w:id="4757" w:author="Benoît Perez-Lamarque" w:date="2021-09-23T12:21:00Z">
            <w:rPr/>
          </w:rPrChange>
        </w:rPr>
      </w:pPr>
      <w:r w:rsidRPr="003501C7">
        <w:rPr>
          <w:lang w:val="en-US"/>
          <w:rPrChange w:id="4758" w:author="Benoît Perez-Lamarque" w:date="2021-09-23T12:21:00Z">
            <w:rPr/>
          </w:rPrChange>
        </w:rPr>
        <w:t xml:space="preserve">            meanPt=cbind(model$bootmean, t(model$bootconfint95))[3,1], </w:t>
      </w:r>
    </w:p>
    <w:p w14:paraId="244E714D" w14:textId="77777777" w:rsidR="003501C7" w:rsidRPr="003501C7" w:rsidRDefault="003501C7" w:rsidP="003501C7">
      <w:pPr>
        <w:rPr>
          <w:lang w:val="en-US"/>
          <w:rPrChange w:id="4759" w:author="Benoît Perez-Lamarque" w:date="2021-09-23T12:21:00Z">
            <w:rPr/>
          </w:rPrChange>
        </w:rPr>
      </w:pPr>
      <w:r w:rsidRPr="003501C7">
        <w:rPr>
          <w:lang w:val="en-US"/>
          <w:rPrChange w:id="4760" w:author="Benoît Perez-Lamarque" w:date="2021-09-23T12:21:00Z">
            <w:rPr/>
          </w:rPrChange>
        </w:rPr>
        <w:t xml:space="preserve">            barValue=1, </w:t>
      </w:r>
    </w:p>
    <w:p w14:paraId="705D5ADB" w14:textId="77777777" w:rsidR="003501C7" w:rsidRPr="003501C7" w:rsidRDefault="003501C7" w:rsidP="003501C7">
      <w:pPr>
        <w:rPr>
          <w:lang w:val="en-US"/>
          <w:rPrChange w:id="4761" w:author="Benoît Perez-Lamarque" w:date="2021-09-23T12:21:00Z">
            <w:rPr/>
          </w:rPrChange>
        </w:rPr>
      </w:pPr>
      <w:r w:rsidRPr="003501C7">
        <w:rPr>
          <w:lang w:val="en-US"/>
          <w:rPrChange w:id="4762" w:author="Benoît Perez-Lamarque" w:date="2021-09-23T12:21:00Z">
            <w:rPr/>
          </w:rPrChange>
        </w:rPr>
        <w:t xml:space="preserve">            refUnit=0.75, </w:t>
      </w:r>
    </w:p>
    <w:p w14:paraId="48737320" w14:textId="77777777" w:rsidR="003501C7" w:rsidRPr="003501C7" w:rsidRDefault="003501C7" w:rsidP="003501C7">
      <w:pPr>
        <w:rPr>
          <w:lang w:val="en-US"/>
          <w:rPrChange w:id="4763" w:author="Benoît Perez-Lamarque" w:date="2021-09-23T12:21:00Z">
            <w:rPr/>
          </w:rPrChange>
        </w:rPr>
      </w:pPr>
      <w:r w:rsidRPr="003501C7">
        <w:rPr>
          <w:lang w:val="en-US"/>
          <w:rPrChange w:id="4764" w:author="Benoît Perez-Lamarque" w:date="2021-09-23T12:21:00Z">
            <w:rPr/>
          </w:rPrChange>
        </w:rPr>
        <w:t xml:space="preserve">            minValue=-3, </w:t>
      </w:r>
    </w:p>
    <w:p w14:paraId="10147E4D" w14:textId="77777777" w:rsidR="003501C7" w:rsidRPr="003501C7" w:rsidRDefault="003501C7" w:rsidP="003501C7">
      <w:pPr>
        <w:rPr>
          <w:lang w:val="en-US"/>
          <w:rPrChange w:id="4765" w:author="Benoît Perez-Lamarque" w:date="2021-09-23T12:21:00Z">
            <w:rPr/>
          </w:rPrChange>
        </w:rPr>
      </w:pPr>
      <w:r w:rsidRPr="003501C7">
        <w:rPr>
          <w:lang w:val="en-US"/>
          <w:rPrChange w:id="4766" w:author="Benoît Perez-Lamarque" w:date="2021-09-23T12:21:00Z">
            <w:rPr/>
          </w:rPrChange>
        </w:rPr>
        <w:t xml:space="preserve">            maxValue=3, </w:t>
      </w:r>
    </w:p>
    <w:p w14:paraId="7D3E041F" w14:textId="77777777" w:rsidR="003501C7" w:rsidRPr="003501C7" w:rsidRDefault="003501C7" w:rsidP="003501C7">
      <w:pPr>
        <w:rPr>
          <w:lang w:val="en-US"/>
          <w:rPrChange w:id="4767" w:author="Benoît Perez-Lamarque" w:date="2021-09-23T12:21:00Z">
            <w:rPr/>
          </w:rPrChange>
        </w:rPr>
      </w:pPr>
      <w:r w:rsidRPr="003501C7">
        <w:rPr>
          <w:lang w:val="en-US"/>
          <w:rPrChange w:id="4768" w:author="Benoît Perez-Lamarque" w:date="2021-09-23T12:21:00Z">
            <w:rPr/>
          </w:rPrChange>
        </w:rPr>
        <w:t xml:space="preserve">            upperBarValue=cbind(model$bootmean, t(model$bootconfint95))[3,2], </w:t>
      </w:r>
    </w:p>
    <w:p w14:paraId="4F310349" w14:textId="77777777" w:rsidR="003501C7" w:rsidRPr="003501C7" w:rsidRDefault="003501C7" w:rsidP="003501C7">
      <w:pPr>
        <w:rPr>
          <w:lang w:val="en-US"/>
          <w:rPrChange w:id="4769" w:author="Benoît Perez-Lamarque" w:date="2021-09-23T12:21:00Z">
            <w:rPr/>
          </w:rPrChange>
        </w:rPr>
      </w:pPr>
      <w:r w:rsidRPr="003501C7">
        <w:rPr>
          <w:lang w:val="en-US"/>
          <w:rPrChange w:id="4770" w:author="Benoît Perez-Lamarque" w:date="2021-09-23T12:21:00Z">
            <w:rPr/>
          </w:rPrChange>
        </w:rPr>
        <w:t xml:space="preserve">            lowerBarValue=cbind(model$bootmean, t(model$bootconfint95))[3,3], </w:t>
      </w:r>
    </w:p>
    <w:p w14:paraId="2657E242" w14:textId="77777777" w:rsidR="003501C7" w:rsidRPr="003501C7" w:rsidRDefault="003501C7" w:rsidP="003501C7">
      <w:pPr>
        <w:rPr>
          <w:lang w:val="en-US"/>
          <w:rPrChange w:id="4771" w:author="Benoît Perez-Lamarque" w:date="2021-09-23T12:21:00Z">
            <w:rPr/>
          </w:rPrChange>
        </w:rPr>
      </w:pPr>
      <w:r w:rsidRPr="003501C7">
        <w:rPr>
          <w:lang w:val="en-US"/>
          <w:rPrChange w:id="4772" w:author="Benoît Perez-Lamarque" w:date="2021-09-23T12:21:00Z">
            <w:rPr/>
          </w:rPrChange>
        </w:rPr>
        <w:t xml:space="preserve">            col=colourModelsReg[a], </w:t>
      </w:r>
    </w:p>
    <w:p w14:paraId="148FD68B" w14:textId="77777777" w:rsidR="003501C7" w:rsidRPr="003501C7" w:rsidRDefault="003501C7" w:rsidP="003501C7">
      <w:pPr>
        <w:rPr>
          <w:lang w:val="en-US"/>
          <w:rPrChange w:id="4773" w:author="Benoît Perez-Lamarque" w:date="2021-09-23T12:21:00Z">
            <w:rPr/>
          </w:rPrChange>
        </w:rPr>
      </w:pPr>
      <w:r w:rsidRPr="003501C7">
        <w:rPr>
          <w:lang w:val="en-US"/>
          <w:rPrChange w:id="4774" w:author="Benoît Perez-Lamarque" w:date="2021-09-23T12:21:00Z">
            <w:rPr/>
          </w:rPrChange>
        </w:rPr>
        <w:t xml:space="preserve">            lty=1, </w:t>
      </w:r>
    </w:p>
    <w:p w14:paraId="6D2660CB" w14:textId="77777777" w:rsidR="003501C7" w:rsidRPr="003501C7" w:rsidRDefault="003501C7" w:rsidP="003501C7">
      <w:pPr>
        <w:rPr>
          <w:lang w:val="en-US"/>
          <w:rPrChange w:id="4775" w:author="Benoît Perez-Lamarque" w:date="2021-09-23T12:21:00Z">
            <w:rPr/>
          </w:rPrChange>
        </w:rPr>
      </w:pPr>
      <w:r w:rsidRPr="003501C7">
        <w:rPr>
          <w:lang w:val="en-US"/>
          <w:rPrChange w:id="4776" w:author="Benoît Perez-Lamarque" w:date="2021-09-23T12:21:00Z">
            <w:rPr/>
          </w:rPrChange>
        </w:rPr>
        <w:t xml:space="preserve">            horiz=TRUE, </w:t>
      </w:r>
    </w:p>
    <w:p w14:paraId="745C44D4" w14:textId="77777777" w:rsidR="003501C7" w:rsidRPr="003501C7" w:rsidRDefault="003501C7" w:rsidP="003501C7">
      <w:pPr>
        <w:rPr>
          <w:lang w:val="en-US"/>
          <w:rPrChange w:id="4777" w:author="Benoît Perez-Lamarque" w:date="2021-09-23T12:21:00Z">
            <w:rPr/>
          </w:rPrChange>
        </w:rPr>
      </w:pPr>
      <w:r w:rsidRPr="003501C7">
        <w:rPr>
          <w:lang w:val="en-US"/>
          <w:rPrChange w:id="4778" w:author="Benoît Perez-Lamarque" w:date="2021-09-23T12:21:00Z">
            <w:rPr/>
          </w:rPrChange>
        </w:rPr>
        <w:t xml:space="preserve">            symmetrical=FALSE)</w:t>
      </w:r>
    </w:p>
    <w:p w14:paraId="12C9673D" w14:textId="77777777" w:rsidR="003501C7" w:rsidRPr="003501C7" w:rsidRDefault="003501C7" w:rsidP="003501C7">
      <w:pPr>
        <w:rPr>
          <w:lang w:val="en-US"/>
          <w:rPrChange w:id="4779" w:author="Benoît Perez-Lamarque" w:date="2021-09-23T12:21:00Z">
            <w:rPr/>
          </w:rPrChange>
        </w:rPr>
      </w:pPr>
      <w:r w:rsidRPr="003501C7">
        <w:rPr>
          <w:lang w:val="en-US"/>
          <w:rPrChange w:id="4780" w:author="Benoît Perez-Lamarque" w:date="2021-09-23T12:21:00Z">
            <w:rPr/>
          </w:rPrChange>
        </w:rPr>
        <w:t xml:space="preserve">  points(x=cbind(model$bootmean, t(model$bootconfint95))[3,1], y=0.5-(a-1)*1/length(traitName_rdc), pch=ifelse(cbind(model$bootmean, t(model$bootconfint95))[3,1]&gt;0,21,19), bg="white", col=colourModelsReg[a])</w:t>
      </w:r>
    </w:p>
    <w:p w14:paraId="538A4A21" w14:textId="77777777" w:rsidR="003501C7" w:rsidRPr="003501C7" w:rsidRDefault="003501C7" w:rsidP="003501C7">
      <w:pPr>
        <w:rPr>
          <w:lang w:val="en-US"/>
          <w:rPrChange w:id="4781" w:author="Benoît Perez-Lamarque" w:date="2021-09-23T12:21:00Z">
            <w:rPr/>
          </w:rPrChange>
        </w:rPr>
      </w:pPr>
      <w:r w:rsidRPr="003501C7">
        <w:rPr>
          <w:lang w:val="en-US"/>
          <w:rPrChange w:id="4782" w:author="Benoît Perez-Lamarque" w:date="2021-09-23T12:21:00Z">
            <w:rPr/>
          </w:rPrChange>
        </w:rPr>
        <w:t xml:space="preserve">  if(a!=length(traitName_rdc)){</w:t>
      </w:r>
    </w:p>
    <w:p w14:paraId="7B4AABF3" w14:textId="77777777" w:rsidR="003501C7" w:rsidRPr="003501C7" w:rsidRDefault="003501C7" w:rsidP="003501C7">
      <w:pPr>
        <w:rPr>
          <w:lang w:val="en-US"/>
          <w:rPrChange w:id="4783" w:author="Benoît Perez-Lamarque" w:date="2021-09-23T12:21:00Z">
            <w:rPr/>
          </w:rPrChange>
        </w:rPr>
      </w:pPr>
      <w:r w:rsidRPr="003501C7">
        <w:rPr>
          <w:lang w:val="en-US"/>
          <w:rPrChange w:id="4784" w:author="Benoît Perez-Lamarque" w:date="2021-09-23T12:21:00Z">
            <w:rPr/>
          </w:rPrChange>
        </w:rPr>
        <w:t xml:space="preserve">    text(x=cbind(model$bootmean, t(model$bootconfint95))[3,3], y=0.5-(a-1)*1/length(traitName_rdc),</w:t>
      </w:r>
    </w:p>
    <w:p w14:paraId="7AB392EB" w14:textId="77777777" w:rsidR="003501C7" w:rsidRPr="003501C7" w:rsidRDefault="003501C7" w:rsidP="003501C7">
      <w:pPr>
        <w:rPr>
          <w:lang w:val="en-US"/>
          <w:rPrChange w:id="4785" w:author="Benoît Perez-Lamarque" w:date="2021-09-23T12:21:00Z">
            <w:rPr/>
          </w:rPrChange>
        </w:rPr>
      </w:pPr>
      <w:r w:rsidRPr="003501C7">
        <w:rPr>
          <w:lang w:val="en-US"/>
          <w:rPrChange w:id="4786" w:author="Benoît Perez-Lamarque" w:date="2021-09-23T12:21:00Z">
            <w:rPr/>
          </w:rPrChange>
        </w:rPr>
        <w:t xml:space="preserve">       pos=4, col=colourModelsReg[a],</w:t>
      </w:r>
    </w:p>
    <w:p w14:paraId="56183522" w14:textId="77777777" w:rsidR="003501C7" w:rsidRPr="003501C7" w:rsidRDefault="003501C7" w:rsidP="003501C7">
      <w:pPr>
        <w:rPr>
          <w:lang w:val="en-US"/>
          <w:rPrChange w:id="4787" w:author="Benoît Perez-Lamarque" w:date="2021-09-23T12:21:00Z">
            <w:rPr/>
          </w:rPrChange>
        </w:rPr>
      </w:pPr>
      <w:r w:rsidRPr="003501C7">
        <w:rPr>
          <w:lang w:val="en-US"/>
          <w:rPrChange w:id="4788" w:author="Benoît Perez-Lamarque" w:date="2021-09-23T12:21:00Z">
            <w:rPr/>
          </w:rPrChange>
        </w:rPr>
        <w:t xml:space="preserve">       labels=pvalueToText(as.numcharac(results.df_gradient[grep(traitName_legend[a], results.df_gradient[,1]) + 3,7])), cex=0.75)</w:t>
      </w:r>
    </w:p>
    <w:p w14:paraId="79BB4B9D" w14:textId="77777777" w:rsidR="003501C7" w:rsidRPr="003501C7" w:rsidRDefault="003501C7" w:rsidP="003501C7">
      <w:pPr>
        <w:rPr>
          <w:lang w:val="en-US"/>
          <w:rPrChange w:id="4789" w:author="Benoît Perez-Lamarque" w:date="2021-09-23T12:21:00Z">
            <w:rPr/>
          </w:rPrChange>
        </w:rPr>
      </w:pPr>
      <w:r w:rsidRPr="003501C7">
        <w:rPr>
          <w:lang w:val="en-US"/>
          <w:rPrChange w:id="4790" w:author="Benoît Perez-Lamarque" w:date="2021-09-23T12:21:00Z">
            <w:rPr/>
          </w:rPrChange>
        </w:rPr>
        <w:t xml:space="preserve">  }else{</w:t>
      </w:r>
    </w:p>
    <w:p w14:paraId="2150C651" w14:textId="77777777" w:rsidR="003501C7" w:rsidRPr="003501C7" w:rsidRDefault="003501C7" w:rsidP="003501C7">
      <w:pPr>
        <w:rPr>
          <w:lang w:val="en-US"/>
          <w:rPrChange w:id="4791" w:author="Benoît Perez-Lamarque" w:date="2021-09-23T12:21:00Z">
            <w:rPr/>
          </w:rPrChange>
        </w:rPr>
      </w:pPr>
      <w:r w:rsidRPr="003501C7">
        <w:rPr>
          <w:lang w:val="en-US"/>
          <w:rPrChange w:id="4792" w:author="Benoît Perez-Lamarque" w:date="2021-09-23T12:21:00Z">
            <w:rPr/>
          </w:rPrChange>
        </w:rPr>
        <w:t xml:space="preserve">    text(x=cbind(model$bootmean, t(model$bootconfint95))[3,3], y=0.5-(a-1)*1/length(traitName_rdc),</w:t>
      </w:r>
    </w:p>
    <w:p w14:paraId="32D4C3B4" w14:textId="77777777" w:rsidR="003501C7" w:rsidRPr="003501C7" w:rsidRDefault="003501C7" w:rsidP="003501C7">
      <w:pPr>
        <w:rPr>
          <w:lang w:val="en-US"/>
          <w:rPrChange w:id="4793" w:author="Benoît Perez-Lamarque" w:date="2021-09-23T12:21:00Z">
            <w:rPr/>
          </w:rPrChange>
        </w:rPr>
      </w:pPr>
      <w:r w:rsidRPr="003501C7">
        <w:rPr>
          <w:lang w:val="en-US"/>
          <w:rPrChange w:id="4794" w:author="Benoît Perez-Lamarque" w:date="2021-09-23T12:21:00Z">
            <w:rPr/>
          </w:rPrChange>
        </w:rPr>
        <w:t xml:space="preserve">         pos=4, col=colourModelsReg[a],</w:t>
      </w:r>
    </w:p>
    <w:p w14:paraId="2764A5A9" w14:textId="77777777" w:rsidR="003501C7" w:rsidRPr="003501C7" w:rsidRDefault="003501C7" w:rsidP="003501C7">
      <w:pPr>
        <w:rPr>
          <w:lang w:val="en-US"/>
          <w:rPrChange w:id="4795" w:author="Benoît Perez-Lamarque" w:date="2021-09-23T12:21:00Z">
            <w:rPr/>
          </w:rPrChange>
        </w:rPr>
      </w:pPr>
      <w:r w:rsidRPr="003501C7">
        <w:rPr>
          <w:lang w:val="en-US"/>
          <w:rPrChange w:id="4796" w:author="Benoît Perez-Lamarque" w:date="2021-09-23T12:21:00Z">
            <w:rPr/>
          </w:rPrChange>
        </w:rPr>
        <w:t xml:space="preserve">         labels=pvalueToText(as.numcharac(results.df_diversificationAndSympatry[4,7])), cex=0.75)</w:t>
      </w:r>
    </w:p>
    <w:p w14:paraId="5B3412FE" w14:textId="77777777" w:rsidR="003501C7" w:rsidRPr="003501C7" w:rsidRDefault="003501C7" w:rsidP="003501C7">
      <w:pPr>
        <w:rPr>
          <w:lang w:val="en-US"/>
          <w:rPrChange w:id="4797" w:author="Benoît Perez-Lamarque" w:date="2021-09-23T12:21:00Z">
            <w:rPr/>
          </w:rPrChange>
        </w:rPr>
      </w:pPr>
      <w:r w:rsidRPr="003501C7">
        <w:rPr>
          <w:lang w:val="en-US"/>
          <w:rPrChange w:id="4798" w:author="Benoît Perez-Lamarque" w:date="2021-09-23T12:21:00Z">
            <w:rPr/>
          </w:rPrChange>
        </w:rPr>
        <w:t xml:space="preserve">  }</w:t>
      </w:r>
    </w:p>
    <w:p w14:paraId="77C988DD" w14:textId="77777777" w:rsidR="003501C7" w:rsidRPr="003501C7" w:rsidRDefault="003501C7" w:rsidP="003501C7">
      <w:pPr>
        <w:rPr>
          <w:lang w:val="en-US"/>
          <w:rPrChange w:id="4799" w:author="Benoît Perez-Lamarque" w:date="2021-09-23T12:21:00Z">
            <w:rPr/>
          </w:rPrChange>
        </w:rPr>
      </w:pPr>
      <w:r w:rsidRPr="003501C7">
        <w:rPr>
          <w:lang w:val="en-US"/>
          <w:rPrChange w:id="4800" w:author="Benoît Perez-Lamarque" w:date="2021-09-23T12:21:00Z">
            <w:rPr/>
          </w:rPrChange>
        </w:rPr>
        <w:t xml:space="preserve">  </w:t>
      </w:r>
    </w:p>
    <w:p w14:paraId="09948A63" w14:textId="77777777" w:rsidR="003501C7" w:rsidRPr="003501C7" w:rsidRDefault="003501C7" w:rsidP="003501C7">
      <w:pPr>
        <w:rPr>
          <w:lang w:val="en-US"/>
          <w:rPrChange w:id="4801" w:author="Benoît Perez-Lamarque" w:date="2021-09-23T12:21:00Z">
            <w:rPr/>
          </w:rPrChange>
        </w:rPr>
      </w:pPr>
      <w:r w:rsidRPr="003501C7">
        <w:rPr>
          <w:lang w:val="en-US"/>
          <w:rPrChange w:id="4802" w:author="Benoît Perez-Lamarque" w:date="2021-09-23T12:21:00Z">
            <w:rPr/>
          </w:rPrChange>
        </w:rPr>
        <w:t xml:space="preserve">  #Analysis of diversification and brain size</w:t>
      </w:r>
    </w:p>
    <w:p w14:paraId="228DB46F" w14:textId="77777777" w:rsidR="003501C7" w:rsidRPr="003501C7" w:rsidRDefault="003501C7" w:rsidP="003501C7">
      <w:pPr>
        <w:rPr>
          <w:lang w:val="en-US"/>
          <w:rPrChange w:id="4803" w:author="Benoît Perez-Lamarque" w:date="2021-09-23T12:21:00Z">
            <w:rPr/>
          </w:rPrChange>
        </w:rPr>
      </w:pPr>
      <w:r w:rsidRPr="003501C7">
        <w:rPr>
          <w:lang w:val="en-US"/>
          <w:rPrChange w:id="4804" w:author="Benoît Perez-Lamarque" w:date="2021-09-23T12:21:00Z">
            <w:rPr/>
          </w:rPrChange>
        </w:rPr>
        <w:t xml:space="preserve">  if(a!=length(traitName_rdc)){</w:t>
      </w:r>
    </w:p>
    <w:p w14:paraId="314FD034" w14:textId="77777777" w:rsidR="003501C7" w:rsidRPr="003501C7" w:rsidRDefault="003501C7" w:rsidP="003501C7">
      <w:pPr>
        <w:rPr>
          <w:lang w:val="en-US"/>
          <w:rPrChange w:id="4805" w:author="Benoît Perez-Lamarque" w:date="2021-09-23T12:21:00Z">
            <w:rPr/>
          </w:rPrChange>
        </w:rPr>
      </w:pPr>
      <w:r w:rsidRPr="003501C7">
        <w:rPr>
          <w:lang w:val="en-US"/>
          <w:rPrChange w:id="4806" w:author="Benoît Perez-Lamarque" w:date="2021-09-23T12:21:00Z">
            <w:rPr/>
          </w:rPrChange>
        </w:rPr>
        <w:t xml:space="preserve">    model &lt;- get(paste("modelBrainDiversification", traitName[a], sep="_"))</w:t>
      </w:r>
    </w:p>
    <w:p w14:paraId="5DF33879" w14:textId="77777777" w:rsidR="003501C7" w:rsidRPr="003501C7" w:rsidRDefault="003501C7" w:rsidP="003501C7">
      <w:pPr>
        <w:rPr>
          <w:lang w:val="en-US"/>
          <w:rPrChange w:id="4807" w:author="Benoît Perez-Lamarque" w:date="2021-09-23T12:21:00Z">
            <w:rPr/>
          </w:rPrChange>
        </w:rPr>
      </w:pPr>
      <w:r w:rsidRPr="003501C7">
        <w:rPr>
          <w:lang w:val="en-US"/>
          <w:rPrChange w:id="4808" w:author="Benoît Perez-Lamarque" w:date="2021-09-23T12:21:00Z">
            <w:rPr/>
          </w:rPrChange>
        </w:rPr>
        <w:t xml:space="preserve">    </w:t>
      </w:r>
    </w:p>
    <w:p w14:paraId="56CA7523" w14:textId="77777777" w:rsidR="003501C7" w:rsidRPr="003501C7" w:rsidRDefault="003501C7" w:rsidP="003501C7">
      <w:pPr>
        <w:rPr>
          <w:lang w:val="en-US"/>
          <w:rPrChange w:id="4809" w:author="Benoît Perez-Lamarque" w:date="2021-09-23T12:21:00Z">
            <w:rPr/>
          </w:rPrChange>
        </w:rPr>
      </w:pPr>
      <w:r w:rsidRPr="003501C7">
        <w:rPr>
          <w:lang w:val="en-US"/>
          <w:rPrChange w:id="4810" w:author="Benoît Perez-Lamarque" w:date="2021-09-23T12:21:00Z">
            <w:rPr/>
          </w:rPrChange>
        </w:rPr>
        <w:t xml:space="preserve">    errorBars(location=-1.5-(a-1)*1/(length(traitName_rdc)-1), </w:t>
      </w:r>
    </w:p>
    <w:p w14:paraId="2FFCB13C" w14:textId="77777777" w:rsidR="003501C7" w:rsidRPr="003501C7" w:rsidRDefault="003501C7" w:rsidP="003501C7">
      <w:pPr>
        <w:rPr>
          <w:lang w:val="en-US"/>
          <w:rPrChange w:id="4811" w:author="Benoît Perez-Lamarque" w:date="2021-09-23T12:21:00Z">
            <w:rPr/>
          </w:rPrChange>
        </w:rPr>
      </w:pPr>
      <w:r w:rsidRPr="003501C7">
        <w:rPr>
          <w:lang w:val="en-US"/>
          <w:rPrChange w:id="4812" w:author="Benoît Perez-Lamarque" w:date="2021-09-23T12:21:00Z">
            <w:rPr/>
          </w:rPrChange>
        </w:rPr>
        <w:t xml:space="preserve">              meanPt=as.data.frame(summary(model)$solutions[,1:3])[2,1], </w:t>
      </w:r>
    </w:p>
    <w:p w14:paraId="0C280565" w14:textId="77777777" w:rsidR="003501C7" w:rsidRPr="003501C7" w:rsidRDefault="003501C7" w:rsidP="003501C7">
      <w:pPr>
        <w:rPr>
          <w:lang w:val="en-US"/>
          <w:rPrChange w:id="4813" w:author="Benoît Perez-Lamarque" w:date="2021-09-23T12:21:00Z">
            <w:rPr/>
          </w:rPrChange>
        </w:rPr>
      </w:pPr>
      <w:r w:rsidRPr="003501C7">
        <w:rPr>
          <w:lang w:val="en-US"/>
          <w:rPrChange w:id="4814" w:author="Benoît Perez-Lamarque" w:date="2021-09-23T12:21:00Z">
            <w:rPr/>
          </w:rPrChange>
        </w:rPr>
        <w:t xml:space="preserve">              barValue=1, </w:t>
      </w:r>
    </w:p>
    <w:p w14:paraId="7663A8D0" w14:textId="77777777" w:rsidR="003501C7" w:rsidRPr="003501C7" w:rsidRDefault="003501C7" w:rsidP="003501C7">
      <w:pPr>
        <w:rPr>
          <w:lang w:val="en-US"/>
          <w:rPrChange w:id="4815" w:author="Benoît Perez-Lamarque" w:date="2021-09-23T12:21:00Z">
            <w:rPr/>
          </w:rPrChange>
        </w:rPr>
      </w:pPr>
      <w:r w:rsidRPr="003501C7">
        <w:rPr>
          <w:lang w:val="en-US"/>
          <w:rPrChange w:id="4816" w:author="Benoît Perez-Lamarque" w:date="2021-09-23T12:21:00Z">
            <w:rPr/>
          </w:rPrChange>
        </w:rPr>
        <w:t xml:space="preserve">              refUnit=0.75, </w:t>
      </w:r>
    </w:p>
    <w:p w14:paraId="68502B72" w14:textId="77777777" w:rsidR="003501C7" w:rsidRPr="003501C7" w:rsidRDefault="003501C7" w:rsidP="003501C7">
      <w:pPr>
        <w:rPr>
          <w:lang w:val="en-US"/>
          <w:rPrChange w:id="4817" w:author="Benoît Perez-Lamarque" w:date="2021-09-23T12:21:00Z">
            <w:rPr/>
          </w:rPrChange>
        </w:rPr>
      </w:pPr>
      <w:r w:rsidRPr="003501C7">
        <w:rPr>
          <w:lang w:val="en-US"/>
          <w:rPrChange w:id="4818" w:author="Benoît Perez-Lamarque" w:date="2021-09-23T12:21:00Z">
            <w:rPr/>
          </w:rPrChange>
        </w:rPr>
        <w:t xml:space="preserve">              minValue=-3, </w:t>
      </w:r>
    </w:p>
    <w:p w14:paraId="669FA63A" w14:textId="77777777" w:rsidR="003501C7" w:rsidRPr="003501C7" w:rsidRDefault="003501C7" w:rsidP="003501C7">
      <w:pPr>
        <w:rPr>
          <w:lang w:val="en-US"/>
          <w:rPrChange w:id="4819" w:author="Benoît Perez-Lamarque" w:date="2021-09-23T12:21:00Z">
            <w:rPr/>
          </w:rPrChange>
        </w:rPr>
      </w:pPr>
      <w:r w:rsidRPr="003501C7">
        <w:rPr>
          <w:lang w:val="en-US"/>
          <w:rPrChange w:id="4820" w:author="Benoît Perez-Lamarque" w:date="2021-09-23T12:21:00Z">
            <w:rPr/>
          </w:rPrChange>
        </w:rPr>
        <w:t xml:space="preserve">              maxValue=3, </w:t>
      </w:r>
    </w:p>
    <w:p w14:paraId="15B8FBE7" w14:textId="77777777" w:rsidR="003501C7" w:rsidRPr="003501C7" w:rsidRDefault="003501C7" w:rsidP="003501C7">
      <w:pPr>
        <w:rPr>
          <w:lang w:val="en-US"/>
          <w:rPrChange w:id="4821" w:author="Benoît Perez-Lamarque" w:date="2021-09-23T12:21:00Z">
            <w:rPr/>
          </w:rPrChange>
        </w:rPr>
      </w:pPr>
      <w:r w:rsidRPr="003501C7">
        <w:rPr>
          <w:lang w:val="en-US"/>
          <w:rPrChange w:id="4822" w:author="Benoît Perez-Lamarque" w:date="2021-09-23T12:21:00Z">
            <w:rPr/>
          </w:rPrChange>
        </w:rPr>
        <w:lastRenderedPageBreak/>
        <w:t xml:space="preserve">              upperBarValue=as.data.frame(summary(model)$solutions[,1:3])[2,2], </w:t>
      </w:r>
    </w:p>
    <w:p w14:paraId="74A497EB" w14:textId="77777777" w:rsidR="003501C7" w:rsidRPr="003501C7" w:rsidRDefault="003501C7" w:rsidP="003501C7">
      <w:pPr>
        <w:rPr>
          <w:lang w:val="en-US"/>
          <w:rPrChange w:id="4823" w:author="Benoît Perez-Lamarque" w:date="2021-09-23T12:21:00Z">
            <w:rPr/>
          </w:rPrChange>
        </w:rPr>
      </w:pPr>
      <w:r w:rsidRPr="003501C7">
        <w:rPr>
          <w:lang w:val="en-US"/>
          <w:rPrChange w:id="4824" w:author="Benoît Perez-Lamarque" w:date="2021-09-23T12:21:00Z">
            <w:rPr/>
          </w:rPrChange>
        </w:rPr>
        <w:t xml:space="preserve">              lowerBarValue=as.data.frame(summary(model)$solutions[,1:3])[2,3], </w:t>
      </w:r>
    </w:p>
    <w:p w14:paraId="69650BC1" w14:textId="77777777" w:rsidR="003501C7" w:rsidRPr="003501C7" w:rsidRDefault="003501C7" w:rsidP="003501C7">
      <w:pPr>
        <w:rPr>
          <w:lang w:val="en-US"/>
          <w:rPrChange w:id="4825" w:author="Benoît Perez-Lamarque" w:date="2021-09-23T12:21:00Z">
            <w:rPr/>
          </w:rPrChange>
        </w:rPr>
      </w:pPr>
      <w:r w:rsidRPr="003501C7">
        <w:rPr>
          <w:lang w:val="en-US"/>
          <w:rPrChange w:id="4826" w:author="Benoît Perez-Lamarque" w:date="2021-09-23T12:21:00Z">
            <w:rPr/>
          </w:rPrChange>
        </w:rPr>
        <w:t xml:space="preserve">              col=colourModelsReg[a], </w:t>
      </w:r>
    </w:p>
    <w:p w14:paraId="6480CED7" w14:textId="77777777" w:rsidR="003501C7" w:rsidRPr="003501C7" w:rsidRDefault="003501C7" w:rsidP="003501C7">
      <w:pPr>
        <w:rPr>
          <w:lang w:val="en-US"/>
          <w:rPrChange w:id="4827" w:author="Benoît Perez-Lamarque" w:date="2021-09-23T12:21:00Z">
            <w:rPr/>
          </w:rPrChange>
        </w:rPr>
      </w:pPr>
      <w:r w:rsidRPr="003501C7">
        <w:rPr>
          <w:lang w:val="en-US"/>
          <w:rPrChange w:id="4828" w:author="Benoît Perez-Lamarque" w:date="2021-09-23T12:21:00Z">
            <w:rPr/>
          </w:rPrChange>
        </w:rPr>
        <w:t xml:space="preserve">              lty=1, </w:t>
      </w:r>
    </w:p>
    <w:p w14:paraId="3C8C053E" w14:textId="77777777" w:rsidR="003501C7" w:rsidRPr="003501C7" w:rsidRDefault="003501C7" w:rsidP="003501C7">
      <w:pPr>
        <w:rPr>
          <w:lang w:val="en-US"/>
          <w:rPrChange w:id="4829" w:author="Benoît Perez-Lamarque" w:date="2021-09-23T12:21:00Z">
            <w:rPr/>
          </w:rPrChange>
        </w:rPr>
      </w:pPr>
      <w:r w:rsidRPr="003501C7">
        <w:rPr>
          <w:lang w:val="en-US"/>
          <w:rPrChange w:id="4830" w:author="Benoît Perez-Lamarque" w:date="2021-09-23T12:21:00Z">
            <w:rPr/>
          </w:rPrChange>
        </w:rPr>
        <w:t xml:space="preserve">              horiz=TRUE, </w:t>
      </w:r>
    </w:p>
    <w:p w14:paraId="62B1EE05" w14:textId="77777777" w:rsidR="003501C7" w:rsidRPr="003501C7" w:rsidRDefault="003501C7" w:rsidP="003501C7">
      <w:pPr>
        <w:rPr>
          <w:lang w:val="en-US"/>
          <w:rPrChange w:id="4831" w:author="Benoît Perez-Lamarque" w:date="2021-09-23T12:21:00Z">
            <w:rPr/>
          </w:rPrChange>
        </w:rPr>
      </w:pPr>
      <w:r w:rsidRPr="003501C7">
        <w:rPr>
          <w:lang w:val="en-US"/>
          <w:rPrChange w:id="4832" w:author="Benoît Perez-Lamarque" w:date="2021-09-23T12:21:00Z">
            <w:rPr/>
          </w:rPrChange>
        </w:rPr>
        <w:t xml:space="preserve">              symmetrical=FALSE)</w:t>
      </w:r>
    </w:p>
    <w:p w14:paraId="5F050F21" w14:textId="77777777" w:rsidR="003501C7" w:rsidRPr="003501C7" w:rsidRDefault="003501C7" w:rsidP="003501C7">
      <w:pPr>
        <w:rPr>
          <w:lang w:val="en-US"/>
          <w:rPrChange w:id="4833" w:author="Benoît Perez-Lamarque" w:date="2021-09-23T12:21:00Z">
            <w:rPr/>
          </w:rPrChange>
        </w:rPr>
      </w:pPr>
      <w:r w:rsidRPr="003501C7">
        <w:rPr>
          <w:lang w:val="en-US"/>
          <w:rPrChange w:id="4834" w:author="Benoît Perez-Lamarque" w:date="2021-09-23T12:21:00Z">
            <w:rPr/>
          </w:rPrChange>
        </w:rPr>
        <w:t xml:space="preserve">    points(x=as.data.frame(summary(model)$solutions[,1:3])[2,1], y=-1.5-(a-1)*1/(length(traitName_rdc)-1), pch=ifelse(as.data.frame(summary(model)$solutions[,1:3])[2,1]&gt;0,21,19), bg="white", col=colourModelsReg[a])</w:t>
      </w:r>
    </w:p>
    <w:p w14:paraId="6022529B" w14:textId="77777777" w:rsidR="003501C7" w:rsidRPr="003501C7" w:rsidRDefault="003501C7" w:rsidP="003501C7">
      <w:pPr>
        <w:rPr>
          <w:lang w:val="en-US"/>
          <w:rPrChange w:id="4835" w:author="Benoît Perez-Lamarque" w:date="2021-09-23T12:21:00Z">
            <w:rPr/>
          </w:rPrChange>
        </w:rPr>
      </w:pPr>
      <w:r w:rsidRPr="003501C7">
        <w:rPr>
          <w:lang w:val="en-US"/>
          <w:rPrChange w:id="4836" w:author="Benoît Perez-Lamarque" w:date="2021-09-23T12:21:00Z">
            <w:rPr/>
          </w:rPrChange>
        </w:rPr>
        <w:t xml:space="preserve">    text(x=as.data.frame(summary(model)$solutions[,1:3])[2,3], y=-1.5-(a-1)*1/(length(traitName_rdc)-1),</w:t>
      </w:r>
    </w:p>
    <w:p w14:paraId="1FC7FA8C" w14:textId="77777777" w:rsidR="003501C7" w:rsidRPr="003501C7" w:rsidRDefault="003501C7" w:rsidP="003501C7">
      <w:pPr>
        <w:rPr>
          <w:lang w:val="en-US"/>
          <w:rPrChange w:id="4837" w:author="Benoît Perez-Lamarque" w:date="2021-09-23T12:21:00Z">
            <w:rPr/>
          </w:rPrChange>
        </w:rPr>
      </w:pPr>
      <w:r w:rsidRPr="003501C7">
        <w:rPr>
          <w:lang w:val="en-US"/>
          <w:rPrChange w:id="4838" w:author="Benoît Perez-Lamarque" w:date="2021-09-23T12:21:00Z">
            <w:rPr/>
          </w:rPrChange>
        </w:rPr>
        <w:t xml:space="preserve">         pos=4, col=colourModelsReg[a],</w:t>
      </w:r>
    </w:p>
    <w:p w14:paraId="55E39876" w14:textId="77777777" w:rsidR="003501C7" w:rsidRPr="003501C7" w:rsidRDefault="003501C7" w:rsidP="003501C7">
      <w:pPr>
        <w:rPr>
          <w:lang w:val="en-US"/>
          <w:rPrChange w:id="4839" w:author="Benoît Perez-Lamarque" w:date="2021-09-23T12:21:00Z">
            <w:rPr/>
          </w:rPrChange>
        </w:rPr>
      </w:pPr>
      <w:r w:rsidRPr="003501C7">
        <w:rPr>
          <w:lang w:val="en-US"/>
          <w:rPrChange w:id="4840" w:author="Benoît Perez-Lamarque" w:date="2021-09-23T12:21:00Z">
            <w:rPr/>
          </w:rPrChange>
        </w:rPr>
        <w:t xml:space="preserve">         labels=pvalueToText(as.numcharac(results.df_diversification[grep(traitName_legend[a], results.df_diversification[,1]) + 2,5])), cex=0.75)</w:t>
      </w:r>
    </w:p>
    <w:p w14:paraId="175CCB46" w14:textId="77777777" w:rsidR="003501C7" w:rsidRPr="003501C7" w:rsidRDefault="003501C7" w:rsidP="003501C7">
      <w:pPr>
        <w:rPr>
          <w:lang w:val="en-US"/>
          <w:rPrChange w:id="4841" w:author="Benoît Perez-Lamarque" w:date="2021-09-23T12:21:00Z">
            <w:rPr/>
          </w:rPrChange>
        </w:rPr>
      </w:pPr>
      <w:r w:rsidRPr="003501C7">
        <w:rPr>
          <w:lang w:val="en-US"/>
          <w:rPrChange w:id="4842" w:author="Benoît Perez-Lamarque" w:date="2021-09-23T12:21:00Z">
            <w:rPr/>
          </w:rPrChange>
        </w:rPr>
        <w:t xml:space="preserve">    </w:t>
      </w:r>
    </w:p>
    <w:p w14:paraId="5DEEFF30" w14:textId="77777777" w:rsidR="003501C7" w:rsidRPr="003501C7" w:rsidRDefault="003501C7" w:rsidP="003501C7">
      <w:pPr>
        <w:rPr>
          <w:lang w:val="en-US"/>
          <w:rPrChange w:id="4843" w:author="Benoît Perez-Lamarque" w:date="2021-09-23T12:21:00Z">
            <w:rPr/>
          </w:rPrChange>
        </w:rPr>
      </w:pPr>
      <w:r w:rsidRPr="003501C7">
        <w:rPr>
          <w:lang w:val="en-US"/>
          <w:rPrChange w:id="4844" w:author="Benoît Perez-Lamarque" w:date="2021-09-23T12:21:00Z">
            <w:rPr/>
          </w:rPrChange>
        </w:rPr>
        <w:t xml:space="preserve">  }</w:t>
      </w:r>
    </w:p>
    <w:p w14:paraId="34C0CE92" w14:textId="77777777" w:rsidR="003501C7" w:rsidRPr="003501C7" w:rsidRDefault="003501C7" w:rsidP="003501C7">
      <w:pPr>
        <w:rPr>
          <w:lang w:val="en-US"/>
          <w:rPrChange w:id="4845" w:author="Benoît Perez-Lamarque" w:date="2021-09-23T12:21:00Z">
            <w:rPr/>
          </w:rPrChange>
        </w:rPr>
      </w:pPr>
      <w:r w:rsidRPr="003501C7">
        <w:rPr>
          <w:lang w:val="en-US"/>
          <w:rPrChange w:id="4846" w:author="Benoît Perez-Lamarque" w:date="2021-09-23T12:21:00Z">
            <w:rPr/>
          </w:rPrChange>
        </w:rPr>
        <w:t>}</w:t>
      </w:r>
    </w:p>
    <w:p w14:paraId="63C193B9" w14:textId="77777777" w:rsidR="003501C7" w:rsidRPr="003501C7" w:rsidRDefault="003501C7" w:rsidP="003501C7">
      <w:pPr>
        <w:rPr>
          <w:lang w:val="en-US"/>
          <w:rPrChange w:id="4847" w:author="Benoît Perez-Lamarque" w:date="2021-09-23T12:21:00Z">
            <w:rPr/>
          </w:rPrChange>
        </w:rPr>
      </w:pPr>
    </w:p>
    <w:p w14:paraId="144D1480" w14:textId="77777777" w:rsidR="003501C7" w:rsidRPr="003501C7" w:rsidRDefault="003501C7" w:rsidP="003501C7">
      <w:pPr>
        <w:rPr>
          <w:lang w:val="en-US"/>
          <w:rPrChange w:id="4848" w:author="Benoît Perez-Lamarque" w:date="2021-09-23T12:21:00Z">
            <w:rPr/>
          </w:rPrChange>
        </w:rPr>
      </w:pPr>
      <w:r w:rsidRPr="003501C7">
        <w:rPr>
          <w:lang w:val="en-US"/>
          <w:rPrChange w:id="4849" w:author="Benoît Perez-Lamarque" w:date="2021-09-23T12:21:00Z">
            <w:rPr/>
          </w:rPrChange>
        </w:rPr>
        <w:t xml:space="preserve">legend(x=3, y=0.5, </w:t>
      </w:r>
    </w:p>
    <w:p w14:paraId="6C182260" w14:textId="77777777" w:rsidR="003501C7" w:rsidRPr="003501C7" w:rsidRDefault="003501C7" w:rsidP="003501C7">
      <w:pPr>
        <w:rPr>
          <w:lang w:val="en-US"/>
          <w:rPrChange w:id="4850" w:author="Benoît Perez-Lamarque" w:date="2021-09-23T12:21:00Z">
            <w:rPr/>
          </w:rPrChange>
        </w:rPr>
      </w:pPr>
      <w:r w:rsidRPr="003501C7">
        <w:rPr>
          <w:lang w:val="en-US"/>
          <w:rPrChange w:id="4851" w:author="Benoît Perez-Lamarque" w:date="2021-09-23T12:21:00Z">
            <w:rPr/>
          </w:rPrChange>
        </w:rPr>
        <w:t xml:space="preserve">       pch=c(19,21), </w:t>
      </w:r>
    </w:p>
    <w:p w14:paraId="74EBBFB2" w14:textId="77777777" w:rsidR="003501C7" w:rsidRPr="003501C7" w:rsidRDefault="003501C7" w:rsidP="003501C7">
      <w:pPr>
        <w:rPr>
          <w:lang w:val="en-US"/>
          <w:rPrChange w:id="4852" w:author="Benoît Perez-Lamarque" w:date="2021-09-23T12:21:00Z">
            <w:rPr/>
          </w:rPrChange>
        </w:rPr>
      </w:pPr>
      <w:r w:rsidRPr="003501C7">
        <w:rPr>
          <w:lang w:val="en-US"/>
          <w:rPrChange w:id="4853" w:author="Benoît Perez-Lamarque" w:date="2021-09-23T12:21:00Z">
            <w:rPr/>
          </w:rPrChange>
        </w:rPr>
        <w:t xml:space="preserve">       bg=c("white", "white"),</w:t>
      </w:r>
    </w:p>
    <w:p w14:paraId="13261590" w14:textId="77777777" w:rsidR="003501C7" w:rsidRPr="003501C7" w:rsidRDefault="003501C7" w:rsidP="003501C7">
      <w:pPr>
        <w:rPr>
          <w:lang w:val="en-US"/>
          <w:rPrChange w:id="4854" w:author="Benoît Perez-Lamarque" w:date="2021-09-23T12:21:00Z">
            <w:rPr/>
          </w:rPrChange>
        </w:rPr>
      </w:pPr>
      <w:r w:rsidRPr="003501C7">
        <w:rPr>
          <w:lang w:val="en-US"/>
          <w:rPrChange w:id="4855" w:author="Benoît Perez-Lamarque" w:date="2021-09-23T12:21:00Z">
            <w:rPr/>
          </w:rPrChange>
        </w:rPr>
        <w:t xml:space="preserve">       col=c("black", "black"),</w:t>
      </w:r>
    </w:p>
    <w:p w14:paraId="3715FF91" w14:textId="77777777" w:rsidR="003501C7" w:rsidRPr="003501C7" w:rsidRDefault="003501C7" w:rsidP="003501C7">
      <w:pPr>
        <w:rPr>
          <w:lang w:val="en-US"/>
          <w:rPrChange w:id="4856" w:author="Benoît Perez-Lamarque" w:date="2021-09-23T12:21:00Z">
            <w:rPr/>
          </w:rPrChange>
        </w:rPr>
      </w:pPr>
      <w:r w:rsidRPr="003501C7">
        <w:rPr>
          <w:lang w:val="en-US"/>
          <w:rPrChange w:id="4857" w:author="Benoît Perez-Lamarque" w:date="2021-09-23T12:21:00Z">
            <w:rPr/>
          </w:rPrChange>
        </w:rPr>
        <w:t xml:space="preserve">       legend=c("&gt; 0", "&lt; 0"),</w:t>
      </w:r>
    </w:p>
    <w:p w14:paraId="61FA37BD" w14:textId="77777777" w:rsidR="003501C7" w:rsidRPr="003501C7" w:rsidRDefault="003501C7" w:rsidP="003501C7">
      <w:pPr>
        <w:rPr>
          <w:lang w:val="en-US"/>
          <w:rPrChange w:id="4858" w:author="Benoît Perez-Lamarque" w:date="2021-09-23T12:21:00Z">
            <w:rPr/>
          </w:rPrChange>
        </w:rPr>
      </w:pPr>
      <w:r w:rsidRPr="003501C7">
        <w:rPr>
          <w:lang w:val="en-US"/>
          <w:rPrChange w:id="4859" w:author="Benoît Perez-Lamarque" w:date="2021-09-23T12:21:00Z">
            <w:rPr/>
          </w:rPrChange>
        </w:rPr>
        <w:t xml:space="preserve">       #title="Output:",</w:t>
      </w:r>
    </w:p>
    <w:p w14:paraId="5739343C" w14:textId="77777777" w:rsidR="003501C7" w:rsidRPr="003501C7" w:rsidRDefault="003501C7" w:rsidP="003501C7">
      <w:pPr>
        <w:rPr>
          <w:lang w:val="en-US"/>
          <w:rPrChange w:id="4860" w:author="Benoît Perez-Lamarque" w:date="2021-09-23T12:21:00Z">
            <w:rPr/>
          </w:rPrChange>
        </w:rPr>
      </w:pPr>
      <w:r w:rsidRPr="003501C7">
        <w:rPr>
          <w:lang w:val="en-US"/>
          <w:rPrChange w:id="4861" w:author="Benoît Perez-Lamarque" w:date="2021-09-23T12:21:00Z">
            <w:rPr/>
          </w:rPrChange>
        </w:rPr>
        <w:t xml:space="preserve">       bty="n", </w:t>
      </w:r>
    </w:p>
    <w:p w14:paraId="4895D530" w14:textId="77777777" w:rsidR="003501C7" w:rsidRPr="003501C7" w:rsidRDefault="003501C7" w:rsidP="003501C7">
      <w:pPr>
        <w:rPr>
          <w:lang w:val="en-US"/>
          <w:rPrChange w:id="4862" w:author="Benoît Perez-Lamarque" w:date="2021-09-23T12:21:00Z">
            <w:rPr/>
          </w:rPrChange>
        </w:rPr>
      </w:pPr>
      <w:r w:rsidRPr="003501C7">
        <w:rPr>
          <w:lang w:val="en-US"/>
          <w:rPrChange w:id="4863" w:author="Benoît Perez-Lamarque" w:date="2021-09-23T12:21:00Z">
            <w:rPr/>
          </w:rPrChange>
        </w:rPr>
        <w:t xml:space="preserve">       xjust=1,</w:t>
      </w:r>
    </w:p>
    <w:p w14:paraId="372061CA" w14:textId="77777777" w:rsidR="003501C7" w:rsidRPr="003501C7" w:rsidRDefault="003501C7" w:rsidP="003501C7">
      <w:pPr>
        <w:rPr>
          <w:lang w:val="en-US"/>
          <w:rPrChange w:id="4864" w:author="Benoît Perez-Lamarque" w:date="2021-09-23T12:21:00Z">
            <w:rPr/>
          </w:rPrChange>
        </w:rPr>
      </w:pPr>
      <w:r w:rsidRPr="003501C7">
        <w:rPr>
          <w:lang w:val="en-US"/>
          <w:rPrChange w:id="4865" w:author="Benoît Perez-Lamarque" w:date="2021-09-23T12:21:00Z">
            <w:rPr/>
          </w:rPrChange>
        </w:rPr>
        <w:t xml:space="preserve">       xpd=TRUE)</w:t>
      </w:r>
    </w:p>
    <w:p w14:paraId="70544391" w14:textId="77777777" w:rsidR="003501C7" w:rsidRPr="003501C7" w:rsidRDefault="003501C7" w:rsidP="003501C7">
      <w:pPr>
        <w:rPr>
          <w:lang w:val="en-US"/>
          <w:rPrChange w:id="4866" w:author="Benoît Perez-Lamarque" w:date="2021-09-23T12:21:00Z">
            <w:rPr/>
          </w:rPrChange>
        </w:rPr>
      </w:pPr>
    </w:p>
    <w:p w14:paraId="6BB112ED" w14:textId="77777777" w:rsidR="003501C7" w:rsidRPr="003501C7" w:rsidRDefault="003501C7" w:rsidP="003501C7">
      <w:pPr>
        <w:rPr>
          <w:lang w:val="en-US"/>
          <w:rPrChange w:id="4867" w:author="Benoît Perez-Lamarque" w:date="2021-09-23T12:21:00Z">
            <w:rPr/>
          </w:rPrChange>
        </w:rPr>
      </w:pPr>
      <w:r w:rsidRPr="003501C7">
        <w:rPr>
          <w:lang w:val="en-US"/>
          <w:rPrChange w:id="4868" w:author="Benoît Perez-Lamarque" w:date="2021-09-23T12:21:00Z">
            <w:rPr/>
          </w:rPrChange>
        </w:rPr>
        <w:t xml:space="preserve">legend(x=-2.5, y=-4, </w:t>
      </w:r>
    </w:p>
    <w:p w14:paraId="032FF4AE" w14:textId="77777777" w:rsidR="003501C7" w:rsidRPr="003501C7" w:rsidRDefault="003501C7" w:rsidP="003501C7">
      <w:pPr>
        <w:rPr>
          <w:lang w:val="en-US"/>
          <w:rPrChange w:id="4869" w:author="Benoît Perez-Lamarque" w:date="2021-09-23T12:21:00Z">
            <w:rPr/>
          </w:rPrChange>
        </w:rPr>
      </w:pPr>
      <w:r w:rsidRPr="003501C7">
        <w:rPr>
          <w:lang w:val="en-US"/>
          <w:rPrChange w:id="4870" w:author="Benoît Perez-Lamarque" w:date="2021-09-23T12:21:00Z">
            <w:rPr/>
          </w:rPrChange>
        </w:rPr>
        <w:t xml:space="preserve">       pch=rep(19, times=length(traitName_rdc)), </w:t>
      </w:r>
    </w:p>
    <w:p w14:paraId="61CA5DF2" w14:textId="77777777" w:rsidR="003501C7" w:rsidRPr="003501C7" w:rsidRDefault="003501C7" w:rsidP="003501C7">
      <w:pPr>
        <w:rPr>
          <w:lang w:val="en-US"/>
          <w:rPrChange w:id="4871" w:author="Benoît Perez-Lamarque" w:date="2021-09-23T12:21:00Z">
            <w:rPr/>
          </w:rPrChange>
        </w:rPr>
      </w:pPr>
      <w:r w:rsidRPr="003501C7">
        <w:rPr>
          <w:lang w:val="en-US"/>
          <w:rPrChange w:id="4872" w:author="Benoît Perez-Lamarque" w:date="2021-09-23T12:21:00Z">
            <w:rPr/>
          </w:rPrChange>
        </w:rPr>
        <w:t xml:space="preserve">       col=c(colourModelsReg),</w:t>
      </w:r>
    </w:p>
    <w:p w14:paraId="2B830999" w14:textId="77777777" w:rsidR="003501C7" w:rsidRPr="003501C7" w:rsidRDefault="003501C7" w:rsidP="003501C7">
      <w:pPr>
        <w:rPr>
          <w:lang w:val="en-US"/>
          <w:rPrChange w:id="4873" w:author="Benoît Perez-Lamarque" w:date="2021-09-23T12:21:00Z">
            <w:rPr/>
          </w:rPrChange>
        </w:rPr>
      </w:pPr>
      <w:r w:rsidRPr="003501C7">
        <w:rPr>
          <w:lang w:val="en-US"/>
          <w:rPrChange w:id="4874" w:author="Benoît Perez-Lamarque" w:date="2021-09-23T12:21:00Z">
            <w:rPr/>
          </w:rPrChange>
        </w:rPr>
        <w:t xml:space="preserve">       legend=traitName_legend,</w:t>
      </w:r>
    </w:p>
    <w:p w14:paraId="5D1406A6" w14:textId="77777777" w:rsidR="003501C7" w:rsidRPr="003501C7" w:rsidRDefault="003501C7" w:rsidP="003501C7">
      <w:pPr>
        <w:rPr>
          <w:lang w:val="en-US"/>
          <w:rPrChange w:id="4875" w:author="Benoît Perez-Lamarque" w:date="2021-09-23T12:21:00Z">
            <w:rPr/>
          </w:rPrChange>
        </w:rPr>
      </w:pPr>
      <w:r w:rsidRPr="003501C7">
        <w:rPr>
          <w:lang w:val="en-US"/>
          <w:rPrChange w:id="4876" w:author="Benoît Perez-Lamarque" w:date="2021-09-23T12:21:00Z">
            <w:rPr/>
          </w:rPrChange>
        </w:rPr>
        <w:t xml:space="preserve">       #title="Output:",</w:t>
      </w:r>
    </w:p>
    <w:p w14:paraId="645006DD" w14:textId="77777777" w:rsidR="003501C7" w:rsidRPr="003501C7" w:rsidRDefault="003501C7" w:rsidP="003501C7">
      <w:pPr>
        <w:rPr>
          <w:lang w:val="en-US"/>
          <w:rPrChange w:id="4877" w:author="Benoît Perez-Lamarque" w:date="2021-09-23T12:21:00Z">
            <w:rPr/>
          </w:rPrChange>
        </w:rPr>
      </w:pPr>
      <w:r w:rsidRPr="003501C7">
        <w:rPr>
          <w:lang w:val="en-US"/>
          <w:rPrChange w:id="4878" w:author="Benoît Perez-Lamarque" w:date="2021-09-23T12:21:00Z">
            <w:rPr/>
          </w:rPrChange>
        </w:rPr>
        <w:t xml:space="preserve">       ncol=3,</w:t>
      </w:r>
    </w:p>
    <w:p w14:paraId="6D243016" w14:textId="77777777" w:rsidR="003501C7" w:rsidRPr="003501C7" w:rsidRDefault="003501C7" w:rsidP="003501C7">
      <w:pPr>
        <w:rPr>
          <w:lang w:val="en-US"/>
          <w:rPrChange w:id="4879" w:author="Benoît Perez-Lamarque" w:date="2021-09-23T12:21:00Z">
            <w:rPr/>
          </w:rPrChange>
        </w:rPr>
      </w:pPr>
      <w:r w:rsidRPr="003501C7">
        <w:rPr>
          <w:lang w:val="en-US"/>
          <w:rPrChange w:id="4880" w:author="Benoît Perez-Lamarque" w:date="2021-09-23T12:21:00Z">
            <w:rPr/>
          </w:rPrChange>
        </w:rPr>
        <w:t xml:space="preserve">       bty="n", </w:t>
      </w:r>
    </w:p>
    <w:p w14:paraId="2055BA19" w14:textId="77777777" w:rsidR="003501C7" w:rsidRPr="003501C7" w:rsidRDefault="003501C7" w:rsidP="003501C7">
      <w:pPr>
        <w:rPr>
          <w:lang w:val="en-US"/>
          <w:rPrChange w:id="4881" w:author="Benoît Perez-Lamarque" w:date="2021-09-23T12:21:00Z">
            <w:rPr/>
          </w:rPrChange>
        </w:rPr>
      </w:pPr>
      <w:r w:rsidRPr="003501C7">
        <w:rPr>
          <w:lang w:val="en-US"/>
          <w:rPrChange w:id="4882" w:author="Benoît Perez-Lamarque" w:date="2021-09-23T12:21:00Z">
            <w:rPr/>
          </w:rPrChange>
        </w:rPr>
        <w:t xml:space="preserve">       xpd=TRUE)</w:t>
      </w:r>
    </w:p>
    <w:p w14:paraId="13D11F89" w14:textId="77777777" w:rsidR="003501C7" w:rsidRPr="003501C7" w:rsidRDefault="003501C7" w:rsidP="003501C7">
      <w:pPr>
        <w:rPr>
          <w:lang w:val="en-US"/>
          <w:rPrChange w:id="4883" w:author="Benoît Perez-Lamarque" w:date="2021-09-23T12:21:00Z">
            <w:rPr/>
          </w:rPrChange>
        </w:rPr>
      </w:pPr>
    </w:p>
    <w:p w14:paraId="58B38510" w14:textId="77777777" w:rsidR="003501C7" w:rsidRPr="003501C7" w:rsidRDefault="003501C7" w:rsidP="003501C7">
      <w:pPr>
        <w:rPr>
          <w:lang w:val="en-US"/>
          <w:rPrChange w:id="4884" w:author="Benoît Perez-Lamarque" w:date="2021-09-23T12:21:00Z">
            <w:rPr/>
          </w:rPrChange>
        </w:rPr>
      </w:pPr>
      <w:r w:rsidRPr="003501C7">
        <w:rPr>
          <w:lang w:val="en-US"/>
          <w:rPrChange w:id="4885" w:author="Benoît Perez-Lamarque" w:date="2021-09-23T12:21:00Z">
            <w:rPr/>
          </w:rPrChange>
        </w:rPr>
        <w:t>```</w:t>
      </w:r>
    </w:p>
    <w:p w14:paraId="7A049CC9" w14:textId="77777777" w:rsidR="003501C7" w:rsidRPr="003501C7" w:rsidRDefault="003501C7" w:rsidP="003501C7">
      <w:pPr>
        <w:rPr>
          <w:lang w:val="en-US"/>
          <w:rPrChange w:id="4886" w:author="Benoît Perez-Lamarque" w:date="2021-09-23T12:21:00Z">
            <w:rPr/>
          </w:rPrChange>
        </w:rPr>
      </w:pPr>
    </w:p>
    <w:p w14:paraId="1DFFD364" w14:textId="77777777" w:rsidR="003501C7" w:rsidRPr="003501C7" w:rsidRDefault="003501C7" w:rsidP="003501C7">
      <w:pPr>
        <w:rPr>
          <w:lang w:val="en-US"/>
          <w:rPrChange w:id="4887" w:author="Benoît Perez-Lamarque" w:date="2021-09-23T12:21:00Z">
            <w:rPr/>
          </w:rPrChange>
        </w:rPr>
      </w:pPr>
      <w:r w:rsidRPr="003501C7">
        <w:rPr>
          <w:lang w:val="en-US"/>
          <w:rPrChange w:id="4888" w:author="Benoît Perez-Lamarque" w:date="2021-09-23T12:21:00Z">
            <w:rPr/>
          </w:rPrChange>
        </w:rPr>
        <w:t>\clearpage</w:t>
      </w:r>
    </w:p>
    <w:p w14:paraId="7A5D6D47" w14:textId="77777777" w:rsidR="003501C7" w:rsidRPr="003501C7" w:rsidRDefault="003501C7" w:rsidP="003501C7">
      <w:pPr>
        <w:rPr>
          <w:lang w:val="en-US"/>
          <w:rPrChange w:id="4889" w:author="Benoît Perez-Lamarque" w:date="2021-09-23T12:21:00Z">
            <w:rPr/>
          </w:rPrChange>
        </w:rPr>
      </w:pPr>
    </w:p>
    <w:p w14:paraId="6D3647B5" w14:textId="77777777" w:rsidR="003501C7" w:rsidRPr="003501C7" w:rsidRDefault="003501C7" w:rsidP="003501C7">
      <w:pPr>
        <w:rPr>
          <w:lang w:val="en-US"/>
          <w:rPrChange w:id="4890" w:author="Benoît Perez-Lamarque" w:date="2021-09-23T12:21:00Z">
            <w:rPr/>
          </w:rPrChange>
        </w:rPr>
      </w:pPr>
      <w:r w:rsidRPr="003501C7">
        <w:rPr>
          <w:lang w:val="en-US"/>
          <w:rPrChange w:id="4891" w:author="Benoît Perez-Lamarque" w:date="2021-09-23T12:21:00Z">
            <w:rPr/>
          </w:rPrChange>
        </w:rPr>
        <w:t>### Model stability</w:t>
      </w:r>
    </w:p>
    <w:p w14:paraId="5669E1F7" w14:textId="77777777" w:rsidR="003501C7" w:rsidRPr="003501C7" w:rsidRDefault="003501C7" w:rsidP="003501C7">
      <w:pPr>
        <w:rPr>
          <w:lang w:val="en-US"/>
          <w:rPrChange w:id="4892" w:author="Benoît Perez-Lamarque" w:date="2021-09-23T12:21:00Z">
            <w:rPr/>
          </w:rPrChange>
        </w:rPr>
      </w:pPr>
    </w:p>
    <w:p w14:paraId="370E9A45" w14:textId="77777777" w:rsidR="003501C7" w:rsidRPr="003501C7" w:rsidRDefault="003501C7" w:rsidP="003501C7">
      <w:pPr>
        <w:rPr>
          <w:lang w:val="en-US"/>
          <w:rPrChange w:id="4893" w:author="Benoît Perez-Lamarque" w:date="2021-09-23T12:21:00Z">
            <w:rPr/>
          </w:rPrChange>
        </w:rPr>
      </w:pPr>
      <w:r w:rsidRPr="003501C7">
        <w:rPr>
          <w:lang w:val="en-US"/>
          <w:rPrChange w:id="4894" w:author="Benoît Perez-Lamarque" w:date="2021-09-23T12:21:00Z">
            <w:rPr/>
          </w:rPrChange>
        </w:rPr>
        <w:t xml:space="preserve">We present below statistical indicators related to changes in estimates when re-fitting the model considering sub-samples (i.e. DfBetas and Cook's distance), as well as when </w:t>
      </w:r>
      <w:r w:rsidRPr="003501C7">
        <w:rPr>
          <w:lang w:val="en-US"/>
          <w:rPrChange w:id="4895" w:author="Benoît Perez-Lamarque" w:date="2021-09-23T12:21:00Z">
            <w:rPr/>
          </w:rPrChange>
        </w:rPr>
        <w:lastRenderedPageBreak/>
        <w:t xml:space="preserve">accounting for data variability (i.e. re-sampling among possible values given all datasets) or when using different parameterisation (i.e. "sampling fraction" of known species for diversification analysis).  </w:t>
      </w:r>
    </w:p>
    <w:p w14:paraId="4641253A" w14:textId="77777777" w:rsidR="003501C7" w:rsidRPr="003501C7" w:rsidRDefault="003501C7" w:rsidP="003501C7">
      <w:pPr>
        <w:rPr>
          <w:lang w:val="en-US"/>
          <w:rPrChange w:id="4896" w:author="Benoît Perez-Lamarque" w:date="2021-09-23T12:21:00Z">
            <w:rPr/>
          </w:rPrChange>
        </w:rPr>
      </w:pPr>
    </w:p>
    <w:p w14:paraId="4C3E0BF2" w14:textId="77777777" w:rsidR="003501C7" w:rsidRPr="003501C7" w:rsidRDefault="003501C7" w:rsidP="003501C7">
      <w:pPr>
        <w:rPr>
          <w:lang w:val="en-US"/>
          <w:rPrChange w:id="4897" w:author="Benoît Perez-Lamarque" w:date="2021-09-23T12:21:00Z">
            <w:rPr/>
          </w:rPrChange>
        </w:rPr>
      </w:pPr>
      <w:r w:rsidRPr="003501C7">
        <w:rPr>
          <w:lang w:val="en-US"/>
          <w:rPrChange w:id="4898" w:author="Benoît Perez-Lamarque" w:date="2021-09-23T12:21:00Z">
            <w:rPr/>
          </w:rPrChange>
        </w:rPr>
        <w:t>```{r correctSensitivityTable}</w:t>
      </w:r>
    </w:p>
    <w:p w14:paraId="035D0FA5" w14:textId="77777777" w:rsidR="003501C7" w:rsidRPr="003501C7" w:rsidRDefault="003501C7" w:rsidP="003501C7">
      <w:pPr>
        <w:rPr>
          <w:lang w:val="en-US"/>
          <w:rPrChange w:id="4899" w:author="Benoît Perez-Lamarque" w:date="2021-09-23T12:21:00Z">
            <w:rPr/>
          </w:rPrChange>
        </w:rPr>
      </w:pPr>
      <w:r w:rsidRPr="003501C7">
        <w:rPr>
          <w:lang w:val="en-US"/>
          <w:rPrChange w:id="4900" w:author="Benoît Perez-Lamarque" w:date="2021-09-23T12:21:00Z">
            <w:rPr/>
          </w:rPrChange>
        </w:rPr>
        <w:t>#Include true estimator in the min-max range</w:t>
      </w:r>
    </w:p>
    <w:p w14:paraId="242DE06B" w14:textId="77777777" w:rsidR="003501C7" w:rsidRPr="003501C7" w:rsidRDefault="003501C7" w:rsidP="003501C7">
      <w:pPr>
        <w:rPr>
          <w:lang w:val="en-US"/>
          <w:rPrChange w:id="4901" w:author="Benoît Perez-Lamarque" w:date="2021-09-23T12:21:00Z">
            <w:rPr/>
          </w:rPrChange>
        </w:rPr>
      </w:pPr>
    </w:p>
    <w:p w14:paraId="0F073A8C" w14:textId="77777777" w:rsidR="003501C7" w:rsidRPr="003501C7" w:rsidRDefault="003501C7" w:rsidP="003501C7">
      <w:pPr>
        <w:rPr>
          <w:lang w:val="en-US"/>
          <w:rPrChange w:id="4902" w:author="Benoît Perez-Lamarque" w:date="2021-09-23T12:21:00Z">
            <w:rPr/>
          </w:rPrChange>
        </w:rPr>
      </w:pPr>
      <w:r w:rsidRPr="003501C7">
        <w:rPr>
          <w:lang w:val="en-US"/>
          <w:rPrChange w:id="4903" w:author="Benoît Perez-Lamarque" w:date="2021-09-23T12:21:00Z">
            <w:rPr/>
          </w:rPrChange>
        </w:rPr>
        <w:t>#1)Change min-max interval</w:t>
      </w:r>
    </w:p>
    <w:p w14:paraId="235DBFE3" w14:textId="77777777" w:rsidR="003501C7" w:rsidRPr="003501C7" w:rsidRDefault="003501C7" w:rsidP="003501C7">
      <w:pPr>
        <w:rPr>
          <w:lang w:val="en-US"/>
          <w:rPrChange w:id="4904" w:author="Benoît Perez-Lamarque" w:date="2021-09-23T12:21:00Z">
            <w:rPr/>
          </w:rPrChange>
        </w:rPr>
      </w:pPr>
      <w:r w:rsidRPr="003501C7">
        <w:rPr>
          <w:lang w:val="en-US"/>
          <w:rPrChange w:id="4905" w:author="Benoît Perez-Lamarque" w:date="2021-09-23T12:21:00Z">
            <w:rPr/>
          </w:rPrChange>
        </w:rPr>
        <w:t>summarySensitivityGradient[,1:3+2] &lt;- t(apply(summarySensitivityGradient[,1:3+2], 1, function(x){</w:t>
      </w:r>
    </w:p>
    <w:p w14:paraId="5E9735B0" w14:textId="77777777" w:rsidR="003501C7" w:rsidRPr="003501C7" w:rsidRDefault="003501C7" w:rsidP="003501C7">
      <w:pPr>
        <w:rPr>
          <w:lang w:val="en-US"/>
          <w:rPrChange w:id="4906" w:author="Benoît Perez-Lamarque" w:date="2021-09-23T12:21:00Z">
            <w:rPr/>
          </w:rPrChange>
        </w:rPr>
      </w:pPr>
      <w:r w:rsidRPr="003501C7">
        <w:rPr>
          <w:lang w:val="en-US"/>
          <w:rPrChange w:id="4907" w:author="Benoît Perez-Lamarque" w:date="2021-09-23T12:21:00Z">
            <w:rPr/>
          </w:rPrChange>
        </w:rPr>
        <w:t xml:space="preserve">  x &lt;- as.numeric(x)</w:t>
      </w:r>
    </w:p>
    <w:p w14:paraId="69F3930D" w14:textId="77777777" w:rsidR="003501C7" w:rsidRPr="003501C7" w:rsidRDefault="003501C7" w:rsidP="003501C7">
      <w:pPr>
        <w:rPr>
          <w:lang w:val="en-US"/>
          <w:rPrChange w:id="4908" w:author="Benoît Perez-Lamarque" w:date="2021-09-23T12:21:00Z">
            <w:rPr/>
          </w:rPrChange>
        </w:rPr>
      </w:pPr>
      <w:r w:rsidRPr="003501C7">
        <w:rPr>
          <w:lang w:val="en-US"/>
          <w:rPrChange w:id="4909" w:author="Benoît Perez-Lamarque" w:date="2021-09-23T12:21:00Z">
            <w:rPr/>
          </w:rPrChange>
        </w:rPr>
        <w:t xml:space="preserve">  if(x[1] &gt; x[2]){</w:t>
      </w:r>
    </w:p>
    <w:p w14:paraId="405D4C10" w14:textId="77777777" w:rsidR="003501C7" w:rsidRPr="003501C7" w:rsidRDefault="003501C7" w:rsidP="003501C7">
      <w:pPr>
        <w:rPr>
          <w:lang w:val="en-US"/>
          <w:rPrChange w:id="4910" w:author="Benoît Perez-Lamarque" w:date="2021-09-23T12:21:00Z">
            <w:rPr/>
          </w:rPrChange>
        </w:rPr>
      </w:pPr>
      <w:r w:rsidRPr="003501C7">
        <w:rPr>
          <w:lang w:val="en-US"/>
          <w:rPrChange w:id="4911" w:author="Benoît Perez-Lamarque" w:date="2021-09-23T12:21:00Z">
            <w:rPr/>
          </w:rPrChange>
        </w:rPr>
        <w:t xml:space="preserve">   x[1] &lt;- x[2] </w:t>
      </w:r>
    </w:p>
    <w:p w14:paraId="563BE2B2" w14:textId="77777777" w:rsidR="003501C7" w:rsidRPr="003501C7" w:rsidRDefault="003501C7" w:rsidP="003501C7">
      <w:pPr>
        <w:rPr>
          <w:lang w:val="en-US"/>
          <w:rPrChange w:id="4912" w:author="Benoît Perez-Lamarque" w:date="2021-09-23T12:21:00Z">
            <w:rPr/>
          </w:rPrChange>
        </w:rPr>
      </w:pPr>
      <w:r w:rsidRPr="003501C7">
        <w:rPr>
          <w:lang w:val="en-US"/>
          <w:rPrChange w:id="4913" w:author="Benoît Perez-Lamarque" w:date="2021-09-23T12:21:00Z">
            <w:rPr/>
          </w:rPrChange>
        </w:rPr>
        <w:t xml:space="preserve">  } else if (x[2] &gt; x[3]){</w:t>
      </w:r>
    </w:p>
    <w:p w14:paraId="52749B2F" w14:textId="77777777" w:rsidR="003501C7" w:rsidRPr="003501C7" w:rsidRDefault="003501C7" w:rsidP="003501C7">
      <w:pPr>
        <w:rPr>
          <w:lang w:val="en-US"/>
          <w:rPrChange w:id="4914" w:author="Benoît Perez-Lamarque" w:date="2021-09-23T12:21:00Z">
            <w:rPr/>
          </w:rPrChange>
        </w:rPr>
      </w:pPr>
      <w:r w:rsidRPr="003501C7">
        <w:rPr>
          <w:lang w:val="en-US"/>
          <w:rPrChange w:id="4915" w:author="Benoît Perez-Lamarque" w:date="2021-09-23T12:21:00Z">
            <w:rPr/>
          </w:rPrChange>
        </w:rPr>
        <w:t xml:space="preserve">    x[3] &lt;- x[2]</w:t>
      </w:r>
    </w:p>
    <w:p w14:paraId="5E722FB7" w14:textId="77777777" w:rsidR="003501C7" w:rsidRPr="003501C7" w:rsidRDefault="003501C7" w:rsidP="003501C7">
      <w:pPr>
        <w:rPr>
          <w:lang w:val="en-US"/>
          <w:rPrChange w:id="4916" w:author="Benoît Perez-Lamarque" w:date="2021-09-23T12:21:00Z">
            <w:rPr/>
          </w:rPrChange>
        </w:rPr>
      </w:pPr>
      <w:r w:rsidRPr="003501C7">
        <w:rPr>
          <w:lang w:val="en-US"/>
          <w:rPrChange w:id="4917" w:author="Benoît Perez-Lamarque" w:date="2021-09-23T12:21:00Z">
            <w:rPr/>
          </w:rPrChange>
        </w:rPr>
        <w:t xml:space="preserve">  }else{}</w:t>
      </w:r>
    </w:p>
    <w:p w14:paraId="5D9D70EC" w14:textId="77777777" w:rsidR="003501C7" w:rsidRPr="003501C7" w:rsidRDefault="003501C7" w:rsidP="003501C7">
      <w:pPr>
        <w:rPr>
          <w:lang w:val="en-US"/>
          <w:rPrChange w:id="4918" w:author="Benoît Perez-Lamarque" w:date="2021-09-23T12:21:00Z">
            <w:rPr/>
          </w:rPrChange>
        </w:rPr>
      </w:pPr>
      <w:r w:rsidRPr="003501C7">
        <w:rPr>
          <w:lang w:val="en-US"/>
          <w:rPrChange w:id="4919" w:author="Benoît Perez-Lamarque" w:date="2021-09-23T12:21:00Z">
            <w:rPr/>
          </w:rPrChange>
        </w:rPr>
        <w:t xml:space="preserve">  return(x)</w:t>
      </w:r>
    </w:p>
    <w:p w14:paraId="7C01E7B8" w14:textId="77777777" w:rsidR="003501C7" w:rsidRPr="003501C7" w:rsidRDefault="003501C7" w:rsidP="003501C7">
      <w:pPr>
        <w:rPr>
          <w:lang w:val="en-US"/>
          <w:rPrChange w:id="4920" w:author="Benoît Perez-Lamarque" w:date="2021-09-23T12:21:00Z">
            <w:rPr/>
          </w:rPrChange>
        </w:rPr>
      </w:pPr>
      <w:r w:rsidRPr="003501C7">
        <w:rPr>
          <w:lang w:val="en-US"/>
          <w:rPrChange w:id="4921" w:author="Benoît Perez-Lamarque" w:date="2021-09-23T12:21:00Z">
            <w:rPr/>
          </w:rPrChange>
        </w:rPr>
        <w:t>}</w:t>
      </w:r>
    </w:p>
    <w:p w14:paraId="702383D0" w14:textId="77777777" w:rsidR="003501C7" w:rsidRPr="003501C7" w:rsidRDefault="003501C7" w:rsidP="003501C7">
      <w:pPr>
        <w:rPr>
          <w:lang w:val="en-US"/>
          <w:rPrChange w:id="4922" w:author="Benoît Perez-Lamarque" w:date="2021-09-23T12:21:00Z">
            <w:rPr/>
          </w:rPrChange>
        </w:rPr>
      </w:pPr>
      <w:r w:rsidRPr="003501C7">
        <w:rPr>
          <w:lang w:val="en-US"/>
          <w:rPrChange w:id="4923" w:author="Benoît Perez-Lamarque" w:date="2021-09-23T12:21:00Z">
            <w:rPr/>
          </w:rPrChange>
        </w:rPr>
        <w:t>)</w:t>
      </w:r>
    </w:p>
    <w:p w14:paraId="1D84BA13" w14:textId="77777777" w:rsidR="003501C7" w:rsidRPr="003501C7" w:rsidRDefault="003501C7" w:rsidP="003501C7">
      <w:pPr>
        <w:rPr>
          <w:lang w:val="en-US"/>
          <w:rPrChange w:id="4924" w:author="Benoît Perez-Lamarque" w:date="2021-09-23T12:21:00Z">
            <w:rPr/>
          </w:rPrChange>
        </w:rPr>
      </w:pPr>
      <w:r w:rsidRPr="003501C7">
        <w:rPr>
          <w:lang w:val="en-US"/>
          <w:rPrChange w:id="4925" w:author="Benoît Perez-Lamarque" w:date="2021-09-23T12:21:00Z">
            <w:rPr/>
          </w:rPrChange>
        </w:rPr>
        <w:t>)</w:t>
      </w:r>
    </w:p>
    <w:p w14:paraId="07E339F5" w14:textId="77777777" w:rsidR="003501C7" w:rsidRPr="003501C7" w:rsidRDefault="003501C7" w:rsidP="003501C7">
      <w:pPr>
        <w:rPr>
          <w:lang w:val="en-US"/>
          <w:rPrChange w:id="4926" w:author="Benoît Perez-Lamarque" w:date="2021-09-23T12:21:00Z">
            <w:rPr/>
          </w:rPrChange>
        </w:rPr>
      </w:pPr>
      <w:r w:rsidRPr="003501C7">
        <w:rPr>
          <w:lang w:val="en-US"/>
          <w:rPrChange w:id="4927" w:author="Benoît Perez-Lamarque" w:date="2021-09-23T12:21:00Z">
            <w:rPr/>
          </w:rPrChange>
        </w:rPr>
        <w:t xml:space="preserve">  </w:t>
      </w:r>
    </w:p>
    <w:p w14:paraId="33331152" w14:textId="77777777" w:rsidR="003501C7" w:rsidRPr="003501C7" w:rsidRDefault="003501C7" w:rsidP="003501C7">
      <w:pPr>
        <w:rPr>
          <w:lang w:val="en-US"/>
          <w:rPrChange w:id="4928" w:author="Benoît Perez-Lamarque" w:date="2021-09-23T12:21:00Z">
            <w:rPr/>
          </w:rPrChange>
        </w:rPr>
      </w:pPr>
      <w:r w:rsidRPr="003501C7">
        <w:rPr>
          <w:lang w:val="en-US"/>
          <w:rPrChange w:id="4929" w:author="Benoît Perez-Lamarque" w:date="2021-09-23T12:21:00Z">
            <w:rPr/>
          </w:rPrChange>
        </w:rPr>
        <w:t>summarySensitivityGradient[,4:6+2] &lt;- t(apply(summarySensitivityGradient[,4:6+2], 1, function(x){</w:t>
      </w:r>
    </w:p>
    <w:p w14:paraId="492C3BCC" w14:textId="77777777" w:rsidR="003501C7" w:rsidRPr="003501C7" w:rsidRDefault="003501C7" w:rsidP="003501C7">
      <w:pPr>
        <w:rPr>
          <w:lang w:val="en-US"/>
          <w:rPrChange w:id="4930" w:author="Benoît Perez-Lamarque" w:date="2021-09-23T12:21:00Z">
            <w:rPr/>
          </w:rPrChange>
        </w:rPr>
      </w:pPr>
      <w:r w:rsidRPr="003501C7">
        <w:rPr>
          <w:lang w:val="en-US"/>
          <w:rPrChange w:id="4931" w:author="Benoît Perez-Lamarque" w:date="2021-09-23T12:21:00Z">
            <w:rPr/>
          </w:rPrChange>
        </w:rPr>
        <w:t xml:space="preserve">  x &lt;- as.numeric(x)</w:t>
      </w:r>
    </w:p>
    <w:p w14:paraId="40FEE61D" w14:textId="77777777" w:rsidR="003501C7" w:rsidRPr="003501C7" w:rsidRDefault="003501C7" w:rsidP="003501C7">
      <w:pPr>
        <w:rPr>
          <w:lang w:val="en-US"/>
          <w:rPrChange w:id="4932" w:author="Benoît Perez-Lamarque" w:date="2021-09-23T12:21:00Z">
            <w:rPr/>
          </w:rPrChange>
        </w:rPr>
      </w:pPr>
      <w:r w:rsidRPr="003501C7">
        <w:rPr>
          <w:lang w:val="en-US"/>
          <w:rPrChange w:id="4933" w:author="Benoît Perez-Lamarque" w:date="2021-09-23T12:21:00Z">
            <w:rPr/>
          </w:rPrChange>
        </w:rPr>
        <w:t xml:space="preserve">  if(x[1] &gt; x[2]){</w:t>
      </w:r>
    </w:p>
    <w:p w14:paraId="0DCEBAAF" w14:textId="77777777" w:rsidR="003501C7" w:rsidRPr="003501C7" w:rsidRDefault="003501C7" w:rsidP="003501C7">
      <w:pPr>
        <w:rPr>
          <w:lang w:val="en-US"/>
          <w:rPrChange w:id="4934" w:author="Benoît Perez-Lamarque" w:date="2021-09-23T12:21:00Z">
            <w:rPr/>
          </w:rPrChange>
        </w:rPr>
      </w:pPr>
      <w:r w:rsidRPr="003501C7">
        <w:rPr>
          <w:lang w:val="en-US"/>
          <w:rPrChange w:id="4935" w:author="Benoît Perez-Lamarque" w:date="2021-09-23T12:21:00Z">
            <w:rPr/>
          </w:rPrChange>
        </w:rPr>
        <w:t xml:space="preserve">   x[1] &lt;- x[2] </w:t>
      </w:r>
    </w:p>
    <w:p w14:paraId="4EDC7E60" w14:textId="77777777" w:rsidR="003501C7" w:rsidRPr="003501C7" w:rsidRDefault="003501C7" w:rsidP="003501C7">
      <w:pPr>
        <w:rPr>
          <w:lang w:val="en-US"/>
          <w:rPrChange w:id="4936" w:author="Benoît Perez-Lamarque" w:date="2021-09-23T12:21:00Z">
            <w:rPr/>
          </w:rPrChange>
        </w:rPr>
      </w:pPr>
      <w:r w:rsidRPr="003501C7">
        <w:rPr>
          <w:lang w:val="en-US"/>
          <w:rPrChange w:id="4937" w:author="Benoît Perez-Lamarque" w:date="2021-09-23T12:21:00Z">
            <w:rPr/>
          </w:rPrChange>
        </w:rPr>
        <w:t xml:space="preserve">  } else if (x[2] &gt; x[3]){</w:t>
      </w:r>
    </w:p>
    <w:p w14:paraId="7BE9088E" w14:textId="77777777" w:rsidR="003501C7" w:rsidRPr="003501C7" w:rsidRDefault="003501C7" w:rsidP="003501C7">
      <w:pPr>
        <w:rPr>
          <w:lang w:val="en-US"/>
          <w:rPrChange w:id="4938" w:author="Benoît Perez-Lamarque" w:date="2021-09-23T12:21:00Z">
            <w:rPr/>
          </w:rPrChange>
        </w:rPr>
      </w:pPr>
      <w:r w:rsidRPr="003501C7">
        <w:rPr>
          <w:lang w:val="en-US"/>
          <w:rPrChange w:id="4939" w:author="Benoît Perez-Lamarque" w:date="2021-09-23T12:21:00Z">
            <w:rPr/>
          </w:rPrChange>
        </w:rPr>
        <w:t xml:space="preserve">    x[3] &lt;- x[2]</w:t>
      </w:r>
    </w:p>
    <w:p w14:paraId="35FA2E11" w14:textId="77777777" w:rsidR="003501C7" w:rsidRPr="003501C7" w:rsidRDefault="003501C7" w:rsidP="003501C7">
      <w:pPr>
        <w:rPr>
          <w:lang w:val="en-US"/>
          <w:rPrChange w:id="4940" w:author="Benoît Perez-Lamarque" w:date="2021-09-23T12:21:00Z">
            <w:rPr/>
          </w:rPrChange>
        </w:rPr>
      </w:pPr>
      <w:r w:rsidRPr="003501C7">
        <w:rPr>
          <w:lang w:val="en-US"/>
          <w:rPrChange w:id="4941" w:author="Benoît Perez-Lamarque" w:date="2021-09-23T12:21:00Z">
            <w:rPr/>
          </w:rPrChange>
        </w:rPr>
        <w:t xml:space="preserve">  }else{}</w:t>
      </w:r>
    </w:p>
    <w:p w14:paraId="59C60D07" w14:textId="77777777" w:rsidR="003501C7" w:rsidRPr="003501C7" w:rsidRDefault="003501C7" w:rsidP="003501C7">
      <w:pPr>
        <w:rPr>
          <w:lang w:val="en-US"/>
          <w:rPrChange w:id="4942" w:author="Benoît Perez-Lamarque" w:date="2021-09-23T12:21:00Z">
            <w:rPr/>
          </w:rPrChange>
        </w:rPr>
      </w:pPr>
      <w:r w:rsidRPr="003501C7">
        <w:rPr>
          <w:lang w:val="en-US"/>
          <w:rPrChange w:id="4943" w:author="Benoît Perez-Lamarque" w:date="2021-09-23T12:21:00Z">
            <w:rPr/>
          </w:rPrChange>
        </w:rPr>
        <w:t xml:space="preserve">  return(x)</w:t>
      </w:r>
    </w:p>
    <w:p w14:paraId="1DEEB0FE" w14:textId="77777777" w:rsidR="003501C7" w:rsidRPr="003501C7" w:rsidRDefault="003501C7" w:rsidP="003501C7">
      <w:pPr>
        <w:rPr>
          <w:lang w:val="en-US"/>
          <w:rPrChange w:id="4944" w:author="Benoît Perez-Lamarque" w:date="2021-09-23T12:21:00Z">
            <w:rPr/>
          </w:rPrChange>
        </w:rPr>
      </w:pPr>
      <w:r w:rsidRPr="003501C7">
        <w:rPr>
          <w:lang w:val="en-US"/>
          <w:rPrChange w:id="4945" w:author="Benoît Perez-Lamarque" w:date="2021-09-23T12:21:00Z">
            <w:rPr/>
          </w:rPrChange>
        </w:rPr>
        <w:t>}</w:t>
      </w:r>
    </w:p>
    <w:p w14:paraId="6908C5E1" w14:textId="77777777" w:rsidR="003501C7" w:rsidRPr="003501C7" w:rsidRDefault="003501C7" w:rsidP="003501C7">
      <w:pPr>
        <w:rPr>
          <w:lang w:val="en-US"/>
          <w:rPrChange w:id="4946" w:author="Benoît Perez-Lamarque" w:date="2021-09-23T12:21:00Z">
            <w:rPr/>
          </w:rPrChange>
        </w:rPr>
      </w:pPr>
      <w:r w:rsidRPr="003501C7">
        <w:rPr>
          <w:lang w:val="en-US"/>
          <w:rPrChange w:id="4947" w:author="Benoît Perez-Lamarque" w:date="2021-09-23T12:21:00Z">
            <w:rPr/>
          </w:rPrChange>
        </w:rPr>
        <w:t>)</w:t>
      </w:r>
    </w:p>
    <w:p w14:paraId="109C3F21" w14:textId="77777777" w:rsidR="003501C7" w:rsidRPr="003501C7" w:rsidRDefault="003501C7" w:rsidP="003501C7">
      <w:pPr>
        <w:rPr>
          <w:lang w:val="en-US"/>
          <w:rPrChange w:id="4948" w:author="Benoît Perez-Lamarque" w:date="2021-09-23T12:21:00Z">
            <w:rPr/>
          </w:rPrChange>
        </w:rPr>
      </w:pPr>
      <w:r w:rsidRPr="003501C7">
        <w:rPr>
          <w:lang w:val="en-US"/>
          <w:rPrChange w:id="4949" w:author="Benoît Perez-Lamarque" w:date="2021-09-23T12:21:00Z">
            <w:rPr/>
          </w:rPrChange>
        </w:rPr>
        <w:t>)</w:t>
      </w:r>
    </w:p>
    <w:p w14:paraId="552E882A" w14:textId="77777777" w:rsidR="003501C7" w:rsidRPr="003501C7" w:rsidRDefault="003501C7" w:rsidP="003501C7">
      <w:pPr>
        <w:rPr>
          <w:lang w:val="en-US"/>
          <w:rPrChange w:id="4950" w:author="Benoît Perez-Lamarque" w:date="2021-09-23T12:21:00Z">
            <w:rPr/>
          </w:rPrChange>
        </w:rPr>
      </w:pPr>
    </w:p>
    <w:p w14:paraId="752A8F6B" w14:textId="77777777" w:rsidR="003501C7" w:rsidRPr="003501C7" w:rsidRDefault="003501C7" w:rsidP="003501C7">
      <w:pPr>
        <w:rPr>
          <w:lang w:val="en-US"/>
          <w:rPrChange w:id="4951" w:author="Benoît Perez-Lamarque" w:date="2021-09-23T12:21:00Z">
            <w:rPr/>
          </w:rPrChange>
        </w:rPr>
      </w:pPr>
      <w:r w:rsidRPr="003501C7">
        <w:rPr>
          <w:lang w:val="en-US"/>
          <w:rPrChange w:id="4952" w:author="Benoît Perez-Lamarque" w:date="2021-09-23T12:21:00Z">
            <w:rPr/>
          </w:rPrChange>
        </w:rPr>
        <w:t>#2) Re-round intelligent with scientific writing</w:t>
      </w:r>
    </w:p>
    <w:p w14:paraId="7CCCE5BE" w14:textId="77777777" w:rsidR="003501C7" w:rsidRPr="003501C7" w:rsidRDefault="003501C7" w:rsidP="003501C7">
      <w:pPr>
        <w:rPr>
          <w:lang w:val="en-US"/>
          <w:rPrChange w:id="4953" w:author="Benoît Perez-Lamarque" w:date="2021-09-23T12:21:00Z">
            <w:rPr/>
          </w:rPrChange>
        </w:rPr>
      </w:pPr>
      <w:r w:rsidRPr="003501C7">
        <w:rPr>
          <w:lang w:val="en-US"/>
          <w:rPrChange w:id="4954" w:author="Benoît Perez-Lamarque" w:date="2021-09-23T12:21:00Z">
            <w:rPr/>
          </w:rPrChange>
        </w:rPr>
        <w:t>summarySensitivityGradient[, 1:6+2] &lt;- t(apply(summarySensitivityGradient[, 1:6+2], 1, function(x)</w:t>
      </w:r>
    </w:p>
    <w:p w14:paraId="5B969D30" w14:textId="77777777" w:rsidR="003501C7" w:rsidRPr="003501C7" w:rsidRDefault="003501C7" w:rsidP="003501C7">
      <w:pPr>
        <w:rPr>
          <w:lang w:val="en-US"/>
          <w:rPrChange w:id="4955" w:author="Benoît Perez-Lamarque" w:date="2021-09-23T12:21:00Z">
            <w:rPr/>
          </w:rPrChange>
        </w:rPr>
      </w:pPr>
      <w:r w:rsidRPr="003501C7">
        <w:rPr>
          <w:lang w:val="en-US"/>
          <w:rPrChange w:id="4956" w:author="Benoît Perez-Lamarque" w:date="2021-09-23T12:21:00Z">
            <w:rPr/>
          </w:rPrChange>
        </w:rPr>
        <w:t xml:space="preserve">roundIntelligent(as.numcharac(x)))) </w:t>
      </w:r>
    </w:p>
    <w:p w14:paraId="3C191B52" w14:textId="77777777" w:rsidR="003501C7" w:rsidRPr="003501C7" w:rsidRDefault="003501C7" w:rsidP="003501C7">
      <w:pPr>
        <w:rPr>
          <w:lang w:val="en-US"/>
          <w:rPrChange w:id="4957" w:author="Benoît Perez-Lamarque" w:date="2021-09-23T12:21:00Z">
            <w:rPr/>
          </w:rPrChange>
        </w:rPr>
      </w:pPr>
    </w:p>
    <w:p w14:paraId="2A39ED4F" w14:textId="77777777" w:rsidR="003501C7" w:rsidRPr="003501C7" w:rsidRDefault="003501C7" w:rsidP="003501C7">
      <w:pPr>
        <w:rPr>
          <w:lang w:val="en-US"/>
          <w:rPrChange w:id="4958" w:author="Benoît Perez-Lamarque" w:date="2021-09-23T12:21:00Z">
            <w:rPr/>
          </w:rPrChange>
        </w:rPr>
      </w:pPr>
      <w:r w:rsidRPr="003501C7">
        <w:rPr>
          <w:lang w:val="en-US"/>
          <w:rPrChange w:id="4959" w:author="Benoît Perez-Lamarque" w:date="2021-09-23T12:21:00Z">
            <w:rPr/>
          </w:rPrChange>
        </w:rPr>
        <w:t>#1)Change min-max interval</w:t>
      </w:r>
    </w:p>
    <w:p w14:paraId="0B51C559" w14:textId="77777777" w:rsidR="003501C7" w:rsidRPr="003501C7" w:rsidRDefault="003501C7" w:rsidP="003501C7">
      <w:pPr>
        <w:rPr>
          <w:lang w:val="en-US"/>
          <w:rPrChange w:id="4960" w:author="Benoît Perez-Lamarque" w:date="2021-09-23T12:21:00Z">
            <w:rPr/>
          </w:rPrChange>
        </w:rPr>
      </w:pPr>
      <w:r w:rsidRPr="003501C7">
        <w:rPr>
          <w:lang w:val="en-US"/>
          <w:rPrChange w:id="4961" w:author="Benoît Perez-Lamarque" w:date="2021-09-23T12:21:00Z">
            <w:rPr/>
          </w:rPrChange>
        </w:rPr>
        <w:t>summarySensitivityDiversification[,1:3+2] &lt;- t(apply(summarySensitivityDiversification[,1:3+2], 1, function(x){</w:t>
      </w:r>
    </w:p>
    <w:p w14:paraId="5B0C8C0C" w14:textId="77777777" w:rsidR="003501C7" w:rsidRPr="003501C7" w:rsidRDefault="003501C7" w:rsidP="003501C7">
      <w:pPr>
        <w:rPr>
          <w:lang w:val="en-US"/>
          <w:rPrChange w:id="4962" w:author="Benoît Perez-Lamarque" w:date="2021-09-23T12:21:00Z">
            <w:rPr/>
          </w:rPrChange>
        </w:rPr>
      </w:pPr>
      <w:r w:rsidRPr="003501C7">
        <w:rPr>
          <w:lang w:val="en-US"/>
          <w:rPrChange w:id="4963" w:author="Benoît Perez-Lamarque" w:date="2021-09-23T12:21:00Z">
            <w:rPr/>
          </w:rPrChange>
        </w:rPr>
        <w:t xml:space="preserve">  x &lt;- as.numeric(x)</w:t>
      </w:r>
    </w:p>
    <w:p w14:paraId="0B65825A" w14:textId="77777777" w:rsidR="003501C7" w:rsidRPr="003501C7" w:rsidRDefault="003501C7" w:rsidP="003501C7">
      <w:pPr>
        <w:rPr>
          <w:lang w:val="en-US"/>
          <w:rPrChange w:id="4964" w:author="Benoît Perez-Lamarque" w:date="2021-09-23T12:21:00Z">
            <w:rPr/>
          </w:rPrChange>
        </w:rPr>
      </w:pPr>
      <w:r w:rsidRPr="003501C7">
        <w:rPr>
          <w:lang w:val="en-US"/>
          <w:rPrChange w:id="4965" w:author="Benoît Perez-Lamarque" w:date="2021-09-23T12:21:00Z">
            <w:rPr/>
          </w:rPrChange>
        </w:rPr>
        <w:t xml:space="preserve">  if(x[1] &gt; x[2]){</w:t>
      </w:r>
    </w:p>
    <w:p w14:paraId="50466FF1" w14:textId="77777777" w:rsidR="003501C7" w:rsidRPr="003501C7" w:rsidRDefault="003501C7" w:rsidP="003501C7">
      <w:pPr>
        <w:rPr>
          <w:lang w:val="en-US"/>
          <w:rPrChange w:id="4966" w:author="Benoît Perez-Lamarque" w:date="2021-09-23T12:21:00Z">
            <w:rPr/>
          </w:rPrChange>
        </w:rPr>
      </w:pPr>
      <w:r w:rsidRPr="003501C7">
        <w:rPr>
          <w:lang w:val="en-US"/>
          <w:rPrChange w:id="4967" w:author="Benoît Perez-Lamarque" w:date="2021-09-23T12:21:00Z">
            <w:rPr/>
          </w:rPrChange>
        </w:rPr>
        <w:t xml:space="preserve">   x[1] &lt;- x[2] </w:t>
      </w:r>
    </w:p>
    <w:p w14:paraId="394141B3" w14:textId="77777777" w:rsidR="003501C7" w:rsidRPr="003501C7" w:rsidRDefault="003501C7" w:rsidP="003501C7">
      <w:pPr>
        <w:rPr>
          <w:lang w:val="en-US"/>
          <w:rPrChange w:id="4968" w:author="Benoît Perez-Lamarque" w:date="2021-09-23T12:21:00Z">
            <w:rPr/>
          </w:rPrChange>
        </w:rPr>
      </w:pPr>
      <w:r w:rsidRPr="003501C7">
        <w:rPr>
          <w:lang w:val="en-US"/>
          <w:rPrChange w:id="4969" w:author="Benoît Perez-Lamarque" w:date="2021-09-23T12:21:00Z">
            <w:rPr/>
          </w:rPrChange>
        </w:rPr>
        <w:t xml:space="preserve">  } else if (x[2] &gt; x[3]){</w:t>
      </w:r>
    </w:p>
    <w:p w14:paraId="17823F01" w14:textId="77777777" w:rsidR="003501C7" w:rsidRPr="003501C7" w:rsidRDefault="003501C7" w:rsidP="003501C7">
      <w:pPr>
        <w:rPr>
          <w:lang w:val="en-US"/>
          <w:rPrChange w:id="4970" w:author="Benoît Perez-Lamarque" w:date="2021-09-23T12:21:00Z">
            <w:rPr/>
          </w:rPrChange>
        </w:rPr>
      </w:pPr>
      <w:r w:rsidRPr="003501C7">
        <w:rPr>
          <w:lang w:val="en-US"/>
          <w:rPrChange w:id="4971" w:author="Benoît Perez-Lamarque" w:date="2021-09-23T12:21:00Z">
            <w:rPr/>
          </w:rPrChange>
        </w:rPr>
        <w:t xml:space="preserve">    x[3] &lt;- x[2]</w:t>
      </w:r>
    </w:p>
    <w:p w14:paraId="7AB7CE12" w14:textId="77777777" w:rsidR="003501C7" w:rsidRPr="003501C7" w:rsidRDefault="003501C7" w:rsidP="003501C7">
      <w:pPr>
        <w:rPr>
          <w:lang w:val="en-US"/>
          <w:rPrChange w:id="4972" w:author="Benoît Perez-Lamarque" w:date="2021-09-23T12:21:00Z">
            <w:rPr/>
          </w:rPrChange>
        </w:rPr>
      </w:pPr>
      <w:r w:rsidRPr="003501C7">
        <w:rPr>
          <w:lang w:val="en-US"/>
          <w:rPrChange w:id="4973" w:author="Benoît Perez-Lamarque" w:date="2021-09-23T12:21:00Z">
            <w:rPr/>
          </w:rPrChange>
        </w:rPr>
        <w:lastRenderedPageBreak/>
        <w:t xml:space="preserve">  }else{}</w:t>
      </w:r>
    </w:p>
    <w:p w14:paraId="78697807" w14:textId="77777777" w:rsidR="003501C7" w:rsidRPr="003501C7" w:rsidRDefault="003501C7" w:rsidP="003501C7">
      <w:pPr>
        <w:rPr>
          <w:lang w:val="en-US"/>
          <w:rPrChange w:id="4974" w:author="Benoît Perez-Lamarque" w:date="2021-09-23T12:21:00Z">
            <w:rPr/>
          </w:rPrChange>
        </w:rPr>
      </w:pPr>
      <w:r w:rsidRPr="003501C7">
        <w:rPr>
          <w:lang w:val="en-US"/>
          <w:rPrChange w:id="4975" w:author="Benoît Perez-Lamarque" w:date="2021-09-23T12:21:00Z">
            <w:rPr/>
          </w:rPrChange>
        </w:rPr>
        <w:t xml:space="preserve">  return(x)</w:t>
      </w:r>
    </w:p>
    <w:p w14:paraId="012EAF8A" w14:textId="77777777" w:rsidR="003501C7" w:rsidRPr="003501C7" w:rsidRDefault="003501C7" w:rsidP="003501C7">
      <w:pPr>
        <w:rPr>
          <w:lang w:val="en-US"/>
          <w:rPrChange w:id="4976" w:author="Benoît Perez-Lamarque" w:date="2021-09-23T12:21:00Z">
            <w:rPr/>
          </w:rPrChange>
        </w:rPr>
      </w:pPr>
      <w:r w:rsidRPr="003501C7">
        <w:rPr>
          <w:lang w:val="en-US"/>
          <w:rPrChange w:id="4977" w:author="Benoît Perez-Lamarque" w:date="2021-09-23T12:21:00Z">
            <w:rPr/>
          </w:rPrChange>
        </w:rPr>
        <w:t>}</w:t>
      </w:r>
    </w:p>
    <w:p w14:paraId="7710F282" w14:textId="77777777" w:rsidR="003501C7" w:rsidRPr="003501C7" w:rsidRDefault="003501C7" w:rsidP="003501C7">
      <w:pPr>
        <w:rPr>
          <w:lang w:val="en-US"/>
          <w:rPrChange w:id="4978" w:author="Benoît Perez-Lamarque" w:date="2021-09-23T12:21:00Z">
            <w:rPr/>
          </w:rPrChange>
        </w:rPr>
      </w:pPr>
      <w:r w:rsidRPr="003501C7">
        <w:rPr>
          <w:lang w:val="en-US"/>
          <w:rPrChange w:id="4979" w:author="Benoît Perez-Lamarque" w:date="2021-09-23T12:21:00Z">
            <w:rPr/>
          </w:rPrChange>
        </w:rPr>
        <w:t>)</w:t>
      </w:r>
    </w:p>
    <w:p w14:paraId="603459F7" w14:textId="77777777" w:rsidR="003501C7" w:rsidRPr="003501C7" w:rsidRDefault="003501C7" w:rsidP="003501C7">
      <w:pPr>
        <w:rPr>
          <w:lang w:val="en-US"/>
          <w:rPrChange w:id="4980" w:author="Benoît Perez-Lamarque" w:date="2021-09-23T12:21:00Z">
            <w:rPr/>
          </w:rPrChange>
        </w:rPr>
      </w:pPr>
      <w:r w:rsidRPr="003501C7">
        <w:rPr>
          <w:lang w:val="en-US"/>
          <w:rPrChange w:id="4981" w:author="Benoît Perez-Lamarque" w:date="2021-09-23T12:21:00Z">
            <w:rPr/>
          </w:rPrChange>
        </w:rPr>
        <w:t>)</w:t>
      </w:r>
    </w:p>
    <w:p w14:paraId="536C3DF5" w14:textId="77777777" w:rsidR="003501C7" w:rsidRPr="003501C7" w:rsidRDefault="003501C7" w:rsidP="003501C7">
      <w:pPr>
        <w:rPr>
          <w:lang w:val="en-US"/>
          <w:rPrChange w:id="4982" w:author="Benoît Perez-Lamarque" w:date="2021-09-23T12:21:00Z">
            <w:rPr/>
          </w:rPrChange>
        </w:rPr>
      </w:pPr>
      <w:r w:rsidRPr="003501C7">
        <w:rPr>
          <w:lang w:val="en-US"/>
          <w:rPrChange w:id="4983" w:author="Benoît Perez-Lamarque" w:date="2021-09-23T12:21:00Z">
            <w:rPr/>
          </w:rPrChange>
        </w:rPr>
        <w:t>summarySensitivityDiversification[,4:6+2] &lt;- t(apply(summarySensitivityDiversification[,4:6+2], 1, function(x){</w:t>
      </w:r>
    </w:p>
    <w:p w14:paraId="7A91C90D" w14:textId="77777777" w:rsidR="003501C7" w:rsidRPr="003501C7" w:rsidRDefault="003501C7" w:rsidP="003501C7">
      <w:pPr>
        <w:rPr>
          <w:lang w:val="en-US"/>
          <w:rPrChange w:id="4984" w:author="Benoît Perez-Lamarque" w:date="2021-09-23T12:21:00Z">
            <w:rPr/>
          </w:rPrChange>
        </w:rPr>
      </w:pPr>
      <w:r w:rsidRPr="003501C7">
        <w:rPr>
          <w:lang w:val="en-US"/>
          <w:rPrChange w:id="4985" w:author="Benoît Perez-Lamarque" w:date="2021-09-23T12:21:00Z">
            <w:rPr/>
          </w:rPrChange>
        </w:rPr>
        <w:t xml:space="preserve">  x &lt;- as.numeric(x)</w:t>
      </w:r>
    </w:p>
    <w:p w14:paraId="45DAEAE3" w14:textId="77777777" w:rsidR="003501C7" w:rsidRPr="003501C7" w:rsidRDefault="003501C7" w:rsidP="003501C7">
      <w:pPr>
        <w:rPr>
          <w:lang w:val="en-US"/>
          <w:rPrChange w:id="4986" w:author="Benoît Perez-Lamarque" w:date="2021-09-23T12:21:00Z">
            <w:rPr/>
          </w:rPrChange>
        </w:rPr>
      </w:pPr>
      <w:r w:rsidRPr="003501C7">
        <w:rPr>
          <w:lang w:val="en-US"/>
          <w:rPrChange w:id="4987" w:author="Benoît Perez-Lamarque" w:date="2021-09-23T12:21:00Z">
            <w:rPr/>
          </w:rPrChange>
        </w:rPr>
        <w:t xml:space="preserve">  if(x[1] &gt; x[2]){</w:t>
      </w:r>
    </w:p>
    <w:p w14:paraId="7A71E758" w14:textId="77777777" w:rsidR="003501C7" w:rsidRPr="003501C7" w:rsidRDefault="003501C7" w:rsidP="003501C7">
      <w:pPr>
        <w:rPr>
          <w:lang w:val="en-US"/>
          <w:rPrChange w:id="4988" w:author="Benoît Perez-Lamarque" w:date="2021-09-23T12:21:00Z">
            <w:rPr/>
          </w:rPrChange>
        </w:rPr>
      </w:pPr>
      <w:r w:rsidRPr="003501C7">
        <w:rPr>
          <w:lang w:val="en-US"/>
          <w:rPrChange w:id="4989" w:author="Benoît Perez-Lamarque" w:date="2021-09-23T12:21:00Z">
            <w:rPr/>
          </w:rPrChange>
        </w:rPr>
        <w:t xml:space="preserve">   x[1] &lt;- x[2] </w:t>
      </w:r>
    </w:p>
    <w:p w14:paraId="7EC515D9" w14:textId="77777777" w:rsidR="003501C7" w:rsidRPr="003501C7" w:rsidRDefault="003501C7" w:rsidP="003501C7">
      <w:pPr>
        <w:rPr>
          <w:lang w:val="en-US"/>
          <w:rPrChange w:id="4990" w:author="Benoît Perez-Lamarque" w:date="2021-09-23T12:21:00Z">
            <w:rPr/>
          </w:rPrChange>
        </w:rPr>
      </w:pPr>
      <w:r w:rsidRPr="003501C7">
        <w:rPr>
          <w:lang w:val="en-US"/>
          <w:rPrChange w:id="4991" w:author="Benoît Perez-Lamarque" w:date="2021-09-23T12:21:00Z">
            <w:rPr/>
          </w:rPrChange>
        </w:rPr>
        <w:t xml:space="preserve">  } else if (x[2] &gt; x[3]){</w:t>
      </w:r>
    </w:p>
    <w:p w14:paraId="69E421D6" w14:textId="77777777" w:rsidR="003501C7" w:rsidRPr="003501C7" w:rsidRDefault="003501C7" w:rsidP="003501C7">
      <w:pPr>
        <w:rPr>
          <w:lang w:val="en-US"/>
          <w:rPrChange w:id="4992" w:author="Benoît Perez-Lamarque" w:date="2021-09-23T12:21:00Z">
            <w:rPr/>
          </w:rPrChange>
        </w:rPr>
      </w:pPr>
      <w:r w:rsidRPr="003501C7">
        <w:rPr>
          <w:lang w:val="en-US"/>
          <w:rPrChange w:id="4993" w:author="Benoît Perez-Lamarque" w:date="2021-09-23T12:21:00Z">
            <w:rPr/>
          </w:rPrChange>
        </w:rPr>
        <w:t xml:space="preserve">    x[3] &lt;- x[2]</w:t>
      </w:r>
    </w:p>
    <w:p w14:paraId="6FF30042" w14:textId="77777777" w:rsidR="003501C7" w:rsidRPr="003501C7" w:rsidRDefault="003501C7" w:rsidP="003501C7">
      <w:pPr>
        <w:rPr>
          <w:lang w:val="en-US"/>
          <w:rPrChange w:id="4994" w:author="Benoît Perez-Lamarque" w:date="2021-09-23T12:21:00Z">
            <w:rPr/>
          </w:rPrChange>
        </w:rPr>
      </w:pPr>
      <w:r w:rsidRPr="003501C7">
        <w:rPr>
          <w:lang w:val="en-US"/>
          <w:rPrChange w:id="4995" w:author="Benoît Perez-Lamarque" w:date="2021-09-23T12:21:00Z">
            <w:rPr/>
          </w:rPrChange>
        </w:rPr>
        <w:t xml:space="preserve">  }else{}</w:t>
      </w:r>
    </w:p>
    <w:p w14:paraId="585DC4EF" w14:textId="77777777" w:rsidR="003501C7" w:rsidRPr="003501C7" w:rsidRDefault="003501C7" w:rsidP="003501C7">
      <w:pPr>
        <w:rPr>
          <w:lang w:val="en-US"/>
          <w:rPrChange w:id="4996" w:author="Benoît Perez-Lamarque" w:date="2021-09-23T12:21:00Z">
            <w:rPr/>
          </w:rPrChange>
        </w:rPr>
      </w:pPr>
      <w:r w:rsidRPr="003501C7">
        <w:rPr>
          <w:lang w:val="en-US"/>
          <w:rPrChange w:id="4997" w:author="Benoît Perez-Lamarque" w:date="2021-09-23T12:21:00Z">
            <w:rPr/>
          </w:rPrChange>
        </w:rPr>
        <w:t xml:space="preserve">  return(x)</w:t>
      </w:r>
    </w:p>
    <w:p w14:paraId="2058E077" w14:textId="77777777" w:rsidR="003501C7" w:rsidRPr="003501C7" w:rsidRDefault="003501C7" w:rsidP="003501C7">
      <w:pPr>
        <w:rPr>
          <w:lang w:val="en-US"/>
          <w:rPrChange w:id="4998" w:author="Benoît Perez-Lamarque" w:date="2021-09-23T12:21:00Z">
            <w:rPr/>
          </w:rPrChange>
        </w:rPr>
      </w:pPr>
      <w:r w:rsidRPr="003501C7">
        <w:rPr>
          <w:lang w:val="en-US"/>
          <w:rPrChange w:id="4999" w:author="Benoît Perez-Lamarque" w:date="2021-09-23T12:21:00Z">
            <w:rPr/>
          </w:rPrChange>
        </w:rPr>
        <w:t>}</w:t>
      </w:r>
    </w:p>
    <w:p w14:paraId="0CA7EE54" w14:textId="77777777" w:rsidR="003501C7" w:rsidRPr="003501C7" w:rsidRDefault="003501C7" w:rsidP="003501C7">
      <w:pPr>
        <w:rPr>
          <w:lang w:val="en-US"/>
          <w:rPrChange w:id="5000" w:author="Benoît Perez-Lamarque" w:date="2021-09-23T12:21:00Z">
            <w:rPr/>
          </w:rPrChange>
        </w:rPr>
      </w:pPr>
      <w:r w:rsidRPr="003501C7">
        <w:rPr>
          <w:lang w:val="en-US"/>
          <w:rPrChange w:id="5001" w:author="Benoît Perez-Lamarque" w:date="2021-09-23T12:21:00Z">
            <w:rPr/>
          </w:rPrChange>
        </w:rPr>
        <w:t>)</w:t>
      </w:r>
    </w:p>
    <w:p w14:paraId="216ECFBA" w14:textId="77777777" w:rsidR="003501C7" w:rsidRPr="003501C7" w:rsidRDefault="003501C7" w:rsidP="003501C7">
      <w:pPr>
        <w:rPr>
          <w:lang w:val="en-US"/>
          <w:rPrChange w:id="5002" w:author="Benoît Perez-Lamarque" w:date="2021-09-23T12:21:00Z">
            <w:rPr/>
          </w:rPrChange>
        </w:rPr>
      </w:pPr>
      <w:r w:rsidRPr="003501C7">
        <w:rPr>
          <w:lang w:val="en-US"/>
          <w:rPrChange w:id="5003" w:author="Benoît Perez-Lamarque" w:date="2021-09-23T12:21:00Z">
            <w:rPr/>
          </w:rPrChange>
        </w:rPr>
        <w:t>)</w:t>
      </w:r>
    </w:p>
    <w:p w14:paraId="3323E9CA" w14:textId="77777777" w:rsidR="003501C7" w:rsidRPr="003501C7" w:rsidRDefault="003501C7" w:rsidP="003501C7">
      <w:pPr>
        <w:rPr>
          <w:lang w:val="en-US"/>
          <w:rPrChange w:id="5004" w:author="Benoît Perez-Lamarque" w:date="2021-09-23T12:21:00Z">
            <w:rPr/>
          </w:rPrChange>
        </w:rPr>
      </w:pPr>
      <w:r w:rsidRPr="003501C7">
        <w:rPr>
          <w:lang w:val="en-US"/>
          <w:rPrChange w:id="5005" w:author="Benoît Perez-Lamarque" w:date="2021-09-23T12:21:00Z">
            <w:rPr/>
          </w:rPrChange>
        </w:rPr>
        <w:t>summarySensitivityDiversification[,7:9+2] &lt;- t(apply(summarySensitivityDiversification[,7:9+2], 1, function(x){</w:t>
      </w:r>
    </w:p>
    <w:p w14:paraId="03CCAE59" w14:textId="77777777" w:rsidR="003501C7" w:rsidRPr="003501C7" w:rsidRDefault="003501C7" w:rsidP="003501C7">
      <w:pPr>
        <w:rPr>
          <w:lang w:val="en-US"/>
          <w:rPrChange w:id="5006" w:author="Benoît Perez-Lamarque" w:date="2021-09-23T12:21:00Z">
            <w:rPr/>
          </w:rPrChange>
        </w:rPr>
      </w:pPr>
      <w:r w:rsidRPr="003501C7">
        <w:rPr>
          <w:lang w:val="en-US"/>
          <w:rPrChange w:id="5007" w:author="Benoît Perez-Lamarque" w:date="2021-09-23T12:21:00Z">
            <w:rPr/>
          </w:rPrChange>
        </w:rPr>
        <w:t xml:space="preserve">  x &lt;- as.numeric(x)</w:t>
      </w:r>
    </w:p>
    <w:p w14:paraId="5E493624" w14:textId="77777777" w:rsidR="003501C7" w:rsidRPr="003501C7" w:rsidRDefault="003501C7" w:rsidP="003501C7">
      <w:pPr>
        <w:rPr>
          <w:lang w:val="en-US"/>
          <w:rPrChange w:id="5008" w:author="Benoît Perez-Lamarque" w:date="2021-09-23T12:21:00Z">
            <w:rPr/>
          </w:rPrChange>
        </w:rPr>
      </w:pPr>
      <w:r w:rsidRPr="003501C7">
        <w:rPr>
          <w:lang w:val="en-US"/>
          <w:rPrChange w:id="5009" w:author="Benoît Perez-Lamarque" w:date="2021-09-23T12:21:00Z">
            <w:rPr/>
          </w:rPrChange>
        </w:rPr>
        <w:t xml:space="preserve">  if(x[1] &gt; x[2]){</w:t>
      </w:r>
    </w:p>
    <w:p w14:paraId="39AEEA8E" w14:textId="77777777" w:rsidR="003501C7" w:rsidRPr="003501C7" w:rsidRDefault="003501C7" w:rsidP="003501C7">
      <w:pPr>
        <w:rPr>
          <w:lang w:val="en-US"/>
          <w:rPrChange w:id="5010" w:author="Benoît Perez-Lamarque" w:date="2021-09-23T12:21:00Z">
            <w:rPr/>
          </w:rPrChange>
        </w:rPr>
      </w:pPr>
      <w:r w:rsidRPr="003501C7">
        <w:rPr>
          <w:lang w:val="en-US"/>
          <w:rPrChange w:id="5011" w:author="Benoît Perez-Lamarque" w:date="2021-09-23T12:21:00Z">
            <w:rPr/>
          </w:rPrChange>
        </w:rPr>
        <w:t xml:space="preserve">   x[1] &lt;- x[2] </w:t>
      </w:r>
    </w:p>
    <w:p w14:paraId="06691D82" w14:textId="77777777" w:rsidR="003501C7" w:rsidRPr="003501C7" w:rsidRDefault="003501C7" w:rsidP="003501C7">
      <w:pPr>
        <w:rPr>
          <w:lang w:val="en-US"/>
          <w:rPrChange w:id="5012" w:author="Benoît Perez-Lamarque" w:date="2021-09-23T12:21:00Z">
            <w:rPr/>
          </w:rPrChange>
        </w:rPr>
      </w:pPr>
      <w:r w:rsidRPr="003501C7">
        <w:rPr>
          <w:lang w:val="en-US"/>
          <w:rPrChange w:id="5013" w:author="Benoît Perez-Lamarque" w:date="2021-09-23T12:21:00Z">
            <w:rPr/>
          </w:rPrChange>
        </w:rPr>
        <w:t xml:space="preserve">  } else if (x[2] &gt; x[3]){</w:t>
      </w:r>
    </w:p>
    <w:p w14:paraId="099DC87D" w14:textId="77777777" w:rsidR="003501C7" w:rsidRPr="003501C7" w:rsidRDefault="003501C7" w:rsidP="003501C7">
      <w:pPr>
        <w:rPr>
          <w:lang w:val="en-US"/>
          <w:rPrChange w:id="5014" w:author="Benoît Perez-Lamarque" w:date="2021-09-23T12:21:00Z">
            <w:rPr/>
          </w:rPrChange>
        </w:rPr>
      </w:pPr>
      <w:r w:rsidRPr="003501C7">
        <w:rPr>
          <w:lang w:val="en-US"/>
          <w:rPrChange w:id="5015" w:author="Benoît Perez-Lamarque" w:date="2021-09-23T12:21:00Z">
            <w:rPr/>
          </w:rPrChange>
        </w:rPr>
        <w:t xml:space="preserve">    x[3] &lt;- x[2]</w:t>
      </w:r>
    </w:p>
    <w:p w14:paraId="05212919" w14:textId="77777777" w:rsidR="003501C7" w:rsidRPr="003501C7" w:rsidRDefault="003501C7" w:rsidP="003501C7">
      <w:pPr>
        <w:rPr>
          <w:lang w:val="en-US"/>
          <w:rPrChange w:id="5016" w:author="Benoît Perez-Lamarque" w:date="2021-09-23T12:21:00Z">
            <w:rPr/>
          </w:rPrChange>
        </w:rPr>
      </w:pPr>
      <w:r w:rsidRPr="003501C7">
        <w:rPr>
          <w:lang w:val="en-US"/>
          <w:rPrChange w:id="5017" w:author="Benoît Perez-Lamarque" w:date="2021-09-23T12:21:00Z">
            <w:rPr/>
          </w:rPrChange>
        </w:rPr>
        <w:t xml:space="preserve">  }else{}</w:t>
      </w:r>
    </w:p>
    <w:p w14:paraId="643254B5" w14:textId="77777777" w:rsidR="003501C7" w:rsidRPr="003501C7" w:rsidRDefault="003501C7" w:rsidP="003501C7">
      <w:pPr>
        <w:rPr>
          <w:lang w:val="en-US"/>
          <w:rPrChange w:id="5018" w:author="Benoît Perez-Lamarque" w:date="2021-09-23T12:21:00Z">
            <w:rPr/>
          </w:rPrChange>
        </w:rPr>
      </w:pPr>
      <w:r w:rsidRPr="003501C7">
        <w:rPr>
          <w:lang w:val="en-US"/>
          <w:rPrChange w:id="5019" w:author="Benoît Perez-Lamarque" w:date="2021-09-23T12:21:00Z">
            <w:rPr/>
          </w:rPrChange>
        </w:rPr>
        <w:t xml:space="preserve">  return(x)</w:t>
      </w:r>
    </w:p>
    <w:p w14:paraId="79E89F88" w14:textId="77777777" w:rsidR="003501C7" w:rsidRPr="003501C7" w:rsidRDefault="003501C7" w:rsidP="003501C7">
      <w:pPr>
        <w:rPr>
          <w:lang w:val="en-US"/>
          <w:rPrChange w:id="5020" w:author="Benoît Perez-Lamarque" w:date="2021-09-23T12:21:00Z">
            <w:rPr/>
          </w:rPrChange>
        </w:rPr>
      </w:pPr>
      <w:r w:rsidRPr="003501C7">
        <w:rPr>
          <w:lang w:val="en-US"/>
          <w:rPrChange w:id="5021" w:author="Benoît Perez-Lamarque" w:date="2021-09-23T12:21:00Z">
            <w:rPr/>
          </w:rPrChange>
        </w:rPr>
        <w:t>}</w:t>
      </w:r>
    </w:p>
    <w:p w14:paraId="6C3D274E" w14:textId="77777777" w:rsidR="003501C7" w:rsidRPr="003501C7" w:rsidRDefault="003501C7" w:rsidP="003501C7">
      <w:pPr>
        <w:rPr>
          <w:lang w:val="en-US"/>
          <w:rPrChange w:id="5022" w:author="Benoît Perez-Lamarque" w:date="2021-09-23T12:21:00Z">
            <w:rPr/>
          </w:rPrChange>
        </w:rPr>
      </w:pPr>
      <w:r w:rsidRPr="003501C7">
        <w:rPr>
          <w:lang w:val="en-US"/>
          <w:rPrChange w:id="5023" w:author="Benoît Perez-Lamarque" w:date="2021-09-23T12:21:00Z">
            <w:rPr/>
          </w:rPrChange>
        </w:rPr>
        <w:t xml:space="preserve">)  </w:t>
      </w:r>
    </w:p>
    <w:p w14:paraId="0119C1C4" w14:textId="77777777" w:rsidR="003501C7" w:rsidRPr="003501C7" w:rsidRDefault="003501C7" w:rsidP="003501C7">
      <w:pPr>
        <w:rPr>
          <w:lang w:val="en-US"/>
          <w:rPrChange w:id="5024" w:author="Benoît Perez-Lamarque" w:date="2021-09-23T12:21:00Z">
            <w:rPr/>
          </w:rPrChange>
        </w:rPr>
      </w:pPr>
      <w:r w:rsidRPr="003501C7">
        <w:rPr>
          <w:lang w:val="en-US"/>
          <w:rPrChange w:id="5025" w:author="Benoît Perez-Lamarque" w:date="2021-09-23T12:21:00Z">
            <w:rPr/>
          </w:rPrChange>
        </w:rPr>
        <w:t>)</w:t>
      </w:r>
    </w:p>
    <w:p w14:paraId="542B3B5E" w14:textId="77777777" w:rsidR="003501C7" w:rsidRPr="003501C7" w:rsidRDefault="003501C7" w:rsidP="003501C7">
      <w:pPr>
        <w:rPr>
          <w:lang w:val="en-US"/>
          <w:rPrChange w:id="5026" w:author="Benoît Perez-Lamarque" w:date="2021-09-23T12:21:00Z">
            <w:rPr/>
          </w:rPrChange>
        </w:rPr>
      </w:pPr>
      <w:r w:rsidRPr="003501C7">
        <w:rPr>
          <w:lang w:val="en-US"/>
          <w:rPrChange w:id="5027" w:author="Benoît Perez-Lamarque" w:date="2021-09-23T12:21:00Z">
            <w:rPr/>
          </w:rPrChange>
        </w:rPr>
        <w:t xml:space="preserve">  </w:t>
      </w:r>
    </w:p>
    <w:p w14:paraId="199163B6" w14:textId="77777777" w:rsidR="003501C7" w:rsidRPr="003501C7" w:rsidRDefault="003501C7" w:rsidP="003501C7">
      <w:pPr>
        <w:rPr>
          <w:lang w:val="en-US"/>
          <w:rPrChange w:id="5028" w:author="Benoît Perez-Lamarque" w:date="2021-09-23T12:21:00Z">
            <w:rPr/>
          </w:rPrChange>
        </w:rPr>
      </w:pPr>
      <w:r w:rsidRPr="003501C7">
        <w:rPr>
          <w:lang w:val="en-US"/>
          <w:rPrChange w:id="5029" w:author="Benoît Perez-Lamarque" w:date="2021-09-23T12:21:00Z">
            <w:rPr/>
          </w:rPrChange>
        </w:rPr>
        <w:t>#2) Re-round intelligent with scientific writing</w:t>
      </w:r>
    </w:p>
    <w:p w14:paraId="79AB04E5" w14:textId="77777777" w:rsidR="003501C7" w:rsidRPr="003501C7" w:rsidRDefault="003501C7" w:rsidP="003501C7">
      <w:pPr>
        <w:rPr>
          <w:lang w:val="en-US"/>
          <w:rPrChange w:id="5030" w:author="Benoît Perez-Lamarque" w:date="2021-09-23T12:21:00Z">
            <w:rPr/>
          </w:rPrChange>
        </w:rPr>
      </w:pPr>
      <w:r w:rsidRPr="003501C7">
        <w:rPr>
          <w:lang w:val="en-US"/>
          <w:rPrChange w:id="5031" w:author="Benoît Perez-Lamarque" w:date="2021-09-23T12:21:00Z">
            <w:rPr/>
          </w:rPrChange>
        </w:rPr>
        <w:t xml:space="preserve">summarySensitivityDiversification[,-c(1,2)] &lt;- t(apply(summarySensitivityDiversification[,-c(1,2)], 1, function(x) roundIntelligent(as.numcharac(x)))) </w:t>
      </w:r>
    </w:p>
    <w:p w14:paraId="30E7C5D8" w14:textId="77777777" w:rsidR="003501C7" w:rsidRPr="003501C7" w:rsidRDefault="003501C7" w:rsidP="003501C7">
      <w:pPr>
        <w:rPr>
          <w:lang w:val="en-US"/>
          <w:rPrChange w:id="5032" w:author="Benoît Perez-Lamarque" w:date="2021-09-23T12:21:00Z">
            <w:rPr/>
          </w:rPrChange>
        </w:rPr>
      </w:pPr>
      <w:r w:rsidRPr="003501C7">
        <w:rPr>
          <w:lang w:val="en-US"/>
          <w:rPrChange w:id="5033" w:author="Benoît Perez-Lamarque" w:date="2021-09-23T12:21:00Z">
            <w:rPr/>
          </w:rPrChange>
        </w:rPr>
        <w:t>```</w:t>
      </w:r>
    </w:p>
    <w:p w14:paraId="469DC4AA" w14:textId="77777777" w:rsidR="003501C7" w:rsidRPr="003501C7" w:rsidRDefault="003501C7" w:rsidP="003501C7">
      <w:pPr>
        <w:rPr>
          <w:lang w:val="en-US"/>
          <w:rPrChange w:id="5034" w:author="Benoît Perez-Lamarque" w:date="2021-09-23T12:21:00Z">
            <w:rPr/>
          </w:rPrChange>
        </w:rPr>
      </w:pPr>
    </w:p>
    <w:p w14:paraId="2D8E7564" w14:textId="77777777" w:rsidR="003501C7" w:rsidRPr="003501C7" w:rsidRDefault="003501C7" w:rsidP="003501C7">
      <w:pPr>
        <w:rPr>
          <w:lang w:val="en-US"/>
          <w:rPrChange w:id="5035" w:author="Benoît Perez-Lamarque" w:date="2021-09-23T12:21:00Z">
            <w:rPr/>
          </w:rPrChange>
        </w:rPr>
      </w:pPr>
      <w:r w:rsidRPr="003501C7">
        <w:rPr>
          <w:lang w:val="en-US"/>
          <w:rPrChange w:id="5036" w:author="Benoît Perez-Lamarque" w:date="2021-09-23T12:21:00Z">
            <w:rPr/>
          </w:rPrChange>
        </w:rPr>
        <w:t>\hfill</w:t>
      </w:r>
    </w:p>
    <w:p w14:paraId="4D3A49AE" w14:textId="77777777" w:rsidR="003501C7" w:rsidRPr="003501C7" w:rsidRDefault="003501C7" w:rsidP="003501C7">
      <w:pPr>
        <w:rPr>
          <w:lang w:val="en-US"/>
          <w:rPrChange w:id="5037" w:author="Benoît Perez-Lamarque" w:date="2021-09-23T12:21:00Z">
            <w:rPr/>
          </w:rPrChange>
        </w:rPr>
      </w:pPr>
    </w:p>
    <w:p w14:paraId="50297592" w14:textId="77777777" w:rsidR="003501C7" w:rsidRPr="003501C7" w:rsidRDefault="003501C7" w:rsidP="003501C7">
      <w:pPr>
        <w:rPr>
          <w:lang w:val="en-US"/>
          <w:rPrChange w:id="5038" w:author="Benoît Perez-Lamarque" w:date="2021-09-23T12:21:00Z">
            <w:rPr/>
          </w:rPrChange>
        </w:rPr>
      </w:pPr>
      <w:r w:rsidRPr="003501C7">
        <w:rPr>
          <w:lang w:val="en-US"/>
          <w:rPrChange w:id="5039" w:author="Benoît Perez-Lamarque" w:date="2021-09-23T12:21:00Z">
            <w:rPr/>
          </w:rPrChange>
        </w:rPr>
        <w:t>(a) Phylogenetic regressions: selection gradient</w:t>
      </w:r>
    </w:p>
    <w:p w14:paraId="61904851" w14:textId="77777777" w:rsidR="003501C7" w:rsidRPr="003501C7" w:rsidRDefault="003501C7" w:rsidP="003501C7">
      <w:pPr>
        <w:rPr>
          <w:lang w:val="en-US"/>
          <w:rPrChange w:id="5040" w:author="Benoît Perez-Lamarque" w:date="2021-09-23T12:21:00Z">
            <w:rPr/>
          </w:rPrChange>
        </w:rPr>
      </w:pPr>
    </w:p>
    <w:p w14:paraId="773322F0" w14:textId="77777777" w:rsidR="003501C7" w:rsidRPr="003501C7" w:rsidRDefault="003501C7" w:rsidP="003501C7">
      <w:pPr>
        <w:rPr>
          <w:lang w:val="en-US"/>
          <w:rPrChange w:id="5041" w:author="Benoît Perez-Lamarque" w:date="2021-09-23T12:21:00Z">
            <w:rPr/>
          </w:rPrChange>
        </w:rPr>
      </w:pPr>
    </w:p>
    <w:p w14:paraId="7FD05761" w14:textId="77777777" w:rsidR="003501C7" w:rsidRPr="003501C7" w:rsidRDefault="003501C7" w:rsidP="003501C7">
      <w:pPr>
        <w:rPr>
          <w:lang w:val="en-US"/>
          <w:rPrChange w:id="5042" w:author="Benoît Perez-Lamarque" w:date="2021-09-23T12:21:00Z">
            <w:rPr/>
          </w:rPrChange>
        </w:rPr>
      </w:pPr>
      <w:r w:rsidRPr="003501C7">
        <w:rPr>
          <w:lang w:val="en-US"/>
          <w:rPrChange w:id="5043" w:author="Benoît Perez-Lamarque" w:date="2021-09-23T12:21:00Z">
            <w:rPr/>
          </w:rPrChange>
        </w:rPr>
        <w:t>```{r tabledfsensitivity, include=TRUE}</w:t>
      </w:r>
    </w:p>
    <w:p w14:paraId="76B530BA" w14:textId="77777777" w:rsidR="003501C7" w:rsidRPr="003501C7" w:rsidRDefault="003501C7" w:rsidP="003501C7">
      <w:pPr>
        <w:rPr>
          <w:lang w:val="en-US"/>
          <w:rPrChange w:id="5044" w:author="Benoît Perez-Lamarque" w:date="2021-09-23T12:21:00Z">
            <w:rPr/>
          </w:rPrChange>
        </w:rPr>
      </w:pPr>
      <w:r w:rsidRPr="003501C7">
        <w:rPr>
          <w:lang w:val="en-US"/>
          <w:rPrChange w:id="5045" w:author="Benoît Perez-Lamarque" w:date="2021-09-23T12:21:00Z">
            <w:rPr/>
          </w:rPrChange>
        </w:rPr>
        <w:t>summarySensitivityGradient &lt;- summarySensitivityGradient[-(1:4),]</w:t>
      </w:r>
    </w:p>
    <w:p w14:paraId="201B3F97" w14:textId="77777777" w:rsidR="003501C7" w:rsidRPr="003501C7" w:rsidRDefault="003501C7" w:rsidP="003501C7">
      <w:pPr>
        <w:rPr>
          <w:lang w:val="en-US"/>
          <w:rPrChange w:id="5046" w:author="Benoît Perez-Lamarque" w:date="2021-09-23T12:21:00Z">
            <w:rPr/>
          </w:rPrChange>
        </w:rPr>
      </w:pPr>
      <w:r w:rsidRPr="003501C7">
        <w:rPr>
          <w:lang w:val="en-US"/>
          <w:rPrChange w:id="5047" w:author="Benoît Perez-Lamarque" w:date="2021-09-23T12:21:00Z">
            <w:rPr/>
          </w:rPrChange>
        </w:rPr>
        <w:t>rownames(summarySensitivityGradient) &lt;- NULL</w:t>
      </w:r>
    </w:p>
    <w:p w14:paraId="50634C9C" w14:textId="77777777" w:rsidR="003501C7" w:rsidRPr="003501C7" w:rsidRDefault="003501C7" w:rsidP="003501C7">
      <w:pPr>
        <w:rPr>
          <w:lang w:val="en-US"/>
          <w:rPrChange w:id="5048" w:author="Benoît Perez-Lamarque" w:date="2021-09-23T12:21:00Z">
            <w:rPr/>
          </w:rPrChange>
        </w:rPr>
      </w:pPr>
      <w:r w:rsidRPr="003501C7">
        <w:rPr>
          <w:lang w:val="en-US"/>
          <w:rPrChange w:id="5049" w:author="Benoît Perez-Lamarque" w:date="2021-09-23T12:21:00Z">
            <w:rPr/>
          </w:rPrChange>
        </w:rPr>
        <w:t>knitr::kable(summarySensitivityGradient, escape=TRUE, booktabs = TRUE, #Remove brain 1:3</w:t>
      </w:r>
    </w:p>
    <w:p w14:paraId="0C7EE4D3" w14:textId="77777777" w:rsidR="003501C7" w:rsidRPr="003501C7" w:rsidRDefault="003501C7" w:rsidP="003501C7">
      <w:pPr>
        <w:rPr>
          <w:lang w:val="en-US"/>
          <w:rPrChange w:id="5050" w:author="Benoît Perez-Lamarque" w:date="2021-09-23T12:21:00Z">
            <w:rPr/>
          </w:rPrChange>
        </w:rPr>
      </w:pPr>
      <w:r w:rsidRPr="003501C7">
        <w:rPr>
          <w:lang w:val="en-US"/>
          <w:rPrChange w:id="5051" w:author="Benoît Perez-Lamarque" w:date="2021-09-23T12:21:00Z">
            <w:rPr/>
          </w:rPrChange>
        </w:rPr>
        <w:t xml:space="preserve">             caption = "Sensitivity analysis of phylogenetic regressions to assess the relationship between speies sympatry and relative brain sizes | Depicted is the minimum and maximum </w:t>
      </w:r>
      <w:r w:rsidRPr="003501C7">
        <w:rPr>
          <w:lang w:val="en-US"/>
          <w:rPrChange w:id="5052" w:author="Benoît Perez-Lamarque" w:date="2021-09-23T12:21:00Z">
            <w:rPr/>
          </w:rPrChange>
        </w:rPr>
        <w:lastRenderedPageBreak/>
        <w:t xml:space="preserve">of estimates when one observation was removed at a time (DfBetas) or when varying the used phylogenetic tree and the data sampling (Phylogeny/Data).") %&gt;% </w:t>
      </w:r>
    </w:p>
    <w:p w14:paraId="7B1D388F" w14:textId="77777777" w:rsidR="003501C7" w:rsidRPr="003501C7" w:rsidRDefault="003501C7" w:rsidP="003501C7">
      <w:pPr>
        <w:rPr>
          <w:lang w:val="en-US"/>
          <w:rPrChange w:id="5053" w:author="Benoît Perez-Lamarque" w:date="2021-09-23T12:21:00Z">
            <w:rPr/>
          </w:rPrChange>
        </w:rPr>
      </w:pPr>
      <w:r w:rsidRPr="003501C7">
        <w:rPr>
          <w:lang w:val="en-US"/>
          <w:rPrChange w:id="5054" w:author="Benoît Perez-Lamarque" w:date="2021-09-23T12:21:00Z">
            <w:rPr/>
          </w:rPrChange>
        </w:rPr>
        <w:t xml:space="preserve">  kableExtra::kable_styling(latex_options = "striped") %&gt;%</w:t>
      </w:r>
    </w:p>
    <w:p w14:paraId="2B0FB1D9" w14:textId="77777777" w:rsidR="003501C7" w:rsidRPr="003501C7" w:rsidRDefault="003501C7" w:rsidP="003501C7">
      <w:pPr>
        <w:rPr>
          <w:lang w:val="en-US"/>
          <w:rPrChange w:id="5055" w:author="Benoît Perez-Lamarque" w:date="2021-09-23T12:21:00Z">
            <w:rPr/>
          </w:rPrChange>
        </w:rPr>
      </w:pPr>
      <w:r w:rsidRPr="003501C7">
        <w:rPr>
          <w:lang w:val="en-US"/>
          <w:rPrChange w:id="5056" w:author="Benoît Perez-Lamarque" w:date="2021-09-23T12:21:00Z">
            <w:rPr/>
          </w:rPrChange>
        </w:rPr>
        <w:t xml:space="preserve">  kableExtra::kable_styling(latex_options="scale_down") %&gt;%</w:t>
      </w:r>
    </w:p>
    <w:p w14:paraId="14269AE4" w14:textId="77777777" w:rsidR="003501C7" w:rsidRPr="003501C7" w:rsidRDefault="003501C7" w:rsidP="003501C7">
      <w:pPr>
        <w:rPr>
          <w:lang w:val="en-US"/>
          <w:rPrChange w:id="5057" w:author="Benoît Perez-Lamarque" w:date="2021-09-23T12:21:00Z">
            <w:rPr/>
          </w:rPrChange>
        </w:rPr>
      </w:pPr>
      <w:r w:rsidRPr="003501C7">
        <w:rPr>
          <w:lang w:val="en-US"/>
          <w:rPrChange w:id="5058" w:author="Benoît Perez-Lamarque" w:date="2021-09-23T12:21:00Z">
            <w:rPr/>
          </w:rPrChange>
        </w:rPr>
        <w:t xml:space="preserve">  kableExtra::kable_styling(latex_options = "HOLD_position") %&gt;%</w:t>
      </w:r>
    </w:p>
    <w:p w14:paraId="2810D421" w14:textId="77777777" w:rsidR="003501C7" w:rsidRPr="003501C7" w:rsidRDefault="003501C7" w:rsidP="003501C7">
      <w:pPr>
        <w:rPr>
          <w:lang w:val="en-US"/>
          <w:rPrChange w:id="5059" w:author="Benoît Perez-Lamarque" w:date="2021-09-23T12:21:00Z">
            <w:rPr/>
          </w:rPrChange>
        </w:rPr>
      </w:pPr>
      <w:r w:rsidRPr="003501C7">
        <w:rPr>
          <w:lang w:val="en-US"/>
          <w:rPrChange w:id="5060" w:author="Benoît Perez-Lamarque" w:date="2021-09-23T12:21:00Z">
            <w:rPr/>
          </w:rPrChange>
        </w:rPr>
        <w:t xml:space="preserve">  kableExtra::add_header_above(c("Regression" = 2, "DfBetas" = 3, "Phylogeny/Data" = 3))</w:t>
      </w:r>
    </w:p>
    <w:p w14:paraId="28A6AB6A" w14:textId="77777777" w:rsidR="003501C7" w:rsidRPr="003501C7" w:rsidRDefault="003501C7" w:rsidP="003501C7">
      <w:pPr>
        <w:rPr>
          <w:lang w:val="en-US"/>
          <w:rPrChange w:id="5061" w:author="Benoît Perez-Lamarque" w:date="2021-09-23T12:21:00Z">
            <w:rPr/>
          </w:rPrChange>
        </w:rPr>
      </w:pPr>
      <w:r w:rsidRPr="003501C7">
        <w:rPr>
          <w:lang w:val="en-US"/>
          <w:rPrChange w:id="5062" w:author="Benoît Perez-Lamarque" w:date="2021-09-23T12:21:00Z">
            <w:rPr/>
          </w:rPrChange>
        </w:rPr>
        <w:t>```</w:t>
      </w:r>
    </w:p>
    <w:p w14:paraId="1D0AC88B" w14:textId="77777777" w:rsidR="003501C7" w:rsidRPr="003501C7" w:rsidRDefault="003501C7" w:rsidP="003501C7">
      <w:pPr>
        <w:rPr>
          <w:lang w:val="en-US"/>
          <w:rPrChange w:id="5063" w:author="Benoît Perez-Lamarque" w:date="2021-09-23T12:21:00Z">
            <w:rPr/>
          </w:rPrChange>
        </w:rPr>
      </w:pPr>
    </w:p>
    <w:p w14:paraId="41BC3777" w14:textId="77777777" w:rsidR="003501C7" w:rsidRPr="003501C7" w:rsidRDefault="003501C7" w:rsidP="003501C7">
      <w:pPr>
        <w:rPr>
          <w:lang w:val="en-US"/>
          <w:rPrChange w:id="5064" w:author="Benoît Perez-Lamarque" w:date="2021-09-23T12:21:00Z">
            <w:rPr/>
          </w:rPrChange>
        </w:rPr>
      </w:pPr>
      <w:r w:rsidRPr="003501C7">
        <w:rPr>
          <w:lang w:val="en-US"/>
          <w:rPrChange w:id="5065" w:author="Benoît Perez-Lamarque" w:date="2021-09-23T12:21:00Z">
            <w:rPr/>
          </w:rPrChange>
        </w:rPr>
        <w:t>\newpage</w:t>
      </w:r>
    </w:p>
    <w:p w14:paraId="6CA8A832" w14:textId="77777777" w:rsidR="003501C7" w:rsidRPr="003501C7" w:rsidRDefault="003501C7" w:rsidP="003501C7">
      <w:pPr>
        <w:rPr>
          <w:lang w:val="en-US"/>
          <w:rPrChange w:id="5066" w:author="Benoît Perez-Lamarque" w:date="2021-09-23T12:21:00Z">
            <w:rPr/>
          </w:rPrChange>
        </w:rPr>
      </w:pPr>
    </w:p>
    <w:p w14:paraId="1D496972" w14:textId="77777777" w:rsidR="003501C7" w:rsidRPr="003501C7" w:rsidRDefault="003501C7" w:rsidP="003501C7">
      <w:pPr>
        <w:rPr>
          <w:lang w:val="en-US"/>
          <w:rPrChange w:id="5067" w:author="Benoît Perez-Lamarque" w:date="2021-09-23T12:21:00Z">
            <w:rPr/>
          </w:rPrChange>
        </w:rPr>
      </w:pPr>
      <w:r w:rsidRPr="003501C7">
        <w:rPr>
          <w:lang w:val="en-US"/>
          <w:rPrChange w:id="5068" w:author="Benoît Perez-Lamarque" w:date="2021-09-23T12:21:00Z">
            <w:rPr/>
          </w:rPrChange>
        </w:rPr>
        <w:t>(b) Phylogenetic regressions: diversification and brain size</w:t>
      </w:r>
    </w:p>
    <w:p w14:paraId="245F07D1" w14:textId="77777777" w:rsidR="003501C7" w:rsidRPr="003501C7" w:rsidRDefault="003501C7" w:rsidP="003501C7">
      <w:pPr>
        <w:rPr>
          <w:lang w:val="en-US"/>
          <w:rPrChange w:id="5069" w:author="Benoît Perez-Lamarque" w:date="2021-09-23T12:21:00Z">
            <w:rPr/>
          </w:rPrChange>
        </w:rPr>
      </w:pPr>
    </w:p>
    <w:p w14:paraId="6CBBA8C0" w14:textId="77777777" w:rsidR="003501C7" w:rsidRPr="003501C7" w:rsidRDefault="003501C7" w:rsidP="003501C7">
      <w:pPr>
        <w:rPr>
          <w:lang w:val="en-US"/>
          <w:rPrChange w:id="5070" w:author="Benoît Perez-Lamarque" w:date="2021-09-23T12:21:00Z">
            <w:rPr/>
          </w:rPrChange>
        </w:rPr>
      </w:pPr>
    </w:p>
    <w:p w14:paraId="7645C70E" w14:textId="77777777" w:rsidR="003501C7" w:rsidRPr="003501C7" w:rsidRDefault="003501C7" w:rsidP="003501C7">
      <w:pPr>
        <w:rPr>
          <w:lang w:val="en-US"/>
          <w:rPrChange w:id="5071" w:author="Benoît Perez-Lamarque" w:date="2021-09-23T12:21:00Z">
            <w:rPr/>
          </w:rPrChange>
        </w:rPr>
      </w:pPr>
      <w:r w:rsidRPr="003501C7">
        <w:rPr>
          <w:lang w:val="en-US"/>
          <w:rPrChange w:id="5072" w:author="Benoît Perez-Lamarque" w:date="2021-09-23T12:21:00Z">
            <w:rPr/>
          </w:rPrChange>
        </w:rPr>
        <w:t>```{r tabledfsensitivity2, include=TRUE}</w:t>
      </w:r>
    </w:p>
    <w:p w14:paraId="6DF26748" w14:textId="77777777" w:rsidR="003501C7" w:rsidRPr="003501C7" w:rsidRDefault="003501C7" w:rsidP="003501C7">
      <w:pPr>
        <w:rPr>
          <w:lang w:val="en-US"/>
          <w:rPrChange w:id="5073" w:author="Benoît Perez-Lamarque" w:date="2021-09-23T12:21:00Z">
            <w:rPr/>
          </w:rPrChange>
        </w:rPr>
      </w:pPr>
      <w:r w:rsidRPr="003501C7">
        <w:rPr>
          <w:lang w:val="en-US"/>
          <w:rPrChange w:id="5074" w:author="Benoît Perez-Lamarque" w:date="2021-09-23T12:21:00Z">
            <w:rPr/>
          </w:rPrChange>
        </w:rPr>
        <w:t>summarySensitivityDiversification &lt;- summarySensitivityDiversification[-(1:3),]</w:t>
      </w:r>
    </w:p>
    <w:p w14:paraId="07713776" w14:textId="77777777" w:rsidR="003501C7" w:rsidRPr="003501C7" w:rsidRDefault="003501C7" w:rsidP="003501C7">
      <w:pPr>
        <w:rPr>
          <w:lang w:val="en-US"/>
          <w:rPrChange w:id="5075" w:author="Benoît Perez-Lamarque" w:date="2021-09-23T12:21:00Z">
            <w:rPr/>
          </w:rPrChange>
        </w:rPr>
      </w:pPr>
      <w:r w:rsidRPr="003501C7">
        <w:rPr>
          <w:lang w:val="en-US"/>
          <w:rPrChange w:id="5076" w:author="Benoît Perez-Lamarque" w:date="2021-09-23T12:21:00Z">
            <w:rPr/>
          </w:rPrChange>
        </w:rPr>
        <w:t>rownames(summarySensitivityDiversification) &lt;- NULL</w:t>
      </w:r>
    </w:p>
    <w:p w14:paraId="1D69588D" w14:textId="77777777" w:rsidR="003501C7" w:rsidRPr="003501C7" w:rsidRDefault="003501C7" w:rsidP="003501C7">
      <w:pPr>
        <w:rPr>
          <w:lang w:val="en-US"/>
          <w:rPrChange w:id="5077" w:author="Benoît Perez-Lamarque" w:date="2021-09-23T12:21:00Z">
            <w:rPr/>
          </w:rPrChange>
        </w:rPr>
      </w:pPr>
      <w:r w:rsidRPr="003501C7">
        <w:rPr>
          <w:lang w:val="en-US"/>
          <w:rPrChange w:id="5078" w:author="Benoît Perez-Lamarque" w:date="2021-09-23T12:21:00Z">
            <w:rPr/>
          </w:rPrChange>
        </w:rPr>
        <w:t>knitr::kable(summarySensitivityDiversification[,-c(3,4,5)], escape=TRUE, booktabs = TRUE, #Remove brain 1:3</w:t>
      </w:r>
    </w:p>
    <w:p w14:paraId="6D76D2EA" w14:textId="77777777" w:rsidR="003501C7" w:rsidRPr="003501C7" w:rsidRDefault="003501C7" w:rsidP="003501C7">
      <w:pPr>
        <w:rPr>
          <w:lang w:val="en-US"/>
          <w:rPrChange w:id="5079" w:author="Benoît Perez-Lamarque" w:date="2021-09-23T12:21:00Z">
            <w:rPr/>
          </w:rPrChange>
        </w:rPr>
      </w:pPr>
      <w:r w:rsidRPr="003501C7">
        <w:rPr>
          <w:lang w:val="en-US"/>
          <w:rPrChange w:id="5080" w:author="Benoît Perez-Lamarque" w:date="2021-09-23T12:21:00Z">
            <w:rPr/>
          </w:rPrChange>
        </w:rPr>
        <w:t xml:space="preserve">             caption = "Sensitivity analysis of phylogenetic regressions to detect the assess the relationship between species diversifition and relative brain sizes| Depicted is the minimum and maximum of estimates when varying the used phylogenetic tree and the data sampling (Phylogeny/Data), or when the sampling fraction varied (Sampling fraction).") %&gt;% </w:t>
      </w:r>
    </w:p>
    <w:p w14:paraId="028655F8" w14:textId="77777777" w:rsidR="003501C7" w:rsidRPr="003501C7" w:rsidRDefault="003501C7" w:rsidP="003501C7">
      <w:pPr>
        <w:rPr>
          <w:lang w:val="en-US"/>
          <w:rPrChange w:id="5081" w:author="Benoît Perez-Lamarque" w:date="2021-09-23T12:21:00Z">
            <w:rPr/>
          </w:rPrChange>
        </w:rPr>
      </w:pPr>
      <w:r w:rsidRPr="003501C7">
        <w:rPr>
          <w:lang w:val="en-US"/>
          <w:rPrChange w:id="5082" w:author="Benoît Perez-Lamarque" w:date="2021-09-23T12:21:00Z">
            <w:rPr/>
          </w:rPrChange>
        </w:rPr>
        <w:t xml:space="preserve">  kableExtra::kable_styling(latex_options = "striped") %&gt;%</w:t>
      </w:r>
    </w:p>
    <w:p w14:paraId="769CC16A" w14:textId="77777777" w:rsidR="003501C7" w:rsidRPr="003501C7" w:rsidRDefault="003501C7" w:rsidP="003501C7">
      <w:pPr>
        <w:rPr>
          <w:lang w:val="en-US"/>
          <w:rPrChange w:id="5083" w:author="Benoît Perez-Lamarque" w:date="2021-09-23T12:21:00Z">
            <w:rPr/>
          </w:rPrChange>
        </w:rPr>
      </w:pPr>
      <w:r w:rsidRPr="003501C7">
        <w:rPr>
          <w:lang w:val="en-US"/>
          <w:rPrChange w:id="5084" w:author="Benoît Perez-Lamarque" w:date="2021-09-23T12:21:00Z">
            <w:rPr/>
          </w:rPrChange>
        </w:rPr>
        <w:t xml:space="preserve">  kableExtra::kable_styling(latex_options="scale_down") %&gt;%</w:t>
      </w:r>
    </w:p>
    <w:p w14:paraId="76B4F3CC" w14:textId="77777777" w:rsidR="003501C7" w:rsidRPr="003501C7" w:rsidRDefault="003501C7" w:rsidP="003501C7">
      <w:pPr>
        <w:rPr>
          <w:lang w:val="en-US"/>
          <w:rPrChange w:id="5085" w:author="Benoît Perez-Lamarque" w:date="2021-09-23T12:21:00Z">
            <w:rPr/>
          </w:rPrChange>
        </w:rPr>
      </w:pPr>
      <w:r w:rsidRPr="003501C7">
        <w:rPr>
          <w:lang w:val="en-US"/>
          <w:rPrChange w:id="5086" w:author="Benoît Perez-Lamarque" w:date="2021-09-23T12:21:00Z">
            <w:rPr/>
          </w:rPrChange>
        </w:rPr>
        <w:t xml:space="preserve">  kableExtra::kable_styling(latex_options = "HOLD_position") %&gt;%</w:t>
      </w:r>
    </w:p>
    <w:p w14:paraId="16F9C66F" w14:textId="77777777" w:rsidR="003501C7" w:rsidRPr="003501C7" w:rsidRDefault="003501C7" w:rsidP="003501C7">
      <w:pPr>
        <w:rPr>
          <w:lang w:val="en-US"/>
          <w:rPrChange w:id="5087" w:author="Benoît Perez-Lamarque" w:date="2021-09-23T12:21:00Z">
            <w:rPr/>
          </w:rPrChange>
        </w:rPr>
      </w:pPr>
      <w:r w:rsidRPr="003501C7">
        <w:rPr>
          <w:lang w:val="en-US"/>
          <w:rPrChange w:id="5088" w:author="Benoît Perez-Lamarque" w:date="2021-09-23T12:21:00Z">
            <w:rPr/>
          </w:rPrChange>
        </w:rPr>
        <w:t xml:space="preserve">  kableExtra::add_header_above(c("Regression" = 2, "Phylogeny/Data" = 3, "Sampling fraction" = 3))</w:t>
      </w:r>
    </w:p>
    <w:p w14:paraId="073E4467" w14:textId="77777777" w:rsidR="003501C7" w:rsidRPr="003501C7" w:rsidRDefault="003501C7" w:rsidP="003501C7">
      <w:pPr>
        <w:rPr>
          <w:lang w:val="en-US"/>
          <w:rPrChange w:id="5089" w:author="Benoît Perez-Lamarque" w:date="2021-09-23T12:21:00Z">
            <w:rPr/>
          </w:rPrChange>
        </w:rPr>
      </w:pPr>
      <w:r w:rsidRPr="003501C7">
        <w:rPr>
          <w:lang w:val="en-US"/>
          <w:rPrChange w:id="5090" w:author="Benoît Perez-Lamarque" w:date="2021-09-23T12:21:00Z">
            <w:rPr/>
          </w:rPrChange>
        </w:rPr>
        <w:t>```</w:t>
      </w:r>
    </w:p>
    <w:p w14:paraId="7AD2E01B" w14:textId="77777777" w:rsidR="003501C7" w:rsidRPr="003501C7" w:rsidRDefault="003501C7" w:rsidP="003501C7">
      <w:pPr>
        <w:rPr>
          <w:lang w:val="en-US"/>
          <w:rPrChange w:id="5091" w:author="Benoît Perez-Lamarque" w:date="2021-09-23T12:21:00Z">
            <w:rPr/>
          </w:rPrChange>
        </w:rPr>
      </w:pPr>
    </w:p>
    <w:p w14:paraId="06EC70F6" w14:textId="77777777" w:rsidR="003501C7" w:rsidRPr="003501C7" w:rsidRDefault="003501C7" w:rsidP="003501C7">
      <w:pPr>
        <w:rPr>
          <w:lang w:val="en-US"/>
          <w:rPrChange w:id="5092" w:author="Benoît Perez-Lamarque" w:date="2021-09-23T12:21:00Z">
            <w:rPr/>
          </w:rPrChange>
        </w:rPr>
      </w:pPr>
      <w:r w:rsidRPr="003501C7">
        <w:rPr>
          <w:lang w:val="en-US"/>
          <w:rPrChange w:id="5093" w:author="Benoît Perez-Lamarque" w:date="2021-09-23T12:21:00Z">
            <w:rPr/>
          </w:rPrChange>
        </w:rPr>
        <w:t>\newpage</w:t>
      </w:r>
    </w:p>
    <w:p w14:paraId="37B6384D" w14:textId="77777777" w:rsidR="003501C7" w:rsidRPr="003501C7" w:rsidRDefault="003501C7" w:rsidP="003501C7">
      <w:pPr>
        <w:rPr>
          <w:lang w:val="en-US"/>
          <w:rPrChange w:id="5094" w:author="Benoît Perez-Lamarque" w:date="2021-09-23T12:21:00Z">
            <w:rPr/>
          </w:rPrChange>
        </w:rPr>
      </w:pPr>
    </w:p>
    <w:p w14:paraId="649ABEE2" w14:textId="77777777" w:rsidR="003501C7" w:rsidRPr="003501C7" w:rsidRDefault="003501C7" w:rsidP="003501C7">
      <w:pPr>
        <w:rPr>
          <w:lang w:val="en-US"/>
          <w:rPrChange w:id="5095" w:author="Benoît Perez-Lamarque" w:date="2021-09-23T12:21:00Z">
            <w:rPr/>
          </w:rPrChange>
        </w:rPr>
      </w:pPr>
      <w:r w:rsidRPr="003501C7">
        <w:rPr>
          <w:lang w:val="en-US"/>
          <w:rPrChange w:id="5096" w:author="Benoît Perez-Lamarque" w:date="2021-09-23T12:21:00Z">
            <w:rPr/>
          </w:rPrChange>
        </w:rPr>
        <w:t>(b) Phylogenetic regressions: diversification and sympatry</w:t>
      </w:r>
    </w:p>
    <w:p w14:paraId="1F99C6EF" w14:textId="77777777" w:rsidR="003501C7" w:rsidRPr="003501C7" w:rsidRDefault="003501C7" w:rsidP="003501C7">
      <w:pPr>
        <w:rPr>
          <w:lang w:val="en-US"/>
          <w:rPrChange w:id="5097" w:author="Benoît Perez-Lamarque" w:date="2021-09-23T12:21:00Z">
            <w:rPr/>
          </w:rPrChange>
        </w:rPr>
      </w:pPr>
    </w:p>
    <w:p w14:paraId="697188B4" w14:textId="77777777" w:rsidR="003501C7" w:rsidRPr="003501C7" w:rsidRDefault="003501C7" w:rsidP="003501C7">
      <w:pPr>
        <w:rPr>
          <w:lang w:val="en-US"/>
          <w:rPrChange w:id="5098" w:author="Benoît Perez-Lamarque" w:date="2021-09-23T12:21:00Z">
            <w:rPr/>
          </w:rPrChange>
        </w:rPr>
      </w:pPr>
      <w:r w:rsidRPr="003501C7">
        <w:rPr>
          <w:lang w:val="en-US"/>
          <w:rPrChange w:id="5099" w:author="Benoît Perez-Lamarque" w:date="2021-09-23T12:21:00Z">
            <w:rPr/>
          </w:rPrChange>
        </w:rPr>
        <w:t>```{r tabledfsensitivity3, include=TRUE}</w:t>
      </w:r>
    </w:p>
    <w:p w14:paraId="43963EFA" w14:textId="77777777" w:rsidR="003501C7" w:rsidRPr="003501C7" w:rsidRDefault="003501C7" w:rsidP="003501C7">
      <w:pPr>
        <w:rPr>
          <w:lang w:val="en-US"/>
          <w:rPrChange w:id="5100" w:author="Benoît Perez-Lamarque" w:date="2021-09-23T12:21:00Z">
            <w:rPr/>
          </w:rPrChange>
        </w:rPr>
      </w:pPr>
      <w:r w:rsidRPr="003501C7">
        <w:rPr>
          <w:lang w:val="en-US"/>
          <w:rPrChange w:id="5101" w:author="Benoît Perez-Lamarque" w:date="2021-09-23T12:21:00Z">
            <w:rPr/>
          </w:rPrChange>
        </w:rPr>
        <w:t>knitr::kable(summarySensitivitydiversificationAndSympatry, escape=TRUE, booktabs = TRUE,</w:t>
      </w:r>
    </w:p>
    <w:p w14:paraId="75FAD1A3" w14:textId="77777777" w:rsidR="003501C7" w:rsidRPr="003501C7" w:rsidRDefault="003501C7" w:rsidP="003501C7">
      <w:pPr>
        <w:rPr>
          <w:lang w:val="en-US"/>
          <w:rPrChange w:id="5102" w:author="Benoît Perez-Lamarque" w:date="2021-09-23T12:21:00Z">
            <w:rPr/>
          </w:rPrChange>
        </w:rPr>
      </w:pPr>
      <w:r w:rsidRPr="003501C7">
        <w:rPr>
          <w:lang w:val="en-US"/>
          <w:rPrChange w:id="5103" w:author="Benoît Perez-Lamarque" w:date="2021-09-23T12:21:00Z">
            <w:rPr/>
          </w:rPrChange>
        </w:rPr>
        <w:t xml:space="preserve">             caption = "Sensitivity analysis of phylogenetic regressions to assess the selection diversificationAndSympatry direction | Depicted is the minimum and maximum of estimates when one observation was removed at a time (DfBetas) or when varying the used phylogenetic tree and the data sampling (Phylogeny/Data)") %&gt;% </w:t>
      </w:r>
    </w:p>
    <w:p w14:paraId="32494BBB" w14:textId="77777777" w:rsidR="003501C7" w:rsidRPr="003501C7" w:rsidRDefault="003501C7" w:rsidP="003501C7">
      <w:pPr>
        <w:rPr>
          <w:lang w:val="en-US"/>
          <w:rPrChange w:id="5104" w:author="Benoît Perez-Lamarque" w:date="2021-09-23T12:21:00Z">
            <w:rPr/>
          </w:rPrChange>
        </w:rPr>
      </w:pPr>
      <w:r w:rsidRPr="003501C7">
        <w:rPr>
          <w:lang w:val="en-US"/>
          <w:rPrChange w:id="5105" w:author="Benoît Perez-Lamarque" w:date="2021-09-23T12:21:00Z">
            <w:rPr/>
          </w:rPrChange>
        </w:rPr>
        <w:t xml:space="preserve">  kableExtra::kable_styling(latex_options = "striped") %&gt;%</w:t>
      </w:r>
    </w:p>
    <w:p w14:paraId="40EB25F7" w14:textId="77777777" w:rsidR="003501C7" w:rsidRPr="003501C7" w:rsidRDefault="003501C7" w:rsidP="003501C7">
      <w:pPr>
        <w:rPr>
          <w:lang w:val="en-US"/>
          <w:rPrChange w:id="5106" w:author="Benoît Perez-Lamarque" w:date="2021-09-23T12:21:00Z">
            <w:rPr/>
          </w:rPrChange>
        </w:rPr>
      </w:pPr>
      <w:r w:rsidRPr="003501C7">
        <w:rPr>
          <w:lang w:val="en-US"/>
          <w:rPrChange w:id="5107" w:author="Benoît Perez-Lamarque" w:date="2021-09-23T12:21:00Z">
            <w:rPr/>
          </w:rPrChange>
        </w:rPr>
        <w:t xml:space="preserve">  kableExtra::kable_styling(latex_options="scale_down") %&gt;%</w:t>
      </w:r>
    </w:p>
    <w:p w14:paraId="181C5730" w14:textId="77777777" w:rsidR="003501C7" w:rsidRPr="003501C7" w:rsidRDefault="003501C7" w:rsidP="003501C7">
      <w:pPr>
        <w:rPr>
          <w:lang w:val="en-US"/>
          <w:rPrChange w:id="5108" w:author="Benoît Perez-Lamarque" w:date="2021-09-23T12:21:00Z">
            <w:rPr/>
          </w:rPrChange>
        </w:rPr>
      </w:pPr>
      <w:r w:rsidRPr="003501C7">
        <w:rPr>
          <w:lang w:val="en-US"/>
          <w:rPrChange w:id="5109" w:author="Benoît Perez-Lamarque" w:date="2021-09-23T12:21:00Z">
            <w:rPr/>
          </w:rPrChange>
        </w:rPr>
        <w:t xml:space="preserve">  kableExtra::add_header_above(c("Model:" = 2, "DfBetas" = 3, "Phylogeny/Data" = 3, "Sampling fraction"))</w:t>
      </w:r>
    </w:p>
    <w:p w14:paraId="124999D7" w14:textId="77777777" w:rsidR="003501C7" w:rsidRPr="003501C7" w:rsidRDefault="003501C7" w:rsidP="003501C7">
      <w:pPr>
        <w:rPr>
          <w:lang w:val="en-US"/>
          <w:rPrChange w:id="5110" w:author="Benoît Perez-Lamarque" w:date="2021-09-23T12:21:00Z">
            <w:rPr/>
          </w:rPrChange>
        </w:rPr>
      </w:pPr>
    </w:p>
    <w:p w14:paraId="2C9F98EF" w14:textId="77777777" w:rsidR="003501C7" w:rsidRPr="003501C7" w:rsidRDefault="003501C7" w:rsidP="003501C7">
      <w:pPr>
        <w:rPr>
          <w:lang w:val="en-US"/>
          <w:rPrChange w:id="5111" w:author="Benoît Perez-Lamarque" w:date="2021-09-23T12:21:00Z">
            <w:rPr/>
          </w:rPrChange>
        </w:rPr>
      </w:pPr>
      <w:r w:rsidRPr="003501C7">
        <w:rPr>
          <w:lang w:val="en-US"/>
          <w:rPrChange w:id="5112" w:author="Benoît Perez-Lamarque" w:date="2021-09-23T12:21:00Z">
            <w:rPr/>
          </w:rPrChange>
        </w:rPr>
        <w:t>```</w:t>
      </w:r>
    </w:p>
    <w:p w14:paraId="01BADBC6" w14:textId="77777777" w:rsidR="003501C7" w:rsidRPr="003501C7" w:rsidRDefault="003501C7" w:rsidP="003501C7">
      <w:pPr>
        <w:rPr>
          <w:lang w:val="en-US"/>
          <w:rPrChange w:id="5113" w:author="Benoît Perez-Lamarque" w:date="2021-09-23T12:21:00Z">
            <w:rPr/>
          </w:rPrChange>
        </w:rPr>
      </w:pPr>
    </w:p>
    <w:p w14:paraId="788DF153" w14:textId="77777777" w:rsidR="003501C7" w:rsidRPr="003501C7" w:rsidRDefault="003501C7" w:rsidP="003501C7">
      <w:pPr>
        <w:rPr>
          <w:lang w:val="en-US"/>
          <w:rPrChange w:id="5114" w:author="Benoît Perez-Lamarque" w:date="2021-09-23T12:21:00Z">
            <w:rPr/>
          </w:rPrChange>
        </w:rPr>
      </w:pPr>
      <w:r w:rsidRPr="003501C7">
        <w:rPr>
          <w:lang w:val="en-US"/>
          <w:rPrChange w:id="5115" w:author="Benoît Perez-Lamarque" w:date="2021-09-23T12:21:00Z">
            <w:rPr/>
          </w:rPrChange>
        </w:rPr>
        <w:t>\newpage</w:t>
      </w:r>
    </w:p>
    <w:p w14:paraId="786FF869" w14:textId="77777777" w:rsidR="003501C7" w:rsidRPr="003501C7" w:rsidRDefault="003501C7" w:rsidP="003501C7">
      <w:pPr>
        <w:rPr>
          <w:lang w:val="en-US"/>
          <w:rPrChange w:id="5116" w:author="Benoît Perez-Lamarque" w:date="2021-09-23T12:21:00Z">
            <w:rPr/>
          </w:rPrChange>
        </w:rPr>
      </w:pPr>
      <w:r w:rsidRPr="003501C7">
        <w:rPr>
          <w:lang w:val="en-US"/>
          <w:rPrChange w:id="5117" w:author="Benoît Perez-Lamarque" w:date="2021-09-23T12:21:00Z">
            <w:rPr/>
          </w:rPrChange>
        </w:rPr>
        <w:lastRenderedPageBreak/>
        <w:t>### Model assumptions</w:t>
      </w:r>
    </w:p>
    <w:p w14:paraId="7A99BD44" w14:textId="77777777" w:rsidR="003501C7" w:rsidRPr="003501C7" w:rsidRDefault="003501C7" w:rsidP="003501C7">
      <w:pPr>
        <w:rPr>
          <w:lang w:val="en-US"/>
          <w:rPrChange w:id="5118" w:author="Benoît Perez-Lamarque" w:date="2021-09-23T12:21:00Z">
            <w:rPr/>
          </w:rPrChange>
        </w:rPr>
      </w:pPr>
    </w:p>
    <w:p w14:paraId="76FED3E8" w14:textId="77777777" w:rsidR="003501C7" w:rsidRPr="003501C7" w:rsidRDefault="003501C7" w:rsidP="003501C7">
      <w:pPr>
        <w:rPr>
          <w:lang w:val="en-US"/>
          <w:rPrChange w:id="5119" w:author="Benoît Perez-Lamarque" w:date="2021-09-23T12:21:00Z">
            <w:rPr/>
          </w:rPrChange>
        </w:rPr>
      </w:pPr>
      <w:r w:rsidRPr="003501C7">
        <w:rPr>
          <w:lang w:val="en-US"/>
          <w:rPrChange w:id="5120" w:author="Benoît Perez-Lamarque" w:date="2021-09-23T12:21:00Z">
            <w:rPr/>
          </w:rPrChange>
        </w:rPr>
        <w:t xml:space="preserve">We present below the visual assessment of linear modelling assumptions (histogram of residuals, Q-Q plot, and scatterplot of fitted values vs residuals). </w:t>
      </w:r>
    </w:p>
    <w:p w14:paraId="29147560" w14:textId="77777777" w:rsidR="003501C7" w:rsidRPr="003501C7" w:rsidRDefault="003501C7" w:rsidP="003501C7">
      <w:pPr>
        <w:rPr>
          <w:lang w:val="en-US"/>
          <w:rPrChange w:id="5121" w:author="Benoît Perez-Lamarque" w:date="2021-09-23T12:21:00Z">
            <w:rPr/>
          </w:rPrChange>
        </w:rPr>
      </w:pPr>
    </w:p>
    <w:p w14:paraId="10E7B4BA" w14:textId="77777777" w:rsidR="003501C7" w:rsidRPr="003501C7" w:rsidRDefault="003501C7" w:rsidP="003501C7">
      <w:pPr>
        <w:rPr>
          <w:lang w:val="en-US"/>
          <w:rPrChange w:id="5122" w:author="Benoît Perez-Lamarque" w:date="2021-09-23T12:21:00Z">
            <w:rPr/>
          </w:rPrChange>
        </w:rPr>
      </w:pPr>
      <w:r w:rsidRPr="003501C7">
        <w:rPr>
          <w:lang w:val="en-US"/>
          <w:rPrChange w:id="5123" w:author="Benoît Perez-Lamarque" w:date="2021-09-23T12:21:00Z">
            <w:rPr/>
          </w:rPrChange>
        </w:rPr>
        <w:t>(a) Phylogenetic regressions: selection gradient</w:t>
      </w:r>
    </w:p>
    <w:p w14:paraId="240CF6AC" w14:textId="77777777" w:rsidR="003501C7" w:rsidRPr="003501C7" w:rsidRDefault="003501C7" w:rsidP="003501C7">
      <w:pPr>
        <w:rPr>
          <w:lang w:val="en-US"/>
          <w:rPrChange w:id="5124" w:author="Benoît Perez-Lamarque" w:date="2021-09-23T12:21:00Z">
            <w:rPr/>
          </w:rPrChange>
        </w:rPr>
      </w:pPr>
    </w:p>
    <w:p w14:paraId="205FF9AE" w14:textId="77777777" w:rsidR="003501C7" w:rsidRPr="003501C7" w:rsidRDefault="003501C7" w:rsidP="003501C7">
      <w:pPr>
        <w:rPr>
          <w:lang w:val="en-US"/>
          <w:rPrChange w:id="5125" w:author="Benoît Perez-Lamarque" w:date="2021-09-23T12:21:00Z">
            <w:rPr/>
          </w:rPrChange>
        </w:rPr>
      </w:pPr>
      <w:r w:rsidRPr="003501C7">
        <w:rPr>
          <w:lang w:val="en-US"/>
          <w:rPrChange w:id="5126" w:author="Benoît Perez-Lamarque" w:date="2021-09-23T12:21:00Z">
            <w:rPr/>
          </w:rPrChange>
        </w:rPr>
        <w:t>```{r modelAssumption, include=TRUE, warning = FALSE, message = FALSE, fig.width=7, fig.height=4.5, fig.cap="Model assumption check 'Brain size and sympatry' | Depicted are the histogram of residuals, the Q-Q plot, and the scatter plot of the fitted values *vs* the residuals."}</w:t>
      </w:r>
    </w:p>
    <w:p w14:paraId="1CFA4FD8" w14:textId="77777777" w:rsidR="003501C7" w:rsidRPr="003501C7" w:rsidRDefault="003501C7" w:rsidP="003501C7">
      <w:pPr>
        <w:rPr>
          <w:lang w:val="en-US"/>
          <w:rPrChange w:id="5127" w:author="Benoît Perez-Lamarque" w:date="2021-09-23T12:21:00Z">
            <w:rPr/>
          </w:rPrChange>
        </w:rPr>
      </w:pPr>
      <w:r w:rsidRPr="003501C7">
        <w:rPr>
          <w:lang w:val="en-US"/>
          <w:rPrChange w:id="5128" w:author="Benoît Perez-Lamarque" w:date="2021-09-23T12:21:00Z">
            <w:rPr/>
          </w:rPrChange>
        </w:rPr>
        <w:t>for(a in 1:length(traitName)){</w:t>
      </w:r>
    </w:p>
    <w:p w14:paraId="49D5DDD2" w14:textId="77777777" w:rsidR="003501C7" w:rsidRPr="003501C7" w:rsidRDefault="003501C7" w:rsidP="003501C7">
      <w:pPr>
        <w:rPr>
          <w:lang w:val="en-US"/>
          <w:rPrChange w:id="5129" w:author="Benoît Perez-Lamarque" w:date="2021-09-23T12:21:00Z">
            <w:rPr/>
          </w:rPrChange>
        </w:rPr>
      </w:pPr>
      <w:r w:rsidRPr="003501C7">
        <w:rPr>
          <w:lang w:val="en-US"/>
          <w:rPrChange w:id="5130" w:author="Benoît Perez-Lamarque" w:date="2021-09-23T12:21:00Z">
            <w:rPr/>
          </w:rPrChange>
        </w:rPr>
        <w:t xml:space="preserve">  if(a!=2){#Remove brain</w:t>
      </w:r>
    </w:p>
    <w:p w14:paraId="2CAB9EA7" w14:textId="77777777" w:rsidR="003501C7" w:rsidRPr="003501C7" w:rsidRDefault="003501C7" w:rsidP="003501C7">
      <w:pPr>
        <w:rPr>
          <w:lang w:val="en-US"/>
          <w:rPrChange w:id="5131" w:author="Benoît Perez-Lamarque" w:date="2021-09-23T12:21:00Z">
            <w:rPr/>
          </w:rPrChange>
        </w:rPr>
      </w:pPr>
      <w:r w:rsidRPr="003501C7">
        <w:rPr>
          <w:lang w:val="en-US"/>
          <w:rPrChange w:id="5132" w:author="Benoît Perez-Lamarque" w:date="2021-09-23T12:21:00Z">
            <w:rPr/>
          </w:rPrChange>
        </w:rPr>
        <w:t xml:space="preserve">    model &lt;- get(paste("modelBrain", traitName[a], sep="_"))</w:t>
      </w:r>
    </w:p>
    <w:p w14:paraId="4EF22C95" w14:textId="77777777" w:rsidR="003501C7" w:rsidRPr="003501C7" w:rsidRDefault="003501C7" w:rsidP="003501C7">
      <w:pPr>
        <w:rPr>
          <w:lang w:val="en-US"/>
          <w:rPrChange w:id="5133" w:author="Benoît Perez-Lamarque" w:date="2021-09-23T12:21:00Z">
            <w:rPr/>
          </w:rPrChange>
        </w:rPr>
      </w:pPr>
      <w:r w:rsidRPr="003501C7">
        <w:rPr>
          <w:lang w:val="en-US"/>
          <w:rPrChange w:id="5134" w:author="Benoît Perez-Lamarque" w:date="2021-09-23T12:21:00Z">
            <w:rPr/>
          </w:rPrChange>
        </w:rPr>
        <w:t xml:space="preserve">    </w:t>
      </w:r>
    </w:p>
    <w:p w14:paraId="3BA527A5" w14:textId="77777777" w:rsidR="003501C7" w:rsidRPr="003501C7" w:rsidRDefault="003501C7" w:rsidP="003501C7">
      <w:pPr>
        <w:rPr>
          <w:lang w:val="en-US"/>
          <w:rPrChange w:id="5135" w:author="Benoît Perez-Lamarque" w:date="2021-09-23T12:21:00Z">
            <w:rPr/>
          </w:rPrChange>
        </w:rPr>
      </w:pPr>
      <w:r w:rsidRPr="003501C7">
        <w:rPr>
          <w:lang w:val="en-US"/>
          <w:rPrChange w:id="5136" w:author="Benoît Perez-Lamarque" w:date="2021-09-23T12:21:00Z">
            <w:rPr/>
          </w:rPrChange>
        </w:rPr>
        <w:t xml:space="preserve">    diagnostics.plot(model)</w:t>
      </w:r>
    </w:p>
    <w:p w14:paraId="49EEC4C6" w14:textId="77777777" w:rsidR="003501C7" w:rsidRPr="003501C7" w:rsidRDefault="003501C7" w:rsidP="003501C7">
      <w:pPr>
        <w:rPr>
          <w:lang w:val="en-US"/>
          <w:rPrChange w:id="5137" w:author="Benoît Perez-Lamarque" w:date="2021-09-23T12:21:00Z">
            <w:rPr/>
          </w:rPrChange>
        </w:rPr>
      </w:pPr>
      <w:r w:rsidRPr="003501C7">
        <w:rPr>
          <w:lang w:val="en-US"/>
          <w:rPrChange w:id="5138" w:author="Benoît Perez-Lamarque" w:date="2021-09-23T12:21:00Z">
            <w:rPr/>
          </w:rPrChange>
        </w:rPr>
        <w:t xml:space="preserve">    text(x=0.85, y=0.15, paste("Model:\n",traitName[a], sep=""), xpd=TRUE)</w:t>
      </w:r>
    </w:p>
    <w:p w14:paraId="67FFC5FB" w14:textId="77777777" w:rsidR="003501C7" w:rsidRPr="003501C7" w:rsidRDefault="003501C7" w:rsidP="003501C7">
      <w:pPr>
        <w:rPr>
          <w:lang w:val="en-US"/>
          <w:rPrChange w:id="5139" w:author="Benoît Perez-Lamarque" w:date="2021-09-23T12:21:00Z">
            <w:rPr/>
          </w:rPrChange>
        </w:rPr>
      </w:pPr>
      <w:r w:rsidRPr="003501C7">
        <w:rPr>
          <w:lang w:val="en-US"/>
          <w:rPrChange w:id="5140" w:author="Benoît Perez-Lamarque" w:date="2021-09-23T12:21:00Z">
            <w:rPr/>
          </w:rPrChange>
        </w:rPr>
        <w:t xml:space="preserve">    </w:t>
      </w:r>
    </w:p>
    <w:p w14:paraId="5A5B1728" w14:textId="77777777" w:rsidR="003501C7" w:rsidRPr="003501C7" w:rsidRDefault="003501C7" w:rsidP="003501C7">
      <w:pPr>
        <w:rPr>
          <w:lang w:val="en-US"/>
          <w:rPrChange w:id="5141" w:author="Benoît Perez-Lamarque" w:date="2021-09-23T12:21:00Z">
            <w:rPr/>
          </w:rPrChange>
        </w:rPr>
      </w:pPr>
      <w:r w:rsidRPr="003501C7">
        <w:rPr>
          <w:lang w:val="en-US"/>
          <w:rPrChange w:id="5142" w:author="Benoît Perez-Lamarque" w:date="2021-09-23T12:21:00Z">
            <w:rPr/>
          </w:rPrChange>
        </w:rPr>
        <w:t xml:space="preserve">    if(a/2==floor(a/2)){</w:t>
      </w:r>
    </w:p>
    <w:p w14:paraId="739445BA" w14:textId="77777777" w:rsidR="003501C7" w:rsidRPr="003501C7" w:rsidRDefault="003501C7" w:rsidP="003501C7">
      <w:pPr>
        <w:rPr>
          <w:lang w:val="en-US"/>
          <w:rPrChange w:id="5143" w:author="Benoît Perez-Lamarque" w:date="2021-09-23T12:21:00Z">
            <w:rPr/>
          </w:rPrChange>
        </w:rPr>
      </w:pPr>
      <w:r w:rsidRPr="003501C7">
        <w:rPr>
          <w:lang w:val="en-US"/>
          <w:rPrChange w:id="5144" w:author="Benoît Perez-Lamarque" w:date="2021-09-23T12:21:00Z">
            <w:rPr/>
          </w:rPrChange>
        </w:rPr>
        <w:t xml:space="preserve">      cat('\n') #Break page for new figure</w:t>
      </w:r>
    </w:p>
    <w:p w14:paraId="1A43D580" w14:textId="77777777" w:rsidR="003501C7" w:rsidRPr="003501C7" w:rsidRDefault="003501C7" w:rsidP="003501C7">
      <w:pPr>
        <w:rPr>
          <w:lang w:val="en-US"/>
          <w:rPrChange w:id="5145" w:author="Benoît Perez-Lamarque" w:date="2021-09-23T12:21:00Z">
            <w:rPr/>
          </w:rPrChange>
        </w:rPr>
      </w:pPr>
      <w:r w:rsidRPr="003501C7">
        <w:rPr>
          <w:lang w:val="en-US"/>
          <w:rPrChange w:id="5146" w:author="Benoît Perez-Lamarque" w:date="2021-09-23T12:21:00Z">
            <w:rPr/>
          </w:rPrChange>
        </w:rPr>
        <w:t xml:space="preserve">    }</w:t>
      </w:r>
    </w:p>
    <w:p w14:paraId="37625CC0" w14:textId="77777777" w:rsidR="003501C7" w:rsidRPr="003501C7" w:rsidRDefault="003501C7" w:rsidP="003501C7">
      <w:pPr>
        <w:rPr>
          <w:lang w:val="en-US"/>
          <w:rPrChange w:id="5147" w:author="Benoît Perez-Lamarque" w:date="2021-09-23T12:21:00Z">
            <w:rPr/>
          </w:rPrChange>
        </w:rPr>
      </w:pPr>
      <w:r w:rsidRPr="003501C7">
        <w:rPr>
          <w:lang w:val="en-US"/>
          <w:rPrChange w:id="5148" w:author="Benoît Perez-Lamarque" w:date="2021-09-23T12:21:00Z">
            <w:rPr/>
          </w:rPrChange>
        </w:rPr>
        <w:t xml:space="preserve">  }</w:t>
      </w:r>
    </w:p>
    <w:p w14:paraId="538D1601" w14:textId="77777777" w:rsidR="003501C7" w:rsidRPr="003501C7" w:rsidRDefault="003501C7" w:rsidP="003501C7">
      <w:pPr>
        <w:rPr>
          <w:lang w:val="en-US"/>
          <w:rPrChange w:id="5149" w:author="Benoît Perez-Lamarque" w:date="2021-09-23T12:21:00Z">
            <w:rPr/>
          </w:rPrChange>
        </w:rPr>
      </w:pPr>
      <w:r w:rsidRPr="003501C7">
        <w:rPr>
          <w:lang w:val="en-US"/>
          <w:rPrChange w:id="5150" w:author="Benoît Perez-Lamarque" w:date="2021-09-23T12:21:00Z">
            <w:rPr/>
          </w:rPrChange>
        </w:rPr>
        <w:t>}</w:t>
      </w:r>
    </w:p>
    <w:p w14:paraId="6691FF8D" w14:textId="77777777" w:rsidR="003501C7" w:rsidRPr="003501C7" w:rsidRDefault="003501C7" w:rsidP="003501C7">
      <w:pPr>
        <w:rPr>
          <w:lang w:val="en-US"/>
          <w:rPrChange w:id="5151" w:author="Benoît Perez-Lamarque" w:date="2021-09-23T12:21:00Z">
            <w:rPr/>
          </w:rPrChange>
        </w:rPr>
      </w:pPr>
      <w:r w:rsidRPr="003501C7">
        <w:rPr>
          <w:lang w:val="en-US"/>
          <w:rPrChange w:id="5152" w:author="Benoît Perez-Lamarque" w:date="2021-09-23T12:21:00Z">
            <w:rPr/>
          </w:rPrChange>
        </w:rPr>
        <w:t>```</w:t>
      </w:r>
    </w:p>
    <w:p w14:paraId="0A05A03D" w14:textId="77777777" w:rsidR="003501C7" w:rsidRPr="003501C7" w:rsidRDefault="003501C7" w:rsidP="003501C7">
      <w:pPr>
        <w:rPr>
          <w:lang w:val="en-US"/>
          <w:rPrChange w:id="5153" w:author="Benoît Perez-Lamarque" w:date="2021-09-23T12:21:00Z">
            <w:rPr/>
          </w:rPrChange>
        </w:rPr>
      </w:pPr>
    </w:p>
    <w:p w14:paraId="14E0F9BD" w14:textId="77777777" w:rsidR="003501C7" w:rsidRPr="003501C7" w:rsidRDefault="003501C7" w:rsidP="003501C7">
      <w:pPr>
        <w:rPr>
          <w:lang w:val="en-US"/>
          <w:rPrChange w:id="5154" w:author="Benoît Perez-Lamarque" w:date="2021-09-23T12:21:00Z">
            <w:rPr/>
          </w:rPrChange>
        </w:rPr>
      </w:pPr>
      <w:r w:rsidRPr="003501C7">
        <w:rPr>
          <w:lang w:val="en-US"/>
          <w:rPrChange w:id="5155" w:author="Benoît Perez-Lamarque" w:date="2021-09-23T12:21:00Z">
            <w:rPr/>
          </w:rPrChange>
        </w:rPr>
        <w:t>\newpage</w:t>
      </w:r>
    </w:p>
    <w:p w14:paraId="15D97645" w14:textId="77777777" w:rsidR="003501C7" w:rsidRPr="003501C7" w:rsidRDefault="003501C7" w:rsidP="003501C7">
      <w:pPr>
        <w:rPr>
          <w:lang w:val="en-US"/>
          <w:rPrChange w:id="5156" w:author="Benoît Perez-Lamarque" w:date="2021-09-23T12:21:00Z">
            <w:rPr/>
          </w:rPrChange>
        </w:rPr>
      </w:pPr>
    </w:p>
    <w:p w14:paraId="529AE7CB" w14:textId="77777777" w:rsidR="003501C7" w:rsidRPr="003501C7" w:rsidRDefault="003501C7" w:rsidP="003501C7">
      <w:pPr>
        <w:rPr>
          <w:lang w:val="en-US"/>
          <w:rPrChange w:id="5157" w:author="Benoît Perez-Lamarque" w:date="2021-09-23T12:21:00Z">
            <w:rPr/>
          </w:rPrChange>
        </w:rPr>
      </w:pPr>
      <w:r w:rsidRPr="003501C7">
        <w:rPr>
          <w:lang w:val="en-US"/>
          <w:rPrChange w:id="5158" w:author="Benoît Perez-Lamarque" w:date="2021-09-23T12:21:00Z">
            <w:rPr/>
          </w:rPrChange>
        </w:rPr>
        <w:t>(b) Phylogenetic regressions: diversification and brain size</w:t>
      </w:r>
    </w:p>
    <w:p w14:paraId="1BBB2F77" w14:textId="77777777" w:rsidR="003501C7" w:rsidRPr="003501C7" w:rsidRDefault="003501C7" w:rsidP="003501C7">
      <w:pPr>
        <w:rPr>
          <w:lang w:val="en-US"/>
          <w:rPrChange w:id="5159" w:author="Benoît Perez-Lamarque" w:date="2021-09-23T12:21:00Z">
            <w:rPr/>
          </w:rPrChange>
        </w:rPr>
      </w:pPr>
    </w:p>
    <w:p w14:paraId="77189E1A" w14:textId="77777777" w:rsidR="003501C7" w:rsidRPr="003501C7" w:rsidRDefault="003501C7" w:rsidP="003501C7">
      <w:pPr>
        <w:rPr>
          <w:lang w:val="en-US"/>
          <w:rPrChange w:id="5160" w:author="Benoît Perez-Lamarque" w:date="2021-09-23T12:21:00Z">
            <w:rPr/>
          </w:rPrChange>
        </w:rPr>
      </w:pPr>
      <w:r w:rsidRPr="003501C7">
        <w:rPr>
          <w:lang w:val="en-US"/>
          <w:rPrChange w:id="5161" w:author="Benoît Perez-Lamarque" w:date="2021-09-23T12:21:00Z">
            <w:rPr/>
          </w:rPrChange>
        </w:rPr>
        <w:t>```{r modelAssumption2a, include=TRUE, warning = FALSE, message = FALSE, fig.width=7, fig.height=4.5, fig.cap="Model assumption check 'Diversity and brain size' | Trace and density of posteriors"}</w:t>
      </w:r>
    </w:p>
    <w:p w14:paraId="06763C4B" w14:textId="77777777" w:rsidR="003501C7" w:rsidRPr="003501C7" w:rsidRDefault="003501C7" w:rsidP="003501C7">
      <w:pPr>
        <w:rPr>
          <w:lang w:val="en-US"/>
          <w:rPrChange w:id="5162" w:author="Benoît Perez-Lamarque" w:date="2021-09-23T12:21:00Z">
            <w:rPr/>
          </w:rPrChange>
        </w:rPr>
      </w:pPr>
      <w:r w:rsidRPr="003501C7">
        <w:rPr>
          <w:lang w:val="en-US"/>
          <w:rPrChange w:id="5163" w:author="Benoît Perez-Lamarque" w:date="2021-09-23T12:21:00Z">
            <w:rPr/>
          </w:rPrChange>
        </w:rPr>
        <w:t>for(a in 1:length(traitName)){</w:t>
      </w:r>
    </w:p>
    <w:p w14:paraId="00F3ABA4" w14:textId="77777777" w:rsidR="003501C7" w:rsidRPr="003501C7" w:rsidRDefault="003501C7" w:rsidP="003501C7">
      <w:pPr>
        <w:rPr>
          <w:lang w:val="en-US"/>
          <w:rPrChange w:id="5164" w:author="Benoît Perez-Lamarque" w:date="2021-09-23T12:21:00Z">
            <w:rPr/>
          </w:rPrChange>
        </w:rPr>
      </w:pPr>
      <w:r w:rsidRPr="003501C7">
        <w:rPr>
          <w:lang w:val="en-US"/>
          <w:rPrChange w:id="5165" w:author="Benoît Perez-Lamarque" w:date="2021-09-23T12:21:00Z">
            <w:rPr/>
          </w:rPrChange>
        </w:rPr>
        <w:t xml:space="preserve">  if(a!=2){#Remove brain</w:t>
      </w:r>
    </w:p>
    <w:p w14:paraId="1F0C745E" w14:textId="77777777" w:rsidR="003501C7" w:rsidRPr="003501C7" w:rsidRDefault="003501C7" w:rsidP="003501C7">
      <w:pPr>
        <w:rPr>
          <w:lang w:val="en-US"/>
          <w:rPrChange w:id="5166" w:author="Benoît Perez-Lamarque" w:date="2021-09-23T12:21:00Z">
            <w:rPr/>
          </w:rPrChange>
        </w:rPr>
      </w:pPr>
      <w:r w:rsidRPr="003501C7">
        <w:rPr>
          <w:lang w:val="en-US"/>
          <w:rPrChange w:id="5167" w:author="Benoît Perez-Lamarque" w:date="2021-09-23T12:21:00Z">
            <w:rPr/>
          </w:rPrChange>
        </w:rPr>
        <w:t xml:space="preserve">    model &lt;- get(paste("modelBrainDiversification", traitName[a], sep="_"))</w:t>
      </w:r>
    </w:p>
    <w:p w14:paraId="3BD9000F" w14:textId="77777777" w:rsidR="003501C7" w:rsidRPr="003501C7" w:rsidRDefault="003501C7" w:rsidP="003501C7">
      <w:pPr>
        <w:rPr>
          <w:lang w:val="en-US"/>
          <w:rPrChange w:id="5168" w:author="Benoît Perez-Lamarque" w:date="2021-09-23T12:21:00Z">
            <w:rPr/>
          </w:rPrChange>
        </w:rPr>
      </w:pPr>
      <w:r w:rsidRPr="003501C7">
        <w:rPr>
          <w:lang w:val="en-US"/>
          <w:rPrChange w:id="5169" w:author="Benoît Perez-Lamarque" w:date="2021-09-23T12:21:00Z">
            <w:rPr/>
          </w:rPrChange>
        </w:rPr>
        <w:t xml:space="preserve">    </w:t>
      </w:r>
    </w:p>
    <w:p w14:paraId="0EE4107D" w14:textId="77777777" w:rsidR="003501C7" w:rsidRPr="003501C7" w:rsidRDefault="003501C7" w:rsidP="003501C7">
      <w:pPr>
        <w:rPr>
          <w:lang w:val="en-US"/>
          <w:rPrChange w:id="5170" w:author="Benoît Perez-Lamarque" w:date="2021-09-23T12:21:00Z">
            <w:rPr/>
          </w:rPrChange>
        </w:rPr>
      </w:pPr>
      <w:r w:rsidRPr="003501C7">
        <w:rPr>
          <w:lang w:val="en-US"/>
          <w:rPrChange w:id="5171" w:author="Benoît Perez-Lamarque" w:date="2021-09-23T12:21:00Z">
            <w:rPr/>
          </w:rPrChange>
        </w:rPr>
        <w:t xml:space="preserve">    plot(model1$Sol)</w:t>
      </w:r>
    </w:p>
    <w:p w14:paraId="5E593CB6" w14:textId="77777777" w:rsidR="003501C7" w:rsidRPr="003501C7" w:rsidRDefault="003501C7" w:rsidP="003501C7">
      <w:pPr>
        <w:rPr>
          <w:lang w:val="en-US"/>
          <w:rPrChange w:id="5172" w:author="Benoît Perez-Lamarque" w:date="2021-09-23T12:21:00Z">
            <w:rPr/>
          </w:rPrChange>
        </w:rPr>
      </w:pPr>
      <w:r w:rsidRPr="003501C7">
        <w:rPr>
          <w:lang w:val="en-US"/>
          <w:rPrChange w:id="5173" w:author="Benoît Perez-Lamarque" w:date="2021-09-23T12:21:00Z">
            <w:rPr/>
          </w:rPrChange>
        </w:rPr>
        <w:t xml:space="preserve">    mtext(paste("Fixed effects: ", traitName[a], sep=""), side = 3, line = -1, outer = TRUE, xpd=TRUE)</w:t>
      </w:r>
    </w:p>
    <w:p w14:paraId="207AFFE4" w14:textId="77777777" w:rsidR="003501C7" w:rsidRPr="003501C7" w:rsidRDefault="003501C7" w:rsidP="003501C7">
      <w:pPr>
        <w:rPr>
          <w:lang w:val="en-US"/>
          <w:rPrChange w:id="5174" w:author="Benoît Perez-Lamarque" w:date="2021-09-23T12:21:00Z">
            <w:rPr/>
          </w:rPrChange>
        </w:rPr>
      </w:pPr>
      <w:r w:rsidRPr="003501C7">
        <w:rPr>
          <w:lang w:val="en-US"/>
          <w:rPrChange w:id="5175" w:author="Benoît Perez-Lamarque" w:date="2021-09-23T12:21:00Z">
            <w:rPr/>
          </w:rPrChange>
        </w:rPr>
        <w:t xml:space="preserve">    #cat('\n') #Break page for new figure</w:t>
      </w:r>
    </w:p>
    <w:p w14:paraId="29B78547" w14:textId="77777777" w:rsidR="003501C7" w:rsidRPr="003501C7" w:rsidRDefault="003501C7" w:rsidP="003501C7">
      <w:pPr>
        <w:rPr>
          <w:lang w:val="en-US"/>
          <w:rPrChange w:id="5176" w:author="Benoît Perez-Lamarque" w:date="2021-09-23T12:21:00Z">
            <w:rPr/>
          </w:rPrChange>
        </w:rPr>
      </w:pPr>
      <w:r w:rsidRPr="003501C7">
        <w:rPr>
          <w:lang w:val="en-US"/>
          <w:rPrChange w:id="5177" w:author="Benoît Perez-Lamarque" w:date="2021-09-23T12:21:00Z">
            <w:rPr/>
          </w:rPrChange>
        </w:rPr>
        <w:t xml:space="preserve">    </w:t>
      </w:r>
    </w:p>
    <w:p w14:paraId="0080B828" w14:textId="77777777" w:rsidR="003501C7" w:rsidRPr="003501C7" w:rsidRDefault="003501C7" w:rsidP="003501C7">
      <w:pPr>
        <w:rPr>
          <w:lang w:val="en-US"/>
          <w:rPrChange w:id="5178" w:author="Benoît Perez-Lamarque" w:date="2021-09-23T12:21:00Z">
            <w:rPr/>
          </w:rPrChange>
        </w:rPr>
      </w:pPr>
      <w:r w:rsidRPr="003501C7">
        <w:rPr>
          <w:lang w:val="en-US"/>
          <w:rPrChange w:id="5179" w:author="Benoît Perez-Lamarque" w:date="2021-09-23T12:21:00Z">
            <w:rPr/>
          </w:rPrChange>
        </w:rPr>
        <w:t xml:space="preserve">    plot(model1$VCV)</w:t>
      </w:r>
    </w:p>
    <w:p w14:paraId="65259552" w14:textId="77777777" w:rsidR="003501C7" w:rsidRPr="003501C7" w:rsidRDefault="003501C7" w:rsidP="003501C7">
      <w:pPr>
        <w:rPr>
          <w:lang w:val="en-US"/>
          <w:rPrChange w:id="5180" w:author="Benoît Perez-Lamarque" w:date="2021-09-23T12:21:00Z">
            <w:rPr/>
          </w:rPrChange>
        </w:rPr>
      </w:pPr>
      <w:r w:rsidRPr="003501C7">
        <w:rPr>
          <w:lang w:val="en-US"/>
          <w:rPrChange w:id="5181" w:author="Benoît Perez-Lamarque" w:date="2021-09-23T12:21:00Z">
            <w:rPr/>
          </w:rPrChange>
        </w:rPr>
        <w:t xml:space="preserve">    mtext(paste("Random/residuals: ", traitName[a], sep=""), side = 3, line = -1, outer = TRUE, xpd=TRUE)</w:t>
      </w:r>
    </w:p>
    <w:p w14:paraId="6DDE4CDE" w14:textId="77777777" w:rsidR="003501C7" w:rsidRPr="003501C7" w:rsidRDefault="003501C7" w:rsidP="003501C7">
      <w:pPr>
        <w:rPr>
          <w:lang w:val="en-US"/>
          <w:rPrChange w:id="5182" w:author="Benoît Perez-Lamarque" w:date="2021-09-23T12:21:00Z">
            <w:rPr/>
          </w:rPrChange>
        </w:rPr>
      </w:pPr>
      <w:r w:rsidRPr="003501C7">
        <w:rPr>
          <w:lang w:val="en-US"/>
          <w:rPrChange w:id="5183" w:author="Benoît Perez-Lamarque" w:date="2021-09-23T12:21:00Z">
            <w:rPr/>
          </w:rPrChange>
        </w:rPr>
        <w:t xml:space="preserve">    #text(x=max(fitted(model)) + abs(min(fitted(model))), y=mean(residuals(model)), paste("Model:\n",traitName[a], sep=""), xpd=TRUE)</w:t>
      </w:r>
    </w:p>
    <w:p w14:paraId="0437E367" w14:textId="77777777" w:rsidR="003501C7" w:rsidRPr="003501C7" w:rsidRDefault="003501C7" w:rsidP="003501C7">
      <w:pPr>
        <w:rPr>
          <w:lang w:val="en-US"/>
          <w:rPrChange w:id="5184" w:author="Benoît Perez-Lamarque" w:date="2021-09-23T12:21:00Z">
            <w:rPr/>
          </w:rPrChange>
        </w:rPr>
      </w:pPr>
      <w:r w:rsidRPr="003501C7">
        <w:rPr>
          <w:lang w:val="en-US"/>
          <w:rPrChange w:id="5185" w:author="Benoît Perez-Lamarque" w:date="2021-09-23T12:21:00Z">
            <w:rPr/>
          </w:rPrChange>
        </w:rPr>
        <w:t xml:space="preserve">    if(a/2==floor(a/2)){</w:t>
      </w:r>
    </w:p>
    <w:p w14:paraId="6F1B988B" w14:textId="77777777" w:rsidR="003501C7" w:rsidRPr="003501C7" w:rsidRDefault="003501C7" w:rsidP="003501C7">
      <w:pPr>
        <w:rPr>
          <w:lang w:val="en-US"/>
          <w:rPrChange w:id="5186" w:author="Benoît Perez-Lamarque" w:date="2021-09-23T12:21:00Z">
            <w:rPr/>
          </w:rPrChange>
        </w:rPr>
      </w:pPr>
      <w:r w:rsidRPr="003501C7">
        <w:rPr>
          <w:lang w:val="en-US"/>
          <w:rPrChange w:id="5187" w:author="Benoît Perez-Lamarque" w:date="2021-09-23T12:21:00Z">
            <w:rPr/>
          </w:rPrChange>
        </w:rPr>
        <w:lastRenderedPageBreak/>
        <w:t xml:space="preserve">      cat('\n') #Break page for new figure</w:t>
      </w:r>
    </w:p>
    <w:p w14:paraId="10B7FA32" w14:textId="77777777" w:rsidR="003501C7" w:rsidRPr="003501C7" w:rsidRDefault="003501C7" w:rsidP="003501C7">
      <w:pPr>
        <w:rPr>
          <w:lang w:val="en-US"/>
          <w:rPrChange w:id="5188" w:author="Benoît Perez-Lamarque" w:date="2021-09-23T12:21:00Z">
            <w:rPr/>
          </w:rPrChange>
        </w:rPr>
      </w:pPr>
      <w:r w:rsidRPr="003501C7">
        <w:rPr>
          <w:lang w:val="en-US"/>
          <w:rPrChange w:id="5189" w:author="Benoît Perez-Lamarque" w:date="2021-09-23T12:21:00Z">
            <w:rPr/>
          </w:rPrChange>
        </w:rPr>
        <w:t xml:space="preserve">    }</w:t>
      </w:r>
    </w:p>
    <w:p w14:paraId="7D0600A4" w14:textId="77777777" w:rsidR="003501C7" w:rsidRPr="003501C7" w:rsidRDefault="003501C7" w:rsidP="003501C7">
      <w:pPr>
        <w:rPr>
          <w:lang w:val="en-US"/>
          <w:rPrChange w:id="5190" w:author="Benoît Perez-Lamarque" w:date="2021-09-23T12:21:00Z">
            <w:rPr/>
          </w:rPrChange>
        </w:rPr>
      </w:pPr>
      <w:r w:rsidRPr="003501C7">
        <w:rPr>
          <w:lang w:val="en-US"/>
          <w:rPrChange w:id="5191" w:author="Benoît Perez-Lamarque" w:date="2021-09-23T12:21:00Z">
            <w:rPr/>
          </w:rPrChange>
        </w:rPr>
        <w:t xml:space="preserve">  }</w:t>
      </w:r>
    </w:p>
    <w:p w14:paraId="6A53816C" w14:textId="77777777" w:rsidR="003501C7" w:rsidRPr="003501C7" w:rsidRDefault="003501C7" w:rsidP="003501C7">
      <w:pPr>
        <w:rPr>
          <w:lang w:val="en-US"/>
          <w:rPrChange w:id="5192" w:author="Benoît Perez-Lamarque" w:date="2021-09-23T12:21:00Z">
            <w:rPr/>
          </w:rPrChange>
        </w:rPr>
      </w:pPr>
      <w:r w:rsidRPr="003501C7">
        <w:rPr>
          <w:lang w:val="en-US"/>
          <w:rPrChange w:id="5193" w:author="Benoît Perez-Lamarque" w:date="2021-09-23T12:21:00Z">
            <w:rPr/>
          </w:rPrChange>
        </w:rPr>
        <w:t>}</w:t>
      </w:r>
    </w:p>
    <w:p w14:paraId="2098F12A" w14:textId="77777777" w:rsidR="003501C7" w:rsidRPr="003501C7" w:rsidRDefault="003501C7" w:rsidP="003501C7">
      <w:pPr>
        <w:rPr>
          <w:lang w:val="en-US"/>
          <w:rPrChange w:id="5194" w:author="Benoît Perez-Lamarque" w:date="2021-09-23T12:21:00Z">
            <w:rPr/>
          </w:rPrChange>
        </w:rPr>
      </w:pPr>
      <w:r w:rsidRPr="003501C7">
        <w:rPr>
          <w:lang w:val="en-US"/>
          <w:rPrChange w:id="5195" w:author="Benoît Perez-Lamarque" w:date="2021-09-23T12:21:00Z">
            <w:rPr/>
          </w:rPrChange>
        </w:rPr>
        <w:t>```</w:t>
      </w:r>
    </w:p>
    <w:p w14:paraId="2668A570" w14:textId="77777777" w:rsidR="003501C7" w:rsidRPr="003501C7" w:rsidRDefault="003501C7" w:rsidP="003501C7">
      <w:pPr>
        <w:rPr>
          <w:lang w:val="en-US"/>
          <w:rPrChange w:id="5196" w:author="Benoît Perez-Lamarque" w:date="2021-09-23T12:21:00Z">
            <w:rPr/>
          </w:rPrChange>
        </w:rPr>
      </w:pPr>
    </w:p>
    <w:p w14:paraId="179F709D" w14:textId="77777777" w:rsidR="003501C7" w:rsidRPr="003501C7" w:rsidRDefault="003501C7" w:rsidP="003501C7">
      <w:pPr>
        <w:rPr>
          <w:lang w:val="en-US"/>
          <w:rPrChange w:id="5197" w:author="Benoît Perez-Lamarque" w:date="2021-09-23T12:21:00Z">
            <w:rPr/>
          </w:rPrChange>
        </w:rPr>
      </w:pPr>
      <w:r w:rsidRPr="003501C7">
        <w:rPr>
          <w:lang w:val="en-US"/>
          <w:rPrChange w:id="5198" w:author="Benoît Perez-Lamarque" w:date="2021-09-23T12:21:00Z">
            <w:rPr/>
          </w:rPrChange>
        </w:rPr>
        <w:t>```{r modelAssumption2b, include=TRUE, warning = FALSE, message = FALSE, fig.width=7, fig.height=10, fig.cap="Model assumption check 'Diversity and brain size' | Q-Q plot of the posterior distribution and the expected Gaussian distribution"}</w:t>
      </w:r>
    </w:p>
    <w:p w14:paraId="5AAFEFFB" w14:textId="77777777" w:rsidR="003501C7" w:rsidRPr="003501C7" w:rsidRDefault="003501C7" w:rsidP="003501C7">
      <w:pPr>
        <w:rPr>
          <w:lang w:val="en-US"/>
          <w:rPrChange w:id="5199" w:author="Benoît Perez-Lamarque" w:date="2021-09-23T12:21:00Z">
            <w:rPr/>
          </w:rPrChange>
        </w:rPr>
      </w:pPr>
    </w:p>
    <w:p w14:paraId="2A964BD3" w14:textId="77777777" w:rsidR="003501C7" w:rsidRPr="003501C7" w:rsidRDefault="003501C7" w:rsidP="003501C7">
      <w:pPr>
        <w:rPr>
          <w:lang w:val="en-US"/>
          <w:rPrChange w:id="5200" w:author="Benoît Perez-Lamarque" w:date="2021-09-23T12:21:00Z">
            <w:rPr/>
          </w:rPrChange>
        </w:rPr>
      </w:pPr>
      <w:r w:rsidRPr="003501C7">
        <w:rPr>
          <w:lang w:val="en-US"/>
          <w:rPrChange w:id="5201" w:author="Benoît Perez-Lamarque" w:date="2021-09-23T12:21:00Z">
            <w:rPr/>
          </w:rPrChange>
        </w:rPr>
        <w:t>layout(mat=matrix(1:(2*ceiling(length(traitName)/2)), ncol=2), widths=c(5,5), heights=rep(5, times=2*ceiling(length(traitName)/2)))</w:t>
      </w:r>
    </w:p>
    <w:p w14:paraId="62E796BF" w14:textId="77777777" w:rsidR="003501C7" w:rsidRDefault="003501C7" w:rsidP="003501C7">
      <w:r>
        <w:t>par(mar=c(3, 3, 3, 1), mgp=c(2, 0.5, 0), xpd=TRUE)</w:t>
      </w:r>
    </w:p>
    <w:p w14:paraId="698F06F5" w14:textId="77777777" w:rsidR="003501C7" w:rsidRDefault="003501C7" w:rsidP="003501C7"/>
    <w:p w14:paraId="2F0AE296" w14:textId="77777777" w:rsidR="003501C7" w:rsidRPr="003501C7" w:rsidRDefault="003501C7" w:rsidP="003501C7">
      <w:pPr>
        <w:rPr>
          <w:lang w:val="en-US"/>
          <w:rPrChange w:id="5202" w:author="Benoît Perez-Lamarque" w:date="2021-09-23T12:21:00Z">
            <w:rPr/>
          </w:rPrChange>
        </w:rPr>
      </w:pPr>
      <w:r w:rsidRPr="003501C7">
        <w:rPr>
          <w:lang w:val="en-US"/>
          <w:rPrChange w:id="5203" w:author="Benoît Perez-Lamarque" w:date="2021-09-23T12:21:00Z">
            <w:rPr/>
          </w:rPrChange>
        </w:rPr>
        <w:t>for(a in 1:length(traitName)){</w:t>
      </w:r>
    </w:p>
    <w:p w14:paraId="4FA35874" w14:textId="77777777" w:rsidR="003501C7" w:rsidRPr="003501C7" w:rsidRDefault="003501C7" w:rsidP="003501C7">
      <w:pPr>
        <w:rPr>
          <w:lang w:val="en-US"/>
          <w:rPrChange w:id="5204" w:author="Benoît Perez-Lamarque" w:date="2021-09-23T12:21:00Z">
            <w:rPr/>
          </w:rPrChange>
        </w:rPr>
      </w:pPr>
      <w:r w:rsidRPr="003501C7">
        <w:rPr>
          <w:lang w:val="en-US"/>
          <w:rPrChange w:id="5205" w:author="Benoît Perez-Lamarque" w:date="2021-09-23T12:21:00Z">
            <w:rPr/>
          </w:rPrChange>
        </w:rPr>
        <w:t xml:space="preserve">  if(a!=2){#Remove brain</w:t>
      </w:r>
    </w:p>
    <w:p w14:paraId="48852A50" w14:textId="77777777" w:rsidR="003501C7" w:rsidRPr="003501C7" w:rsidRDefault="003501C7" w:rsidP="003501C7">
      <w:pPr>
        <w:rPr>
          <w:lang w:val="en-US"/>
          <w:rPrChange w:id="5206" w:author="Benoît Perez-Lamarque" w:date="2021-09-23T12:21:00Z">
            <w:rPr/>
          </w:rPrChange>
        </w:rPr>
      </w:pPr>
      <w:r w:rsidRPr="003501C7">
        <w:rPr>
          <w:lang w:val="en-US"/>
          <w:rPrChange w:id="5207" w:author="Benoît Perez-Lamarque" w:date="2021-09-23T12:21:00Z">
            <w:rPr/>
          </w:rPrChange>
        </w:rPr>
        <w:t xml:space="preserve">    model &lt;- get(paste("modelBrainDiversification", traitName[a], sep="_"))</w:t>
      </w:r>
    </w:p>
    <w:p w14:paraId="37B5268A" w14:textId="77777777" w:rsidR="003501C7" w:rsidRPr="003501C7" w:rsidRDefault="003501C7" w:rsidP="003501C7">
      <w:pPr>
        <w:rPr>
          <w:lang w:val="en-US"/>
          <w:rPrChange w:id="5208" w:author="Benoît Perez-Lamarque" w:date="2021-09-23T12:21:00Z">
            <w:rPr/>
          </w:rPrChange>
        </w:rPr>
      </w:pPr>
      <w:r w:rsidRPr="003501C7">
        <w:rPr>
          <w:lang w:val="en-US"/>
          <w:rPrChange w:id="5209" w:author="Benoît Perez-Lamarque" w:date="2021-09-23T12:21:00Z">
            <w:rPr/>
          </w:rPrChange>
        </w:rPr>
        <w:t xml:space="preserve">    </w:t>
      </w:r>
    </w:p>
    <w:p w14:paraId="3B94500E" w14:textId="77777777" w:rsidR="003501C7" w:rsidRPr="003501C7" w:rsidRDefault="003501C7" w:rsidP="003501C7">
      <w:pPr>
        <w:rPr>
          <w:lang w:val="en-US"/>
          <w:rPrChange w:id="5210" w:author="Benoît Perez-Lamarque" w:date="2021-09-23T12:21:00Z">
            <w:rPr/>
          </w:rPrChange>
        </w:rPr>
      </w:pPr>
      <w:r w:rsidRPr="003501C7">
        <w:rPr>
          <w:lang w:val="en-US"/>
          <w:rPrChange w:id="5211" w:author="Benoît Perez-Lamarque" w:date="2021-09-23T12:21:00Z">
            <w:rPr/>
          </w:rPrChange>
        </w:rPr>
        <w:t xml:space="preserve">    posterior &lt;- as.data.frame(model$Sol)</w:t>
      </w:r>
    </w:p>
    <w:p w14:paraId="43CFED59" w14:textId="77777777" w:rsidR="003501C7" w:rsidRPr="003501C7" w:rsidRDefault="003501C7" w:rsidP="003501C7">
      <w:pPr>
        <w:rPr>
          <w:lang w:val="en-US"/>
          <w:rPrChange w:id="5212" w:author="Benoît Perez-Lamarque" w:date="2021-09-23T12:21:00Z">
            <w:rPr/>
          </w:rPrChange>
        </w:rPr>
      </w:pPr>
      <w:r w:rsidRPr="003501C7">
        <w:rPr>
          <w:lang w:val="en-US"/>
          <w:rPrChange w:id="5213" w:author="Benoît Perez-Lamarque" w:date="2021-09-23T12:21:00Z">
            <w:rPr/>
          </w:rPrChange>
        </w:rPr>
        <w:t xml:space="preserve">    qqnorm(posterior$Trait, main=paste("Normal Q-Q Plot of the posterior distribution;\nModel:", traitName[a], sep=" "))</w:t>
      </w:r>
    </w:p>
    <w:p w14:paraId="1AD13505" w14:textId="77777777" w:rsidR="003501C7" w:rsidRPr="003501C7" w:rsidRDefault="003501C7" w:rsidP="003501C7">
      <w:pPr>
        <w:rPr>
          <w:lang w:val="en-US"/>
          <w:rPrChange w:id="5214" w:author="Benoît Perez-Lamarque" w:date="2021-09-23T12:21:00Z">
            <w:rPr/>
          </w:rPrChange>
        </w:rPr>
      </w:pPr>
      <w:r w:rsidRPr="003501C7">
        <w:rPr>
          <w:lang w:val="en-US"/>
          <w:rPrChange w:id="5215" w:author="Benoît Perez-Lamarque" w:date="2021-09-23T12:21:00Z">
            <w:rPr/>
          </w:rPrChange>
        </w:rPr>
        <w:t xml:space="preserve">    qqline(posterior$Trait)</w:t>
      </w:r>
    </w:p>
    <w:p w14:paraId="66EBB171" w14:textId="77777777" w:rsidR="003501C7" w:rsidRPr="003501C7" w:rsidRDefault="003501C7" w:rsidP="003501C7">
      <w:pPr>
        <w:rPr>
          <w:lang w:val="en-US"/>
          <w:rPrChange w:id="5216" w:author="Benoît Perez-Lamarque" w:date="2021-09-23T12:21:00Z">
            <w:rPr/>
          </w:rPrChange>
        </w:rPr>
      </w:pPr>
      <w:r w:rsidRPr="003501C7">
        <w:rPr>
          <w:lang w:val="en-US"/>
          <w:rPrChange w:id="5217" w:author="Benoît Perez-Lamarque" w:date="2021-09-23T12:21:00Z">
            <w:rPr/>
          </w:rPrChange>
        </w:rPr>
        <w:t xml:space="preserve">    #text(x=max(fitted(model)) + abs(min(fitted(model))), y=mean(residuals(model)), paste("Model:\n",traitName[a], sep=""), xpd=TRUE)</w:t>
      </w:r>
    </w:p>
    <w:p w14:paraId="7B0337D4" w14:textId="77777777" w:rsidR="003501C7" w:rsidRPr="003501C7" w:rsidRDefault="003501C7" w:rsidP="003501C7">
      <w:pPr>
        <w:rPr>
          <w:lang w:val="en-US"/>
          <w:rPrChange w:id="5218" w:author="Benoît Perez-Lamarque" w:date="2021-09-23T12:21:00Z">
            <w:rPr/>
          </w:rPrChange>
        </w:rPr>
      </w:pPr>
      <w:r w:rsidRPr="003501C7">
        <w:rPr>
          <w:lang w:val="en-US"/>
          <w:rPrChange w:id="5219" w:author="Benoît Perez-Lamarque" w:date="2021-09-23T12:21:00Z">
            <w:rPr/>
          </w:rPrChange>
        </w:rPr>
        <w:t xml:space="preserve">    </w:t>
      </w:r>
    </w:p>
    <w:p w14:paraId="4581C2EA" w14:textId="77777777" w:rsidR="003501C7" w:rsidRPr="003501C7" w:rsidRDefault="003501C7" w:rsidP="003501C7">
      <w:pPr>
        <w:rPr>
          <w:lang w:val="en-US"/>
          <w:rPrChange w:id="5220" w:author="Benoît Perez-Lamarque" w:date="2021-09-23T12:21:00Z">
            <w:rPr/>
          </w:rPrChange>
        </w:rPr>
      </w:pPr>
      <w:r w:rsidRPr="003501C7">
        <w:rPr>
          <w:lang w:val="en-US"/>
          <w:rPrChange w:id="5221" w:author="Benoît Perez-Lamarque" w:date="2021-09-23T12:21:00Z">
            <w:rPr/>
          </w:rPrChange>
        </w:rPr>
        <w:t xml:space="preserve">    #cat('\n') #Break page for new figure</w:t>
      </w:r>
    </w:p>
    <w:p w14:paraId="1E1F7170" w14:textId="77777777" w:rsidR="003501C7" w:rsidRPr="003501C7" w:rsidRDefault="003501C7" w:rsidP="003501C7">
      <w:pPr>
        <w:rPr>
          <w:lang w:val="en-US"/>
          <w:rPrChange w:id="5222" w:author="Benoît Perez-Lamarque" w:date="2021-09-23T12:21:00Z">
            <w:rPr/>
          </w:rPrChange>
        </w:rPr>
      </w:pPr>
      <w:r w:rsidRPr="003501C7">
        <w:rPr>
          <w:lang w:val="en-US"/>
          <w:rPrChange w:id="5223" w:author="Benoît Perez-Lamarque" w:date="2021-09-23T12:21:00Z">
            <w:rPr/>
          </w:rPrChange>
        </w:rPr>
        <w:t xml:space="preserve">  }</w:t>
      </w:r>
    </w:p>
    <w:p w14:paraId="374F94C7" w14:textId="77777777" w:rsidR="003501C7" w:rsidRPr="003501C7" w:rsidRDefault="003501C7" w:rsidP="003501C7">
      <w:pPr>
        <w:rPr>
          <w:lang w:val="en-US"/>
          <w:rPrChange w:id="5224" w:author="Benoît Perez-Lamarque" w:date="2021-09-23T12:21:00Z">
            <w:rPr/>
          </w:rPrChange>
        </w:rPr>
      </w:pPr>
      <w:r w:rsidRPr="003501C7">
        <w:rPr>
          <w:lang w:val="en-US"/>
          <w:rPrChange w:id="5225" w:author="Benoît Perez-Lamarque" w:date="2021-09-23T12:21:00Z">
            <w:rPr/>
          </w:rPrChange>
        </w:rPr>
        <w:t>}</w:t>
      </w:r>
    </w:p>
    <w:p w14:paraId="030B6DE3" w14:textId="77777777" w:rsidR="003501C7" w:rsidRPr="003501C7" w:rsidRDefault="003501C7" w:rsidP="003501C7">
      <w:pPr>
        <w:rPr>
          <w:lang w:val="en-US"/>
          <w:rPrChange w:id="5226" w:author="Benoît Perez-Lamarque" w:date="2021-09-23T12:21:00Z">
            <w:rPr/>
          </w:rPrChange>
        </w:rPr>
      </w:pPr>
      <w:r w:rsidRPr="003501C7">
        <w:rPr>
          <w:lang w:val="en-US"/>
          <w:rPrChange w:id="5227" w:author="Benoît Perez-Lamarque" w:date="2021-09-23T12:21:00Z">
            <w:rPr/>
          </w:rPrChange>
        </w:rPr>
        <w:t>```</w:t>
      </w:r>
    </w:p>
    <w:p w14:paraId="68835DE7" w14:textId="77777777" w:rsidR="003501C7" w:rsidRPr="003501C7" w:rsidRDefault="003501C7" w:rsidP="003501C7">
      <w:pPr>
        <w:rPr>
          <w:lang w:val="en-US"/>
          <w:rPrChange w:id="5228" w:author="Benoît Perez-Lamarque" w:date="2021-09-23T12:21:00Z">
            <w:rPr/>
          </w:rPrChange>
        </w:rPr>
      </w:pPr>
    </w:p>
    <w:p w14:paraId="12B648DB" w14:textId="77777777" w:rsidR="003501C7" w:rsidRPr="003501C7" w:rsidRDefault="003501C7" w:rsidP="003501C7">
      <w:pPr>
        <w:rPr>
          <w:lang w:val="en-US"/>
          <w:rPrChange w:id="5229" w:author="Benoît Perez-Lamarque" w:date="2021-09-23T12:21:00Z">
            <w:rPr/>
          </w:rPrChange>
        </w:rPr>
      </w:pPr>
      <w:r w:rsidRPr="003501C7">
        <w:rPr>
          <w:lang w:val="en-US"/>
          <w:rPrChange w:id="5230" w:author="Benoît Perez-Lamarque" w:date="2021-09-23T12:21:00Z">
            <w:rPr/>
          </w:rPrChange>
        </w:rPr>
        <w:t>\newpage</w:t>
      </w:r>
    </w:p>
    <w:p w14:paraId="7615AD2E" w14:textId="77777777" w:rsidR="003501C7" w:rsidRPr="003501C7" w:rsidRDefault="003501C7" w:rsidP="003501C7">
      <w:pPr>
        <w:rPr>
          <w:lang w:val="en-US"/>
          <w:rPrChange w:id="5231" w:author="Benoît Perez-Lamarque" w:date="2021-09-23T12:21:00Z">
            <w:rPr/>
          </w:rPrChange>
        </w:rPr>
      </w:pPr>
    </w:p>
    <w:p w14:paraId="38A1C3AF" w14:textId="77777777" w:rsidR="003501C7" w:rsidRPr="003501C7" w:rsidRDefault="003501C7" w:rsidP="003501C7">
      <w:pPr>
        <w:rPr>
          <w:lang w:val="en-US"/>
          <w:rPrChange w:id="5232" w:author="Benoît Perez-Lamarque" w:date="2021-09-23T12:21:00Z">
            <w:rPr/>
          </w:rPrChange>
        </w:rPr>
      </w:pPr>
      <w:r w:rsidRPr="003501C7">
        <w:rPr>
          <w:lang w:val="en-US"/>
          <w:rPrChange w:id="5233" w:author="Benoît Perez-Lamarque" w:date="2021-09-23T12:21:00Z">
            <w:rPr/>
          </w:rPrChange>
        </w:rPr>
        <w:t>(b) Phylogenetic regressions: diversification and sympatry</w:t>
      </w:r>
    </w:p>
    <w:p w14:paraId="30DCE1B9" w14:textId="77777777" w:rsidR="003501C7" w:rsidRPr="003501C7" w:rsidRDefault="003501C7" w:rsidP="003501C7">
      <w:pPr>
        <w:rPr>
          <w:lang w:val="en-US"/>
          <w:rPrChange w:id="5234" w:author="Benoît Perez-Lamarque" w:date="2021-09-23T12:21:00Z">
            <w:rPr/>
          </w:rPrChange>
        </w:rPr>
      </w:pPr>
    </w:p>
    <w:p w14:paraId="24CC452F" w14:textId="77777777" w:rsidR="003501C7" w:rsidRPr="003501C7" w:rsidRDefault="003501C7" w:rsidP="003501C7">
      <w:pPr>
        <w:rPr>
          <w:lang w:val="en-US"/>
          <w:rPrChange w:id="5235" w:author="Benoît Perez-Lamarque" w:date="2021-09-23T12:21:00Z">
            <w:rPr/>
          </w:rPrChange>
        </w:rPr>
      </w:pPr>
      <w:r w:rsidRPr="003501C7">
        <w:rPr>
          <w:lang w:val="en-US"/>
          <w:rPrChange w:id="5236" w:author="Benoît Perez-Lamarque" w:date="2021-09-23T12:21:00Z">
            <w:rPr/>
          </w:rPrChange>
        </w:rPr>
        <w:t>```{r modelAssumption3, include=TRUE, warning = FALSE, message = FALSE, fig.width=7, fig.height=4.5, fig.cap="Model assumption check 'Diversity and sympatry'| Depicted are the histogram of residuals, the Q-Q plot, and the scatter plot of the fitted values *vs* the residuals."}</w:t>
      </w:r>
    </w:p>
    <w:p w14:paraId="4B86E0C8" w14:textId="77777777" w:rsidR="003501C7" w:rsidRPr="003501C7" w:rsidRDefault="003501C7" w:rsidP="003501C7">
      <w:pPr>
        <w:rPr>
          <w:lang w:val="en-US"/>
          <w:rPrChange w:id="5237" w:author="Benoît Perez-Lamarque" w:date="2021-09-23T12:21:00Z">
            <w:rPr/>
          </w:rPrChange>
        </w:rPr>
      </w:pPr>
      <w:r w:rsidRPr="003501C7">
        <w:rPr>
          <w:lang w:val="en-US"/>
          <w:rPrChange w:id="5238" w:author="Benoît Perez-Lamarque" w:date="2021-09-23T12:21:00Z">
            <w:rPr/>
          </w:rPrChange>
        </w:rPr>
        <w:t xml:space="preserve">    model &lt;- get(paste("modelBrainDiversificationAndSympatry", sep="_"))</w:t>
      </w:r>
    </w:p>
    <w:p w14:paraId="106A4827" w14:textId="77777777" w:rsidR="003501C7" w:rsidRPr="003501C7" w:rsidRDefault="003501C7" w:rsidP="003501C7">
      <w:pPr>
        <w:rPr>
          <w:lang w:val="en-US"/>
          <w:rPrChange w:id="5239" w:author="Benoît Perez-Lamarque" w:date="2021-09-23T12:21:00Z">
            <w:rPr/>
          </w:rPrChange>
        </w:rPr>
      </w:pPr>
      <w:r w:rsidRPr="003501C7">
        <w:rPr>
          <w:lang w:val="en-US"/>
          <w:rPrChange w:id="5240" w:author="Benoît Perez-Lamarque" w:date="2021-09-23T12:21:00Z">
            <w:rPr/>
          </w:rPrChange>
        </w:rPr>
        <w:t xml:space="preserve">    </w:t>
      </w:r>
    </w:p>
    <w:p w14:paraId="585EBE6F" w14:textId="77777777" w:rsidR="003501C7" w:rsidRPr="003501C7" w:rsidRDefault="003501C7" w:rsidP="003501C7">
      <w:pPr>
        <w:rPr>
          <w:lang w:val="en-US"/>
          <w:rPrChange w:id="5241" w:author="Benoît Perez-Lamarque" w:date="2021-09-23T12:21:00Z">
            <w:rPr/>
          </w:rPrChange>
        </w:rPr>
      </w:pPr>
      <w:r w:rsidRPr="003501C7">
        <w:rPr>
          <w:lang w:val="en-US"/>
          <w:rPrChange w:id="5242" w:author="Benoît Perez-Lamarque" w:date="2021-09-23T12:21:00Z">
            <w:rPr/>
          </w:rPrChange>
        </w:rPr>
        <w:t xml:space="preserve">    diagnostics.plot(model)</w:t>
      </w:r>
    </w:p>
    <w:p w14:paraId="45BC7FFE" w14:textId="77777777" w:rsidR="003501C7" w:rsidRPr="003501C7" w:rsidRDefault="003501C7" w:rsidP="003501C7">
      <w:pPr>
        <w:rPr>
          <w:lang w:val="en-US"/>
          <w:rPrChange w:id="5243" w:author="Benoît Perez-Lamarque" w:date="2021-09-23T12:21:00Z">
            <w:rPr/>
          </w:rPrChange>
        </w:rPr>
      </w:pPr>
      <w:r w:rsidRPr="003501C7">
        <w:rPr>
          <w:lang w:val="en-US"/>
          <w:rPrChange w:id="5244" w:author="Benoît Perez-Lamarque" w:date="2021-09-23T12:21:00Z">
            <w:rPr/>
          </w:rPrChange>
        </w:rPr>
        <w:t xml:space="preserve">  </w:t>
      </w:r>
    </w:p>
    <w:p w14:paraId="6B86FAAE" w14:textId="77777777" w:rsidR="003501C7" w:rsidRPr="003501C7" w:rsidRDefault="003501C7" w:rsidP="003501C7">
      <w:pPr>
        <w:rPr>
          <w:lang w:val="en-US"/>
          <w:rPrChange w:id="5245" w:author="Benoît Perez-Lamarque" w:date="2021-09-23T12:21:00Z">
            <w:rPr/>
          </w:rPrChange>
        </w:rPr>
      </w:pPr>
      <w:r w:rsidRPr="003501C7">
        <w:rPr>
          <w:lang w:val="en-US"/>
          <w:rPrChange w:id="5246" w:author="Benoît Perez-Lamarque" w:date="2021-09-23T12:21:00Z">
            <w:rPr/>
          </w:rPrChange>
        </w:rPr>
        <w:t>```</w:t>
      </w:r>
    </w:p>
    <w:p w14:paraId="344BC306" w14:textId="77777777" w:rsidR="003501C7" w:rsidRPr="003501C7" w:rsidRDefault="003501C7" w:rsidP="003501C7">
      <w:pPr>
        <w:rPr>
          <w:lang w:val="en-US"/>
          <w:rPrChange w:id="5247" w:author="Benoît Perez-Lamarque" w:date="2021-09-23T12:21:00Z">
            <w:rPr/>
          </w:rPrChange>
        </w:rPr>
      </w:pPr>
    </w:p>
    <w:p w14:paraId="5985808A" w14:textId="77777777" w:rsidR="000C20CD" w:rsidRPr="003501C7" w:rsidRDefault="003501C7" w:rsidP="003501C7">
      <w:pPr>
        <w:rPr>
          <w:lang w:val="en-US"/>
          <w:rPrChange w:id="5248" w:author="Benoît Perez-Lamarque" w:date="2021-09-23T12:21:00Z">
            <w:rPr/>
          </w:rPrChange>
        </w:rPr>
      </w:pPr>
      <w:r w:rsidRPr="003501C7">
        <w:rPr>
          <w:lang w:val="en-US"/>
          <w:rPrChange w:id="5249" w:author="Benoît Perez-Lamarque" w:date="2021-09-23T12:21:00Z">
            <w:rPr/>
          </w:rPrChange>
        </w:rPr>
        <w:t>&lt;!-- TC:endignore --&gt;</w:t>
      </w:r>
    </w:p>
    <w:sectPr w:rsidR="000C20CD" w:rsidRPr="003501C7"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2" w:author="Benoît Perez-Lamarque" w:date="2021-09-23T12:22:00Z" w:initials="BPL">
    <w:p w14:paraId="4B7619F1" w14:textId="77777777" w:rsidR="003501C7" w:rsidRDefault="003501C7">
      <w:pPr>
        <w:pStyle w:val="Commentaire"/>
      </w:pPr>
      <w:r>
        <w:rPr>
          <w:rStyle w:val="Marquedecommentaire"/>
        </w:rPr>
        <w:annotationRef/>
      </w:r>
      <w:r>
        <w:t xml:space="preserve">Si c’est NEE il faut tomber à 150 en astract, donc voici quelques suggestions </w:t>
      </w:r>
    </w:p>
  </w:comment>
  <w:comment w:id="403" w:author="Benoît Perez-Lamarque" w:date="2021-09-23T12:21:00Z" w:initials="BPL">
    <w:p w14:paraId="0CCE19F5" w14:textId="77777777" w:rsidR="003501C7" w:rsidRDefault="003501C7">
      <w:pPr>
        <w:pStyle w:val="Commentaire"/>
      </w:pPr>
      <w:r>
        <w:rPr>
          <w:rStyle w:val="Marquedecommentaire"/>
        </w:rPr>
        <w:annotationRef/>
      </w:r>
      <w:r>
        <w:t>Complexify ? je comprends pas « convolute » ici</w:t>
      </w:r>
    </w:p>
  </w:comment>
  <w:comment w:id="406" w:author="Benoît Perez-Lamarque" w:date="2021-09-23T12:32:00Z" w:initials="BPL">
    <w:p w14:paraId="59C67297" w14:textId="77777777" w:rsidR="00DD636C" w:rsidRDefault="00DD636C">
      <w:pPr>
        <w:pStyle w:val="Commentaire"/>
      </w:pPr>
      <w:r>
        <w:rPr>
          <w:rStyle w:val="Marquedecommentaire"/>
        </w:rPr>
        <w:annotationRef/>
      </w:r>
      <w:r>
        <w:t>Tend to slowdown ?</w:t>
      </w:r>
    </w:p>
  </w:comment>
  <w:comment w:id="735" w:author="Benoît Perez-Lamarque" w:date="2021-09-23T12:33:00Z" w:initials="BPL">
    <w:p w14:paraId="2D26F99A" w14:textId="77777777" w:rsidR="00DD636C" w:rsidRDefault="00DD636C">
      <w:pPr>
        <w:pStyle w:val="Commentaire"/>
      </w:pPr>
      <w:r>
        <w:rPr>
          <w:rStyle w:val="Marquedecommentaire"/>
        </w:rPr>
        <w:annotationRef/>
      </w:r>
      <w:r>
        <w:t xml:space="preserve">Il manque les numéros de lignes </w:t>
      </w:r>
    </w:p>
  </w:comment>
  <w:comment w:id="1055" w:author="Benoît Perez-Lamarque" w:date="2021-09-23T15:57:00Z" w:initials="BPL">
    <w:p w14:paraId="5A0B246E" w14:textId="3F4EA2E8" w:rsidR="004443FD" w:rsidRDefault="004443FD">
      <w:pPr>
        <w:pStyle w:val="Commentaire"/>
      </w:pPr>
      <w:r>
        <w:rPr>
          <w:rStyle w:val="Marquedecommentaire"/>
        </w:rPr>
        <w:annotationRef/>
      </w:r>
      <w:r>
        <w:t xml:space="preserve">Problème ici </w:t>
      </w:r>
    </w:p>
  </w:comment>
  <w:comment w:id="1270" w:author="Benoît Perez-Lamarque" w:date="2021-09-23T16:06:00Z" w:initials="BPL">
    <w:p w14:paraId="0C8CF97A" w14:textId="13F1FC2D" w:rsidR="004443FD" w:rsidRDefault="004443FD">
      <w:pPr>
        <w:pStyle w:val="Commentaire"/>
      </w:pPr>
      <w:r>
        <w:rPr>
          <w:rStyle w:val="Marquedecommentaire"/>
        </w:rPr>
        <w:annotationRef/>
      </w:r>
      <w:r w:rsidRPr="004443FD">
        <w:t>https://onlinelibrary.wiley.com/doi/full/10.1111/ele.13382</w:t>
      </w:r>
    </w:p>
  </w:comment>
  <w:comment w:id="1274" w:author="Benoît Perez-Lamarque" w:date="2021-09-23T16:03:00Z" w:initials="BPL">
    <w:p w14:paraId="3405FC30" w14:textId="6FCD9D91" w:rsidR="004443FD" w:rsidRDefault="004443FD">
      <w:pPr>
        <w:pStyle w:val="Commentaire"/>
      </w:pPr>
      <w:r>
        <w:rPr>
          <w:rStyle w:val="Marquedecommentaire"/>
        </w:rPr>
        <w:annotationRef/>
      </w:r>
      <w:r>
        <w:t>Je supprimerais ça</w:t>
      </w:r>
    </w:p>
  </w:comment>
  <w:comment w:id="1287" w:author="Benoît Perez-Lamarque" w:date="2021-09-23T16:11:00Z" w:initials="BPL">
    <w:p w14:paraId="25E26E4F" w14:textId="4DAE8866" w:rsidR="003C757D" w:rsidRDefault="003C757D">
      <w:pPr>
        <w:pStyle w:val="Commentaire"/>
      </w:pPr>
      <w:r>
        <w:rPr>
          <w:rStyle w:val="Marquedecommentaire"/>
        </w:rPr>
        <w:annotationRef/>
      </w:r>
      <w:r>
        <w:t>Genera ?</w:t>
      </w:r>
    </w:p>
  </w:comment>
  <w:comment w:id="1309" w:author="Benoît Perez-Lamarque" w:date="2021-09-23T16:16:00Z" w:initials="BPL">
    <w:p w14:paraId="14CC5F2F" w14:textId="5DD97570" w:rsidR="000909B8" w:rsidRDefault="000909B8">
      <w:pPr>
        <w:pStyle w:val="Commentaire"/>
      </w:pPr>
      <w:r>
        <w:rPr>
          <w:rStyle w:val="Marquedecommentaire"/>
        </w:rPr>
        <w:annotationRef/>
      </w:r>
      <w:r>
        <w:t xml:space="preserve">Pas très clair, evolutionary history ? </w:t>
      </w:r>
    </w:p>
  </w:comment>
  <w:comment w:id="1444" w:author="Benoît Perez-Lamarque" w:date="2021-09-23T16:21:00Z" w:initials="BPL">
    <w:p w14:paraId="6E68D8BD" w14:textId="174C32C3" w:rsidR="00A2099D" w:rsidRDefault="00A2099D">
      <w:pPr>
        <w:pStyle w:val="Commentaire"/>
      </w:pPr>
      <w:r>
        <w:rPr>
          <w:rStyle w:val="Marquedecommentaire"/>
        </w:rPr>
        <w:annotationRef/>
      </w:r>
      <w:r>
        <w:t xml:space="preserve">Je mettrais les ref avant les figures SUpp </w:t>
      </w:r>
    </w:p>
  </w:comment>
  <w:comment w:id="1445" w:author="Benoît Perez-Lamarque" w:date="2021-09-23T16:21:00Z" w:initials="BPL">
    <w:p w14:paraId="61441C75" w14:textId="0608C172" w:rsidR="00A2099D" w:rsidRDefault="00A2099D">
      <w:pPr>
        <w:pStyle w:val="Commentaire"/>
      </w:pPr>
      <w:r>
        <w:rPr>
          <w:rStyle w:val="Marquedecommentaire"/>
        </w:rPr>
        <w:annotationRef/>
      </w:r>
      <w:r>
        <w:t>Il y a quelques coquilles de types dans tes refs : des majuscules à tous les mots  dans certains titres, des noms d’espèces non ital</w:t>
      </w:r>
      <w:bookmarkStart w:id="1449" w:name="_GoBack"/>
      <w:bookmarkEnd w:id="1449"/>
      <w:r>
        <w:t xml:space="preserve">isées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619F1" w15:done="0"/>
  <w15:commentEx w15:paraId="0CCE19F5" w15:done="0"/>
  <w15:commentEx w15:paraId="59C67297" w15:done="0"/>
  <w15:commentEx w15:paraId="2D26F99A" w15:done="0"/>
  <w15:commentEx w15:paraId="5A0B246E" w15:done="0"/>
  <w15:commentEx w15:paraId="0C8CF97A" w15:done="0"/>
  <w15:commentEx w15:paraId="3405FC30" w15:done="0"/>
  <w15:commentEx w15:paraId="25E26E4F" w15:done="0"/>
  <w15:commentEx w15:paraId="14CC5F2F" w15:done="0"/>
  <w15:commentEx w15:paraId="6E68D8BD" w15:done="0"/>
  <w15:commentEx w15:paraId="61441C75" w15:paraIdParent="6E68D8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619F1" w16cid:durableId="24F6EFFB"/>
  <w16cid:commentId w16cid:paraId="0CCE19F5" w16cid:durableId="24F6EFD6"/>
  <w16cid:commentId w16cid:paraId="59C67297" w16cid:durableId="24F6F24F"/>
  <w16cid:commentId w16cid:paraId="2D26F99A" w16cid:durableId="24F6F288"/>
  <w16cid:commentId w16cid:paraId="5A0B246E" w16cid:durableId="24F72255"/>
  <w16cid:commentId w16cid:paraId="0C8CF97A" w16cid:durableId="24F72476"/>
  <w16cid:commentId w16cid:paraId="3405FC30" w16cid:durableId="24F723D8"/>
  <w16cid:commentId w16cid:paraId="25E26E4F" w16cid:durableId="24F725A1"/>
  <w16cid:commentId w16cid:paraId="14CC5F2F" w16cid:durableId="24F726F6"/>
  <w16cid:commentId w16cid:paraId="6E68D8BD" w16cid:durableId="24F727F8"/>
  <w16cid:commentId w16cid:paraId="61441C75" w16cid:durableId="24F728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C7"/>
    <w:rsid w:val="000909B8"/>
    <w:rsid w:val="000C20CD"/>
    <w:rsid w:val="00304874"/>
    <w:rsid w:val="003501C7"/>
    <w:rsid w:val="003C757D"/>
    <w:rsid w:val="003D2E76"/>
    <w:rsid w:val="004443FD"/>
    <w:rsid w:val="004539CB"/>
    <w:rsid w:val="005946F4"/>
    <w:rsid w:val="006365FF"/>
    <w:rsid w:val="00731794"/>
    <w:rsid w:val="007961E3"/>
    <w:rsid w:val="007A3910"/>
    <w:rsid w:val="007B1D11"/>
    <w:rsid w:val="00861E8B"/>
    <w:rsid w:val="008F1309"/>
    <w:rsid w:val="009011BF"/>
    <w:rsid w:val="00A2099D"/>
    <w:rsid w:val="00B33E4D"/>
    <w:rsid w:val="00B424B6"/>
    <w:rsid w:val="00B94C3F"/>
    <w:rsid w:val="00C93FA7"/>
    <w:rsid w:val="00CB2FDD"/>
    <w:rsid w:val="00DD63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7C2BA7"/>
  <w15:chartTrackingRefBased/>
  <w15:docId w15:val="{1B5E79D1-D671-C44C-ACED-F1B0E191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01C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501C7"/>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3501C7"/>
    <w:rPr>
      <w:sz w:val="16"/>
      <w:szCs w:val="16"/>
    </w:rPr>
  </w:style>
  <w:style w:type="paragraph" w:styleId="Commentaire">
    <w:name w:val="annotation text"/>
    <w:basedOn w:val="Normal"/>
    <w:link w:val="CommentaireCar"/>
    <w:uiPriority w:val="99"/>
    <w:semiHidden/>
    <w:unhideWhenUsed/>
    <w:rsid w:val="003501C7"/>
    <w:rPr>
      <w:sz w:val="20"/>
      <w:szCs w:val="20"/>
    </w:rPr>
  </w:style>
  <w:style w:type="character" w:customStyle="1" w:styleId="CommentaireCar">
    <w:name w:val="Commentaire Car"/>
    <w:basedOn w:val="Policepardfaut"/>
    <w:link w:val="Commentaire"/>
    <w:uiPriority w:val="99"/>
    <w:semiHidden/>
    <w:rsid w:val="003501C7"/>
    <w:rPr>
      <w:sz w:val="20"/>
      <w:szCs w:val="20"/>
    </w:rPr>
  </w:style>
  <w:style w:type="paragraph" w:styleId="Objetducommentaire">
    <w:name w:val="annotation subject"/>
    <w:basedOn w:val="Commentaire"/>
    <w:next w:val="Commentaire"/>
    <w:link w:val="ObjetducommentaireCar"/>
    <w:uiPriority w:val="99"/>
    <w:semiHidden/>
    <w:unhideWhenUsed/>
    <w:rsid w:val="003501C7"/>
    <w:rPr>
      <w:b/>
      <w:bCs/>
    </w:rPr>
  </w:style>
  <w:style w:type="character" w:customStyle="1" w:styleId="ObjetducommentaireCar">
    <w:name w:val="Objet du commentaire Car"/>
    <w:basedOn w:val="CommentaireCar"/>
    <w:link w:val="Objetducommentaire"/>
    <w:uiPriority w:val="99"/>
    <w:semiHidden/>
    <w:rsid w:val="003501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83</Pages>
  <Words>25626</Words>
  <Characters>140947</Characters>
  <Application>Microsoft Office Word</Application>
  <DocSecurity>0</DocSecurity>
  <Lines>1174</Lines>
  <Paragraphs>332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5</cp:revision>
  <dcterms:created xsi:type="dcterms:W3CDTF">2021-09-23T10:15:00Z</dcterms:created>
  <dcterms:modified xsi:type="dcterms:W3CDTF">2021-09-23T14:24:00Z</dcterms:modified>
</cp:coreProperties>
</file>