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76D51" w14:textId="77777777" w:rsidR="00D84C89" w:rsidRPr="00D84C89" w:rsidRDefault="00D84C89" w:rsidP="00D84C89">
      <w:pPr>
        <w:rPr>
          <w:lang w:val="en-US"/>
        </w:rPr>
      </w:pPr>
      <w:r w:rsidRPr="00D84C89">
        <w:rPr>
          <w:lang w:val="en-US"/>
        </w:rPr>
        <w:t>---</w:t>
      </w:r>
    </w:p>
    <w:p w14:paraId="29797573" w14:textId="77777777" w:rsidR="00D84C89" w:rsidRPr="00D84C89" w:rsidRDefault="00D84C89" w:rsidP="00D84C89">
      <w:pPr>
        <w:rPr>
          <w:lang w:val="en-US"/>
        </w:rPr>
      </w:pPr>
      <w:r w:rsidRPr="00D84C89">
        <w:rPr>
          <w:lang w:val="en-US"/>
        </w:rPr>
        <w:t>title: "Primate Cognition and the Red Queen Hypothesis"</w:t>
      </w:r>
    </w:p>
    <w:p w14:paraId="339B7905" w14:textId="77777777" w:rsidR="00D84C89" w:rsidRDefault="00D84C89" w:rsidP="00D84C89">
      <w:pPr>
        <w:rPr>
          <w:lang w:val="en-US"/>
        </w:rPr>
      </w:pPr>
    </w:p>
    <w:p w14:paraId="6E7E9027" w14:textId="77777777" w:rsidR="00D84C89" w:rsidRDefault="00D84C89" w:rsidP="00D84C89">
      <w:pPr>
        <w:rPr>
          <w:lang w:val="en-US"/>
        </w:rPr>
      </w:pPr>
    </w:p>
    <w:p w14:paraId="086D121F" w14:textId="78AE65AB" w:rsidR="00D84C89" w:rsidRPr="00D84C89" w:rsidRDefault="00D84C89" w:rsidP="00D84C89">
      <w:pPr>
        <w:rPr>
          <w:lang w:val="en-US"/>
        </w:rPr>
      </w:pPr>
      <w:r w:rsidRPr="00D84C89">
        <w:rPr>
          <w:lang w:val="en-US"/>
        </w:rPr>
        <w:t xml:space="preserve">**Abstract:** The diversity in animal cognition raises the question of its underlying </w:t>
      </w:r>
      <w:r w:rsidRPr="00D84C89">
        <w:rPr>
          <w:highlight w:val="yellow"/>
          <w:lang w:val="en-US"/>
        </w:rPr>
        <w:t>evolutionary drivers</w:t>
      </w:r>
      <w:r w:rsidRPr="00D84C89">
        <w:rPr>
          <w:lang w:val="en-US"/>
        </w:rPr>
        <w:t xml:space="preserve">. </w:t>
      </w:r>
      <w:r w:rsidR="008C4927">
        <w:rPr>
          <w:lang w:val="en-US"/>
        </w:rPr>
        <w:t>Selection upon more advanced cognitive abilities</w:t>
      </w:r>
      <w:r w:rsidRPr="00D84C89">
        <w:rPr>
          <w:lang w:val="en-US"/>
        </w:rPr>
        <w:t xml:space="preserve"> can stem from </w:t>
      </w:r>
      <w:r w:rsidR="008C4927" w:rsidRPr="00D84C89">
        <w:rPr>
          <w:lang w:val="en-US"/>
        </w:rPr>
        <w:t>interactions of individuals with conspecifics within the social unit (*Social Intelligence Hypothesis*)</w:t>
      </w:r>
      <w:r w:rsidR="008C4927">
        <w:rPr>
          <w:lang w:val="en-US"/>
        </w:rPr>
        <w:t xml:space="preserve">, </w:t>
      </w:r>
      <w:r w:rsidR="008C4927" w:rsidRPr="00D84C89">
        <w:rPr>
          <w:lang w:val="en-US"/>
        </w:rPr>
        <w:t>among generations (*Cultural Intelligence Hypothesis*)</w:t>
      </w:r>
      <w:r w:rsidR="008C4927">
        <w:rPr>
          <w:lang w:val="en-US"/>
        </w:rPr>
        <w:t xml:space="preserve">, </w:t>
      </w:r>
      <w:r w:rsidR="008C4927" w:rsidRPr="00D84C89">
        <w:rPr>
          <w:lang w:val="en-US"/>
        </w:rPr>
        <w:t xml:space="preserve">between social units (*Napoleonic Intelligence Hypothesis*), </w:t>
      </w:r>
      <w:r w:rsidR="008C4927">
        <w:rPr>
          <w:lang w:val="en-US"/>
        </w:rPr>
        <w:t xml:space="preserve">or </w:t>
      </w:r>
      <w:r w:rsidR="008C4927" w:rsidRPr="00D84C89">
        <w:rPr>
          <w:lang w:val="en-US"/>
        </w:rPr>
        <w:t xml:space="preserve">with </w:t>
      </w:r>
      <w:r w:rsidR="008C4927">
        <w:rPr>
          <w:lang w:val="en-US"/>
        </w:rPr>
        <w:t xml:space="preserve">the rest of </w:t>
      </w:r>
      <w:r w:rsidR="008C4927" w:rsidRPr="00D84C89">
        <w:rPr>
          <w:lang w:val="en-US"/>
        </w:rPr>
        <w:t>their environment</w:t>
      </w:r>
      <w:r w:rsidR="008C4927">
        <w:rPr>
          <w:rStyle w:val="Marquedecommentaire"/>
        </w:rPr>
        <w:annotationRef/>
      </w:r>
      <w:r w:rsidR="008C4927" w:rsidRPr="00D84C89">
        <w:rPr>
          <w:lang w:val="en-US"/>
        </w:rPr>
        <w:t xml:space="preserve"> (*Ecological Intelligence Hypothesis*)</w:t>
      </w:r>
      <w:r w:rsidR="008C4927">
        <w:rPr>
          <w:lang w:val="en-US"/>
        </w:rPr>
        <w:t xml:space="preserve">. These hypotheses </w:t>
      </w:r>
      <w:r w:rsidR="0050535C">
        <w:rPr>
          <w:lang w:val="en-US"/>
        </w:rPr>
        <w:t>were limited to within-species scenario</w:t>
      </w:r>
      <w:r w:rsidR="00937F04">
        <w:rPr>
          <w:lang w:val="en-US"/>
        </w:rPr>
        <w:t>s</w:t>
      </w:r>
      <w:r w:rsidR="0050535C">
        <w:rPr>
          <w:lang w:val="en-US"/>
        </w:rPr>
        <w:t xml:space="preserve">. </w:t>
      </w:r>
      <w:r w:rsidRPr="00D84C89">
        <w:rPr>
          <w:lang w:val="en-US"/>
        </w:rPr>
        <w:t xml:space="preserve">Yet, one species rarely occupies an area alone: space is a place </w:t>
      </w:r>
      <w:r>
        <w:rPr>
          <w:lang w:val="en-US"/>
        </w:rPr>
        <w:t xml:space="preserve">shared </w:t>
      </w:r>
      <w:r w:rsidRPr="00D84C89">
        <w:rPr>
          <w:lang w:val="en-US"/>
        </w:rPr>
        <w:t>between many species</w:t>
      </w:r>
      <w:ins w:id="0" w:author="Benoît Perez-Lamarque" w:date="2021-05-23T13:46:00Z">
        <w:r>
          <w:rPr>
            <w:lang w:val="en-US"/>
          </w:rPr>
          <w:t xml:space="preserve"> </w:t>
        </w:r>
      </w:ins>
      <w:r w:rsidRPr="00D84C89">
        <w:rPr>
          <w:lang w:val="en-US"/>
        </w:rPr>
        <w:t xml:space="preserve">that can interact directly or indirectly. </w:t>
      </w:r>
      <w:r w:rsidR="008C4927">
        <w:rPr>
          <w:lang w:val="en-US"/>
        </w:rPr>
        <w:t>For species occupying a same ecological niche, i</w:t>
      </w:r>
      <w:r w:rsidR="00A867C3">
        <w:rPr>
          <w:lang w:val="en-US"/>
        </w:rPr>
        <w:t xml:space="preserve">nterspecific competition is particularly expected in this case, but </w:t>
      </w:r>
      <w:r w:rsidRPr="00D84C89">
        <w:rPr>
          <w:lang w:val="en-US"/>
        </w:rPr>
        <w:t xml:space="preserve">interactions could </w:t>
      </w:r>
      <w:r w:rsidR="00A867C3">
        <w:rPr>
          <w:lang w:val="en-US"/>
        </w:rPr>
        <w:t xml:space="preserve">also </w:t>
      </w:r>
      <w:r w:rsidRPr="00D84C89">
        <w:rPr>
          <w:lang w:val="en-US"/>
        </w:rPr>
        <w:t xml:space="preserve">represent additional cues and/or noise to </w:t>
      </w:r>
      <w:r w:rsidR="006A4868">
        <w:rPr>
          <w:lang w:val="en-US"/>
        </w:rPr>
        <w:t xml:space="preserve">cognitively process to </w:t>
      </w:r>
      <w:r w:rsidRPr="00D84C89">
        <w:rPr>
          <w:lang w:val="en-US"/>
        </w:rPr>
        <w:t xml:space="preserve">find resource </w:t>
      </w:r>
      <w:r w:rsidR="006A4868">
        <w:rPr>
          <w:lang w:val="en-US"/>
        </w:rPr>
        <w:t xml:space="preserve">or escape predator(s) more efficiently. </w:t>
      </w:r>
      <w:r w:rsidRPr="00D84C89">
        <w:rPr>
          <w:lang w:val="en-US"/>
        </w:rPr>
        <w:t xml:space="preserve">To test whether species co-occurrence shaped current patterns of cognition, we used Primates </w:t>
      </w:r>
      <w:r w:rsidR="008C4927">
        <w:rPr>
          <w:lang w:val="en-US"/>
        </w:rPr>
        <w:t xml:space="preserve">as </w:t>
      </w:r>
      <w:r w:rsidRPr="00D84C89">
        <w:rPr>
          <w:lang w:val="en-US"/>
        </w:rPr>
        <w:t>a study example and retraced the</w:t>
      </w:r>
      <w:r w:rsidR="008C4927">
        <w:rPr>
          <w:lang w:val="en-US"/>
        </w:rPr>
        <w:t xml:space="preserve"> evolutionary history</w:t>
      </w:r>
      <w:r w:rsidR="004A4F19">
        <w:rPr>
          <w:lang w:val="en-US"/>
        </w:rPr>
        <w:t xml:space="preserve"> and diversification</w:t>
      </w:r>
      <w:r w:rsidR="008C4927">
        <w:rPr>
          <w:lang w:val="en-US"/>
        </w:rPr>
        <w:t xml:space="preserve"> of multiple species brain areas involved in foraging activities or not</w:t>
      </w:r>
      <w:r w:rsidR="00820F9D">
        <w:rPr>
          <w:lang w:val="en-US"/>
        </w:rPr>
        <w:t xml:space="preserve"> while considering competitive or non-competitive evolut</w:t>
      </w:r>
      <w:r w:rsidR="004A4F19">
        <w:rPr>
          <w:lang w:val="en-US"/>
        </w:rPr>
        <w:t xml:space="preserve">ionary models. </w:t>
      </w:r>
      <w:r w:rsidRPr="00D84C89">
        <w:rPr>
          <w:lang w:val="en-US"/>
        </w:rPr>
        <w:t>We found that the evolution of the relative size of areas involved in foraging, information processing and/or retention is better described by models accounting for species co-occurrence within dietary guilds which lead to increased relative sizes of these areas. This suggests that cognition is subject to an arms race among species (*Red Queen Intelligence Hypothesis*) and shall explain why specific abilities particularly boomed for some lineages, as for instance with Primates.</w:t>
      </w:r>
    </w:p>
    <w:p w14:paraId="5B5CDCBE" w14:textId="77777777" w:rsidR="00D84C89" w:rsidRPr="00D84C89" w:rsidRDefault="00D84C89" w:rsidP="00D84C89">
      <w:pPr>
        <w:rPr>
          <w:lang w:val="en-US"/>
        </w:rPr>
      </w:pPr>
    </w:p>
    <w:p w14:paraId="148D48AE" w14:textId="77777777" w:rsidR="00D84C89" w:rsidRPr="00D84C89" w:rsidRDefault="00D84C89" w:rsidP="00D84C89">
      <w:pPr>
        <w:rPr>
          <w:lang w:val="en-US"/>
        </w:rPr>
      </w:pPr>
      <w:r w:rsidRPr="00D84C89">
        <w:rPr>
          <w:lang w:val="en-US"/>
        </w:rPr>
        <w:t>**Keywords:** "Brain size - Species co-occurrence - Intelligence evolution - Cooperation - Competition"</w:t>
      </w:r>
    </w:p>
    <w:p w14:paraId="0B2A0505" w14:textId="77777777" w:rsidR="00D84C89" w:rsidRPr="00D84C89" w:rsidRDefault="00D84C89" w:rsidP="00D84C89">
      <w:pPr>
        <w:rPr>
          <w:lang w:val="en-US"/>
        </w:rPr>
      </w:pPr>
    </w:p>
    <w:p w14:paraId="660F4111" w14:textId="77777777" w:rsidR="00D84C89" w:rsidRDefault="00D84C89" w:rsidP="00D84C89">
      <w:pPr>
        <w:rPr>
          <w:lang w:val="en-US"/>
        </w:rPr>
      </w:pPr>
    </w:p>
    <w:p w14:paraId="7240287A" w14:textId="77777777" w:rsidR="00D84C89" w:rsidRPr="008C4927" w:rsidRDefault="00D84C89" w:rsidP="00D84C89">
      <w:pPr>
        <w:rPr>
          <w:lang w:val="en-GB"/>
          <w:rPrChange w:id="1" w:author="Benjamin ROBIRA" w:date="2021-05-24T09:12:00Z">
            <w:rPr/>
          </w:rPrChange>
        </w:rPr>
      </w:pPr>
    </w:p>
    <w:p w14:paraId="225DC177" w14:textId="77777777" w:rsidR="00D84C89" w:rsidRPr="008C4927" w:rsidRDefault="00D84C89" w:rsidP="00D84C89">
      <w:pPr>
        <w:rPr>
          <w:lang w:val="en-GB"/>
          <w:rPrChange w:id="2" w:author="Benjamin ROBIRA" w:date="2021-05-24T09:12:00Z">
            <w:rPr/>
          </w:rPrChange>
        </w:rPr>
      </w:pPr>
    </w:p>
    <w:p w14:paraId="01D3B080" w14:textId="77777777" w:rsidR="00D84C89" w:rsidRPr="008C4927" w:rsidRDefault="00D84C89" w:rsidP="00D84C89">
      <w:pPr>
        <w:rPr>
          <w:lang w:val="en-GB"/>
          <w:rPrChange w:id="3" w:author="Benjamin ROBIRA" w:date="2021-05-24T09:12:00Z">
            <w:rPr/>
          </w:rPrChange>
        </w:rPr>
      </w:pPr>
    </w:p>
    <w:p w14:paraId="3126CFCE" w14:textId="77777777" w:rsidR="00D84C89" w:rsidRPr="008C4927" w:rsidRDefault="00D84C89" w:rsidP="00D84C89">
      <w:pPr>
        <w:rPr>
          <w:lang w:val="en-GB"/>
          <w:rPrChange w:id="4" w:author="Benjamin ROBIRA" w:date="2021-05-24T09:12:00Z">
            <w:rPr/>
          </w:rPrChange>
        </w:rPr>
      </w:pPr>
    </w:p>
    <w:p w14:paraId="38FED93F" w14:textId="77777777" w:rsidR="00D84C89" w:rsidRPr="008C4927" w:rsidRDefault="00D84C89" w:rsidP="00D84C89">
      <w:pPr>
        <w:rPr>
          <w:lang w:val="en-GB"/>
          <w:rPrChange w:id="5" w:author="Benjamin ROBIRA" w:date="2021-05-24T09:12:00Z">
            <w:rPr/>
          </w:rPrChange>
        </w:rPr>
      </w:pPr>
    </w:p>
    <w:p w14:paraId="23E11457" w14:textId="77777777" w:rsidR="00D84C89" w:rsidRPr="008C4927" w:rsidRDefault="00D84C89" w:rsidP="00D84C89">
      <w:pPr>
        <w:rPr>
          <w:lang w:val="en-GB"/>
          <w:rPrChange w:id="6" w:author="Benjamin ROBIRA" w:date="2021-05-24T09:12:00Z">
            <w:rPr/>
          </w:rPrChange>
        </w:rPr>
      </w:pPr>
    </w:p>
    <w:p w14:paraId="0CD607E7" w14:textId="77777777" w:rsidR="00D84C89" w:rsidRPr="008C4927" w:rsidRDefault="00D84C89">
      <w:pPr>
        <w:rPr>
          <w:lang w:val="en-GB"/>
          <w:rPrChange w:id="7" w:author="Benjamin ROBIRA" w:date="2021-05-24T09:12:00Z">
            <w:rPr/>
          </w:rPrChange>
        </w:rPr>
      </w:pPr>
      <w:r w:rsidRPr="008C4927">
        <w:rPr>
          <w:lang w:val="en-GB"/>
          <w:rPrChange w:id="8" w:author="Benjamin ROBIRA" w:date="2021-05-24T09:12:00Z">
            <w:rPr/>
          </w:rPrChange>
        </w:rPr>
        <w:br w:type="page"/>
      </w:r>
    </w:p>
    <w:p w14:paraId="3D5E76B3" w14:textId="6B262BA0" w:rsidR="00FE25C8" w:rsidRDefault="00D84C89" w:rsidP="00FE25C8">
      <w:pPr>
        <w:rPr>
          <w:lang w:val="en-US"/>
        </w:rPr>
      </w:pPr>
      <w:r w:rsidRPr="00D84C89">
        <w:rPr>
          <w:lang w:val="en-US"/>
        </w:rPr>
        <w:lastRenderedPageBreak/>
        <w:t xml:space="preserve">To grasp the rationale of current hypotheses that aim to describe the evolution of animal </w:t>
      </w:r>
      <w:bookmarkStart w:id="9" w:name="_GoBack"/>
      <w:bookmarkEnd w:id="9"/>
      <w:r w:rsidRPr="00D84C89">
        <w:rPr>
          <w:lang w:val="en-US"/>
        </w:rPr>
        <w:t xml:space="preserve">cognition [@van2006some; @dunbar2017there], consider </w:t>
      </w:r>
      <w:r w:rsidR="00D17D52">
        <w:rPr>
          <w:lang w:val="en-US"/>
        </w:rPr>
        <w:t>a primate</w:t>
      </w:r>
      <w:r w:rsidRPr="00D84C89">
        <w:rPr>
          <w:lang w:val="en-US"/>
        </w:rPr>
        <w:t xml:space="preserve"> </w:t>
      </w:r>
      <w:r w:rsidR="00D17D52">
        <w:rPr>
          <w:lang w:val="en-US"/>
        </w:rPr>
        <w:t xml:space="preserve">individual </w:t>
      </w:r>
      <w:r w:rsidRPr="00D84C89">
        <w:rPr>
          <w:lang w:val="en-US"/>
        </w:rPr>
        <w:t xml:space="preserve">foraging for food. </w:t>
      </w:r>
      <w:r w:rsidR="00D17D52">
        <w:rPr>
          <w:lang w:val="en-US"/>
        </w:rPr>
        <w:t xml:space="preserve">Primates are pivotal species to study the evolution of cognition given the complexity of their socio-ecological environment and the inevitable implication for assessing human evolution </w:t>
      </w:r>
      <w:r w:rsidR="00501A97">
        <w:rPr>
          <w:lang w:val="en-US"/>
        </w:rPr>
        <w:t>[@</w:t>
      </w:r>
      <w:r w:rsidR="00501A97" w:rsidRPr="00501A97">
        <w:rPr>
          <w:lang w:val="en-US"/>
        </w:rPr>
        <w:t>byrne2000evolution</w:t>
      </w:r>
      <w:r w:rsidR="00501A97">
        <w:rPr>
          <w:lang w:val="en-US"/>
        </w:rPr>
        <w:t>]</w:t>
      </w:r>
      <w:r w:rsidR="00D17D52">
        <w:rPr>
          <w:lang w:val="en-US"/>
        </w:rPr>
        <w:t>. The chosen focal</w:t>
      </w:r>
      <w:r w:rsidRPr="00D84C89">
        <w:rPr>
          <w:lang w:val="en-US"/>
        </w:rPr>
        <w:t xml:space="preserve"> is not looking for any type of food but specific one</w:t>
      </w:r>
      <w:r w:rsidR="00A867C3">
        <w:rPr>
          <w:lang w:val="en-US"/>
        </w:rPr>
        <w:t xml:space="preserve">, as </w:t>
      </w:r>
      <w:r w:rsidR="00764BC7">
        <w:rPr>
          <w:lang w:val="en-US"/>
        </w:rPr>
        <w:t xml:space="preserve">for instance, </w:t>
      </w:r>
      <w:r w:rsidR="004A4F19">
        <w:rPr>
          <w:lang w:val="en-US"/>
        </w:rPr>
        <w:t xml:space="preserve">most primate species </w:t>
      </w:r>
      <w:r w:rsidR="00A867C3">
        <w:rPr>
          <w:lang w:val="en-US"/>
        </w:rPr>
        <w:t>often</w:t>
      </w:r>
      <w:r w:rsidRPr="00D84C89">
        <w:rPr>
          <w:lang w:val="en-US"/>
        </w:rPr>
        <w:t xml:space="preserve"> </w:t>
      </w:r>
      <w:r w:rsidR="00764BC7">
        <w:rPr>
          <w:lang w:val="en-US"/>
        </w:rPr>
        <w:t>look for</w:t>
      </w:r>
      <w:r w:rsidR="004A4F19">
        <w:rPr>
          <w:lang w:val="en-US"/>
        </w:rPr>
        <w:t xml:space="preserve"> fruits. </w:t>
      </w:r>
      <w:r w:rsidR="004A4F19">
        <w:rPr>
          <w:lang w:val="en-US"/>
        </w:rPr>
        <w:t>Finding fruits for a primate</w:t>
      </w:r>
      <w:r w:rsidRPr="00D84C89">
        <w:rPr>
          <w:lang w:val="en-US"/>
        </w:rPr>
        <w:t xml:space="preserve"> is not an easy task</w:t>
      </w:r>
      <w:r w:rsidR="00FE25C8">
        <w:rPr>
          <w:lang w:val="en-US"/>
        </w:rPr>
        <w:t xml:space="preserve">. </w:t>
      </w:r>
      <w:r w:rsidRPr="00D84C89">
        <w:rPr>
          <w:lang w:val="en-US"/>
        </w:rPr>
        <w:t xml:space="preserve">In fact, fruits are the archetype of a hard-to-find resource likely to promote cognitive development because fruit trees are rare, dispersed, and do not produce constantly along the year nor between years, albeit their fruiting period remains nonetheless predictable [@janmaat2016spatio]. Additionally, they are energy-rich, allowing expansion of costly tissues such as brain tissues [@clutton1980primates]. </w:t>
      </w:r>
      <w:r w:rsidR="00FE25C8">
        <w:rPr>
          <w:lang w:val="en-US"/>
        </w:rPr>
        <w:t xml:space="preserve"> Overall, primates thus </w:t>
      </w:r>
      <w:r w:rsidR="00FE25C8">
        <w:rPr>
          <w:lang w:val="en-US"/>
        </w:rPr>
        <w:t>show remarkable abilities to navigate precisely and target fruit trees likely to yield ripe resource</w:t>
      </w:r>
      <w:r w:rsidR="00FE25C8">
        <w:rPr>
          <w:lang w:val="en-US"/>
        </w:rPr>
        <w:t xml:space="preserve"> despite they are out of their sensory range</w:t>
      </w:r>
      <w:r w:rsidR="00FE25C8">
        <w:rPr>
          <w:lang w:val="en-US"/>
        </w:rPr>
        <w:t xml:space="preserve"> (REF), in part because of advanced spatio-temporal information retention</w:t>
      </w:r>
      <w:r w:rsidR="00FE25C8">
        <w:rPr>
          <w:lang w:val="en-US"/>
        </w:rPr>
        <w:t xml:space="preserve"> [</w:t>
      </w:r>
      <w:r w:rsidR="00FE25C8">
        <w:rPr>
          <w:lang w:val="en-US"/>
        </w:rPr>
        <w:t xml:space="preserve">e.g. </w:t>
      </w:r>
      <w:r w:rsidR="00FE25C8">
        <w:rPr>
          <w:lang w:val="en-US"/>
        </w:rPr>
        <w:t xml:space="preserve"> </w:t>
      </w:r>
      <w:r w:rsidR="001E5E51">
        <w:rPr>
          <w:lang w:val="en-US"/>
        </w:rPr>
        <w:t xml:space="preserve">spatial knowledge: </w:t>
      </w:r>
      <w:r w:rsidR="001E5E51" w:rsidRPr="001E5E51">
        <w:rPr>
          <w:lang w:val="en-US"/>
        </w:rPr>
        <w:t>normand2009forest</w:t>
      </w:r>
      <w:r w:rsidR="001E5E51">
        <w:rPr>
          <w:lang w:val="en-US"/>
        </w:rPr>
        <w:t xml:space="preserve">; @robiraroute, temporal knowledge: </w:t>
      </w:r>
      <w:r w:rsidR="00FE25C8">
        <w:rPr>
          <w:lang w:val="en-US"/>
        </w:rPr>
        <w:t>@</w:t>
      </w:r>
      <w:r w:rsidR="00FE25C8" w:rsidRPr="00FE25C8">
        <w:rPr>
          <w:lang w:val="en-GB"/>
        </w:rPr>
        <w:t xml:space="preserve"> </w:t>
      </w:r>
      <w:r w:rsidR="00FE25C8" w:rsidRPr="00FE25C8">
        <w:rPr>
          <w:lang w:val="en-US"/>
        </w:rPr>
        <w:t>janmaat2006evidence</w:t>
      </w:r>
      <w:r w:rsidR="00FE25C8">
        <w:rPr>
          <w:lang w:val="en-US"/>
        </w:rPr>
        <w:t>; @</w:t>
      </w:r>
      <w:r w:rsidR="00FE25C8" w:rsidRPr="00FE25C8">
        <w:t xml:space="preserve"> </w:t>
      </w:r>
      <w:r w:rsidR="00FE25C8" w:rsidRPr="00FE25C8">
        <w:rPr>
          <w:lang w:val="en-US"/>
        </w:rPr>
        <w:t>janmaat2013chimpanzees</w:t>
      </w:r>
      <w:r w:rsidR="00FE25C8">
        <w:rPr>
          <w:lang w:val="en-US"/>
        </w:rPr>
        <w:t>; @</w:t>
      </w:r>
      <w:r w:rsidR="00FE25C8" w:rsidRPr="00FE25C8">
        <w:t xml:space="preserve"> </w:t>
      </w:r>
      <w:r w:rsidR="00FE25C8" w:rsidRPr="00FE25C8">
        <w:rPr>
          <w:lang w:val="en-US"/>
        </w:rPr>
        <w:t>janmaat2013tai</w:t>
      </w:r>
      <w:r w:rsidR="00FE25C8">
        <w:rPr>
          <w:lang w:val="en-US"/>
        </w:rPr>
        <w:t>]</w:t>
      </w:r>
      <w:r w:rsidR="00FE25C8">
        <w:rPr>
          <w:lang w:val="en-US"/>
        </w:rPr>
        <w:t>.</w:t>
      </w:r>
    </w:p>
    <w:p w14:paraId="5DBAB2FC" w14:textId="77777777" w:rsidR="00FE25C8" w:rsidRDefault="00FE25C8" w:rsidP="00D84C89">
      <w:pPr>
        <w:rPr>
          <w:lang w:val="en-US"/>
        </w:rPr>
      </w:pPr>
    </w:p>
    <w:p w14:paraId="7148693D" w14:textId="7DB6A4F3" w:rsidR="004A4F19" w:rsidRDefault="00FE25C8" w:rsidP="00D84C89">
      <w:pPr>
        <w:rPr>
          <w:lang w:val="en-US"/>
        </w:rPr>
      </w:pPr>
      <w:r>
        <w:rPr>
          <w:lang w:val="en-US"/>
        </w:rPr>
        <w:t>|</w:t>
      </w:r>
      <w:r>
        <w:rPr>
          <w:lang w:val="en-US"/>
        </w:rPr>
        <w:tab/>
        <w:t>When the resource is out of sight, m</w:t>
      </w:r>
      <w:r w:rsidR="00D84C89" w:rsidRPr="00D84C89">
        <w:rPr>
          <w:lang w:val="en-US"/>
        </w:rPr>
        <w:t>oving at random could mean travelling unnecessary long distances to finally r</w:t>
      </w:r>
      <w:r w:rsidR="004A4F19">
        <w:rPr>
          <w:lang w:val="en-US"/>
        </w:rPr>
        <w:t>ea</w:t>
      </w:r>
      <w:r w:rsidR="00D84C89" w:rsidRPr="00D84C89">
        <w:rPr>
          <w:lang w:val="en-US"/>
        </w:rPr>
        <w:t xml:space="preserve">ch a potentially void tree. Hence, for the focal, being capable of processing immediate cues and clues to know where specifically to find fruit trees [@dall2005information; @grove2013evolution] and whether it is probable that these trees currently yield fruits [@dall2005information; @robirainreview; @janmaat2016spatio] would be a considerable advantage. </w:t>
      </w:r>
      <w:r w:rsidR="00764BC7">
        <w:rPr>
          <w:lang w:val="en-US"/>
        </w:rPr>
        <w:t>Having</w:t>
      </w:r>
      <w:r w:rsidR="00D84C89" w:rsidRPr="00D84C89">
        <w:rPr>
          <w:lang w:val="en-US"/>
        </w:rPr>
        <w:t xml:space="preserve"> appropriate cognitive machinery</w:t>
      </w:r>
      <w:r w:rsidR="00764BC7">
        <w:rPr>
          <w:lang w:val="en-US"/>
        </w:rPr>
        <w:t xml:space="preserve"> may </w:t>
      </w:r>
      <w:r w:rsidR="00D84C89" w:rsidRPr="00D84C89">
        <w:rPr>
          <w:lang w:val="en-US"/>
        </w:rPr>
        <w:t xml:space="preserve">avoid costly detours and time </w:t>
      </w:r>
      <w:r w:rsidR="00D84C89" w:rsidRPr="00D84C89">
        <w:rPr>
          <w:lang w:val="en-US"/>
        </w:rPr>
        <w:t xml:space="preserve">recursions to food patches adequately. This simple picture draws the basis of the *Ecological Intelligence Hypothesis* [@clutton1980primates; @milton1981distribution; @rosati2017foraging] which stipulates that cognition was selected as a way to buffer the spatio-temporal complexity of the environment (e.g. @van2012large). </w:t>
      </w:r>
    </w:p>
    <w:p w14:paraId="78285A30" w14:textId="77777777" w:rsidR="004A4F19" w:rsidRDefault="004A4F19" w:rsidP="00D84C89">
      <w:pPr>
        <w:rPr>
          <w:lang w:val="en-US"/>
        </w:rPr>
      </w:pPr>
    </w:p>
    <w:p w14:paraId="09F9E889" w14:textId="171909A9" w:rsidR="00D84C89" w:rsidRPr="00D84C89" w:rsidRDefault="00FE25C8" w:rsidP="00D84C89">
      <w:pPr>
        <w:rPr>
          <w:lang w:val="en-US"/>
        </w:rPr>
      </w:pPr>
      <w:r>
        <w:rPr>
          <w:lang w:val="en-US"/>
        </w:rPr>
        <w:t>|</w:t>
      </w:r>
      <w:r>
        <w:rPr>
          <w:lang w:val="en-US"/>
        </w:rPr>
        <w:tab/>
      </w:r>
      <w:r w:rsidR="00D84C89" w:rsidRPr="00D84C89">
        <w:rPr>
          <w:lang w:val="en-US"/>
        </w:rPr>
        <w:t>In its quest</w:t>
      </w:r>
      <w:r>
        <w:rPr>
          <w:lang w:val="en-US"/>
        </w:rPr>
        <w:t xml:space="preserve"> for food</w:t>
      </w:r>
      <w:r w:rsidR="00D84C89" w:rsidRPr="00D84C89">
        <w:rPr>
          <w:lang w:val="en-US"/>
        </w:rPr>
        <w:t xml:space="preserve">, however, the focal might not be alone: </w:t>
      </w:r>
      <w:r w:rsidR="00722E8C">
        <w:rPr>
          <w:lang w:val="en-US"/>
        </w:rPr>
        <w:t>f</w:t>
      </w:r>
      <w:r w:rsidR="00657A82" w:rsidRPr="00764BC7">
        <w:rPr>
          <w:lang w:val="en-US"/>
        </w:rPr>
        <w:t>or instance, primates often for</w:t>
      </w:r>
      <w:r w:rsidR="00657A82">
        <w:rPr>
          <w:lang w:val="en-US"/>
        </w:rPr>
        <w:t>m social groups</w:t>
      </w:r>
      <w:r w:rsidR="00722E8C">
        <w:rPr>
          <w:lang w:val="en-US"/>
        </w:rPr>
        <w:t xml:space="preserve"> </w:t>
      </w:r>
      <w:r w:rsidR="00722E8C">
        <w:rPr>
          <w:lang w:val="en-US"/>
        </w:rPr>
        <w:t>[@</w:t>
      </w:r>
      <w:r w:rsidR="00722E8C" w:rsidRPr="00657A82">
        <w:rPr>
          <w:lang w:val="en-US"/>
        </w:rPr>
        <w:t>kappeler2002evolution</w:t>
      </w:r>
      <w:r w:rsidR="00722E8C">
        <w:rPr>
          <w:lang w:val="en-US"/>
        </w:rPr>
        <w:t>]</w:t>
      </w:r>
      <w:r w:rsidR="00722E8C">
        <w:rPr>
          <w:lang w:val="en-US"/>
        </w:rPr>
        <w:t xml:space="preserve">: </w:t>
      </w:r>
      <w:r w:rsidR="00805320">
        <w:rPr>
          <w:lang w:val="en-US"/>
        </w:rPr>
        <w:t xml:space="preserve">group members </w:t>
      </w:r>
      <w:r w:rsidR="00722E8C" w:rsidRPr="00D84C89">
        <w:rPr>
          <w:lang w:val="en-US"/>
        </w:rPr>
        <w:t>spend considerable time together, have established bounds and constantly share information</w:t>
      </w:r>
      <w:r w:rsidR="00722E8C">
        <w:rPr>
          <w:lang w:val="en-US"/>
        </w:rPr>
        <w:t>. Thus, they might a</w:t>
      </w:r>
      <w:r w:rsidR="00657A82">
        <w:rPr>
          <w:lang w:val="en-US"/>
        </w:rPr>
        <w:t xml:space="preserve">ltogether </w:t>
      </w:r>
      <w:r w:rsidR="00722E8C">
        <w:rPr>
          <w:lang w:val="en-US"/>
        </w:rPr>
        <w:t>look for, and process,</w:t>
      </w:r>
      <w:r w:rsidR="00657A82" w:rsidRPr="00D84C89">
        <w:rPr>
          <w:lang w:val="en-US"/>
        </w:rPr>
        <w:t xml:space="preserve"> </w:t>
      </w:r>
      <w:r w:rsidR="00722E8C">
        <w:rPr>
          <w:lang w:val="en-US"/>
        </w:rPr>
        <w:t>cues and clues</w:t>
      </w:r>
      <w:r w:rsidR="00657A82" w:rsidRPr="00D84C89">
        <w:rPr>
          <w:lang w:val="en-US"/>
        </w:rPr>
        <w:t xml:space="preserve"> leading to food sources</w:t>
      </w:r>
      <w:r w:rsidR="00D84C89" w:rsidRPr="00D84C89">
        <w:rPr>
          <w:lang w:val="en-US"/>
        </w:rPr>
        <w:t xml:space="preserve">. </w:t>
      </w:r>
      <w:r w:rsidR="00722E8C">
        <w:rPr>
          <w:lang w:val="en-US"/>
        </w:rPr>
        <w:t>T</w:t>
      </w:r>
      <w:r w:rsidR="00D84C89" w:rsidRPr="00D84C89">
        <w:rPr>
          <w:lang w:val="en-US"/>
        </w:rPr>
        <w:t xml:space="preserve">o do so, being able to process signals emitted by </w:t>
      </w:r>
      <w:r w:rsidR="00501A97">
        <w:rPr>
          <w:lang w:val="en-US"/>
        </w:rPr>
        <w:t>other maneuvers</w:t>
      </w:r>
      <w:r w:rsidR="00D84C89" w:rsidRPr="00D84C89">
        <w:rPr>
          <w:lang w:val="en-US"/>
        </w:rPr>
        <w:t xml:space="preserve"> would be an advantage, as </w:t>
      </w:r>
      <w:commentRangeStart w:id="10"/>
      <w:r w:rsidR="00D84C89" w:rsidRPr="00D84C89">
        <w:rPr>
          <w:lang w:val="en-US"/>
        </w:rPr>
        <w:t>well as reading through their mind</w:t>
      </w:r>
      <w:commentRangeEnd w:id="10"/>
      <w:r w:rsidR="00764BC7">
        <w:rPr>
          <w:rStyle w:val="Marquedecommentaire"/>
        </w:rPr>
        <w:commentReference w:id="10"/>
      </w:r>
      <w:r w:rsidR="00D84C89" w:rsidRPr="00D84C89">
        <w:rPr>
          <w:lang w:val="en-US"/>
        </w:rPr>
        <w:t xml:space="preserve"> [@devaine2017reading] in order to plan ahead for collective actions or even </w:t>
      </w:r>
      <w:commentRangeStart w:id="11"/>
      <w:commentRangeStart w:id="12"/>
      <w:r w:rsidR="00D84C89" w:rsidRPr="00D84C89">
        <w:rPr>
          <w:lang w:val="en-US"/>
        </w:rPr>
        <w:t xml:space="preserve">outsmart them </w:t>
      </w:r>
      <w:commentRangeEnd w:id="11"/>
      <w:r w:rsidR="00764BC7">
        <w:rPr>
          <w:rStyle w:val="Marquedecommentaire"/>
        </w:rPr>
        <w:commentReference w:id="11"/>
      </w:r>
      <w:commentRangeEnd w:id="12"/>
      <w:r w:rsidR="004A4F19">
        <w:rPr>
          <w:rStyle w:val="Marquedecommentaire"/>
        </w:rPr>
        <w:commentReference w:id="12"/>
      </w:r>
      <w:r w:rsidR="00D84C89" w:rsidRPr="00D84C89">
        <w:rPr>
          <w:lang w:val="en-US"/>
        </w:rPr>
        <w:t xml:space="preserve">[@byrne1994machiavellian]. This therefore means plenty of additional stimuli to process, and constitutes the </w:t>
      </w:r>
      <w:commentRangeStart w:id="13"/>
      <w:r w:rsidR="00D84C89" w:rsidRPr="00D84C89">
        <w:rPr>
          <w:lang w:val="en-US"/>
        </w:rPr>
        <w:t>socle</w:t>
      </w:r>
      <w:commentRangeEnd w:id="13"/>
      <w:r w:rsidR="00764BC7">
        <w:rPr>
          <w:rStyle w:val="Marquedecommentaire"/>
        </w:rPr>
        <w:commentReference w:id="13"/>
      </w:r>
      <w:r w:rsidR="00D84C89" w:rsidRPr="00D84C89">
        <w:rPr>
          <w:lang w:val="en-US"/>
        </w:rPr>
        <w:t xml:space="preserve"> of the *Social Intelligence Hypothesis* [@dunbar2017there]. In the focal group, however, all individuals are not equally knowledgeable: perhaps because some have more experience than others do, such as the oldest would be more experienced than the youths. It is possible that these young individuals learn from the elderly </w:t>
      </w:r>
      <w:r w:rsidR="00722E8C">
        <w:rPr>
          <w:lang w:val="en-US"/>
        </w:rPr>
        <w:t>one</w:t>
      </w:r>
      <w:r w:rsidR="00D84C89" w:rsidRPr="00D84C89">
        <w:rPr>
          <w:lang w:val="en-US"/>
        </w:rPr>
        <w:t xml:space="preserve">s [@laland2004social]. For instance, they may learn how to process a specific tool to access a hidden comestible part as for nuts [@boesch1994nut]. In other words, there is vertical transmission that passes by over generations and knowledge thereby accumulates: this is the *Cultural Intelligence Hypothesis* [@whiten2007evolution, reader2002social], also known as the *Vygotskian Intelligence Hypothesis* in humans [@herrmann2007humans; @tomasello2009cultural; @wilson1991molecular; @van2011social]. Finally, while the focal’s group peacefully forages, </w:t>
      </w:r>
      <w:r w:rsidR="00D84C89" w:rsidRPr="00D84C89">
        <w:rPr>
          <w:lang w:val="en-US"/>
        </w:rPr>
        <w:lastRenderedPageBreak/>
        <w:t xml:space="preserve">it might sense the past or current presence of another group and anticipate its move, such as wild baboons do when prioritizing food likely to be depleted by other troops [@noser2010wild]. </w:t>
      </w:r>
      <w:r w:rsidR="00D84C89" w:rsidRPr="00D84C89">
        <w:rPr>
          <w:lang w:val="en-US"/>
        </w:rPr>
        <w:t xml:space="preserve">The </w:t>
      </w:r>
      <w:r w:rsidR="00E371A5" w:rsidRPr="00D84C89">
        <w:rPr>
          <w:lang w:val="en-US"/>
        </w:rPr>
        <w:t>neighboring</w:t>
      </w:r>
      <w:r w:rsidR="00D84C89" w:rsidRPr="00D84C89">
        <w:rPr>
          <w:lang w:val="en-US"/>
        </w:rPr>
        <w:t xml:space="preserve"> groups might indeed be competitors for food, mates or any </w:t>
      </w:r>
      <w:r w:rsidR="00E371A5" w:rsidRPr="00D84C89">
        <w:rPr>
          <w:lang w:val="en-US"/>
        </w:rPr>
        <w:t xml:space="preserve">essential </w:t>
      </w:r>
      <w:r w:rsidR="00D84C89" w:rsidRPr="00D84C89">
        <w:rPr>
          <w:lang w:val="en-US"/>
        </w:rPr>
        <w:t>resource</w:t>
      </w:r>
      <w:r w:rsidR="00E371A5">
        <w:rPr>
          <w:lang w:val="en-US"/>
        </w:rPr>
        <w:t>,</w:t>
      </w:r>
      <w:r w:rsidR="00D84C89" w:rsidRPr="00D84C89">
        <w:rPr>
          <w:lang w:val="en-US"/>
        </w:rPr>
        <w:t xml:space="preserve"> and as much as it is advantageous to be able to read through the environment and intra-group conspecifics, it might be advantageous to be able to decode information relative to other groups’ presence and attribute (e.g. group size), a view brought by the *Napoleonic Intelligence Hypothesis* [@ashton2020interactions].</w:t>
      </w:r>
    </w:p>
    <w:p w14:paraId="535A8B69" w14:textId="77777777" w:rsidR="00D84C89" w:rsidRPr="00D84C89" w:rsidRDefault="00D84C89" w:rsidP="00D84C89">
      <w:pPr>
        <w:rPr>
          <w:lang w:val="en-US"/>
        </w:rPr>
      </w:pPr>
    </w:p>
    <w:p w14:paraId="53A32B76" w14:textId="38E80828" w:rsidR="00D84C89" w:rsidRPr="00D84C89" w:rsidRDefault="00D84C89" w:rsidP="00D84C89">
      <w:pPr>
        <w:rPr>
          <w:lang w:val="en-US"/>
        </w:rPr>
      </w:pPr>
      <w:r w:rsidRPr="00D84C89">
        <w:rPr>
          <w:lang w:val="en-US"/>
        </w:rPr>
        <w:t xml:space="preserve">|   In this overly simplistic picture, we moved from a unique individual to a group of individuals and then to multiple groups. Never was it question of multiple species: all hypothesized individuals belonged to </w:t>
      </w:r>
      <w:r w:rsidR="004A4F19">
        <w:rPr>
          <w:lang w:val="en-US"/>
        </w:rPr>
        <w:t>a singular common species. Yet, s</w:t>
      </w:r>
      <w:r w:rsidRPr="00D84C89">
        <w:rPr>
          <w:lang w:val="en-US"/>
        </w:rPr>
        <w:t xml:space="preserve">pace is a place </w:t>
      </w:r>
      <w:r w:rsidR="004A4F19" w:rsidRPr="00D84C89">
        <w:rPr>
          <w:lang w:val="en-US"/>
        </w:rPr>
        <w:t xml:space="preserve">shared </w:t>
      </w:r>
      <w:r w:rsidRPr="00D84C89">
        <w:rPr>
          <w:lang w:val="en-US"/>
        </w:rPr>
        <w:t xml:space="preserve">between a plethora of species, some of them occupying a same ecological niche. </w:t>
      </w:r>
      <w:r w:rsidR="00572A81">
        <w:rPr>
          <w:lang w:val="en-US"/>
        </w:rPr>
        <w:t>As much as conspecifics could be competitors, or direct or indirect cooperators, so could be individuals from an other species with similar ecological preferences, for instance with regards to diet. As such, co</w:t>
      </w:r>
      <w:r w:rsidRPr="00D84C89">
        <w:rPr>
          <w:lang w:val="en-US"/>
        </w:rPr>
        <w:t xml:space="preserve">-occurrence </w:t>
      </w:r>
      <w:r w:rsidR="00E371A5">
        <w:rPr>
          <w:lang w:val="en-US"/>
        </w:rPr>
        <w:t xml:space="preserve">of </w:t>
      </w:r>
      <w:r w:rsidR="00E371A5" w:rsidRPr="00D84C89">
        <w:rPr>
          <w:lang w:val="en-US"/>
        </w:rPr>
        <w:t xml:space="preserve">species </w:t>
      </w:r>
      <w:r w:rsidR="00E371A5">
        <w:rPr>
          <w:lang w:val="en-US"/>
        </w:rPr>
        <w:t xml:space="preserve">from the same guild </w:t>
      </w:r>
      <w:r w:rsidRPr="00D84C89">
        <w:rPr>
          <w:lang w:val="en-US"/>
        </w:rPr>
        <w:t xml:space="preserve">might contribute into shaping animal cognition: the more </w:t>
      </w:r>
      <w:r w:rsidRPr="00D84C89">
        <w:rPr>
          <w:lang w:val="en-US"/>
        </w:rPr>
        <w:t xml:space="preserve">species, the more </w:t>
      </w:r>
      <w:r w:rsidR="00572A81">
        <w:rPr>
          <w:lang w:val="en-US"/>
        </w:rPr>
        <w:t xml:space="preserve">selective pressure for </w:t>
      </w:r>
      <w:r w:rsidRPr="00D84C89">
        <w:rPr>
          <w:lang w:val="en-US"/>
        </w:rPr>
        <w:t xml:space="preserve">advanced the cognition . In this study, we therefore propose to test for the existence of such an arms race [@van1973new] in </w:t>
      </w:r>
      <w:r w:rsidR="00572A81">
        <w:rPr>
          <w:lang w:val="en-US"/>
        </w:rPr>
        <w:t>cognitive abilities</w:t>
      </w:r>
      <w:r w:rsidR="00572A81" w:rsidRPr="00572A81">
        <w:rPr>
          <w:lang w:val="en-US"/>
        </w:rPr>
        <w:t xml:space="preserve"> </w:t>
      </w:r>
      <w:r w:rsidR="00572A81">
        <w:rPr>
          <w:lang w:val="en-US"/>
        </w:rPr>
        <w:t xml:space="preserve">among species - approximated by the size of the whole or specific regions of the brain - </w:t>
      </w:r>
      <w:r w:rsidR="00245FA3">
        <w:rPr>
          <w:lang w:val="en-US"/>
        </w:rPr>
        <w:t>t</w:t>
      </w:r>
      <w:r w:rsidRPr="00D84C89">
        <w:rPr>
          <w:lang w:val="en-US"/>
        </w:rPr>
        <w:t>hat we naturally term the *Red Queen Intelligence Hypothesis*, building on frugivorous primates as a study example.</w:t>
      </w:r>
    </w:p>
    <w:p w14:paraId="4E935F1E" w14:textId="5AD2F0DA" w:rsidR="00572A81" w:rsidRPr="00D84C89" w:rsidRDefault="00D84C89" w:rsidP="00D84C89">
      <w:pPr>
        <w:rPr>
          <w:lang w:val="en-US"/>
        </w:rPr>
      </w:pPr>
      <w:r w:rsidRPr="00D84C89">
        <w:rPr>
          <w:lang w:val="en-US"/>
        </w:rPr>
        <w:tab/>
      </w:r>
    </w:p>
    <w:p w14:paraId="35E629EF" w14:textId="77777777" w:rsidR="00D84C89" w:rsidRPr="00D84C89" w:rsidRDefault="00D84C89" w:rsidP="00D84C89">
      <w:pPr>
        <w:rPr>
          <w:lang w:val="en-US"/>
        </w:rPr>
      </w:pPr>
      <w:r w:rsidRPr="00D84C89">
        <w:rPr>
          <w:lang w:val="en-US"/>
        </w:rPr>
        <w:t>\hfill</w:t>
      </w:r>
    </w:p>
    <w:p w14:paraId="59E3815A" w14:textId="77777777" w:rsidR="00D84C89" w:rsidRPr="00D84C89" w:rsidRDefault="00D84C89" w:rsidP="00D84C89">
      <w:pPr>
        <w:rPr>
          <w:lang w:val="en-US"/>
        </w:rPr>
      </w:pPr>
    </w:p>
    <w:p w14:paraId="07E63722" w14:textId="1E49E2F6" w:rsidR="00D84C89" w:rsidRPr="00D84C89" w:rsidRDefault="00D84C89" w:rsidP="00D84C89">
      <w:pPr>
        <w:rPr>
          <w:lang w:val="en-US"/>
        </w:rPr>
      </w:pPr>
      <w:r w:rsidRPr="00D84C89">
        <w:rPr>
          <w:lang w:val="en-US"/>
        </w:rPr>
        <w:t>|   Recent tools have been developed to infer the effect of species interaction</w:t>
      </w:r>
      <w:ins w:id="14" w:author="Benoît Perez-Lamarque" w:date="2021-05-23T14:22:00Z">
        <w:r w:rsidR="00245FA3">
          <w:rPr>
            <w:lang w:val="en-US"/>
          </w:rPr>
          <w:t>s</w:t>
        </w:r>
      </w:ins>
      <w:r w:rsidRPr="00D84C89">
        <w:rPr>
          <w:lang w:val="en-US"/>
        </w:rPr>
        <w:t xml:space="preserve"> on trait evolution, either by </w:t>
      </w:r>
      <w:r w:rsidRPr="00D84C89">
        <w:rPr>
          <w:lang w:val="en-US"/>
        </w:rPr>
        <w:t xml:space="preserve">modelling </w:t>
      </w:r>
      <w:commentRangeStart w:id="15"/>
      <w:commentRangeStart w:id="16"/>
      <w:r w:rsidR="00245FA3">
        <w:rPr>
          <w:lang w:val="en-US"/>
        </w:rPr>
        <w:t xml:space="preserve">trait </w:t>
      </w:r>
      <w:r w:rsidRPr="00D84C89">
        <w:rPr>
          <w:lang w:val="en-US"/>
        </w:rPr>
        <w:t xml:space="preserve">divergence </w:t>
      </w:r>
      <w:commentRangeEnd w:id="15"/>
      <w:r w:rsidR="00F82420">
        <w:rPr>
          <w:rStyle w:val="Marquedecommentaire"/>
        </w:rPr>
        <w:commentReference w:id="15"/>
      </w:r>
      <w:commentRangeEnd w:id="16"/>
      <w:r w:rsidR="00572A81">
        <w:rPr>
          <w:rStyle w:val="Marquedecommentaire"/>
        </w:rPr>
        <w:commentReference w:id="16"/>
      </w:r>
      <w:r w:rsidRPr="00D84C89">
        <w:rPr>
          <w:lang w:val="en-US"/>
        </w:rPr>
        <w:t xml:space="preserve">in co-occurring species from a same guild (e.g. dietary guild) (Matching Competition: MC models) or </w:t>
      </w:r>
      <w:r w:rsidR="00F82420">
        <w:rPr>
          <w:lang w:val="en-US"/>
        </w:rPr>
        <w:t xml:space="preserve">considering that </w:t>
      </w:r>
      <w:r w:rsidRPr="00D84C89">
        <w:rPr>
          <w:lang w:val="en-US"/>
        </w:rPr>
        <w:t xml:space="preserve">the evolutionary rate </w:t>
      </w:r>
      <w:r w:rsidR="00F82420">
        <w:rPr>
          <w:lang w:val="en-US"/>
        </w:rPr>
        <w:t xml:space="preserve">depends on the </w:t>
      </w:r>
      <w:r w:rsidR="00F82420" w:rsidRPr="00D84C89">
        <w:rPr>
          <w:lang w:val="en-US"/>
        </w:rPr>
        <w:t xml:space="preserve">on the number of lineages within the guild </w:t>
      </w:r>
      <w:r w:rsidRPr="00D84C89">
        <w:rPr>
          <w:lang w:val="en-US"/>
        </w:rPr>
        <w:t>(</w:t>
      </w:r>
      <w:r w:rsidR="00F82420">
        <w:rPr>
          <w:lang w:val="en-US"/>
        </w:rPr>
        <w:t xml:space="preserve">density dependence; </w:t>
      </w:r>
      <w:r w:rsidRPr="00D84C89">
        <w:rPr>
          <w:lang w:val="en-US"/>
        </w:rPr>
        <w:t>linear: DD$_{lin}$ or exponential: DD$_{exp}$; @drury2016estimating). A</w:t>
      </w:r>
      <w:r w:rsidRPr="00D84C89">
        <w:rPr>
          <w:lang w:val="en-US"/>
        </w:rPr>
        <w:t xml:space="preserve">fter reconstructing the </w:t>
      </w:r>
      <w:r w:rsidR="00572A81">
        <w:rPr>
          <w:lang w:val="en-US"/>
        </w:rPr>
        <w:t>biogeography</w:t>
      </w:r>
      <w:r w:rsidRPr="00D84C89">
        <w:rPr>
          <w:lang w:val="en-US"/>
        </w:rPr>
        <w:t xml:space="preserve"> history based on `r minRange` to `r maxRange` primate species (@matzke2013probabilistic; @matzke2016stochastic; Figure \@ref(fig:figmap)) as well as primate diet evolution based on `r minFruit + minLeaf` to `r maxFruit + maxLeaf` species (discrete trait: frugivory vs. folivory; @bollback2006simmap), we calculated the likelihoods of models considering the role of species interactions (including competitive scenarios) in the evolution of either the whole brain (using the encephalic quotient, $EQ$, as a proxy for `r minEQ` to `r maxEQ` frugivorous, depending on how frugivory was assessed, see Dietary guild), or the relative size of specific brain areas associated with foraging-related information perception, processing or retention (Figure. \@ref(fig:figbrain); comprising `r minAllAreas` to `r max(maxNeocortex,maxHippocampus,maxCerebellum,maxStriatum,maxMOB)` frugivorous species) as well as the likelihoods of simpler models assuming non effect of species interactions, like the </w:t>
      </w:r>
      <w:r w:rsidR="00F82420">
        <w:rPr>
          <w:lang w:val="en-US"/>
        </w:rPr>
        <w:t xml:space="preserve">simple </w:t>
      </w:r>
      <w:r w:rsidRPr="00D84C89">
        <w:rPr>
          <w:lang w:val="en-US"/>
        </w:rPr>
        <w:t xml:space="preserve">Brownian Motion (BM), the Ornstein-Uhlenbeck process (OU) assuming that traits are constrained around on optimal value (e.g. stabilizing selection; see @blomberg2020beyond for a review on these approaches) or the Early-Burst model (EB, REF), this latter allowing to check for a time-dependence of the evolutionary rate, hence emphasizing that, if any, the density effect is not an artefact due to time dependence. Support for each model was evaluated using an information-theoretic framework [@burnham2002model] based on the weight of Akaike </w:t>
      </w:r>
      <w:r w:rsidRPr="00D84C89">
        <w:rPr>
          <w:lang w:val="en-US"/>
        </w:rPr>
        <w:t xml:space="preserve">Information Criterion corrected for small samples (AICc) when considering all </w:t>
      </w:r>
      <w:r w:rsidR="00F82420">
        <w:rPr>
          <w:lang w:val="en-US"/>
        </w:rPr>
        <w:t>six</w:t>
      </w:r>
      <w:r w:rsidR="00F82420" w:rsidRPr="00D84C89">
        <w:rPr>
          <w:lang w:val="en-US"/>
        </w:rPr>
        <w:t xml:space="preserve"> </w:t>
      </w:r>
      <w:r w:rsidRPr="00D84C89">
        <w:rPr>
          <w:lang w:val="en-US"/>
        </w:rPr>
        <w:t>models (MC, DD$_{lin}</w:t>
      </w:r>
      <w:r w:rsidRPr="00D84C89">
        <w:rPr>
          <w:lang w:val="en-US"/>
        </w:rPr>
        <w:t xml:space="preserve">$, DD$_{exp}$, BM, OU, </w:t>
      </w:r>
      <w:r w:rsidRPr="00D84C89">
        <w:rPr>
          <w:lang w:val="en-US"/>
        </w:rPr>
        <w:lastRenderedPageBreak/>
        <w:t xml:space="preserve">EB, see Phylogenetic models; Evolutionary models in methods). Non-competitive models were the most likely in describing the evolutionary history of the $EQ$ or the striatum (Figure \@ref(fig:figbrain) and \@ref(fig:figresultsevolution)), an area specifically involved in XXX, used here as a control area. By contrast, competitive models were most supported in areas involved in sensory abilities (the main olfactory bulb, MOB), immediate information processing (i.e. working memory, with the neocortex), or long-term spatio-temporal information retention (hippocampus), (Figure \@ref(fig:figbrain) and \@ref(fig:figresultsevolution)). </w:t>
      </w:r>
      <w:commentRangeStart w:id="17"/>
      <w:r w:rsidRPr="00D84C89">
        <w:rPr>
          <w:lang w:val="en-US"/>
        </w:rPr>
        <w:t>When density-dependent models were th</w:t>
      </w:r>
      <w:r w:rsidR="00B71007">
        <w:rPr>
          <w:lang w:val="en-US"/>
        </w:rPr>
        <w:t>e best fit, the positive rate (</w:t>
      </w:r>
      <w:r w:rsidRPr="00D84C89">
        <w:rPr>
          <w:lang w:val="en-US"/>
        </w:rPr>
        <w:t xml:space="preserve">r, Figure \@ref(fig:figresultsevolution)) suggested an acceleration of the evolutionary tempo together with increased lineage diversity. </w:t>
      </w:r>
      <w:commentRangeEnd w:id="17"/>
      <w:r w:rsidR="00F82420">
        <w:rPr>
          <w:rStyle w:val="Marquedecommentaire"/>
        </w:rPr>
        <w:commentReference w:id="17"/>
      </w:r>
    </w:p>
    <w:p w14:paraId="25DDDA3C" w14:textId="77777777" w:rsidR="00D84C89" w:rsidRPr="00D84C89" w:rsidRDefault="00D84C89" w:rsidP="00D84C89">
      <w:pPr>
        <w:rPr>
          <w:lang w:val="en-US"/>
        </w:rPr>
      </w:pPr>
    </w:p>
    <w:p w14:paraId="4B0A0331" w14:textId="22018BCD" w:rsidR="00D84C89" w:rsidRPr="00D84C89" w:rsidRDefault="00D84C89" w:rsidP="00D84C89">
      <w:pPr>
        <w:rPr>
          <w:lang w:val="en-US"/>
        </w:rPr>
      </w:pPr>
      <w:r w:rsidRPr="00D84C89">
        <w:rPr>
          <w:lang w:val="en-US"/>
        </w:rPr>
        <w:t xml:space="preserve">|   To understand the directionality of the selection gradient shaped by co-occurrence (i.e. selection for “bigger” brain or “smaller” brain the more species), we fitted phylogenetic regressions (see Phylogenetic models; phylogenetic regressions in methods). In these linear regressions, the predicted variable was the relative brain size values of areas for which we observed interspecific competition effect. </w:t>
      </w:r>
      <w:r w:rsidR="003E0601">
        <w:rPr>
          <w:lang w:val="en-US"/>
        </w:rPr>
        <w:t>W</w:t>
      </w:r>
      <w:r w:rsidRPr="00D84C89">
        <w:rPr>
          <w:lang w:val="en-US"/>
        </w:rPr>
        <w:t xml:space="preserve">e considered the average surface of the frugivorous species range overlapped by other sympatric frugivorous </w:t>
      </w:r>
      <w:r w:rsidRPr="00D84C89">
        <w:rPr>
          <w:lang w:val="en-US"/>
        </w:rPr>
        <w:t>species, as well as the number of such sympatric frugivorous species across their entire range as covariates.  Despite considerable noise induced by recent increase extinction and spatial range reduction due to anthropogenic disturbances (REF), it shows that XXXXXXXXXX</w:t>
      </w:r>
    </w:p>
    <w:p w14:paraId="5A294F02" w14:textId="77777777" w:rsidR="00D84C89" w:rsidRPr="00D84C89" w:rsidRDefault="00D84C89" w:rsidP="00D84C89">
      <w:pPr>
        <w:rPr>
          <w:lang w:val="en-US"/>
        </w:rPr>
      </w:pPr>
    </w:p>
    <w:p w14:paraId="7DC8E241" w14:textId="77777777" w:rsidR="00D84C89" w:rsidRPr="00D84C89" w:rsidRDefault="00D84C89" w:rsidP="00D84C89">
      <w:pPr>
        <w:rPr>
          <w:lang w:val="en-US"/>
        </w:rPr>
      </w:pPr>
      <w:r w:rsidRPr="00D84C89">
        <w:rPr>
          <w:lang w:val="en-US"/>
        </w:rPr>
        <w:t>\hfill</w:t>
      </w:r>
    </w:p>
    <w:p w14:paraId="1E9CD259" w14:textId="77777777" w:rsidR="00D84C89" w:rsidRPr="00D84C89" w:rsidRDefault="00D84C89" w:rsidP="00D84C89">
      <w:pPr>
        <w:rPr>
          <w:lang w:val="en-US"/>
        </w:rPr>
      </w:pPr>
    </w:p>
    <w:p w14:paraId="013E6831" w14:textId="305CFD3B" w:rsidR="00D84C89" w:rsidRPr="00D84C89" w:rsidRDefault="00D84C89" w:rsidP="00D84C89">
      <w:pPr>
        <w:rPr>
          <w:lang w:val="en-US"/>
        </w:rPr>
      </w:pPr>
      <w:r w:rsidRPr="00D84C89">
        <w:rPr>
          <w:lang w:val="en-US"/>
        </w:rPr>
        <w:t xml:space="preserve">|   The use of brain size as a proxy for cognition is a central debate with no optimal solution (see grounded criticism from @deaner2000comparative; @healy2007critique; @logan2018beyond). The current flourishment of consortia, allowing for much more detailed and </w:t>
      </w:r>
      <w:r w:rsidRPr="00D84C89">
        <w:rPr>
          <w:lang w:val="en-US"/>
        </w:rPr>
        <w:t>standardized anatomical measurements (e.g. in primates: @milham2018open), or with standardized behaviourally explicit comparisons (e.g. on captive [@many2019establishing] or wild [@janmaat2021using</w:t>
      </w:r>
      <w:r w:rsidRPr="00D84C89">
        <w:rPr>
          <w:lang w:val="en-US"/>
        </w:rPr>
        <w:t xml:space="preserve">] primates), might alleviate biases stemming from brain size analysis, but this will take time. In the meanwhile, brain size is a proxy much appreciated in practice, because of its easy accessibility for a “large” number of species. Further, biases might be limited by considering measurement variability [@logan2018beyond] or the mosaic structure of the brain [@barton2000mosaic; @decasien2019primate]. In this case, we indeed see that the evolutionary history between specific brain regions differ, while the $EQ$ was not affected by greater lineage diversity. The effect of between-species interaction is indeed only evidenced for specific areas, more particularly those involved in immediate information processing based on senses (%area%), in areas involved in a working memory (%area%), or in a long-term memory of spatio-temporal information (%area%). All these areas have thus in common to be potentially (but not only) used when foraging, suggesting that species with larger brains would be at competitive advantage with sympatric species with similar food preference. </w:t>
      </w:r>
    </w:p>
    <w:p w14:paraId="522FDAB2" w14:textId="77777777" w:rsidR="00D84C89" w:rsidRPr="00D84C89" w:rsidRDefault="00D84C89" w:rsidP="00D84C89">
      <w:pPr>
        <w:rPr>
          <w:lang w:val="en-US"/>
        </w:rPr>
      </w:pPr>
    </w:p>
    <w:p w14:paraId="10E5AFAA" w14:textId="77777777" w:rsidR="00D84C89" w:rsidRPr="00D84C89" w:rsidRDefault="00D84C89" w:rsidP="00D84C89">
      <w:pPr>
        <w:rPr>
          <w:lang w:val="en-US"/>
        </w:rPr>
      </w:pPr>
      <w:commentRangeStart w:id="18"/>
      <w:r w:rsidRPr="00D84C89">
        <w:rPr>
          <w:lang w:val="en-US"/>
        </w:rPr>
        <w:t xml:space="preserve">|   Competition is generally the first-thought mechanism to describe community structures [e.g. @rocha2015role]. The idea of such an arms race in cognition should be best illustrated considering predator-prey interactions, in which a bigger brain could rhyme in absolute with higher chance of escaping a predator, but also relatively to other prey species, with a lower probability to be targeted by the predator at first [@shultz2006chimpanzee]. </w:t>
      </w:r>
      <w:commentRangeEnd w:id="18"/>
      <w:r w:rsidR="00644ACE">
        <w:rPr>
          <w:rStyle w:val="Marquedecommentaire"/>
        </w:rPr>
        <w:commentReference w:id="18"/>
      </w:r>
      <w:r w:rsidRPr="00D84C89">
        <w:rPr>
          <w:lang w:val="en-US"/>
        </w:rPr>
        <w:t xml:space="preserve">In this study </w:t>
      </w:r>
      <w:r w:rsidRPr="00D84C89">
        <w:rPr>
          <w:lang w:val="en-US"/>
        </w:rPr>
        <w:lastRenderedPageBreak/>
        <w:t xml:space="preserve">example, however, competition should take the form of scramble competition, indirectly affecting individuals’ fitness through food depletion. Logically, species co-occurrence should correlate with diminished shared food density and lowered temporal predictability (as a drawback of more intense depletion), both these factors playing on the selective pressure on foraging cognition [@grove2013evolution; @janmaat2016spatio]. Possibly indeed, because niche overlap among species is not perfect, the depletion rate for the shared resource would be higher than if a species was occupying a space alone. An oversimplified proof of principle of this assumption would consider a two consumers and three resource types system. Both consumers share only one (essential) resource in common while are limited in population size by respectively the two others. The common resource would therefore be consumed more than it would be if the system considered only one species. Hence, in this competitive view, it seems to be mainly density rather than diversity itself that should particularly shape cognition (REF). </w:t>
      </w:r>
      <w:commentRangeStart w:id="19"/>
      <w:r w:rsidRPr="00D84C89">
        <w:rPr>
          <w:lang w:val="en-US"/>
        </w:rPr>
        <w:t>Yet</w:t>
      </w:r>
      <w:commentRangeEnd w:id="19"/>
      <w:r w:rsidR="00F75E4F">
        <w:rPr>
          <w:rStyle w:val="Marquedecommentaire"/>
        </w:rPr>
        <w:commentReference w:id="19"/>
      </w:r>
      <w:r w:rsidRPr="00D84C89">
        <w:rPr>
          <w:lang w:val="en-US"/>
        </w:rPr>
        <w:t xml:space="preserve">, an arms race does not necessarily need to imply competition: one might keep pace with someone it cooperates with. </w:t>
      </w:r>
    </w:p>
    <w:p w14:paraId="5690D942" w14:textId="77777777" w:rsidR="00D84C89" w:rsidRPr="00D84C89" w:rsidRDefault="00D84C89" w:rsidP="00D84C89">
      <w:pPr>
        <w:rPr>
          <w:lang w:val="en-US"/>
        </w:rPr>
      </w:pPr>
    </w:p>
    <w:p w14:paraId="0DEBA447" w14:textId="60F47F57" w:rsidR="00D84C89" w:rsidRPr="00D84C89" w:rsidRDefault="00D84C89" w:rsidP="00D84C89">
      <w:pPr>
        <w:rPr>
          <w:lang w:val="en-US"/>
        </w:rPr>
      </w:pPr>
      <w:commentRangeStart w:id="20"/>
      <w:r w:rsidRPr="00D84C89">
        <w:rPr>
          <w:lang w:val="en-US"/>
        </w:rPr>
        <w:t xml:space="preserve">|   </w:t>
      </w:r>
      <w:ins w:id="21" w:author="Benoît Perez-Lamarque" w:date="2021-05-23T14:46:00Z">
        <w:r w:rsidR="00D24644">
          <w:rPr>
            <w:lang w:val="en-US"/>
          </w:rPr>
          <w:t>Besides competition, i</w:t>
        </w:r>
      </w:ins>
      <w:del w:id="22" w:author="Benoît Perez-Lamarque" w:date="2021-05-23T14:46:00Z">
        <w:r w:rsidRPr="00D84C89" w:rsidDel="00D24644">
          <w:rPr>
            <w:lang w:val="en-US"/>
          </w:rPr>
          <w:delText>I</w:delText>
        </w:r>
      </w:del>
      <w:r w:rsidRPr="00D84C89">
        <w:rPr>
          <w:lang w:val="en-US"/>
        </w:rPr>
        <w:t xml:space="preserve">n an analogous situation to direct cooperation, </w:t>
      </w:r>
      <w:commentRangeEnd w:id="20"/>
      <w:r w:rsidR="00F75E4F">
        <w:rPr>
          <w:rStyle w:val="Marquedecommentaire"/>
        </w:rPr>
        <w:commentReference w:id="20"/>
      </w:r>
      <w:r w:rsidRPr="00D84C89">
        <w:rPr>
          <w:lang w:val="en-US"/>
        </w:rPr>
        <w:t xml:space="preserve">more species sharing overlapping diet would equate to more, and diverse, cues to infer where and when to find food. Hence, not only should animals gain benefits into decoding their own conspecific presence trace or </w:t>
      </w:r>
      <w:commentRangeStart w:id="23"/>
      <w:r w:rsidRPr="00D84C89">
        <w:rPr>
          <w:lang w:val="en-US"/>
        </w:rPr>
        <w:t>behaviour</w:t>
      </w:r>
      <w:commentRangeEnd w:id="23"/>
      <w:r w:rsidR="00D24644">
        <w:rPr>
          <w:rStyle w:val="Marquedecommentaire"/>
        </w:rPr>
        <w:commentReference w:id="23"/>
      </w:r>
      <w:r w:rsidRPr="00D84C89">
        <w:rPr>
          <w:lang w:val="en-US"/>
        </w:rPr>
        <w:t xml:space="preserve">, but they might as well benefit from decoding those of other species, what matches current behavioural observations. </w:t>
      </w:r>
      <w:ins w:id="24" w:author="Benoît Perez-Lamarque" w:date="2021-05-23T14:47:00Z">
        <w:r w:rsidR="00D24644">
          <w:rPr>
            <w:lang w:val="en-US"/>
          </w:rPr>
          <w:t>For instance, t</w:t>
        </w:r>
      </w:ins>
      <w:del w:id="25" w:author="Benoît Perez-Lamarque" w:date="2021-05-23T14:47:00Z">
        <w:r w:rsidRPr="00D84C89" w:rsidDel="00D24644">
          <w:rPr>
            <w:lang w:val="en-US"/>
          </w:rPr>
          <w:delText>T</w:delText>
        </w:r>
      </w:del>
      <w:r w:rsidRPr="00D84C89">
        <w:rPr>
          <w:lang w:val="en-US"/>
        </w:rPr>
        <w:t>o settle to new coral reefs, fishes use pops and clicks of other fishes as an honest signal for resourcefulness there [@gordon2019acoustic], mangabeys follow calls from hornbills to locate fruiting trees [@olupot1998fruit], and interactions even happen across kingdoms, with migratory birds interpreting phenological cues as synonymous of insect availability [@mcgrath2009flower].  Would the fishes, monkeys</w:t>
      </w:r>
      <w:ins w:id="26" w:author="Benoît Perez-Lamarque" w:date="2021-05-23T14:47:00Z">
        <w:r w:rsidR="00D24644">
          <w:rPr>
            <w:lang w:val="en-US"/>
          </w:rPr>
          <w:t>,</w:t>
        </w:r>
      </w:ins>
      <w:r w:rsidRPr="00D84C89">
        <w:rPr>
          <w:lang w:val="en-US"/>
        </w:rPr>
        <w:t xml:space="preserve"> or birds truly rely on these signals to reach high foraging success, shall then the individuals be selected based on their ability to process these stimuli. These stimuli might actually be in perpetual change throughout time, as a consequence of the evolution of the emitter species, and thus, so would </w:t>
      </w:r>
      <w:r w:rsidRPr="00D24644">
        <w:rPr>
          <w:strike/>
          <w:lang w:val="en-US"/>
          <w:rPrChange w:id="27" w:author="Benoît Perez-Lamarque" w:date="2021-05-23T14:48:00Z">
            <w:rPr>
              <w:lang w:val="en-US"/>
            </w:rPr>
          </w:rPrChange>
        </w:rPr>
        <w:t>be the selective pressure on</w:t>
      </w:r>
      <w:ins w:id="28" w:author="Benoît Perez-Lamarque" w:date="2021-05-23T14:48:00Z">
        <w:r w:rsidR="00D24644">
          <w:rPr>
            <w:strike/>
            <w:lang w:val="en-US"/>
          </w:rPr>
          <w:t>(</w:t>
        </w:r>
        <w:r w:rsidR="00D24644">
          <w:rPr>
            <w:lang w:val="en-US"/>
          </w:rPr>
          <w:t>?) the</w:t>
        </w:r>
      </w:ins>
      <w:r w:rsidRPr="00D84C89">
        <w:rPr>
          <w:lang w:val="en-US"/>
        </w:rPr>
        <w:t xml:space="preserve"> cognitive abilities of species relying on it to make movement decisions.</w:t>
      </w:r>
    </w:p>
    <w:p w14:paraId="2409EF77" w14:textId="77777777" w:rsidR="00D84C89" w:rsidRPr="00D84C89" w:rsidRDefault="00D84C89" w:rsidP="00D84C89">
      <w:pPr>
        <w:rPr>
          <w:lang w:val="en-US"/>
        </w:rPr>
      </w:pPr>
    </w:p>
    <w:p w14:paraId="2C34807F" w14:textId="77777777" w:rsidR="00D84C89" w:rsidRPr="00D84C89" w:rsidRDefault="00D84C89" w:rsidP="00D84C89">
      <w:pPr>
        <w:rPr>
          <w:lang w:val="en-US"/>
        </w:rPr>
      </w:pPr>
      <w:r w:rsidRPr="00D84C89">
        <w:rPr>
          <w:lang w:val="en-US"/>
        </w:rPr>
        <w:t>|   In the end, the inter-specific effect on cognition was here viewed under the prism of foraging, yet, without further evidence, it is as likely to hold in other contexts, such as the social environment. In fact, the general hypotheses on cognition evolution,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Through the Looking Glass) and all individuals are just pieces to play with or against, no matter the species.</w:t>
      </w:r>
    </w:p>
    <w:p w14:paraId="753260EC" w14:textId="77777777" w:rsidR="00D84C89" w:rsidRPr="00D84C89" w:rsidRDefault="00D84C89" w:rsidP="00D84C89">
      <w:pPr>
        <w:rPr>
          <w:lang w:val="en-US"/>
        </w:rPr>
      </w:pPr>
    </w:p>
    <w:p w14:paraId="28BD474E" w14:textId="77777777" w:rsidR="00D84C89" w:rsidRPr="00D84C89" w:rsidRDefault="00D84C89" w:rsidP="00D84C89">
      <w:pPr>
        <w:rPr>
          <w:lang w:val="en-US"/>
        </w:rPr>
      </w:pPr>
    </w:p>
    <w:p w14:paraId="006541B3" w14:textId="77777777" w:rsidR="00D84C89" w:rsidRPr="00D84C89" w:rsidRDefault="00D84C89" w:rsidP="00D84C89">
      <w:pPr>
        <w:rPr>
          <w:lang w:val="en-US"/>
        </w:rPr>
      </w:pPr>
      <w:r w:rsidRPr="00D84C89">
        <w:rPr>
          <w:lang w:val="en-US"/>
        </w:rPr>
        <w:t># Methods</w:t>
      </w:r>
    </w:p>
    <w:p w14:paraId="479612A5" w14:textId="77777777" w:rsidR="00D84C89" w:rsidRPr="00D84C89" w:rsidRDefault="00D84C89" w:rsidP="00D84C89">
      <w:pPr>
        <w:rPr>
          <w:lang w:val="en-US"/>
        </w:rPr>
      </w:pPr>
    </w:p>
    <w:p w14:paraId="3E4D805D" w14:textId="13F6637D" w:rsidR="006639F8" w:rsidRPr="00D84C89" w:rsidRDefault="00D84C89" w:rsidP="00D84C89">
      <w:pPr>
        <w:rPr>
          <w:lang w:val="en-US"/>
        </w:rPr>
      </w:pPr>
      <w:r w:rsidRPr="00D84C89">
        <w:rPr>
          <w:lang w:val="en-US"/>
        </w:rPr>
        <w:t xml:space="preserve">Data processing, analyses, and plots were computed with R software version 4.0.3 [@Rsoftware]. Used datasets and codes will be made freely available upon publication. </w:t>
      </w:r>
      <w:r w:rsidR="006639F8">
        <w:rPr>
          <w:lang w:val="en-US"/>
        </w:rPr>
        <w:t xml:space="preserve">Used codes and data are freely available at </w:t>
      </w:r>
      <w:r w:rsidR="00EE5C59">
        <w:rPr>
          <w:lang w:val="en-US"/>
        </w:rPr>
        <w:t>XXXXX</w:t>
      </w:r>
      <w:r w:rsidR="006639F8">
        <w:rPr>
          <w:lang w:val="en-US"/>
        </w:rPr>
        <w:t>.</w:t>
      </w:r>
    </w:p>
    <w:p w14:paraId="7948A725" w14:textId="77777777" w:rsidR="00D84C89" w:rsidRPr="00D84C89" w:rsidRDefault="00D84C89" w:rsidP="00D84C89">
      <w:pPr>
        <w:rPr>
          <w:lang w:val="en-US"/>
        </w:rPr>
      </w:pPr>
    </w:p>
    <w:p w14:paraId="73411EAA" w14:textId="77777777" w:rsidR="00D84C89" w:rsidRPr="00D84C89" w:rsidRDefault="00D84C89" w:rsidP="00D84C89">
      <w:pPr>
        <w:rPr>
          <w:lang w:val="en-US"/>
        </w:rPr>
      </w:pPr>
      <w:r w:rsidRPr="00D84C89">
        <w:rPr>
          <w:lang w:val="en-US"/>
        </w:rPr>
        <w:t>## Data Collection</w:t>
      </w:r>
    </w:p>
    <w:p w14:paraId="24425313" w14:textId="77777777" w:rsidR="00D84C89" w:rsidRPr="00D84C89" w:rsidRDefault="00D84C89" w:rsidP="00D84C89">
      <w:pPr>
        <w:rPr>
          <w:lang w:val="en-US"/>
        </w:rPr>
      </w:pPr>
    </w:p>
    <w:p w14:paraId="1F79C85C" w14:textId="77777777" w:rsidR="00D84C89" w:rsidRPr="00D84C89" w:rsidRDefault="00D84C89" w:rsidP="00D84C89">
      <w:pPr>
        <w:rPr>
          <w:lang w:val="en-US"/>
        </w:rPr>
      </w:pPr>
      <w:r w:rsidRPr="00D84C89">
        <w:rPr>
          <w:lang w:val="en-US"/>
        </w:rPr>
        <w:t>Note that in all these analyses, we discarded *Homo sapiens*. A summary of available data per species is presented in Supplementary Figure \@ref(fig:figmap).</w:t>
      </w:r>
    </w:p>
    <w:p w14:paraId="1E083DB4" w14:textId="77777777" w:rsidR="00D84C89" w:rsidRPr="00D84C89" w:rsidRDefault="00D84C89" w:rsidP="00D84C89">
      <w:pPr>
        <w:rPr>
          <w:lang w:val="en-US"/>
        </w:rPr>
      </w:pPr>
    </w:p>
    <w:p w14:paraId="3D33D26C" w14:textId="77777777" w:rsidR="00D84C89" w:rsidRPr="00D84C89" w:rsidRDefault="00D84C89" w:rsidP="00D84C89">
      <w:pPr>
        <w:rPr>
          <w:lang w:val="en-US"/>
        </w:rPr>
      </w:pPr>
      <w:r w:rsidRPr="00D84C89">
        <w:rPr>
          <w:lang w:val="en-US"/>
        </w:rPr>
        <w:t>### Phylogeny</w:t>
      </w:r>
    </w:p>
    <w:p w14:paraId="081C3D46" w14:textId="77777777" w:rsidR="00D84C89" w:rsidRPr="00D84C89" w:rsidRDefault="00D84C89" w:rsidP="00D84C89">
      <w:pPr>
        <w:rPr>
          <w:lang w:val="en-US"/>
        </w:rPr>
      </w:pPr>
    </w:p>
    <w:p w14:paraId="3E675735" w14:textId="37EDB75C" w:rsidR="00D84C89" w:rsidRPr="00D84C89" w:rsidRDefault="00D84C89" w:rsidP="00D84C89">
      <w:pPr>
        <w:rPr>
          <w:lang w:val="en-US"/>
        </w:rPr>
      </w:pPr>
      <w:r w:rsidRPr="00D84C89">
        <w:rPr>
          <w:lang w:val="en-US"/>
        </w:rPr>
        <w:t>We used a block of chronogram trees of the Primates taxon of the 10kTrees project (downloaded on the 11/05/2021, version 3), as well as a consensus tree of 1</w:t>
      </w:r>
      <w:r w:rsidR="00F75E4F">
        <w:rPr>
          <w:lang w:val="en-US"/>
        </w:rPr>
        <w:t>,</w:t>
      </w:r>
      <w:r w:rsidRPr="00D84C89">
        <w:rPr>
          <w:lang w:val="en-US"/>
        </w:rPr>
        <w:t xml:space="preserve">000 trees for the subsequent phylogenetic analyses. The trees contain `r length(phylo_init$tip.label)` primate species. </w:t>
      </w:r>
    </w:p>
    <w:p w14:paraId="1D896F9C" w14:textId="77777777" w:rsidR="00D84C89" w:rsidRPr="00D84C89" w:rsidRDefault="00D84C89" w:rsidP="00D84C89">
      <w:pPr>
        <w:rPr>
          <w:lang w:val="en-US"/>
        </w:rPr>
      </w:pPr>
    </w:p>
    <w:p w14:paraId="3C8B87F7" w14:textId="77777777" w:rsidR="00D84C89" w:rsidRPr="00D84C89" w:rsidRDefault="00D84C89" w:rsidP="00D84C89">
      <w:pPr>
        <w:rPr>
          <w:lang w:val="en-US"/>
        </w:rPr>
      </w:pPr>
      <w:r w:rsidRPr="00D84C89">
        <w:rPr>
          <w:lang w:val="en-US"/>
        </w:rPr>
        <w:t>### Brain data</w:t>
      </w:r>
    </w:p>
    <w:p w14:paraId="4FEBF5D5" w14:textId="77777777" w:rsidR="00D84C89" w:rsidRPr="00D84C89" w:rsidRDefault="00D84C89" w:rsidP="00D84C89">
      <w:pPr>
        <w:rPr>
          <w:lang w:val="en-US"/>
        </w:rPr>
      </w:pPr>
    </w:p>
    <w:p w14:paraId="2A42C3D2" w14:textId="1DF604CE" w:rsidR="00D84C89" w:rsidRPr="00D84C89" w:rsidRDefault="00D84C89" w:rsidP="00D84C89">
      <w:pPr>
        <w:rPr>
          <w:lang w:val="en-US"/>
        </w:rPr>
      </w:pPr>
      <w:r w:rsidRPr="00D84C89">
        <w:rPr>
          <w:lang w:val="en-US"/>
        </w:rPr>
        <w:t xml:space="preserve">Brain data were obtained from @decasien2019primate for whole brain and all mentioned other parts (cerebellum, hippocampus, main olfactory bulb (MOB), neocortex, striatum) , @powell2017re and @powell2019maternal for whole brain, cerebellum and neocortex size, @todorov2019primate for hippocampus and neocortex size, @grueter2015home for the whole brain size and @navarrete2018primate for the whole brain, cerebellum, hippocampus and </w:t>
      </w:r>
      <w:r w:rsidRPr="00D84C89">
        <w:rPr>
          <w:lang w:val="en-US"/>
        </w:rPr>
        <w:t xml:space="preserve">striatum size. They were freely available in the main manuscript or supplementary materials. </w:t>
      </w:r>
      <w:r w:rsidR="00F75E4F">
        <w:rPr>
          <w:lang w:val="en-US"/>
        </w:rPr>
        <w:t>When</w:t>
      </w:r>
      <w:r w:rsidR="00F75E4F" w:rsidRPr="00D84C89">
        <w:rPr>
          <w:lang w:val="en-US"/>
        </w:rPr>
        <w:t xml:space="preserve"> </w:t>
      </w:r>
      <w:r w:rsidRPr="00D84C89">
        <w:rPr>
          <w:lang w:val="en-US"/>
        </w:rPr>
        <w:t xml:space="preserve">the species was represented multiple times in the dataset, we obtained a unique attribute by averaging it. From </w:t>
      </w:r>
      <w:r w:rsidRPr="00D84C89">
        <w:rPr>
          <w:lang w:val="en-US"/>
        </w:rPr>
        <w:t>the global endocranial brain volume, we obtained the Encephalization Quotient (*EQ*, (N$_{max}$=`r maxEQ`)) as follows [@decasien2017primate]</w:t>
      </w:r>
    </w:p>
    <w:p w14:paraId="5E5F2827" w14:textId="77777777" w:rsidR="00D84C89" w:rsidRPr="00D84C89" w:rsidRDefault="00D84C89" w:rsidP="00D84C89">
      <w:pPr>
        <w:rPr>
          <w:lang w:val="en-US"/>
        </w:rPr>
      </w:pPr>
    </w:p>
    <w:p w14:paraId="03944A58" w14:textId="77777777" w:rsidR="00D84C89" w:rsidRPr="00D84C89" w:rsidRDefault="00D84C89" w:rsidP="00D84C89">
      <w:pPr>
        <w:rPr>
          <w:lang w:val="en-US"/>
        </w:rPr>
      </w:pPr>
      <w:r w:rsidRPr="00D84C89">
        <w:rPr>
          <w:lang w:val="en-US"/>
        </w:rPr>
        <w:t>\hfill</w:t>
      </w:r>
    </w:p>
    <w:p w14:paraId="6AF4D434" w14:textId="77777777" w:rsidR="00D84C89" w:rsidRPr="00D84C89" w:rsidRDefault="00D84C89" w:rsidP="00D84C89">
      <w:pPr>
        <w:rPr>
          <w:lang w:val="en-US"/>
        </w:rPr>
      </w:pPr>
    </w:p>
    <w:p w14:paraId="4D7DBE9C" w14:textId="77777777" w:rsidR="00D84C89" w:rsidRPr="00D84C89" w:rsidRDefault="00D84C89" w:rsidP="00D84C89">
      <w:pPr>
        <w:rPr>
          <w:lang w:val="en-US"/>
        </w:rPr>
      </w:pPr>
      <w:r w:rsidRPr="00D84C89">
        <w:rPr>
          <w:lang w:val="en-US"/>
        </w:rPr>
        <w:t>\begin{center}</w:t>
      </w:r>
    </w:p>
    <w:p w14:paraId="6C0639EA" w14:textId="77777777" w:rsidR="00D84C89" w:rsidRPr="00D84C89" w:rsidRDefault="00D84C89" w:rsidP="00D84C89">
      <w:pPr>
        <w:rPr>
          <w:lang w:val="en-US"/>
        </w:rPr>
      </w:pPr>
    </w:p>
    <w:p w14:paraId="45E8BEA4" w14:textId="77777777" w:rsidR="00D84C89" w:rsidRPr="00D84C89" w:rsidRDefault="00D84C89" w:rsidP="00D84C89">
      <w:pPr>
        <w:rPr>
          <w:lang w:val="en-US"/>
        </w:rPr>
      </w:pPr>
      <w:r w:rsidRPr="00D84C89">
        <w:rPr>
          <w:lang w:val="en-US"/>
        </w:rPr>
        <w:t>$EQ=1.036 \times Brainvolume/ (0.085 \times Body mass^{0.775})$</w:t>
      </w:r>
    </w:p>
    <w:p w14:paraId="0CE68481" w14:textId="77777777" w:rsidR="00D84C89" w:rsidRPr="00D84C89" w:rsidRDefault="00D84C89" w:rsidP="00D84C89">
      <w:pPr>
        <w:rPr>
          <w:lang w:val="en-US"/>
        </w:rPr>
      </w:pPr>
    </w:p>
    <w:p w14:paraId="02760410" w14:textId="77777777" w:rsidR="00D84C89" w:rsidRPr="00D84C89" w:rsidRDefault="00D84C89" w:rsidP="00D84C89">
      <w:pPr>
        <w:rPr>
          <w:lang w:val="en-US"/>
        </w:rPr>
      </w:pPr>
      <w:r w:rsidRPr="00D84C89">
        <w:rPr>
          <w:lang w:val="en-US"/>
        </w:rPr>
        <w:t>\end{center}</w:t>
      </w:r>
    </w:p>
    <w:p w14:paraId="048679F6" w14:textId="77777777" w:rsidR="00D84C89" w:rsidRPr="00D84C89" w:rsidRDefault="00D84C89" w:rsidP="00D84C89">
      <w:pPr>
        <w:rPr>
          <w:lang w:val="en-US"/>
        </w:rPr>
      </w:pPr>
    </w:p>
    <w:p w14:paraId="360182ED" w14:textId="77777777" w:rsidR="00D84C89" w:rsidRPr="00D84C89" w:rsidRDefault="00D84C89" w:rsidP="00D84C89">
      <w:pPr>
        <w:rPr>
          <w:lang w:val="en-US"/>
        </w:rPr>
      </w:pPr>
      <w:r w:rsidRPr="00D84C89">
        <w:rPr>
          <w:lang w:val="en-US"/>
        </w:rPr>
        <w:t>\hfill</w:t>
      </w:r>
    </w:p>
    <w:p w14:paraId="73087D2D" w14:textId="77777777" w:rsidR="00D84C89" w:rsidRPr="00D84C89" w:rsidRDefault="00D84C89" w:rsidP="00D84C89">
      <w:pPr>
        <w:rPr>
          <w:lang w:val="en-US"/>
        </w:rPr>
      </w:pPr>
    </w:p>
    <w:p w14:paraId="27B71605" w14:textId="77777777" w:rsidR="00D84C89" w:rsidRPr="00D84C89" w:rsidRDefault="00D84C89" w:rsidP="00D84C89">
      <w:pPr>
        <w:rPr>
          <w:lang w:val="en-US"/>
        </w:rPr>
      </w:pPr>
      <w:r w:rsidRPr="00D84C89">
        <w:rPr>
          <w:lang w:val="en-US"/>
        </w:rPr>
        <w:t>with the brain volume in cm$^{3}$, 1.036 g/cm$^{3}$ being the assumed homogeneous brain density, and the body mass in g. Encephalization Quotient indicates whether the brain size ranges above (&gt;1) or below (&lt;1) expected given the body mass. Body mass was obtained from @decasien2017primate, @powell2017re, @grueter2015home and @pearce2013space.</w:t>
      </w:r>
    </w:p>
    <w:p w14:paraId="35D47C3C" w14:textId="77777777" w:rsidR="00D84C89" w:rsidRPr="00D84C89" w:rsidRDefault="00D84C89" w:rsidP="00D84C89">
      <w:pPr>
        <w:rPr>
          <w:lang w:val="en-US"/>
        </w:rPr>
      </w:pPr>
      <w:r w:rsidRPr="00D84C89">
        <w:rPr>
          <w:lang w:val="en-US"/>
        </w:rPr>
        <w:t xml:space="preserve">The sub-parts of the brain were chosen because they were involved in immediate sensory information processing (MOB, N$_{max}$=`r maxMOB`), in movement and/or associate immediate information processing and retention (Neocortex, N$_{max}$=`r maxNeocortex`, REF; Cerebellum, N$_{max}$=`r maxCerebellum`, @koziol2014consensus; @sokolov2017cerebellum), long-term spatio-temporal memory (Hippocampus, N$_{max}$=`r maxHippocampus`, @burgess2002human). The striatum (N$_{max}$=`r </w:t>
      </w:r>
      <w:r w:rsidRPr="00D84C89">
        <w:rPr>
          <w:lang w:val="en-US"/>
        </w:rPr>
        <w:lastRenderedPageBreak/>
        <w:t xml:space="preserve">maxStriatum`), which supports information processing during social interaction (i.e. social reward assessment; @izuma2008processing), was chosen so as to serve as a comparative “null” area. To investigate their evolutionary history, we used the ratio between their volume and that of the whole brain. </w:t>
      </w:r>
    </w:p>
    <w:p w14:paraId="33AEC90A" w14:textId="77777777" w:rsidR="00D84C89" w:rsidRPr="00D84C89" w:rsidRDefault="00D84C89" w:rsidP="00D84C89">
      <w:pPr>
        <w:rPr>
          <w:lang w:val="en-US"/>
        </w:rPr>
      </w:pPr>
    </w:p>
    <w:p w14:paraId="536343CC" w14:textId="77777777" w:rsidR="00D84C89" w:rsidRPr="00D84C89" w:rsidRDefault="00D84C89" w:rsidP="00D84C89">
      <w:pPr>
        <w:rPr>
          <w:lang w:val="en-US"/>
        </w:rPr>
      </w:pPr>
      <w:r w:rsidRPr="00D84C89">
        <w:rPr>
          <w:lang w:val="en-US"/>
        </w:rPr>
        <w:t>### Diet and body mass data</w:t>
      </w:r>
    </w:p>
    <w:p w14:paraId="222CC7AC" w14:textId="77777777" w:rsidR="00D84C89" w:rsidRPr="00D84C89" w:rsidRDefault="00D84C89" w:rsidP="00D84C89">
      <w:pPr>
        <w:rPr>
          <w:lang w:val="en-US"/>
        </w:rPr>
      </w:pPr>
    </w:p>
    <w:p w14:paraId="2AF4CDCE" w14:textId="77777777" w:rsidR="00D84C89" w:rsidRPr="00D84C89" w:rsidRDefault="00D84C89" w:rsidP="00D84C89">
      <w:pPr>
        <w:rPr>
          <w:lang w:val="en-US"/>
        </w:rPr>
      </w:pPr>
      <w:r w:rsidRPr="00D84C89">
        <w:rPr>
          <w:lang w:val="en-US"/>
        </w:rPr>
        <w:t>Percentage of frugivory and/or folivory was obtained based on freely available dataset from @decasien2017primate and @powell2017re for the frugivory and folivory rate, or @willems2013collective for the folivory rate. Body mass data were available from @decasien2017primate, @powell2017re, @grueter2015home and @pearce2013space.</w:t>
      </w:r>
    </w:p>
    <w:p w14:paraId="0C8813C8" w14:textId="77777777" w:rsidR="00D84C89" w:rsidRPr="00D84C89" w:rsidRDefault="00D84C89" w:rsidP="00D84C89">
      <w:pPr>
        <w:rPr>
          <w:lang w:val="en-US"/>
        </w:rPr>
      </w:pPr>
    </w:p>
    <w:p w14:paraId="5B6B9F1F" w14:textId="77777777" w:rsidR="00D84C89" w:rsidRPr="00D84C89" w:rsidRDefault="00D84C89" w:rsidP="00D84C89">
      <w:pPr>
        <w:rPr>
          <w:lang w:val="en-US"/>
        </w:rPr>
      </w:pPr>
      <w:r w:rsidRPr="00D84C89">
        <w:rPr>
          <w:lang w:val="en-US"/>
        </w:rPr>
        <w:t>### Ranging Data</w:t>
      </w:r>
    </w:p>
    <w:p w14:paraId="4AC43C55" w14:textId="77777777" w:rsidR="00D84C89" w:rsidRPr="00D84C89" w:rsidRDefault="00D84C89" w:rsidP="00D84C89">
      <w:pPr>
        <w:rPr>
          <w:lang w:val="en-US"/>
        </w:rPr>
      </w:pPr>
    </w:p>
    <w:p w14:paraId="654B5B13" w14:textId="77777777" w:rsidR="00D84C89" w:rsidRPr="00D84C89" w:rsidRDefault="00D84C89" w:rsidP="00D84C89">
      <w:pPr>
        <w:rPr>
          <w:lang w:val="en-US"/>
        </w:rPr>
      </w:pPr>
      <w:r w:rsidRPr="00D84C89">
        <w:rPr>
          <w:lang w:val="en-US"/>
        </w:rPr>
        <w:t>Current geographic (maximal possible) range of each primate species was assessed using ranging maps provided by the IUCN red list (downloaded on the 19/01/2021, REF). Ranging data were available for `r nrow(matrixRangingSensitivity[!is.na(matrixRangingSensitivity[,1]),])` species among the `r length(phylo_init$tip.label)` represented in the 10kTrees primate phylogeny.</w:t>
      </w:r>
    </w:p>
    <w:p w14:paraId="16F1CBB6" w14:textId="77777777" w:rsidR="00D84C89" w:rsidRPr="00D84C89" w:rsidRDefault="00D84C89" w:rsidP="00D84C89">
      <w:pPr>
        <w:rPr>
          <w:lang w:val="en-US"/>
        </w:rPr>
      </w:pPr>
    </w:p>
    <w:p w14:paraId="5520B67E" w14:textId="77777777" w:rsidR="00D84C89" w:rsidRPr="00D84C89" w:rsidRDefault="00D84C89" w:rsidP="00D84C89">
      <w:pPr>
        <w:rPr>
          <w:lang w:val="en-US"/>
        </w:rPr>
      </w:pPr>
      <w:r w:rsidRPr="00D84C89">
        <w:rPr>
          <w:lang w:val="en-US"/>
        </w:rPr>
        <w:t>## Primate species co-occurrence</w:t>
      </w:r>
    </w:p>
    <w:p w14:paraId="6305F483" w14:textId="77777777" w:rsidR="00D84C89" w:rsidRPr="00D84C89" w:rsidRDefault="00D84C89" w:rsidP="00D84C89">
      <w:pPr>
        <w:rPr>
          <w:lang w:val="en-US"/>
        </w:rPr>
      </w:pPr>
    </w:p>
    <w:p w14:paraId="76821F47" w14:textId="589AD797" w:rsidR="00D84C89" w:rsidRPr="00D84C89" w:rsidRDefault="00D84C89" w:rsidP="00D84C89">
      <w:pPr>
        <w:rPr>
          <w:lang w:val="en-US"/>
        </w:rPr>
      </w:pPr>
      <w:r w:rsidRPr="00D84C89">
        <w:rPr>
          <w:lang w:val="en-US"/>
        </w:rPr>
        <w:t xml:space="preserve">One to multiple large-scale geographic areas were assigned to each species as soon as the species current range overlapped in surface at `r geographicThresholdVector[1]` (low threshold) or `r geographicThresholdVector[2]`% (high threshold; the maximum was chosen to `r geographicThresholdVector[2]`% because on present data, a species could occupy as far as three areas) with the individual geographic area (Figure \@ref(fig:figmap); “gIntersection” function from the *rgeos* package [@rgeos] applied to Mercator-projected data to obtain the overlapping area, “area” function from the *geosphere* package [@geosphere], applied directly on unprojected longitudinal-latitudinal data for area calculation). These geographic areas were manually delimited using Google earth pro (version X.X, REF) as a combination of the environment topology and geographic regionalization relative to the primate taxonomy [@kamilar2009environmental]. Based on the structure (i.e. number of species and their phylogenetic relationship) of primate communities at different field sites, @kamilar2009environmental determined clusters of </w:t>
      </w:r>
      <w:r w:rsidRPr="00D84C89">
        <w:rPr>
          <w:lang w:val="en-US"/>
        </w:rPr>
        <w:t xml:space="preserve">sites with highly similar community structures that were shaped by both the environment geography and climatic correlates. The considered geographic areas are represented in Figure \@ref(fig:figmap). The chosen scale for the areas is large because (1) retracing history of a large number of areas necessitates considerable computational means. In addition, this drastically increases computational time of phylogenetic model of brain trait evolution too. Furthermore (2), all species and particularly primate species particularly suffer from recent extinction [@pavoine2019mammal], with reduction of ranging areas at an unpreceeding speed rate. Finer geographic characterization would therefore give too much weight to this recent anthropogenic effect that recently altered species distribution (e.g. evidenced on the North American fauna in @pineda2021mammal).  Finally, note that the north part of Africa and the south of Europe were discarded despite the presence of one primate species (*Macaca sylvanus*), because of its geographical complete isolation and repeated intervention of </w:t>
      </w:r>
      <w:r w:rsidRPr="00D84C89">
        <w:rPr>
          <w:lang w:val="en-US"/>
        </w:rPr>
        <w:lastRenderedPageBreak/>
        <w:t xml:space="preserve">human people in population maintenance [@modolo2005phylogeography]. Hence, *Macaca </w:t>
      </w:r>
      <w:r w:rsidR="00E97340">
        <w:rPr>
          <w:lang w:val="en-US"/>
        </w:rPr>
        <w:t>s</w:t>
      </w:r>
      <w:r w:rsidRPr="00D84C89">
        <w:rPr>
          <w:lang w:val="en-US"/>
        </w:rPr>
        <w:t>ylvanus* is not considered in this study.</w:t>
      </w:r>
    </w:p>
    <w:p w14:paraId="78F6D0E3" w14:textId="67CEB9DA" w:rsidR="00D84C89" w:rsidRPr="00D84C89" w:rsidRDefault="00D84C89" w:rsidP="00D84C89">
      <w:pPr>
        <w:rPr>
          <w:lang w:val="en-US"/>
        </w:rPr>
      </w:pPr>
      <w:r w:rsidRPr="00D84C89">
        <w:rPr>
          <w:lang w:val="en-US"/>
        </w:rPr>
        <w:tab/>
        <w:t>We retraced the history of the lineage ranges based on current observation</w:t>
      </w:r>
      <w:r w:rsidR="00F75E4F">
        <w:rPr>
          <w:lang w:val="en-US"/>
        </w:rPr>
        <w:t>s</w:t>
      </w:r>
      <w:r w:rsidRPr="00D84C89">
        <w:rPr>
          <w:lang w:val="en-US"/>
        </w:rPr>
        <w:t xml:space="preserve"> of </w:t>
      </w:r>
      <w:r w:rsidRPr="00D84C89">
        <w:rPr>
          <w:lang w:val="en-US"/>
        </w:rPr>
        <w:t>species range using the *BioGeoBEARS* package [@matzke2013probabilistic] following the biogeographic stochastic mapping algorithm [@matzke2016stochastic]. This algorithm aims to fit, among others, non-</w:t>
      </w:r>
      <w:r w:rsidRPr="00D84C89">
        <w:rPr>
          <w:lang w:val="en-US"/>
        </w:rPr>
        <w:t>time-stratified dispersal-extinction-cladogenesis (DEC) models (used here), specifically suiting analys</w:t>
      </w:r>
      <w:r w:rsidR="00F75E4F">
        <w:rPr>
          <w:lang w:val="en-US"/>
        </w:rPr>
        <w:t>e</w:t>
      </w:r>
      <w:r w:rsidRPr="00D84C89">
        <w:rPr>
          <w:lang w:val="en-US"/>
        </w:rPr>
        <w:t>s of r</w:t>
      </w:r>
      <w:r w:rsidR="00474A4E">
        <w:rPr>
          <w:lang w:val="en-US"/>
        </w:rPr>
        <w:t>ange</w:t>
      </w:r>
      <w:r w:rsidRPr="00D84C89">
        <w:rPr>
          <w:lang w:val="en-US"/>
        </w:rPr>
        <w:t xml:space="preserve"> data since it accounts for spatially explicit processes of cladogenetic and anagenetic events (see @matzke2013probabilistic for further details on these events). To reconstruct the evolution of species range, </w:t>
      </w:r>
      <w:r w:rsidR="00F75E4F">
        <w:rPr>
          <w:lang w:val="en-US"/>
        </w:rPr>
        <w:t>we</w:t>
      </w:r>
      <w:r w:rsidR="00F75E4F" w:rsidRPr="00D84C89">
        <w:rPr>
          <w:lang w:val="en-US"/>
        </w:rPr>
        <w:t xml:space="preserve"> </w:t>
      </w:r>
      <w:r w:rsidRPr="00D84C89">
        <w:rPr>
          <w:lang w:val="en-US"/>
        </w:rPr>
        <w:t xml:space="preserve">fixed the maximum numbers of areas that could be occupied by a lineage at one time to three areas. A too high number of areas that can be occupied simultaneously drastically increases computational time. Here, we therefore chose </w:t>
      </w:r>
      <w:r w:rsidR="007E1E00">
        <w:rPr>
          <w:lang w:val="en-US"/>
        </w:rPr>
        <w:t xml:space="preserve">that a species can at most occupy </w:t>
      </w:r>
      <w:r w:rsidRPr="00D84C89">
        <w:rPr>
          <w:lang w:val="en-US"/>
        </w:rPr>
        <w:t xml:space="preserve">three areas since it offers the possibility to occupy a complete mainland continent. Finally, because these history reconstructions are likely to vary, for each run of DEC models, we obtained `r numberSimulations` stochastic maps that were all used in subsequent phylogenetic model fitting (Phylogenetic models) to account for uncertainty of </w:t>
      </w:r>
      <w:r w:rsidRPr="00D84C89">
        <w:rPr>
          <w:lang w:val="en-US"/>
        </w:rPr>
        <w:t>these ancestral range estimations (see Phylogenetic models, Evolutionary Models (b)).</w:t>
      </w:r>
    </w:p>
    <w:p w14:paraId="2FB89C76" w14:textId="77777777" w:rsidR="00D84C89" w:rsidRPr="00D84C89" w:rsidRDefault="00D84C89" w:rsidP="00D84C89">
      <w:pPr>
        <w:rPr>
          <w:lang w:val="en-US"/>
        </w:rPr>
      </w:pPr>
    </w:p>
    <w:p w14:paraId="5857286B" w14:textId="77777777" w:rsidR="00D84C89" w:rsidRPr="00D84C89" w:rsidRDefault="00D84C89" w:rsidP="00D84C89">
      <w:pPr>
        <w:rPr>
          <w:lang w:val="en-US"/>
        </w:rPr>
      </w:pPr>
      <w:r w:rsidRPr="00D84C89">
        <w:rPr>
          <w:lang w:val="en-US"/>
        </w:rPr>
        <w:t>## Dietary guild</w:t>
      </w:r>
    </w:p>
    <w:p w14:paraId="22B66AA3" w14:textId="77777777" w:rsidR="00D84C89" w:rsidRPr="00D84C89" w:rsidRDefault="00D84C89" w:rsidP="00D84C89">
      <w:pPr>
        <w:rPr>
          <w:lang w:val="en-US"/>
        </w:rPr>
      </w:pPr>
    </w:p>
    <w:p w14:paraId="4B25B9EB" w14:textId="74635398" w:rsidR="00D84C89" w:rsidRPr="00D84C89" w:rsidRDefault="00D84C89" w:rsidP="00D84C89">
      <w:pPr>
        <w:rPr>
          <w:lang w:val="en-US"/>
        </w:rPr>
      </w:pPr>
      <w:r w:rsidRPr="00D84C89">
        <w:rPr>
          <w:lang w:val="en-US"/>
        </w:rPr>
        <w:t xml:space="preserve">We classified species as either </w:t>
      </w:r>
      <w:r w:rsidR="007E1E00">
        <w:rPr>
          <w:lang w:val="en-US"/>
        </w:rPr>
        <w:t>“</w:t>
      </w:r>
      <w:r w:rsidRPr="00D84C89">
        <w:rPr>
          <w:lang w:val="en-US"/>
        </w:rPr>
        <w:t>frugivorous</w:t>
      </w:r>
      <w:r w:rsidR="007E1E00">
        <w:rPr>
          <w:lang w:val="en-US"/>
        </w:rPr>
        <w:t>”</w:t>
      </w:r>
      <w:r w:rsidR="00474A4E">
        <w:rPr>
          <w:lang w:val="en-US"/>
        </w:rPr>
        <w:t xml:space="preserve"> or</w:t>
      </w:r>
      <w:r w:rsidRPr="00D84C89">
        <w:rPr>
          <w:lang w:val="en-US"/>
        </w:rPr>
        <w:t xml:space="preserve"> </w:t>
      </w:r>
      <w:r w:rsidR="007E1E00">
        <w:rPr>
          <w:lang w:val="en-US"/>
        </w:rPr>
        <w:t>“</w:t>
      </w:r>
      <w:r w:rsidRPr="00D84C89">
        <w:rPr>
          <w:lang w:val="en-US"/>
        </w:rPr>
        <w:t>folivorous</w:t>
      </w:r>
      <w:r w:rsidR="007E1E00">
        <w:rPr>
          <w:lang w:val="en-US"/>
        </w:rPr>
        <w:t>”</w:t>
      </w:r>
      <w:r w:rsidRPr="00D84C89">
        <w:rPr>
          <w:lang w:val="en-US"/>
        </w:rPr>
        <w:t xml:space="preserve"> based on </w:t>
      </w:r>
      <w:r w:rsidRPr="00D84C89">
        <w:rPr>
          <w:lang w:val="en-US"/>
        </w:rPr>
        <w:t xml:space="preserve">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w:t>
      </w:r>
      <w:r w:rsidR="00474A4E">
        <w:rPr>
          <w:lang w:val="en-US"/>
        </w:rPr>
        <w:t>discarded.</w:t>
      </w:r>
    </w:p>
    <w:p w14:paraId="015A49E3" w14:textId="388A48F2" w:rsidR="00D84C89" w:rsidRPr="00D84C89" w:rsidRDefault="00D84C89" w:rsidP="00D84C89">
      <w:pPr>
        <w:rPr>
          <w:lang w:val="en-US"/>
        </w:rPr>
      </w:pPr>
      <w:r w:rsidRPr="00D84C89">
        <w:rPr>
          <w:lang w:val="en-US"/>
        </w:rPr>
        <w:tab/>
        <w:t>Frugivory rate was prioritized over folivory because we considered that since fruits are a highly palatable food source, it would be the key item that drives the foraging strategy (and associate consequence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eating leaves than fruits, while rates are often based on eating relative feeding time, or observation frequency at the individual or group unit of feeding event. Finally, because the methodology to obtain this rate could additionally vary (e.g. in addition to the two aforementioned estimations, one could also rely on the proportion of species ta</w:t>
      </w:r>
      <w:r w:rsidR="00984BDF">
        <w:rPr>
          <w:lang w:val="en-US"/>
        </w:rPr>
        <w:t>rgeted for their fruits/leaves).</w:t>
      </w:r>
      <w:r w:rsidRPr="00D84C89">
        <w:rPr>
          <w:lang w:val="en-US"/>
        </w:rPr>
        <w:t xml:space="preserve"> </w:t>
      </w:r>
      <w:r w:rsidRPr="00D84C89">
        <w:rPr>
          <w:lang w:val="en-US"/>
        </w:rPr>
        <w:t>W</w:t>
      </w:r>
      <w:r w:rsidRPr="00D84C89">
        <w:rPr>
          <w:lang w:val="en-US"/>
        </w:rPr>
        <w:t>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7FD130F3" w14:textId="56C3FABF" w:rsidR="00D84C89" w:rsidRPr="00D84C89" w:rsidRDefault="00D84C89" w:rsidP="00D84C89">
      <w:pPr>
        <w:rPr>
          <w:lang w:val="en-US"/>
        </w:rPr>
      </w:pPr>
      <w:r w:rsidRPr="00D84C89">
        <w:rPr>
          <w:lang w:val="en-US"/>
        </w:rPr>
        <w:t xml:space="preserve">Considering diet as a </w:t>
      </w:r>
      <w:r w:rsidR="00984BDF">
        <w:rPr>
          <w:lang w:val="en-US"/>
        </w:rPr>
        <w:t>binary</w:t>
      </w:r>
      <w:r w:rsidRPr="00D84C89">
        <w:rPr>
          <w:lang w:val="en-US"/>
        </w:rPr>
        <w:t xml:space="preserve"> variable (frugivory </w:t>
      </w:r>
      <w:r w:rsidRPr="00D84C89">
        <w:rPr>
          <w:lang w:val="en-US"/>
        </w:rPr>
        <w:t>v</w:t>
      </w:r>
      <w:r w:rsidR="007E1E00">
        <w:rPr>
          <w:lang w:val="en-US"/>
        </w:rPr>
        <w:t>ersu</w:t>
      </w:r>
      <w:r w:rsidRPr="00D84C89">
        <w:rPr>
          <w:lang w:val="en-US"/>
        </w:rPr>
        <w:t>s</w:t>
      </w:r>
      <w:r w:rsidRPr="00D84C89">
        <w:rPr>
          <w:lang w:val="en-US"/>
        </w:rPr>
        <w:t xml:space="preserve"> folivory), we retraced the evolutionary history of such discrete traits based on a continuous Markovian process (extended Mk </w:t>
      </w:r>
      <w:r w:rsidRPr="00D84C89">
        <w:rPr>
          <w:lang w:val="en-US"/>
        </w:rPr>
        <w:lastRenderedPageBreak/>
        <w:t xml:space="preserve">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w:t>
      </w:r>
      <w:r w:rsidRPr="00D84C89">
        <w:rPr>
          <w:lang w:val="en-US"/>
        </w:rPr>
        <w:t>character maps that were used in subsequent phylogenetic model fitting (Phylogenetic models)</w:t>
      </w:r>
      <w:r w:rsidR="007E1E00">
        <w:rPr>
          <w:lang w:val="en-US"/>
        </w:rPr>
        <w:t xml:space="preserve"> </w:t>
      </w:r>
      <w:r w:rsidRPr="00D84C89">
        <w:rPr>
          <w:lang w:val="en-US"/>
        </w:rPr>
        <w:t>to account for uncertainty of these ancestral diet estimations (see Phylogenetic models, Evolutionary Models (b)).</w:t>
      </w:r>
    </w:p>
    <w:p w14:paraId="174FCFEB" w14:textId="77777777" w:rsidR="00D84C89" w:rsidRPr="00D84C89" w:rsidRDefault="00D84C89" w:rsidP="00D84C89">
      <w:pPr>
        <w:rPr>
          <w:lang w:val="en-US"/>
        </w:rPr>
      </w:pPr>
    </w:p>
    <w:p w14:paraId="6BE83021" w14:textId="77777777" w:rsidR="00D84C89" w:rsidRPr="00D84C89" w:rsidRDefault="00D84C89" w:rsidP="00D84C89">
      <w:pPr>
        <w:rPr>
          <w:lang w:val="en-US"/>
        </w:rPr>
      </w:pPr>
      <w:r w:rsidRPr="00D84C89">
        <w:rPr>
          <w:lang w:val="en-US"/>
        </w:rPr>
        <w:t>## Phylogenetic models</w:t>
      </w:r>
    </w:p>
    <w:p w14:paraId="458B3FF3" w14:textId="77777777" w:rsidR="00D84C89" w:rsidRPr="00D84C89" w:rsidRDefault="00D84C89" w:rsidP="00D84C89">
      <w:pPr>
        <w:rPr>
          <w:lang w:val="en-US"/>
        </w:rPr>
      </w:pPr>
    </w:p>
    <w:p w14:paraId="0A211EBA" w14:textId="77777777" w:rsidR="00D84C89" w:rsidRPr="00D84C89" w:rsidRDefault="00D84C89" w:rsidP="00D84C89">
      <w:pPr>
        <w:rPr>
          <w:lang w:val="en-US"/>
        </w:rPr>
      </w:pPr>
      <w:r w:rsidRPr="00D84C89">
        <w:rPr>
          <w:lang w:val="en-US"/>
        </w:rPr>
        <w:t>### Evolutionary models: does interspecific interactions shape brain size evolution?</w:t>
      </w:r>
    </w:p>
    <w:p w14:paraId="33A48A0E" w14:textId="77777777" w:rsidR="00D84C89" w:rsidRPr="00D84C89" w:rsidRDefault="00D84C89" w:rsidP="00D84C89">
      <w:pPr>
        <w:rPr>
          <w:lang w:val="en-US"/>
        </w:rPr>
      </w:pPr>
    </w:p>
    <w:p w14:paraId="4A5115AD" w14:textId="77777777" w:rsidR="00D84C89" w:rsidRPr="00D84C89" w:rsidRDefault="00D84C89" w:rsidP="00D84C89">
      <w:pPr>
        <w:rPr>
          <w:lang w:val="en-US"/>
        </w:rPr>
      </w:pPr>
      <w:r w:rsidRPr="00D84C89">
        <w:rPr>
          <w:lang w:val="en-US"/>
        </w:rPr>
        <w:t>\hfill</w:t>
      </w:r>
    </w:p>
    <w:p w14:paraId="23B9587A" w14:textId="77777777" w:rsidR="00D84C89" w:rsidRPr="00D84C89" w:rsidRDefault="00D84C89" w:rsidP="00D84C89">
      <w:pPr>
        <w:rPr>
          <w:lang w:val="en-US"/>
        </w:rPr>
      </w:pPr>
    </w:p>
    <w:p w14:paraId="188416DD" w14:textId="77777777" w:rsidR="00D84C89" w:rsidRPr="00D84C89" w:rsidRDefault="00D84C89" w:rsidP="00D84C89">
      <w:pPr>
        <w:rPr>
          <w:lang w:val="en-US"/>
        </w:rPr>
      </w:pPr>
      <w:r w:rsidRPr="00D84C89">
        <w:rPr>
          <w:lang w:val="en-US"/>
        </w:rPr>
        <w:t>(a)</w:t>
      </w:r>
      <w:r w:rsidRPr="00D84C89">
        <w:rPr>
          <w:lang w:val="en-US"/>
        </w:rPr>
        <w:tab/>
        <w:t>Fitting evolutionary models</w:t>
      </w:r>
    </w:p>
    <w:p w14:paraId="1E6DEE42" w14:textId="77777777" w:rsidR="00D84C89" w:rsidRPr="00D84C89" w:rsidRDefault="00D84C89" w:rsidP="00D84C89">
      <w:pPr>
        <w:rPr>
          <w:lang w:val="en-US"/>
        </w:rPr>
      </w:pPr>
    </w:p>
    <w:p w14:paraId="7A5A28DF" w14:textId="77777777" w:rsidR="00D84C89" w:rsidRPr="00D84C89" w:rsidRDefault="00D84C89" w:rsidP="00D84C89">
      <w:pPr>
        <w:rPr>
          <w:lang w:val="en-US"/>
        </w:rPr>
      </w:pPr>
      <w:r w:rsidRPr="00D84C89">
        <w:rPr>
          <w:lang w:val="en-US"/>
        </w:rPr>
        <w:t>\hfill</w:t>
      </w:r>
    </w:p>
    <w:p w14:paraId="6FDEFD7A" w14:textId="77777777" w:rsidR="00D84C89" w:rsidRPr="00D84C89" w:rsidRDefault="00D84C89" w:rsidP="00D84C89">
      <w:pPr>
        <w:rPr>
          <w:lang w:val="en-US"/>
        </w:rPr>
      </w:pPr>
    </w:p>
    <w:p w14:paraId="58AF24EF" w14:textId="3E742814" w:rsidR="00D84C89" w:rsidRPr="00D84C89" w:rsidRDefault="00D84C89" w:rsidP="00D84C89">
      <w:pPr>
        <w:rPr>
          <w:lang w:val="en-US"/>
        </w:rPr>
      </w:pPr>
      <w:r w:rsidRPr="00D84C89">
        <w:rPr>
          <w:lang w:val="en-US"/>
        </w:rPr>
        <w:t xml:space="preserve">We focused on frugivorous primates, because sample size was otherwise insufficient, and fitted phylogenetic model of $EQ$ - or relative size of a specific brain area – evolution with and without </w:t>
      </w:r>
      <w:r w:rsidRPr="00D84C89">
        <w:rPr>
          <w:lang w:val="en-US"/>
        </w:rPr>
        <w:t xml:space="preserve">species competitions. Models were fitted on different sample sizes due to </w:t>
      </w:r>
      <w:r w:rsidR="007E1E00" w:rsidRPr="00D84C89">
        <w:rPr>
          <w:lang w:val="en-US"/>
        </w:rPr>
        <w:t>non-availability</w:t>
      </w:r>
      <w:r w:rsidRPr="00D84C89">
        <w:rPr>
          <w:lang w:val="en-US"/>
        </w:rPr>
        <w:t xml:space="preserve"> of some data.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Prior fitting, trait parameters were log-transformed in case the distribution was skewed (i.e. for brain</w:t>
      </w:r>
      <w:r w:rsidR="007E1E00">
        <w:rPr>
          <w:lang w:val="en-US"/>
        </w:rPr>
        <w:t>, EQ,</w:t>
      </w:r>
      <w:r w:rsidRPr="00D84C89">
        <w:rPr>
          <w:lang w:val="en-US"/>
        </w:rPr>
        <w:t xml:space="preserve"> and MOB ratio)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(Primate co-occurrence paragraph) and of diet (Dietary guild paragraph), we fitted competitive models using the “fit_t_comp” function from the *RPANDA* package [@RPANDA]. These competitive models notably account for interaction matrices that are </w:t>
      </w:r>
      <w:r w:rsidR="007E1E00" w:rsidRPr="00D84C89">
        <w:rPr>
          <w:lang w:val="en-US"/>
        </w:rPr>
        <w:t>built</w:t>
      </w:r>
      <w:r w:rsidRPr="00D84C89">
        <w:rPr>
          <w:lang w:val="en-US"/>
        </w:rPr>
        <w:t xml:space="preserve"> on the evolutionary history of species co-occurrence and diet. These interaction matrices retrace, along the phylogenetic tree, which </w:t>
      </w:r>
      <w:r w:rsidR="00F4421D">
        <w:rPr>
          <w:lang w:val="en-US"/>
        </w:rPr>
        <w:t xml:space="preserve">frugivorous </w:t>
      </w:r>
      <w:r w:rsidRPr="00D84C89">
        <w:rPr>
          <w:lang w:val="en-US"/>
        </w:rPr>
        <w:t xml:space="preserve">lineages were present within the same geographic areas (see @drury2016estimating). We fitted three different competitive models. The matching competition model (MC) </w:t>
      </w:r>
      <w:r w:rsidR="00642255">
        <w:rPr>
          <w:lang w:val="en-US"/>
        </w:rPr>
        <w:t xml:space="preserve">may </w:t>
      </w:r>
      <w:r w:rsidRPr="00D84C89">
        <w:rPr>
          <w:lang w:val="en-US"/>
        </w:rPr>
        <w:t>consider divergence of traits of co-occurring lineages from a same dietary guild due to repulsion of traits</w:t>
      </w:r>
      <w:r w:rsidR="00642255">
        <w:rPr>
          <w:lang w:val="en-US"/>
        </w:rPr>
        <w:t xml:space="preserve"> (character displacement)</w:t>
      </w:r>
      <w:r w:rsidRPr="00D84C89">
        <w:rPr>
          <w:lang w:val="en-US"/>
        </w:rPr>
        <w:t xml:space="preserve"> [@drury2016estimating]. Here, that would mean that co-occurring species would tend to have either low</w:t>
      </w:r>
      <w:r w:rsidR="00642255">
        <w:rPr>
          <w:lang w:val="en-US"/>
        </w:rPr>
        <w:t>er</w:t>
      </w:r>
      <w:r w:rsidRPr="00D84C89">
        <w:rPr>
          <w:lang w:val="en-US"/>
        </w:rPr>
        <w:t xml:space="preserve"> or high</w:t>
      </w:r>
      <w:r w:rsidR="00642255">
        <w:rPr>
          <w:lang w:val="en-US"/>
        </w:rPr>
        <w:t>er</w:t>
      </w:r>
      <w:r w:rsidRPr="00D84C89">
        <w:rPr>
          <w:lang w:val="en-US"/>
        </w:rPr>
        <w:t xml:space="preserve">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5228C927" w14:textId="77777777" w:rsidR="00D84C89" w:rsidRPr="00D84C89" w:rsidRDefault="00D84C89" w:rsidP="00D84C89">
      <w:pPr>
        <w:rPr>
          <w:lang w:val="en-US"/>
        </w:rPr>
      </w:pPr>
    </w:p>
    <w:p w14:paraId="01B9BF54" w14:textId="77777777" w:rsidR="00D84C89" w:rsidRPr="00D84C89" w:rsidRDefault="00D84C89" w:rsidP="00D84C89">
      <w:pPr>
        <w:rPr>
          <w:lang w:val="en-US"/>
        </w:rPr>
      </w:pPr>
    </w:p>
    <w:p w14:paraId="4DEDAB0B" w14:textId="77777777" w:rsidR="00D84C89" w:rsidRPr="00D84C89" w:rsidRDefault="00D84C89" w:rsidP="00D84C89">
      <w:pPr>
        <w:rPr>
          <w:lang w:val="en-US"/>
        </w:rPr>
      </w:pPr>
      <w:r w:rsidRPr="00D84C89">
        <w:rPr>
          <w:lang w:val="en-US"/>
        </w:rPr>
        <w:t>\begin{center}</w:t>
      </w:r>
    </w:p>
    <w:p w14:paraId="31C7A150" w14:textId="77777777" w:rsidR="00D84C89" w:rsidRPr="00D84C89" w:rsidRDefault="00D84C89" w:rsidP="00D84C89">
      <w:pPr>
        <w:rPr>
          <w:lang w:val="en-US"/>
        </w:rPr>
      </w:pPr>
    </w:p>
    <w:p w14:paraId="52843C26" w14:textId="77777777" w:rsidR="00D84C89" w:rsidRPr="00D84C89" w:rsidRDefault="00D84C89" w:rsidP="00D84C89">
      <w:pPr>
        <w:rPr>
          <w:lang w:val="en-US"/>
        </w:rPr>
      </w:pPr>
      <w:r w:rsidRPr="00D84C89">
        <w:rPr>
          <w:lang w:val="en-US"/>
        </w:rPr>
        <w:t>\hfill</w:t>
      </w:r>
    </w:p>
    <w:p w14:paraId="36045F96" w14:textId="77777777" w:rsidR="00D84C89" w:rsidRPr="00D84C89" w:rsidRDefault="00D84C89" w:rsidP="00D84C89">
      <w:pPr>
        <w:rPr>
          <w:lang w:val="en-US"/>
        </w:rPr>
      </w:pPr>
    </w:p>
    <w:p w14:paraId="60D3D8E7" w14:textId="77777777" w:rsidR="00D84C89" w:rsidRPr="00D84C89" w:rsidRDefault="00D84C89" w:rsidP="00D84C89">
      <w:pPr>
        <w:rPr>
          <w:lang w:val="en-US"/>
        </w:rPr>
      </w:pPr>
      <w:r w:rsidRPr="00D84C89">
        <w:rPr>
          <w:lang w:val="en-US"/>
        </w:rPr>
        <w:t>$f_{lin}(\lambda)=</w:t>
      </w:r>
      <w:commentRangeStart w:id="29"/>
      <w:r w:rsidRPr="00D84C89">
        <w:rPr>
          <w:lang w:val="en-US"/>
        </w:rPr>
        <w:t>\lambda_{0}N^{−r}$</w:t>
      </w:r>
      <w:commentRangeEnd w:id="29"/>
      <w:r w:rsidR="00591584">
        <w:rPr>
          <w:rStyle w:val="Marquedecommentaire"/>
        </w:rPr>
        <w:commentReference w:id="29"/>
      </w:r>
    </w:p>
    <w:p w14:paraId="3A3506D6" w14:textId="77777777" w:rsidR="00D84C89" w:rsidRPr="00D84C89" w:rsidRDefault="00D84C89" w:rsidP="00D84C89">
      <w:pPr>
        <w:rPr>
          <w:lang w:val="en-US"/>
        </w:rPr>
      </w:pPr>
    </w:p>
    <w:p w14:paraId="1F540F51" w14:textId="77777777" w:rsidR="00D84C89" w:rsidRPr="00D84C89" w:rsidRDefault="00D84C89" w:rsidP="00D84C89">
      <w:pPr>
        <w:rPr>
          <w:lang w:val="en-US"/>
        </w:rPr>
      </w:pPr>
      <w:r w:rsidRPr="00D84C89">
        <w:rPr>
          <w:lang w:val="en-US"/>
        </w:rPr>
        <w:t>$f_{exp}(\lambda)=\lambda_{0}(1 − N/K)$</w:t>
      </w:r>
    </w:p>
    <w:p w14:paraId="76DC6C84" w14:textId="77777777" w:rsidR="00D84C89" w:rsidRPr="00D84C89" w:rsidRDefault="00D84C89" w:rsidP="00D84C89">
      <w:pPr>
        <w:rPr>
          <w:lang w:val="en-US"/>
        </w:rPr>
      </w:pPr>
    </w:p>
    <w:p w14:paraId="013BF8D8" w14:textId="77777777" w:rsidR="00D84C89" w:rsidRPr="00D84C89" w:rsidRDefault="00D84C89" w:rsidP="00D84C89">
      <w:pPr>
        <w:rPr>
          <w:lang w:val="en-US"/>
        </w:rPr>
      </w:pPr>
      <w:r w:rsidRPr="00D84C89">
        <w:rPr>
          <w:lang w:val="en-US"/>
        </w:rPr>
        <w:t>\hfill</w:t>
      </w:r>
    </w:p>
    <w:p w14:paraId="74C637BA" w14:textId="77777777" w:rsidR="00D84C89" w:rsidRPr="00D84C89" w:rsidRDefault="00D84C89" w:rsidP="00D84C89">
      <w:pPr>
        <w:rPr>
          <w:lang w:val="en-US"/>
        </w:rPr>
      </w:pPr>
    </w:p>
    <w:p w14:paraId="7354E2CA" w14:textId="77777777" w:rsidR="00D84C89" w:rsidRPr="00D84C89" w:rsidRDefault="00D84C89" w:rsidP="00D84C89">
      <w:pPr>
        <w:rPr>
          <w:lang w:val="en-US"/>
        </w:rPr>
      </w:pPr>
      <w:r w:rsidRPr="00D84C89">
        <w:rPr>
          <w:lang w:val="en-US"/>
        </w:rPr>
        <w:t>\end{center}</w:t>
      </w:r>
    </w:p>
    <w:p w14:paraId="1A8D4D4E" w14:textId="77777777" w:rsidR="00D84C89" w:rsidRPr="00D84C89" w:rsidRDefault="00D84C89" w:rsidP="00D84C89">
      <w:pPr>
        <w:rPr>
          <w:lang w:val="en-US"/>
        </w:rPr>
      </w:pPr>
    </w:p>
    <w:p w14:paraId="39DB6ECC" w14:textId="64DD10FB" w:rsidR="00D84C89" w:rsidRPr="00D84C89" w:rsidRDefault="00D84C89" w:rsidP="00D84C89">
      <w:pPr>
        <w:rPr>
          <w:lang w:val="en-US"/>
        </w:rPr>
      </w:pPr>
      <w:r w:rsidRPr="00D84C89">
        <w:rPr>
          <w:lang w:val="en-US"/>
        </w:rPr>
        <w:t xml:space="preserve">where $\lambda_{0}$ corresponds to the </w:t>
      </w:r>
      <w:r w:rsidR="00F4421D">
        <w:rPr>
          <w:lang w:val="en-US"/>
        </w:rPr>
        <w:t>value of the initial ancestor</w:t>
      </w:r>
      <w:r w:rsidRPr="00D84C89">
        <w:rPr>
          <w:lang w:val="en-US"/>
        </w:rPr>
        <w:t>, $N$ indicates the number of lineages, $r$ allows for modelling the speed and direction of the exponential dependency to lineage number ($r&gt;0$ leads to an increase of trait changes, while $r&lt;0$ leads to a decline of the trait changes), and $K$ is generally considered as a “carrying capacity” [@rabosky2008density], that is the upper limit of lineages that are viable when at equilibrium.</w:t>
      </w:r>
    </w:p>
    <w:p w14:paraId="32364A33" w14:textId="7DA87E53" w:rsidR="00D84C89" w:rsidRPr="00D84C89" w:rsidRDefault="00D84C89" w:rsidP="00D84C89">
      <w:pPr>
        <w:rPr>
          <w:lang w:val="en-US"/>
        </w:rPr>
      </w:pPr>
      <w:r w:rsidRPr="00D84C89">
        <w:rPr>
          <w:lang w:val="en-US"/>
        </w:rPr>
        <w:tab/>
        <w:t xml:space="preserve">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w:t>
      </w:r>
      <w:r w:rsidR="00642255">
        <w:rPr>
          <w:lang w:val="en-US"/>
        </w:rPr>
        <w:t>six</w:t>
      </w:r>
      <w:r w:rsidR="00642255" w:rsidRPr="00D84C89">
        <w:rPr>
          <w:lang w:val="en-US"/>
        </w:rPr>
        <w:t xml:space="preserve"> </w:t>
      </w:r>
      <w:r w:rsidRPr="00D84C89">
        <w:rPr>
          <w:lang w:val="en-US"/>
        </w:rPr>
        <w:t>models (MC, DD$_{lin}$, DD$_{exp}$, BM, OU</w:t>
      </w:r>
      <w:r w:rsidR="00D27599">
        <w:rPr>
          <w:lang w:val="en-US"/>
        </w:rPr>
        <w:t>, EB</w:t>
      </w:r>
      <w:r w:rsidRPr="00D84C89">
        <w:rPr>
          <w:lang w:val="en-US"/>
        </w:rPr>
        <w:t>). The model weight then depicts the</w:t>
      </w:r>
      <w:commentRangeStart w:id="30"/>
      <w:r w:rsidRPr="00D84C89">
        <w:rPr>
          <w:lang w:val="en-US"/>
        </w:rPr>
        <w:t xml:space="preserve"> probability that it best </w:t>
      </w:r>
      <w:commentRangeEnd w:id="30"/>
      <w:r w:rsidR="00642255">
        <w:rPr>
          <w:rStyle w:val="Marquedecommentaire"/>
        </w:rPr>
        <w:commentReference w:id="30"/>
      </w:r>
      <w:r w:rsidR="00642255" w:rsidRPr="00D84C89">
        <w:rPr>
          <w:lang w:val="en-US"/>
        </w:rPr>
        <w:t>describes</w:t>
      </w:r>
      <w:r w:rsidRPr="00D84C89">
        <w:rPr>
          <w:lang w:val="en-US"/>
        </w:rPr>
        <w:t xml:space="preserve"> the observed evolutionary pattern</w:t>
      </w:r>
      <w:r w:rsidR="00D27599">
        <w:rPr>
          <w:lang w:val="en-US"/>
        </w:rPr>
        <w:t xml:space="preserve"> among the tested models</w:t>
      </w:r>
      <w:r w:rsidRPr="00D84C89">
        <w:rPr>
          <w:lang w:val="en-US"/>
        </w:rPr>
        <w:t>.</w:t>
      </w:r>
    </w:p>
    <w:p w14:paraId="67C941F2" w14:textId="77777777" w:rsidR="00D84C89" w:rsidRPr="00D84C89" w:rsidRDefault="00D84C89" w:rsidP="00D84C89">
      <w:pPr>
        <w:rPr>
          <w:lang w:val="en-US"/>
        </w:rPr>
      </w:pPr>
    </w:p>
    <w:p w14:paraId="2EF3BC54" w14:textId="77777777" w:rsidR="00D84C89" w:rsidRPr="00D84C89" w:rsidRDefault="00D84C89" w:rsidP="00D84C89">
      <w:pPr>
        <w:rPr>
          <w:lang w:val="en-US"/>
        </w:rPr>
      </w:pPr>
      <w:r w:rsidRPr="00D84C89">
        <w:rPr>
          <w:lang w:val="en-US"/>
        </w:rPr>
        <w:t>\hfill</w:t>
      </w:r>
    </w:p>
    <w:p w14:paraId="578CAD11" w14:textId="77777777" w:rsidR="00D84C89" w:rsidRPr="00D84C89" w:rsidRDefault="00D84C89" w:rsidP="00D84C89">
      <w:pPr>
        <w:rPr>
          <w:lang w:val="en-US"/>
        </w:rPr>
      </w:pPr>
    </w:p>
    <w:p w14:paraId="4AD85B1D" w14:textId="77777777" w:rsidR="00D84C89" w:rsidRPr="00D84C89" w:rsidRDefault="00D84C89" w:rsidP="00D84C89">
      <w:pPr>
        <w:rPr>
          <w:lang w:val="en-US"/>
        </w:rPr>
      </w:pPr>
      <w:r w:rsidRPr="00D84C89">
        <w:rPr>
          <w:lang w:val="en-US"/>
        </w:rPr>
        <w:t>(b) Dealing with data uncertainty and parameter sensitivity</w:t>
      </w:r>
    </w:p>
    <w:p w14:paraId="692C3DA0" w14:textId="77777777" w:rsidR="00D84C89" w:rsidRPr="00D84C89" w:rsidRDefault="00D84C89" w:rsidP="00D84C89">
      <w:pPr>
        <w:rPr>
          <w:lang w:val="en-US"/>
        </w:rPr>
      </w:pPr>
    </w:p>
    <w:p w14:paraId="61451803" w14:textId="77777777" w:rsidR="00D84C89" w:rsidRPr="00D84C89" w:rsidRDefault="00D84C89" w:rsidP="00D84C89">
      <w:pPr>
        <w:rPr>
          <w:lang w:val="en-US"/>
        </w:rPr>
      </w:pPr>
      <w:r w:rsidRPr="00D84C89">
        <w:rPr>
          <w:lang w:val="en-US"/>
        </w:rPr>
        <w:t>\hfill</w:t>
      </w:r>
    </w:p>
    <w:p w14:paraId="32B712B8" w14:textId="77777777" w:rsidR="00D84C89" w:rsidRPr="00D84C89" w:rsidRDefault="00D84C89" w:rsidP="00D84C89">
      <w:pPr>
        <w:rPr>
          <w:lang w:val="en-US"/>
        </w:rPr>
      </w:pPr>
    </w:p>
    <w:p w14:paraId="1F18AB55" w14:textId="6DFFA504" w:rsidR="00E33757" w:rsidRDefault="00D84C89" w:rsidP="00D84C89">
      <w:pPr>
        <w:rPr>
          <w:lang w:val="en-US"/>
        </w:rPr>
      </w:pPr>
      <w:r w:rsidRPr="00D84C89">
        <w:rPr>
          <w:lang w:val="en-US"/>
        </w:rPr>
        <w:t>In this analysis, uncertainty can stem from two sources. First, the true phylogeny is never known with certainty, and is estim</w:t>
      </w:r>
      <w:r w:rsidR="00E33757">
        <w:rPr>
          <w:lang w:val="en-US"/>
        </w:rPr>
        <w:t xml:space="preserve">ated through Bayesian inference, thus we used </w:t>
      </w:r>
      <w:r w:rsidR="00E33757" w:rsidRPr="00D84C89">
        <w:rPr>
          <w:lang w:val="en-US"/>
        </w:rPr>
        <w:t>the consensus tree from the 10kTrees project, which averages the phyl</w:t>
      </w:r>
      <w:r w:rsidR="00250B5E">
        <w:rPr>
          <w:lang w:val="en-US"/>
        </w:rPr>
        <w:t>ogeny among 1 000 possible estimated trees</w:t>
      </w:r>
      <w:r w:rsidR="00E33757">
        <w:rPr>
          <w:lang w:val="en-US"/>
        </w:rPr>
        <w:t>.</w:t>
      </w:r>
    </w:p>
    <w:p w14:paraId="28B160DB" w14:textId="77777777" w:rsidR="00E33757" w:rsidRDefault="00E33757" w:rsidP="00D84C89">
      <w:pPr>
        <w:rPr>
          <w:lang w:val="en-US"/>
        </w:rPr>
      </w:pPr>
    </w:p>
    <w:p w14:paraId="7625AF64" w14:textId="7959F071" w:rsidR="00E33757" w:rsidRDefault="00E33757" w:rsidP="00D84C89">
      <w:pPr>
        <w:rPr>
          <w:lang w:val="en-US"/>
        </w:rPr>
      </w:pPr>
      <w:r>
        <w:rPr>
          <w:lang w:val="en-US"/>
        </w:rPr>
        <w:t>|</w:t>
      </w:r>
      <w:r>
        <w:rPr>
          <w:lang w:val="en-US"/>
        </w:rPr>
        <w:tab/>
      </w:r>
      <w:r w:rsidR="00D84C89" w:rsidRPr="00D84C89">
        <w:rPr>
          <w:lang w:val="en-US"/>
        </w:rPr>
        <w:t xml:space="preserve">Similarly, the estimated evolutionary history of the diet and ranging might vary as well. Second, for each species, trait estimates could vary slightly among datasets (see </w:t>
      </w:r>
      <w:r w:rsidR="00D84C89" w:rsidRPr="00D84C89">
        <w:rPr>
          <w:lang w:val="en-US"/>
        </w:rPr>
        <w:t>Supplementary Figure 2). Particularly, although correlations seem good enough, it existed a variation in absolute measurement (Supplementary Figure 2), while, in order to increase the overall number of species, trait values were not mandatorily from a single dataset. In addition</w:t>
      </w:r>
      <w:r w:rsidR="00E23B5F">
        <w:rPr>
          <w:lang w:val="en-US"/>
        </w:rPr>
        <w:t>,</w:t>
      </w:r>
      <w:r w:rsidR="00D84C89" w:rsidRPr="00D84C89">
        <w:rPr>
          <w:lang w:val="en-US"/>
        </w:rPr>
        <w:t xml:space="preserve"> this study is based on several arbitrary thresholds, namely (i) to assess species co-</w:t>
      </w:r>
      <w:r w:rsidR="00E23B5F" w:rsidRPr="00D84C89">
        <w:rPr>
          <w:lang w:val="en-US"/>
        </w:rPr>
        <w:t>occurrence</w:t>
      </w:r>
      <w:r w:rsidR="00D84C89" w:rsidRPr="00D84C89">
        <w:rPr>
          <w:lang w:val="en-US"/>
        </w:rPr>
        <w:t xml:space="preserve"> (see Supplementary Figure 3) and (ii) to assess the species dietary guild (see Supplementary Figure 2) which can cause </w:t>
      </w:r>
      <w:r w:rsidR="00D84C89" w:rsidRPr="00D84C89">
        <w:rPr>
          <w:lang w:val="en-US"/>
        </w:rPr>
        <w:t>sensitivity of the results to the chosen parameters.</w:t>
      </w:r>
      <w:r w:rsidR="00061FED">
        <w:rPr>
          <w:lang w:val="en-US"/>
        </w:rPr>
        <w:t xml:space="preserve"> </w:t>
      </w:r>
      <w:r w:rsidR="00D84C89" w:rsidRPr="00D84C89">
        <w:rPr>
          <w:lang w:val="en-US"/>
        </w:rPr>
        <w:t xml:space="preserve">To account for these three sources of variability we </w:t>
      </w:r>
      <w:r w:rsidR="00D84C89" w:rsidRPr="00D84C89">
        <w:rPr>
          <w:lang w:val="en-US"/>
        </w:rPr>
        <w:t xml:space="preserve">refitted several times the </w:t>
      </w:r>
      <w:r w:rsidR="00E23B5F">
        <w:rPr>
          <w:lang w:val="en-US"/>
        </w:rPr>
        <w:t>six</w:t>
      </w:r>
      <w:r w:rsidR="00E23B5F" w:rsidRPr="00D84C89">
        <w:rPr>
          <w:lang w:val="en-US"/>
        </w:rPr>
        <w:t xml:space="preserve"> </w:t>
      </w:r>
      <w:r w:rsidR="00D84C89" w:rsidRPr="00D84C89">
        <w:rPr>
          <w:lang w:val="en-US"/>
        </w:rPr>
        <w:lastRenderedPageBreak/>
        <w:t>evolutionary model types (BM, OU, EB, MC, DD$_{lin}$ and DD$_{exp}$) with (1) various biogeographic and dietary evolutionary history estimations, (2) random samples of the dietary and brain traits in case of multiple values available (i.e. equal probability for each possible value to be selected) and (3) used the low or high threshold for assessing frugivory, folivory and geographic co-occurrence</w:t>
      </w:r>
      <w:r w:rsidR="00D84C89" w:rsidRPr="00D84C89">
        <w:rPr>
          <w:lang w:val="en-US"/>
        </w:rPr>
        <w:t xml:space="preserve">. </w:t>
      </w:r>
    </w:p>
    <w:p w14:paraId="1900D707" w14:textId="77777777" w:rsidR="00E33757" w:rsidRDefault="00E33757" w:rsidP="00D84C89">
      <w:pPr>
        <w:rPr>
          <w:lang w:val="en-US"/>
        </w:rPr>
      </w:pPr>
    </w:p>
    <w:p w14:paraId="669DE98E" w14:textId="425D8780" w:rsidR="00D84C89" w:rsidRPr="00D84C89" w:rsidRDefault="00E33757" w:rsidP="00D84C89">
      <w:pPr>
        <w:rPr>
          <w:lang w:val="en-US"/>
        </w:rPr>
      </w:pPr>
      <w:r>
        <w:rPr>
          <w:lang w:val="en-US"/>
        </w:rPr>
        <w:t>|</w:t>
      </w:r>
      <w:r>
        <w:rPr>
          <w:lang w:val="en-US"/>
        </w:rPr>
        <w:tab/>
      </w:r>
      <w:r w:rsidR="00D84C89" w:rsidRPr="00D84C89">
        <w:rPr>
          <w:lang w:val="en-US"/>
        </w:rPr>
        <w:t xml:space="preserve">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t>
      </w:r>
    </w:p>
    <w:p w14:paraId="5315E2E6" w14:textId="77777777" w:rsidR="00D84C89" w:rsidRPr="00D84C89" w:rsidRDefault="00D84C89" w:rsidP="00D84C89">
      <w:pPr>
        <w:rPr>
          <w:lang w:val="en-US"/>
        </w:rPr>
      </w:pPr>
    </w:p>
    <w:p w14:paraId="47E1D4F4" w14:textId="4DFBC5D7" w:rsidR="000B6681" w:rsidRDefault="000B6681" w:rsidP="00D84C89">
      <w:pPr>
        <w:rPr>
          <w:lang w:val="en-US"/>
        </w:rPr>
      </w:pPr>
      <w:r>
        <w:rPr>
          <w:lang w:val="en-US"/>
        </w:rPr>
        <w:t>### Phylogenetic regressions</w:t>
      </w:r>
    </w:p>
    <w:p w14:paraId="0243FFE9" w14:textId="0756D113" w:rsidR="00D84C89" w:rsidRPr="00D84C89" w:rsidRDefault="00D84C89" w:rsidP="00D84C89">
      <w:pPr>
        <w:rPr>
          <w:lang w:val="en-US"/>
        </w:rPr>
      </w:pPr>
    </w:p>
    <w:p w14:paraId="05BD50C9" w14:textId="77777777" w:rsidR="00D84C89" w:rsidRPr="00D84C89" w:rsidRDefault="00D84C89" w:rsidP="00D84C89">
      <w:pPr>
        <w:rPr>
          <w:lang w:val="en-US"/>
        </w:rPr>
      </w:pPr>
      <w:r w:rsidRPr="00D84C89">
        <w:rPr>
          <w:lang w:val="en-US"/>
        </w:rPr>
        <w:t>\hfill</w:t>
      </w:r>
    </w:p>
    <w:p w14:paraId="4AD0D8E8" w14:textId="77777777" w:rsidR="00D84C89" w:rsidRPr="00D84C89" w:rsidRDefault="00D84C89" w:rsidP="00D84C89">
      <w:pPr>
        <w:rPr>
          <w:lang w:val="en-US"/>
        </w:rPr>
      </w:pPr>
    </w:p>
    <w:p w14:paraId="721A18B8" w14:textId="77777777" w:rsidR="000B6681" w:rsidRPr="00D84C89" w:rsidRDefault="00D84C89" w:rsidP="000B6681">
      <w:pPr>
        <w:rPr>
          <w:lang w:val="en-US"/>
        </w:rPr>
      </w:pPr>
      <w:r w:rsidRPr="00D84C89">
        <w:rPr>
          <w:lang w:val="en-US"/>
        </w:rPr>
        <w:t>(a)</w:t>
      </w:r>
      <w:r w:rsidRPr="00D84C89">
        <w:rPr>
          <w:lang w:val="en-US"/>
        </w:rPr>
        <w:tab/>
      </w:r>
      <w:r w:rsidR="000B6681">
        <w:rPr>
          <w:lang w:val="en-US"/>
        </w:rPr>
        <w:t>D</w:t>
      </w:r>
      <w:r w:rsidR="000B6681" w:rsidRPr="00D84C89">
        <w:rPr>
          <w:lang w:val="en-US"/>
        </w:rPr>
        <w:t>etermining the direction of the selection gradient shaped by interspecific competition</w:t>
      </w:r>
    </w:p>
    <w:p w14:paraId="230C4FDF" w14:textId="77777777" w:rsidR="00D84C89" w:rsidRPr="00D84C89" w:rsidRDefault="00D84C89" w:rsidP="00D84C89">
      <w:pPr>
        <w:rPr>
          <w:lang w:val="en-US"/>
        </w:rPr>
      </w:pPr>
    </w:p>
    <w:p w14:paraId="2A60E160" w14:textId="77777777" w:rsidR="00D84C89" w:rsidRPr="00D84C89" w:rsidRDefault="00D84C89" w:rsidP="00D84C89">
      <w:pPr>
        <w:rPr>
          <w:lang w:val="en-US"/>
        </w:rPr>
      </w:pPr>
      <w:r w:rsidRPr="00D84C89">
        <w:rPr>
          <w:lang w:val="en-US"/>
        </w:rPr>
        <w:t>\hfill</w:t>
      </w:r>
    </w:p>
    <w:p w14:paraId="6407F8A4" w14:textId="32141AD4" w:rsidR="001B6F4F" w:rsidRPr="00D84C89" w:rsidRDefault="001B6F4F" w:rsidP="00D84C89">
      <w:pPr>
        <w:rPr>
          <w:lang w:val="en-US"/>
        </w:rPr>
      </w:pPr>
    </w:p>
    <w:p w14:paraId="0EF46608" w14:textId="0E510064" w:rsidR="00D84C89" w:rsidRPr="00D84C89" w:rsidRDefault="00D84C89" w:rsidP="00D84C89">
      <w:pPr>
        <w:rPr>
          <w:lang w:val="en-US"/>
        </w:rPr>
      </w:pPr>
      <w:r w:rsidRPr="00D84C89">
        <w:rPr>
          <w:lang w:val="en-US"/>
        </w:rPr>
        <w:t>To determine the direction of the selection</w:t>
      </w:r>
      <w:r w:rsidR="000B6681">
        <w:rPr>
          <w:lang w:val="en-US"/>
        </w:rPr>
        <w:t xml:space="preserve"> of species co-occurrence on size of brain regions for which competitive models fitted the best</w:t>
      </w:r>
      <w:r w:rsidRPr="00D84C89">
        <w:rPr>
          <w:lang w:val="en-US"/>
        </w:rPr>
        <w:t>, we fitted Gaussian phylogenetic regressions (i.e. accounting for a variance-covariance matrix based on phylogenetic distances) for each brain region</w:t>
      </w:r>
      <w:r w:rsidR="000B6681">
        <w:rPr>
          <w:lang w:val="en-US"/>
        </w:rPr>
        <w:t xml:space="preserve"> individually and</w:t>
      </w:r>
      <w:r w:rsidRPr="00D84C89">
        <w:rPr>
          <w:lang w:val="en-US"/>
        </w:rPr>
        <w:t xml:space="preserve"> for frugivorous species only. </w:t>
      </w:r>
      <w:r w:rsidR="009850ED">
        <w:rPr>
          <w:lang w:val="en-US"/>
        </w:rPr>
        <w:t xml:space="preserve">We </w:t>
      </w:r>
      <w:r w:rsidRPr="00D84C89">
        <w:rPr>
          <w:lang w:val="en-US"/>
        </w:rPr>
        <w:t xml:space="preserve">here considered the least stringent frugivory assessment, with frugivory threshold fixed to `r frugivoryThresholdVector[1]`%, folivory threshold fixed to `r folivoryThresholdVector[1]`%. </w:t>
      </w:r>
      <w:r w:rsidRPr="00D84C89">
        <w:rPr>
          <w:lang w:val="en-US"/>
        </w:rPr>
        <w:t>If, due to data variability, a species did not robustly fit into the categorical classification “frugivorous v</w:t>
      </w:r>
      <w:r w:rsidR="00AE259B">
        <w:rPr>
          <w:lang w:val="en-US"/>
        </w:rPr>
        <w:t>ersus</w:t>
      </w:r>
      <w:r w:rsidRPr="00D84C89">
        <w:rPr>
          <w:lang w:val="en-US"/>
        </w:rPr>
        <w:t xml:space="preserve"> folivorous</w:t>
      </w:r>
      <w:r w:rsidRPr="00D84C89">
        <w:rPr>
          <w:lang w:val="en-US"/>
        </w:rPr>
        <w:t xml:space="preserve">” (i.e. could be either of the two), it was considered as frugivorous nonetheless. </w:t>
      </w:r>
    </w:p>
    <w:p w14:paraId="50FAFAFA" w14:textId="77777777" w:rsidR="00D84C89" w:rsidRPr="00D84C89" w:rsidRDefault="00D84C89" w:rsidP="00D84C89">
      <w:pPr>
        <w:rPr>
          <w:lang w:val="en-US"/>
        </w:rPr>
      </w:pPr>
    </w:p>
    <w:p w14:paraId="477B19E5" w14:textId="6A6E7FA2" w:rsidR="00D84C89" w:rsidRPr="00D84C89" w:rsidRDefault="00D84C89" w:rsidP="00D84C89">
      <w:pPr>
        <w:rPr>
          <w:lang w:val="en-US"/>
        </w:rPr>
      </w:pPr>
      <w:r w:rsidRPr="00D84C89">
        <w:rPr>
          <w:lang w:val="en-US"/>
        </w:rPr>
        <w:t xml:space="preserve">|    The response variable was the relative size of areas shown as better described by competitive phylogenetic scenario (see above). </w:t>
      </w:r>
      <w:r w:rsidR="00B6671E">
        <w:rPr>
          <w:lang w:val="en-US"/>
        </w:rPr>
        <w:t>Due to data variability, we</w:t>
      </w:r>
      <w:r w:rsidRPr="00D84C89">
        <w:rPr>
          <w:lang w:val="en-US"/>
        </w:rPr>
        <w:t xml:space="preserve"> took the mean of the possible values</w:t>
      </w:r>
      <w:r w:rsidR="00B6671E">
        <w:rPr>
          <w:lang w:val="en-US"/>
        </w:rPr>
        <w:t xml:space="preserve"> given the different datasets, and</w:t>
      </w:r>
      <w:r w:rsidRPr="00D84C89">
        <w:rPr>
          <w:lang w:val="en-US"/>
        </w:rPr>
        <w:t xml:space="preserve"> assessed the sensitivity using non-averaged values (see below). In this model, the covariates (i.e. continuous predictors) </w:t>
      </w:r>
      <w:commentRangeStart w:id="31"/>
      <w:r w:rsidRPr="00D84C89">
        <w:rPr>
          <w:lang w:val="en-US"/>
        </w:rPr>
        <w:t xml:space="preserve">were the average percent of the range surface overlapping with other sympatric frugivorous species, and the number of frugivorous sympatric species </w:t>
      </w:r>
      <w:commentRangeEnd w:id="31"/>
      <w:r w:rsidR="003B70E2">
        <w:rPr>
          <w:rStyle w:val="Marquedecommentaire"/>
        </w:rPr>
        <w:commentReference w:id="31"/>
      </w:r>
      <w:r w:rsidRPr="00D84C89">
        <w:rPr>
          <w:lang w:val="en-US"/>
        </w:rPr>
        <w:t xml:space="preserve">(both were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589D2E32" w14:textId="77777777" w:rsidR="00D84C89" w:rsidRPr="00D84C89" w:rsidRDefault="00D84C89" w:rsidP="00D84C89">
      <w:pPr>
        <w:rPr>
          <w:lang w:val="en-US"/>
        </w:rPr>
      </w:pPr>
    </w:p>
    <w:p w14:paraId="2102235C" w14:textId="77777777" w:rsidR="00D84C89" w:rsidRPr="00D84C89" w:rsidRDefault="00D84C89" w:rsidP="00D84C89">
      <w:pPr>
        <w:rPr>
          <w:lang w:val="en-US"/>
        </w:rPr>
      </w:pPr>
      <w:r w:rsidRPr="00D84C89">
        <w:rPr>
          <w:lang w:val="en-US"/>
        </w:rPr>
        <w:t>\hfill</w:t>
      </w:r>
    </w:p>
    <w:p w14:paraId="6A13492D" w14:textId="77777777" w:rsidR="00D84C89" w:rsidRPr="00D84C89" w:rsidRDefault="00D84C89" w:rsidP="00D84C89">
      <w:pPr>
        <w:rPr>
          <w:lang w:val="en-US"/>
        </w:rPr>
      </w:pPr>
    </w:p>
    <w:p w14:paraId="398F89F1" w14:textId="149FF0CA" w:rsidR="000B6681" w:rsidRDefault="000B6681" w:rsidP="00D84C89">
      <w:pPr>
        <w:rPr>
          <w:lang w:val="en-US"/>
        </w:rPr>
      </w:pPr>
      <w:r>
        <w:rPr>
          <w:lang w:val="en-US"/>
        </w:rPr>
        <w:t>(b)</w:t>
      </w:r>
      <w:r>
        <w:rPr>
          <w:lang w:val="en-US"/>
        </w:rPr>
        <w:tab/>
        <w:t>Diversification analysis</w:t>
      </w:r>
    </w:p>
    <w:p w14:paraId="214A5B4C" w14:textId="77777777" w:rsidR="000B6681" w:rsidRDefault="000B6681" w:rsidP="00D84C89">
      <w:pPr>
        <w:rPr>
          <w:lang w:val="en-US"/>
        </w:rPr>
      </w:pPr>
    </w:p>
    <w:p w14:paraId="7426E786" w14:textId="52FCB7AD" w:rsidR="000B6681" w:rsidRDefault="00C06ECB" w:rsidP="00D84C89">
      <w:pPr>
        <w:rPr>
          <w:lang w:val="en-US"/>
        </w:rPr>
      </w:pPr>
      <w:r>
        <w:rPr>
          <w:lang w:val="en-US"/>
        </w:rPr>
        <w:lastRenderedPageBreak/>
        <w:t>TO BE COMPLETED</w:t>
      </w:r>
    </w:p>
    <w:p w14:paraId="441F4270" w14:textId="77777777" w:rsidR="00C06ECB" w:rsidRDefault="00C06ECB" w:rsidP="00D84C89">
      <w:pPr>
        <w:rPr>
          <w:lang w:val="en-US"/>
        </w:rPr>
      </w:pPr>
    </w:p>
    <w:p w14:paraId="00EB2B81" w14:textId="2D3B0D6D" w:rsidR="00D84C89" w:rsidRPr="00D84C89" w:rsidRDefault="000B6681" w:rsidP="00D84C89">
      <w:pPr>
        <w:rPr>
          <w:lang w:val="en-US"/>
        </w:rPr>
      </w:pPr>
      <w:r>
        <w:rPr>
          <w:lang w:val="en-US"/>
        </w:rPr>
        <w:t>(c)</w:t>
      </w:r>
      <w:r>
        <w:rPr>
          <w:lang w:val="en-US"/>
        </w:rPr>
        <w:tab/>
      </w:r>
      <w:r w:rsidR="00D84C89" w:rsidRPr="00D84C89">
        <w:rPr>
          <w:lang w:val="en-US"/>
        </w:rPr>
        <w:t>Model implementation</w:t>
      </w:r>
    </w:p>
    <w:p w14:paraId="58F09368" w14:textId="77777777" w:rsidR="00D84C89" w:rsidRPr="00D84C89" w:rsidRDefault="00D84C89" w:rsidP="00D84C89">
      <w:pPr>
        <w:rPr>
          <w:lang w:val="en-US"/>
        </w:rPr>
      </w:pPr>
    </w:p>
    <w:p w14:paraId="2053E8AE" w14:textId="77777777" w:rsidR="00D84C89" w:rsidRPr="00D84C89" w:rsidRDefault="00D84C89" w:rsidP="00D84C89">
      <w:pPr>
        <w:rPr>
          <w:lang w:val="en-US"/>
        </w:rPr>
      </w:pPr>
      <w:r w:rsidRPr="00D84C89">
        <w:rPr>
          <w:lang w:val="en-US"/>
        </w:rPr>
        <w:t>\hfill</w:t>
      </w:r>
    </w:p>
    <w:p w14:paraId="4E122FBB" w14:textId="77777777" w:rsidR="00D84C89" w:rsidRPr="00D84C89" w:rsidRDefault="00D84C89" w:rsidP="00D84C89">
      <w:pPr>
        <w:rPr>
          <w:lang w:val="en-US"/>
        </w:rPr>
      </w:pPr>
    </w:p>
    <w:p w14:paraId="2ABDEE94" w14:textId="77777777" w:rsidR="00D84C89" w:rsidRPr="00D84C89" w:rsidRDefault="00D84C89" w:rsidP="00D84C89">
      <w:pPr>
        <w:rPr>
          <w:lang w:val="en-US"/>
        </w:rPr>
      </w:pPr>
      <w:r w:rsidRPr="00D84C89">
        <w:rPr>
          <w:lang w:val="en-US"/>
        </w:rPr>
        <w:t>Models were fitted using the “pgls” function from the *caper* package [@caper], with the lambda parameter (i.e.</w:t>
      </w:r>
      <w:commentRangeStart w:id="32"/>
      <w:r w:rsidRPr="00D84C89">
        <w:rPr>
          <w:lang w:val="en-US"/>
        </w:rPr>
        <w:t xml:space="preserve"> indicating whether the trait is subject to selection if $\lambda$ &gt; 1</w:t>
      </w:r>
      <w:commentRangeEnd w:id="32"/>
      <w:r w:rsidR="003B70E2">
        <w:rPr>
          <w:rStyle w:val="Marquedecommentaire"/>
        </w:rPr>
        <w:commentReference w:id="32"/>
      </w:r>
      <w:r w:rsidRPr="00D84C89">
        <w:rPr>
          <w:lang w:val="en-US"/>
        </w:rPr>
        <w:t>) estimated by maximum-likelihood (argument “model” set to “lambda”; i.e. fits the Pagel’s lambda model, a derivative of the Brownian Motion model (REF)). Bootstrapping over `r repetitionBootstrap` independent replicates was done so as to obtain confidence intervals. Other function parameters were set to default. Prior fitting, if skewed, covariates were transformed with deemed appropriate functions to reach more symmetrical distribution (e.g. we faced X skewed distributions that were X transformed, REF). Necessary assumptions on the normal distribution of residuals and homoscedasticity were visually assessed and pointed out no violation (see Supplementary Figure X). We did not observe correlation issue among predictors either (max VIF &lt; XX, REF).</w:t>
      </w:r>
    </w:p>
    <w:p w14:paraId="53766ED8" w14:textId="77777777" w:rsidR="00D84C89" w:rsidRPr="00D84C89" w:rsidRDefault="00D84C89" w:rsidP="00D84C89">
      <w:pPr>
        <w:rPr>
          <w:lang w:val="en-US"/>
        </w:rPr>
      </w:pPr>
    </w:p>
    <w:p w14:paraId="01872E76" w14:textId="77777777" w:rsidR="00D84C89" w:rsidRPr="00D84C89" w:rsidRDefault="00D84C89" w:rsidP="00D84C89">
      <w:pPr>
        <w:rPr>
          <w:lang w:val="en-US"/>
        </w:rPr>
      </w:pPr>
      <w:r w:rsidRPr="00D84C89">
        <w:rPr>
          <w:lang w:val="en-US"/>
        </w:rPr>
        <w:t>\hfill</w:t>
      </w:r>
    </w:p>
    <w:p w14:paraId="3A0E1E1D" w14:textId="77777777" w:rsidR="00D84C89" w:rsidRPr="00D84C89" w:rsidRDefault="00D84C89" w:rsidP="00D84C89">
      <w:pPr>
        <w:rPr>
          <w:lang w:val="en-US"/>
        </w:rPr>
      </w:pPr>
    </w:p>
    <w:p w14:paraId="4AA60FAF" w14:textId="5555089D" w:rsidR="00D84C89" w:rsidRPr="00D84C89" w:rsidRDefault="000B6681" w:rsidP="00D84C89">
      <w:pPr>
        <w:rPr>
          <w:lang w:val="en-US"/>
        </w:rPr>
      </w:pPr>
      <w:r>
        <w:rPr>
          <w:lang w:val="en-US"/>
        </w:rPr>
        <w:t>(d</w:t>
      </w:r>
      <w:r w:rsidR="00D84C89" w:rsidRPr="00D84C89">
        <w:rPr>
          <w:lang w:val="en-US"/>
        </w:rPr>
        <w:t>)</w:t>
      </w:r>
      <w:r w:rsidR="00D84C89" w:rsidRPr="00D84C89">
        <w:rPr>
          <w:lang w:val="en-US"/>
        </w:rPr>
        <w:tab/>
        <w:t>Model robustness</w:t>
      </w:r>
    </w:p>
    <w:p w14:paraId="5FB48703" w14:textId="77777777" w:rsidR="00D84C89" w:rsidRPr="00D84C89" w:rsidRDefault="00D84C89" w:rsidP="00D84C89">
      <w:pPr>
        <w:rPr>
          <w:lang w:val="en-US"/>
        </w:rPr>
      </w:pPr>
    </w:p>
    <w:p w14:paraId="2BAC6126" w14:textId="77777777" w:rsidR="00D84C89" w:rsidRPr="00D84C89" w:rsidRDefault="00D84C89" w:rsidP="00D84C89">
      <w:pPr>
        <w:rPr>
          <w:lang w:val="en-US"/>
        </w:rPr>
      </w:pPr>
      <w:r w:rsidRPr="00D84C89">
        <w:rPr>
          <w:lang w:val="en-US"/>
        </w:rPr>
        <w:t>\hfill</w:t>
      </w:r>
    </w:p>
    <w:p w14:paraId="0F17A73B" w14:textId="77777777" w:rsidR="00D84C89" w:rsidRPr="00D84C89" w:rsidRDefault="00D84C89" w:rsidP="00D84C89">
      <w:pPr>
        <w:rPr>
          <w:lang w:val="en-US"/>
        </w:rPr>
      </w:pPr>
    </w:p>
    <w:p w14:paraId="19772D4C" w14:textId="77777777" w:rsidR="00D84C89" w:rsidRPr="00D84C89" w:rsidRDefault="00D84C89" w:rsidP="00D84C89">
      <w:pPr>
        <w:rPr>
          <w:lang w:val="en-US"/>
        </w:rPr>
      </w:pPr>
      <w:r w:rsidRPr="00D84C89">
        <w:rPr>
          <w:lang w:val="en-US"/>
        </w:rPr>
        <w:t>To assess model stability with regards to singular points, we discarded one observation at a time and quantified model sensitivity using various predictors relying on (Dffits, dfbetas, cook distance, and leverage, REF; Supplementary Table 1). These controls did not point out important variability.</w:t>
      </w:r>
    </w:p>
    <w:p w14:paraId="0C116C31" w14:textId="3A800340" w:rsidR="00D84C89" w:rsidRPr="00D84C89" w:rsidRDefault="00D84C89" w:rsidP="00D84C89">
      <w:pPr>
        <w:rPr>
          <w:lang w:val="en-US"/>
        </w:rPr>
      </w:pPr>
      <w:r w:rsidRPr="00D84C89">
        <w:rPr>
          <w:lang w:val="en-US"/>
        </w:rPr>
        <w:t>To assess the sensitivity to (i) the variability in data and (ii) phylogeny uncertainty, we refitted the models using `r repetitionTrees` phylogenetic trees among the 10</w:t>
      </w:r>
      <w:r w:rsidR="003B70E2">
        <w:rPr>
          <w:lang w:val="en-US"/>
        </w:rPr>
        <w:t>,</w:t>
      </w:r>
      <w:r w:rsidRPr="00D84C89">
        <w:rPr>
          <w:lang w:val="en-US"/>
        </w:rPr>
        <w:t>000 possible trees from the 10kTrees project. For each of these trees, we fitted the model `r repetitionModels` times, allowing random sampling for data when we had multiple value (e.g. if body mass was provided by different datasets etc.). The results of this sensitivity analysis are shown in Supplementary Table 2 and emphasizes that there is no major effect.</w:t>
      </w:r>
      <w:r w:rsidR="009850ED">
        <w:rPr>
          <w:lang w:val="en-US"/>
        </w:rPr>
        <w:t xml:space="preserve"> Note that the main model was fitted with the consensus tree.</w:t>
      </w:r>
    </w:p>
    <w:p w14:paraId="13705464" w14:textId="77777777" w:rsidR="00D84C89" w:rsidRPr="00D84C89" w:rsidRDefault="00D84C89" w:rsidP="00D84C89">
      <w:pPr>
        <w:rPr>
          <w:lang w:val="en-US"/>
        </w:rPr>
      </w:pPr>
    </w:p>
    <w:p w14:paraId="576249D5" w14:textId="77777777" w:rsidR="00D84C89" w:rsidRPr="00D84C89" w:rsidRDefault="00D84C89" w:rsidP="00D84C89">
      <w:pPr>
        <w:rPr>
          <w:lang w:val="en-US"/>
        </w:rPr>
      </w:pPr>
    </w:p>
    <w:p w14:paraId="70B7517C" w14:textId="77777777" w:rsidR="00D84C89" w:rsidRPr="00D84C89" w:rsidRDefault="00D84C89" w:rsidP="00D84C89">
      <w:pPr>
        <w:rPr>
          <w:lang w:val="en-US"/>
        </w:rPr>
      </w:pPr>
      <w:r w:rsidRPr="00D84C89">
        <w:rPr>
          <w:lang w:val="en-US"/>
        </w:rPr>
        <w:t># Acknowledgements</w:t>
      </w:r>
    </w:p>
    <w:p w14:paraId="43BDEB79" w14:textId="77777777" w:rsidR="00D84C89" w:rsidRPr="00D84C89" w:rsidRDefault="00D84C89" w:rsidP="00D84C89">
      <w:pPr>
        <w:rPr>
          <w:lang w:val="en-US"/>
        </w:rPr>
      </w:pPr>
    </w:p>
    <w:p w14:paraId="67FF4A4F" w14:textId="291C46D5" w:rsidR="00D84C89" w:rsidRPr="00D84C89" w:rsidRDefault="00D84C89" w:rsidP="00D84C89">
      <w:pPr>
        <w:rPr>
          <w:lang w:val="en-US"/>
        </w:rPr>
      </w:pPr>
      <w:r w:rsidRPr="00D84C89">
        <w:rPr>
          <w:lang w:val="en-US"/>
        </w:rPr>
        <w:t xml:space="preserve">We considerably value the help provided by Jonathan Drury in making some scripts available but mostly for helping us in solving issues encountered with the use of functions of his own in the *RPANDA* package in *R*, and that of Marie-Claude Quidoz for </w:t>
      </w:r>
      <w:r w:rsidR="00984BDF">
        <w:rPr>
          <w:lang w:val="en-US"/>
        </w:rPr>
        <w:t>assistance for using</w:t>
      </w:r>
      <w:r w:rsidR="0043715D">
        <w:rPr>
          <w:lang w:val="en-US"/>
        </w:rPr>
        <w:t xml:space="preserve"> the</w:t>
      </w:r>
      <w:r w:rsidRPr="00D84C89">
        <w:rPr>
          <w:lang w:val="en-US"/>
        </w:rPr>
        <w:t xml:space="preserve"> CEFE cluster. We thank Simon Benhamou and Manon Clairbaux for discussion and advices on spatial projections too. Finally, this work could not have been possible without prior data collection from the IUCN Red List (primate ranging), the 10kTrees project (phylogenetic trees), and Alexandra R. DeCasien and collaborators, Lauren E. Powell, Orlin S. Todorov and collaborators, Erik P. Willems and collaborators, Fiona Pearce and </w:t>
      </w:r>
      <w:r w:rsidRPr="00D84C89">
        <w:rPr>
          <w:lang w:val="en-US"/>
        </w:rPr>
        <w:lastRenderedPageBreak/>
        <w:t xml:space="preserve">collaborators, Navarrete and collaborators, and Cyril C. Grueter who </w:t>
      </w:r>
      <w:del w:id="33" w:author="Benoît Perez-Lamarque" w:date="2021-05-23T15:25:00Z">
        <w:r w:rsidRPr="00D84C89" w:rsidDel="003B70E2">
          <w:rPr>
            <w:lang w:val="en-US"/>
          </w:rPr>
          <w:delText xml:space="preserve">do not know us, but </w:delText>
        </w:r>
      </w:del>
      <w:r w:rsidRPr="00D84C89">
        <w:rPr>
          <w:lang w:val="en-US"/>
        </w:rPr>
        <w:t>provided primate trait data we used as (supplementary) material with their articles, as well as Nicholas J. Matzke for available algorithm scripts allowing us to implement and better understand the methods. Their indirect input is therefore tremendous.</w:t>
      </w:r>
    </w:p>
    <w:p w14:paraId="47D2B23C" w14:textId="77777777" w:rsidR="00D84C89" w:rsidRPr="00D84C89" w:rsidRDefault="00D84C89" w:rsidP="00D84C89">
      <w:pPr>
        <w:rPr>
          <w:lang w:val="en-US"/>
        </w:rPr>
      </w:pPr>
    </w:p>
    <w:p w14:paraId="790C7319" w14:textId="183B4930" w:rsidR="00D84C89" w:rsidRPr="00D84C89" w:rsidRDefault="00D84C89" w:rsidP="00D84C89">
      <w:pPr>
        <w:rPr>
          <w:lang w:val="en-US"/>
        </w:rPr>
      </w:pPr>
      <w:r w:rsidRPr="00D84C89">
        <w:rPr>
          <w:lang w:val="en-US"/>
        </w:rPr>
        <w:t xml:space="preserve">|   Both authors were supported by a doctoral grant from the *Ecole Normale Supérieure*, Paris. BR received logistic support from the *Centre d’Ecologie Fonctionnelle et Evolutive*, Montpellier and the *Musée de l'Homme*, Paris. BP-L </w:t>
      </w:r>
      <w:r w:rsidRPr="00D84C89">
        <w:rPr>
          <w:lang w:val="en-US"/>
        </w:rPr>
        <w:t>received support from the *Ecole Normale Supérieure*, Paris and the *Muséum National d’Histoire Naturelle*, Paris.</w:t>
      </w:r>
    </w:p>
    <w:p w14:paraId="6DA874F9" w14:textId="77777777" w:rsidR="00D84C89" w:rsidRPr="00D84C89" w:rsidRDefault="00D84C89" w:rsidP="00D84C89">
      <w:pPr>
        <w:rPr>
          <w:lang w:val="en-US"/>
        </w:rPr>
      </w:pPr>
    </w:p>
    <w:p w14:paraId="729C6E10" w14:textId="77777777" w:rsidR="00D84C89" w:rsidRPr="00D84C89" w:rsidRDefault="00D84C89" w:rsidP="00D84C89">
      <w:pPr>
        <w:rPr>
          <w:lang w:val="en-US"/>
        </w:rPr>
      </w:pPr>
      <w:r w:rsidRPr="00D84C89">
        <w:rPr>
          <w:lang w:val="en-US"/>
        </w:rPr>
        <w:t>```{r }</w:t>
      </w:r>
    </w:p>
    <w:p w14:paraId="76375485" w14:textId="77777777" w:rsidR="00D84C89" w:rsidRPr="00D84C89" w:rsidRDefault="00D84C89" w:rsidP="00D84C89">
      <w:pPr>
        <w:rPr>
          <w:lang w:val="en-US"/>
        </w:rPr>
      </w:pPr>
      <w:r w:rsidRPr="00D84C89">
        <w:rPr>
          <w:lang w:val="en-US"/>
        </w:rPr>
        <w:t>#Reimport areas with cropping</w:t>
      </w:r>
    </w:p>
    <w:p w14:paraId="43B26422" w14:textId="77777777" w:rsidR="00D84C89" w:rsidRPr="00D84C89" w:rsidRDefault="00D84C89" w:rsidP="00D84C89">
      <w:pPr>
        <w:rPr>
          <w:lang w:val="en-US"/>
        </w:rPr>
      </w:pPr>
      <w:r w:rsidRPr="00D84C89">
        <w:rPr>
          <w:lang w:val="en-US"/>
        </w:rPr>
        <w:t>centroid &lt;- matrix(NA, ncol=2, nrow=length(areaName))</w:t>
      </w:r>
    </w:p>
    <w:p w14:paraId="2DB842E5" w14:textId="77777777" w:rsidR="00D84C89" w:rsidRPr="00D84C89" w:rsidRDefault="00D84C89" w:rsidP="00D84C89">
      <w:pPr>
        <w:rPr>
          <w:lang w:val="en-US"/>
        </w:rPr>
      </w:pPr>
      <w:r w:rsidRPr="00D84C89">
        <w:rPr>
          <w:lang w:val="en-US"/>
        </w:rPr>
        <w:t>for(i in 1:length(areaName)){</w:t>
      </w:r>
    </w:p>
    <w:p w14:paraId="10EB1D2B" w14:textId="77777777" w:rsidR="00D84C89" w:rsidRPr="00D84C89" w:rsidRDefault="00D84C89" w:rsidP="00D84C89">
      <w:pPr>
        <w:rPr>
          <w:lang w:val="en-US"/>
        </w:rPr>
      </w:pPr>
      <w:r w:rsidRPr="00D84C89">
        <w:rPr>
          <w:lang w:val="en-US"/>
        </w:rPr>
        <w:t xml:space="preserve">  areaTransitory &lt;- readOGR(dsn=paste("T:/IUCN_data_primate/Geographic_areas/Shapefiles/",areaName[i],".shp",sep=""))</w:t>
      </w:r>
    </w:p>
    <w:p w14:paraId="26CAA329" w14:textId="77777777" w:rsidR="00D84C89" w:rsidRPr="00D84C89" w:rsidRDefault="00D84C89" w:rsidP="00D84C89">
      <w:pPr>
        <w:rPr>
          <w:lang w:val="en-US"/>
        </w:rPr>
      </w:pPr>
      <w:r w:rsidRPr="00D84C89">
        <w:rPr>
          <w:lang w:val="en-US"/>
        </w:rPr>
        <w:t xml:space="preserve">  areaTransitory = clgeo_Clean(areaTransitory)</w:t>
      </w:r>
    </w:p>
    <w:p w14:paraId="46E219A3" w14:textId="77777777" w:rsidR="00D84C89" w:rsidRPr="00D84C89" w:rsidRDefault="00D84C89" w:rsidP="00D84C89">
      <w:pPr>
        <w:rPr>
          <w:lang w:val="en-US"/>
        </w:rPr>
      </w:pPr>
      <w:r w:rsidRPr="00D84C89">
        <w:rPr>
          <w:lang w:val="en-US"/>
        </w:rPr>
        <w:t xml:space="preserve">  areaTransitory &lt;- spTransform(areaTransitory, CRS("+proj=longlat +datum=WGS84 +no_defs +ellps=WGS84 +towgs84=0,0,0"))</w:t>
      </w:r>
    </w:p>
    <w:p w14:paraId="6AFE4F77" w14:textId="77777777" w:rsidR="00D84C89" w:rsidRPr="00D84C89" w:rsidRDefault="00D84C89" w:rsidP="00D84C89">
      <w:pPr>
        <w:rPr>
          <w:lang w:val="en-US"/>
        </w:rPr>
      </w:pPr>
      <w:r w:rsidRPr="00D84C89">
        <w:rPr>
          <w:lang w:val="en-US"/>
        </w:rPr>
        <w:t xml:space="preserve">  #Have mercator for intersection</w:t>
      </w:r>
    </w:p>
    <w:p w14:paraId="393B6C7C" w14:textId="77777777" w:rsidR="00D84C89" w:rsidRPr="00D84C89" w:rsidRDefault="00D84C89" w:rsidP="00D84C89">
      <w:pPr>
        <w:rPr>
          <w:lang w:val="en-US"/>
        </w:rPr>
      </w:pPr>
      <w:r w:rsidRPr="00D84C89">
        <w:rPr>
          <w:lang w:val="en-US"/>
        </w:rPr>
        <w:t xml:space="preserve">  areaTransitory &lt;- spTransform(areaTransitory, CRS("+proj=merc +datum=WGS84 +no_defs +ellps=WGS84 +towgs84=0,0,0"))</w:t>
      </w:r>
    </w:p>
    <w:p w14:paraId="37BDAC63" w14:textId="77777777" w:rsidR="00D84C89" w:rsidRPr="00D84C89" w:rsidRDefault="00D84C89" w:rsidP="00D84C89">
      <w:pPr>
        <w:rPr>
          <w:lang w:val="en-US"/>
        </w:rPr>
      </w:pPr>
      <w:r w:rsidRPr="00D84C89">
        <w:rPr>
          <w:lang w:val="en-US"/>
        </w:rPr>
        <w:t xml:space="preserve">  areaTransitory &lt;- gIntersection(areaTransitory, worldMap_mercator, byid=FALSE)</w:t>
      </w:r>
    </w:p>
    <w:p w14:paraId="028B158E" w14:textId="77777777" w:rsidR="00D84C89" w:rsidRPr="00D84C89" w:rsidRDefault="00D84C89" w:rsidP="00D84C89">
      <w:pPr>
        <w:rPr>
          <w:lang w:val="en-US"/>
        </w:rPr>
      </w:pPr>
      <w:r w:rsidRPr="00D84C89">
        <w:rPr>
          <w:lang w:val="en-US"/>
        </w:rPr>
        <w:t xml:space="preserve">  areaTransitory = clgeo_Clean(areaTransitory)</w:t>
      </w:r>
    </w:p>
    <w:p w14:paraId="2CC695EB" w14:textId="77777777" w:rsidR="00D84C89" w:rsidRPr="00D84C89" w:rsidRDefault="00D84C89" w:rsidP="00D84C89">
      <w:pPr>
        <w:rPr>
          <w:lang w:val="en-US"/>
        </w:rPr>
      </w:pPr>
      <w:r w:rsidRPr="00D84C89">
        <w:rPr>
          <w:lang w:val="en-US"/>
        </w:rPr>
        <w:t xml:space="preserve">  #Reunite polygon in case</w:t>
      </w:r>
    </w:p>
    <w:p w14:paraId="59722E17" w14:textId="77777777" w:rsidR="00D84C89" w:rsidRPr="00D84C89" w:rsidRDefault="00D84C89" w:rsidP="00D84C89">
      <w:pPr>
        <w:rPr>
          <w:lang w:val="en-US"/>
        </w:rPr>
      </w:pPr>
      <w:r w:rsidRPr="00D84C89">
        <w:rPr>
          <w:lang w:val="en-US"/>
        </w:rPr>
        <w:t xml:space="preserve">  areaTransitory &lt;- gBuffer(areaTransitory, byid=F, width=0)</w:t>
      </w:r>
    </w:p>
    <w:p w14:paraId="0C5F1169" w14:textId="77777777" w:rsidR="00D84C89" w:rsidRPr="00D84C89" w:rsidRDefault="00D84C89" w:rsidP="00D84C89">
      <w:pPr>
        <w:rPr>
          <w:lang w:val="en-US"/>
        </w:rPr>
      </w:pPr>
      <w:r w:rsidRPr="00D84C89">
        <w:rPr>
          <w:lang w:val="en-US"/>
        </w:rPr>
        <w:t xml:space="preserve">  </w:t>
      </w:r>
    </w:p>
    <w:p w14:paraId="362B8F95" w14:textId="77777777" w:rsidR="00D84C89" w:rsidRPr="00D84C89" w:rsidRDefault="00D84C89" w:rsidP="00D84C89">
      <w:pPr>
        <w:rPr>
          <w:lang w:val="en-US"/>
        </w:rPr>
      </w:pPr>
      <w:r w:rsidRPr="00D84C89">
        <w:rPr>
          <w:lang w:val="en-US"/>
        </w:rPr>
        <w:t xml:space="preserve">  #back transform to long/lat</w:t>
      </w:r>
    </w:p>
    <w:p w14:paraId="403027F0" w14:textId="77777777" w:rsidR="00D84C89" w:rsidRPr="00D84C89" w:rsidRDefault="00D84C89" w:rsidP="00D84C89">
      <w:pPr>
        <w:rPr>
          <w:lang w:val="en-US"/>
        </w:rPr>
      </w:pPr>
      <w:r w:rsidRPr="00D84C89">
        <w:rPr>
          <w:lang w:val="en-US"/>
        </w:rPr>
        <w:t xml:space="preserve">  areaTransitory &lt;- spTransform(areaTransitory, CRS("+proj=longlat +datum=WGS84 +no_defs +ellps=WGS84 +towgs84=0,0,0"))</w:t>
      </w:r>
    </w:p>
    <w:p w14:paraId="1278EFBE" w14:textId="77777777" w:rsidR="00D84C89" w:rsidRPr="00D84C89" w:rsidRDefault="00D84C89" w:rsidP="00D84C89">
      <w:pPr>
        <w:rPr>
          <w:lang w:val="en-US"/>
        </w:rPr>
      </w:pPr>
      <w:r w:rsidRPr="00D84C89">
        <w:rPr>
          <w:lang w:val="en-US"/>
        </w:rPr>
        <w:t xml:space="preserve">  assign(paste("area", i, sep="_"), areaTransitory)</w:t>
      </w:r>
    </w:p>
    <w:p w14:paraId="4491FF6D" w14:textId="77777777" w:rsidR="00D84C89" w:rsidRPr="00D84C89" w:rsidRDefault="00D84C89" w:rsidP="00D84C89">
      <w:pPr>
        <w:rPr>
          <w:lang w:val="en-US"/>
        </w:rPr>
      </w:pPr>
      <w:r w:rsidRPr="00D84C89">
        <w:rPr>
          <w:lang w:val="en-US"/>
        </w:rPr>
        <w:t xml:space="preserve">  if(i==1){</w:t>
      </w:r>
    </w:p>
    <w:p w14:paraId="3000C34D" w14:textId="77777777" w:rsidR="00D84C89" w:rsidRPr="00D84C89" w:rsidRDefault="00D84C89" w:rsidP="00D84C89">
      <w:pPr>
        <w:rPr>
          <w:lang w:val="en-US"/>
        </w:rPr>
      </w:pPr>
      <w:r w:rsidRPr="00D84C89">
        <w:rPr>
          <w:lang w:val="en-US"/>
        </w:rPr>
        <w:t xml:space="preserve">    centroid[i,] &lt;- c(summary(areaTransitory)$bbox[1,2] + 5, summary(areaTransitory)$bbox[2,1]) </w:t>
      </w:r>
    </w:p>
    <w:p w14:paraId="28513E7C" w14:textId="77777777" w:rsidR="00D84C89" w:rsidRPr="00D84C89" w:rsidRDefault="00D84C89" w:rsidP="00D84C89">
      <w:pPr>
        <w:rPr>
          <w:lang w:val="en-US"/>
        </w:rPr>
      </w:pPr>
      <w:r w:rsidRPr="00D84C89">
        <w:rPr>
          <w:lang w:val="en-US"/>
        </w:rPr>
        <w:t xml:space="preserve">  }</w:t>
      </w:r>
    </w:p>
    <w:p w14:paraId="4FD6E8E6" w14:textId="77777777" w:rsidR="00D84C89" w:rsidRPr="00D84C89" w:rsidRDefault="00D84C89" w:rsidP="00D84C89">
      <w:pPr>
        <w:rPr>
          <w:lang w:val="en-US"/>
        </w:rPr>
      </w:pPr>
      <w:r w:rsidRPr="00D84C89">
        <w:rPr>
          <w:lang w:val="en-US"/>
        </w:rPr>
        <w:t xml:space="preserve">  else if (i==2){</w:t>
      </w:r>
    </w:p>
    <w:p w14:paraId="02B18ED5" w14:textId="77777777" w:rsidR="00D84C89" w:rsidRPr="00D84C89" w:rsidRDefault="00D84C89" w:rsidP="00D84C89">
      <w:pPr>
        <w:rPr>
          <w:lang w:val="en-US"/>
        </w:rPr>
      </w:pPr>
      <w:r w:rsidRPr="00D84C89">
        <w:rPr>
          <w:lang w:val="en-US"/>
        </w:rPr>
        <w:t xml:space="preserve">    centroid[i,] &lt;- c(summary(areaTransitory)$bbox[1,2] - 5, summary(areaTransitory)$bbox[2,1] - 5) </w:t>
      </w:r>
    </w:p>
    <w:p w14:paraId="70C13B98" w14:textId="77777777" w:rsidR="00D84C89" w:rsidRPr="00D84C89" w:rsidRDefault="00D84C89" w:rsidP="00D84C89">
      <w:pPr>
        <w:rPr>
          <w:lang w:val="en-US"/>
        </w:rPr>
      </w:pPr>
      <w:r w:rsidRPr="00D84C89">
        <w:rPr>
          <w:lang w:val="en-US"/>
        </w:rPr>
        <w:t xml:space="preserve">  }</w:t>
      </w:r>
    </w:p>
    <w:p w14:paraId="40183B98" w14:textId="77777777" w:rsidR="00D84C89" w:rsidRPr="00D84C89" w:rsidRDefault="00D84C89" w:rsidP="00D84C89">
      <w:pPr>
        <w:rPr>
          <w:lang w:val="en-US"/>
        </w:rPr>
      </w:pPr>
      <w:r w:rsidRPr="00D84C89">
        <w:rPr>
          <w:lang w:val="en-US"/>
        </w:rPr>
        <w:t xml:space="preserve">  else{</w:t>
      </w:r>
    </w:p>
    <w:p w14:paraId="7CB30D0F" w14:textId="77777777" w:rsidR="00D84C89" w:rsidRPr="00D84C89" w:rsidRDefault="00D84C89" w:rsidP="00D84C89">
      <w:pPr>
        <w:rPr>
          <w:lang w:val="en-US"/>
        </w:rPr>
      </w:pPr>
      <w:r w:rsidRPr="00D84C89">
        <w:rPr>
          <w:lang w:val="en-US"/>
        </w:rPr>
        <w:t xml:space="preserve">    centroid[i,] &lt;- geosphere::centroid(areaTransitory)</w:t>
      </w:r>
    </w:p>
    <w:p w14:paraId="7C08E64A" w14:textId="77777777" w:rsidR="00D84C89" w:rsidRPr="00D84C89" w:rsidRDefault="00D84C89" w:rsidP="00D84C89">
      <w:pPr>
        <w:rPr>
          <w:lang w:val="en-US"/>
        </w:rPr>
      </w:pPr>
      <w:r w:rsidRPr="00D84C89">
        <w:rPr>
          <w:lang w:val="en-US"/>
        </w:rPr>
        <w:t xml:space="preserve">  }</w:t>
      </w:r>
    </w:p>
    <w:p w14:paraId="7C77B02C" w14:textId="77777777" w:rsidR="00D84C89" w:rsidRPr="00D84C89" w:rsidRDefault="00D84C89" w:rsidP="00D84C89">
      <w:pPr>
        <w:rPr>
          <w:lang w:val="en-US"/>
        </w:rPr>
      </w:pPr>
      <w:r w:rsidRPr="00D84C89">
        <w:rPr>
          <w:lang w:val="en-US"/>
        </w:rPr>
        <w:t>}</w:t>
      </w:r>
    </w:p>
    <w:p w14:paraId="16AE7B9A" w14:textId="77777777" w:rsidR="00D84C89" w:rsidRPr="00D84C89" w:rsidRDefault="00D84C89" w:rsidP="00D84C89">
      <w:pPr>
        <w:rPr>
          <w:lang w:val="en-US"/>
        </w:rPr>
      </w:pPr>
      <w:r w:rsidRPr="00D84C89">
        <w:rPr>
          <w:lang w:val="en-US"/>
        </w:rPr>
        <w:t>#warnings()</w:t>
      </w:r>
    </w:p>
    <w:p w14:paraId="3EC880E9" w14:textId="77777777" w:rsidR="00D84C89" w:rsidRPr="00D84C89" w:rsidRDefault="00D84C89" w:rsidP="00D84C89">
      <w:pPr>
        <w:rPr>
          <w:lang w:val="en-US"/>
        </w:rPr>
      </w:pPr>
      <w:r w:rsidRPr="00D84C89">
        <w:rPr>
          <w:lang w:val="en-US"/>
        </w:rPr>
        <w:t>```</w:t>
      </w:r>
    </w:p>
    <w:p w14:paraId="2D064CCD" w14:textId="77777777" w:rsidR="00D84C89" w:rsidRPr="00D84C89" w:rsidRDefault="00D84C89" w:rsidP="00D84C89">
      <w:pPr>
        <w:rPr>
          <w:lang w:val="en-US"/>
        </w:rPr>
      </w:pPr>
    </w:p>
    <w:p w14:paraId="65BD2C5D" w14:textId="77777777" w:rsidR="00D84C89" w:rsidRPr="00D84C89" w:rsidRDefault="00D84C89" w:rsidP="00D84C89">
      <w:pPr>
        <w:rPr>
          <w:lang w:val="en-US"/>
        </w:rPr>
      </w:pPr>
    </w:p>
    <w:p w14:paraId="255BC819" w14:textId="77777777" w:rsidR="00D84C89" w:rsidRPr="00D84C89" w:rsidRDefault="00D84C89" w:rsidP="00D84C89">
      <w:pPr>
        <w:rPr>
          <w:lang w:val="en-US"/>
        </w:rPr>
      </w:pPr>
      <w:r w:rsidRPr="00D84C89">
        <w:rPr>
          <w:lang w:val="en-US"/>
        </w:rPr>
        <w:t>```{r figmap, include=TRUE, warning = FALSE, message = FALSE, fig.width=10, fig.height=4, fig.cap=paste("(Left) Current frugivorous primate co-occurrence pattern and phylogeny (Right) Geographic areas used for ancestral range reconstruction | (Left) Primate phylogeny from a consensus tree of 1 000 possible trees from the 10kTrees project is depicted in the centre, together with abbreviated species name. The corresponding non-abbreviated names can be found using Supplementary Figure X. Co-occurring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 "%. (Right) Depicted is the equirectangular projection of the world.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4D183887" w14:textId="77777777" w:rsidR="00D84C89" w:rsidRPr="00D84C89" w:rsidRDefault="00D84C89" w:rsidP="00D84C89">
      <w:pPr>
        <w:rPr>
          <w:lang w:val="en-US"/>
        </w:rPr>
      </w:pPr>
    </w:p>
    <w:p w14:paraId="353D7DE4" w14:textId="77777777" w:rsidR="00D84C89" w:rsidRPr="00D84C89" w:rsidRDefault="00D84C89" w:rsidP="00D84C89">
      <w:pPr>
        <w:rPr>
          <w:lang w:val="en-US"/>
        </w:rPr>
      </w:pPr>
      <w:r w:rsidRPr="00D84C89">
        <w:rPr>
          <w:lang w:val="en-US"/>
        </w:rPr>
        <w:t>#Just to see the difference as pinpointed by the warning</w:t>
      </w:r>
    </w:p>
    <w:p w14:paraId="13136E6B" w14:textId="77777777" w:rsidR="00D84C89" w:rsidRPr="00D84C89" w:rsidRDefault="00D84C89" w:rsidP="00D84C89">
      <w:pPr>
        <w:rPr>
          <w:lang w:val="en-US"/>
        </w:rPr>
      </w:pPr>
      <w:r w:rsidRPr="00D84C89">
        <w:rPr>
          <w:lang w:val="en-US"/>
        </w:rPr>
        <w:t># geosphere::areaPolygon(areaTransitory)</w:t>
      </w:r>
    </w:p>
    <w:p w14:paraId="6B7FC97F" w14:textId="77777777" w:rsidR="00D84C89" w:rsidRPr="00D84C89" w:rsidRDefault="00D84C89" w:rsidP="00D84C89">
      <w:pPr>
        <w:rPr>
          <w:lang w:val="en-US"/>
        </w:rPr>
      </w:pPr>
      <w:r w:rsidRPr="00D84C89">
        <w:rPr>
          <w:lang w:val="en-US"/>
        </w:rPr>
        <w:t># gArea(areaTransitory)</w:t>
      </w:r>
    </w:p>
    <w:p w14:paraId="20620A0B" w14:textId="77777777" w:rsidR="00D84C89" w:rsidRPr="00D84C89" w:rsidRDefault="00D84C89" w:rsidP="00D84C89">
      <w:pPr>
        <w:rPr>
          <w:lang w:val="en-US"/>
        </w:rPr>
      </w:pPr>
      <w:r w:rsidRPr="00D84C89">
        <w:rPr>
          <w:lang w:val="en-US"/>
        </w:rPr>
        <w:t># really false</w:t>
      </w:r>
    </w:p>
    <w:p w14:paraId="6C281A0A" w14:textId="77777777" w:rsidR="00D84C89" w:rsidRPr="00D84C89" w:rsidRDefault="00D84C89" w:rsidP="00D84C89">
      <w:pPr>
        <w:rPr>
          <w:lang w:val="en-US"/>
        </w:rPr>
      </w:pPr>
      <w:r w:rsidRPr="00D84C89">
        <w:rPr>
          <w:lang w:val="en-US"/>
        </w:rPr>
        <w:t># geosphere::centroid(areaTransitory)</w:t>
      </w:r>
    </w:p>
    <w:p w14:paraId="597BEDDD" w14:textId="77777777" w:rsidR="00D84C89" w:rsidRPr="00D84C89" w:rsidRDefault="00D84C89" w:rsidP="00D84C89">
      <w:pPr>
        <w:rPr>
          <w:lang w:val="en-US"/>
        </w:rPr>
      </w:pPr>
      <w:r w:rsidRPr="00D84C89">
        <w:rPr>
          <w:lang w:val="en-US"/>
        </w:rPr>
        <w:t># gCentroid(areaTransitory)</w:t>
      </w:r>
    </w:p>
    <w:p w14:paraId="0261176C" w14:textId="77777777" w:rsidR="00D84C89" w:rsidRPr="00D84C89" w:rsidRDefault="00D84C89" w:rsidP="00D84C89">
      <w:pPr>
        <w:rPr>
          <w:lang w:val="en-US"/>
        </w:rPr>
      </w:pPr>
      <w:r w:rsidRPr="00D84C89">
        <w:rPr>
          <w:lang w:val="en-US"/>
        </w:rPr>
        <w:t>#ok</w:t>
      </w:r>
    </w:p>
    <w:p w14:paraId="61CC3F6F" w14:textId="77777777" w:rsidR="00D84C89" w:rsidRPr="00D84C89" w:rsidRDefault="00D84C89" w:rsidP="00D84C89">
      <w:pPr>
        <w:rPr>
          <w:lang w:val="en-US"/>
        </w:rPr>
      </w:pPr>
    </w:p>
    <w:p w14:paraId="73AA5DD0" w14:textId="77777777" w:rsidR="00D84C89" w:rsidRPr="00D84C89" w:rsidRDefault="00D84C89" w:rsidP="00D84C89">
      <w:pPr>
        <w:rPr>
          <w:lang w:val="en-US"/>
        </w:rPr>
      </w:pPr>
      <w:r w:rsidRPr="00D84C89">
        <w:rPr>
          <w:lang w:val="en-US"/>
        </w:rPr>
        <w:t>layout(mat=t(c(1,2)), widths=c(40,40), heights=c(40))</w:t>
      </w:r>
    </w:p>
    <w:p w14:paraId="69DDF942" w14:textId="77777777" w:rsidR="00D84C89" w:rsidRDefault="00D84C89" w:rsidP="00D84C89">
      <w:r>
        <w:t>par(mar=c(0, 0, 0, 0), mgp=c(2, 0.5, 0), xpd=TRUE)</w:t>
      </w:r>
    </w:p>
    <w:p w14:paraId="03B04D32" w14:textId="77777777" w:rsidR="00D84C89" w:rsidRDefault="00D84C89" w:rsidP="00D84C89"/>
    <w:p w14:paraId="1D8E2014" w14:textId="77777777" w:rsidR="00D84C89" w:rsidRPr="00D27599" w:rsidRDefault="00D84C89" w:rsidP="00D84C89">
      <w:pPr>
        <w:rPr>
          <w:lang w:val="en-GB"/>
          <w:rPrChange w:id="34" w:author="Benjamin ROBIRA" w:date="2021-05-24T09:11:00Z">
            <w:rPr/>
          </w:rPrChange>
        </w:rPr>
      </w:pPr>
      <w:r w:rsidRPr="00D27599">
        <w:rPr>
          <w:lang w:val="en-GB"/>
          <w:rPrChange w:id="35" w:author="Benjamin ROBIRA" w:date="2021-05-24T09:11:00Z">
            <w:rPr/>
          </w:rPrChange>
        </w:rPr>
        <w:t>####</w:t>
      </w:r>
    </w:p>
    <w:p w14:paraId="7071597B" w14:textId="77777777" w:rsidR="00D84C89" w:rsidRPr="00D27599" w:rsidRDefault="00D84C89" w:rsidP="00D84C89">
      <w:pPr>
        <w:rPr>
          <w:lang w:val="en-GB"/>
          <w:rPrChange w:id="36" w:author="Benjamin ROBIRA" w:date="2021-05-24T09:11:00Z">
            <w:rPr/>
          </w:rPrChange>
        </w:rPr>
      </w:pPr>
      <w:r w:rsidRPr="00D27599">
        <w:rPr>
          <w:lang w:val="en-GB"/>
          <w:rPrChange w:id="37" w:author="Benjamin ROBIRA" w:date="2021-05-24T09:11:00Z">
            <w:rPr/>
          </w:rPrChange>
        </w:rPr>
        <w:t>## Fig interaction</w:t>
      </w:r>
    </w:p>
    <w:p w14:paraId="4782C90E" w14:textId="77777777" w:rsidR="00D84C89" w:rsidRPr="00D27599" w:rsidRDefault="00D84C89" w:rsidP="00D84C89">
      <w:pPr>
        <w:rPr>
          <w:lang w:val="en-GB"/>
          <w:rPrChange w:id="38" w:author="Benjamin ROBIRA" w:date="2021-05-24T09:11:00Z">
            <w:rPr/>
          </w:rPrChange>
        </w:rPr>
      </w:pPr>
      <w:r w:rsidRPr="00D27599">
        <w:rPr>
          <w:lang w:val="en-GB"/>
          <w:rPrChange w:id="39" w:author="Benjamin ROBIRA" w:date="2021-05-24T09:11:00Z">
            <w:rPr/>
          </w:rPrChange>
        </w:rPr>
        <w:t>####</w:t>
      </w:r>
    </w:p>
    <w:p w14:paraId="7F680436" w14:textId="77777777" w:rsidR="00D84C89" w:rsidRPr="00D27599" w:rsidRDefault="00D84C89" w:rsidP="00D84C89">
      <w:pPr>
        <w:rPr>
          <w:lang w:val="en-GB"/>
          <w:rPrChange w:id="40" w:author="Benjamin ROBIRA" w:date="2021-05-24T09:11:00Z">
            <w:rPr/>
          </w:rPrChange>
        </w:rPr>
      </w:pPr>
    </w:p>
    <w:p w14:paraId="54767B8F" w14:textId="77777777" w:rsidR="00D84C89" w:rsidRPr="00D27599" w:rsidRDefault="00D84C89" w:rsidP="00D84C89">
      <w:pPr>
        <w:rPr>
          <w:lang w:val="en-GB"/>
          <w:rPrChange w:id="41" w:author="Benjamin ROBIRA" w:date="2021-05-24T09:11:00Z">
            <w:rPr/>
          </w:rPrChange>
        </w:rPr>
      </w:pPr>
      <w:r w:rsidRPr="00D27599">
        <w:rPr>
          <w:lang w:val="en-GB"/>
          <w:rPrChange w:id="42" w:author="Benjamin ROBIRA" w:date="2021-05-24T09:11:00Z">
            <w:rPr/>
          </w:rPrChange>
        </w:rPr>
        <w:t>#Import data</w:t>
      </w:r>
    </w:p>
    <w:p w14:paraId="606F052C" w14:textId="77777777" w:rsidR="00D84C89" w:rsidRPr="00D84C89" w:rsidRDefault="00D84C89" w:rsidP="00D84C89">
      <w:pPr>
        <w:rPr>
          <w:lang w:val="en-US"/>
        </w:rPr>
      </w:pPr>
      <w:r w:rsidRPr="00D84C89">
        <w:rPr>
          <w:lang w:val="en-US"/>
        </w:rPr>
        <w:t>summaryDataForPlot &lt;- read_delim("C:/Users/robira/Documents/PhD/Meta_analysis/Meta_analysis_cognition_primates/OutputEvolModel/Dataplot.txt","\t", escape_double = FALSE, trim_ws = TRUE)</w:t>
      </w:r>
    </w:p>
    <w:p w14:paraId="1E265C3A" w14:textId="77777777" w:rsidR="00D84C89" w:rsidRPr="00D84C89" w:rsidRDefault="00D84C89" w:rsidP="00D84C89">
      <w:pPr>
        <w:rPr>
          <w:lang w:val="en-US"/>
        </w:rPr>
      </w:pPr>
    </w:p>
    <w:p w14:paraId="40ACDE7C" w14:textId="77777777" w:rsidR="00D84C89" w:rsidRPr="00D84C89" w:rsidRDefault="00D84C89" w:rsidP="00D84C89">
      <w:pPr>
        <w:rPr>
          <w:lang w:val="en-US"/>
        </w:rPr>
      </w:pPr>
      <w:r w:rsidRPr="00D84C89">
        <w:rPr>
          <w:lang w:val="en-US"/>
        </w:rPr>
        <w:t>#Tree</w:t>
      </w:r>
    </w:p>
    <w:p w14:paraId="42E0047A" w14:textId="77777777" w:rsidR="00D84C89" w:rsidRPr="00D84C89" w:rsidRDefault="00D84C89" w:rsidP="00D84C89">
      <w:pPr>
        <w:rPr>
          <w:lang w:val="en-US"/>
        </w:rPr>
      </w:pPr>
      <w:r w:rsidRPr="00D84C89">
        <w:rPr>
          <w:lang w:val="en-US"/>
        </w:rPr>
        <w:t>tree &lt;- read.tree("C:/Users/robira/Documents/PhD/Meta_analysis/Meta_analysis_cognition_primates/Raw_data/Tree/Tree_diet.nex")</w:t>
      </w:r>
    </w:p>
    <w:p w14:paraId="27189676" w14:textId="77777777" w:rsidR="00D84C89" w:rsidRPr="00D84C89" w:rsidRDefault="00D84C89" w:rsidP="00D84C89">
      <w:pPr>
        <w:rPr>
          <w:lang w:val="en-US"/>
        </w:rPr>
      </w:pPr>
    </w:p>
    <w:p w14:paraId="7550F40C" w14:textId="77777777" w:rsidR="00D84C89" w:rsidRPr="00D84C89" w:rsidRDefault="00D84C89" w:rsidP="00D84C89">
      <w:pPr>
        <w:rPr>
          <w:lang w:val="en-US"/>
        </w:rPr>
      </w:pPr>
      <w:r w:rsidRPr="00D84C89">
        <w:rPr>
          <w:lang w:val="en-US"/>
        </w:rPr>
        <w:lastRenderedPageBreak/>
        <w:t>#Create geography df</w:t>
      </w:r>
    </w:p>
    <w:p w14:paraId="3DAF5FA1" w14:textId="77777777" w:rsidR="00D84C89" w:rsidRPr="00D84C89" w:rsidRDefault="00D84C89" w:rsidP="00D84C89">
      <w:pPr>
        <w:rPr>
          <w:lang w:val="en-US"/>
        </w:rPr>
      </w:pPr>
      <w:r w:rsidRPr="00D84C89">
        <w:rPr>
          <w:lang w:val="en-US"/>
        </w:rPr>
        <w:t>geoBinary &lt;- as.data.frame(summaryDataForPlot[,c(3,which(colnames(summaryDataForPlot)=="geographicCode"))])</w:t>
      </w:r>
    </w:p>
    <w:p w14:paraId="0BF4734A" w14:textId="77777777" w:rsidR="00D84C89" w:rsidRPr="00D84C89" w:rsidRDefault="00D84C89" w:rsidP="00D84C89">
      <w:pPr>
        <w:rPr>
          <w:lang w:val="en-US"/>
        </w:rPr>
      </w:pPr>
      <w:r w:rsidRPr="00D84C89">
        <w:rPr>
          <w:lang w:val="en-US"/>
        </w:rPr>
        <w:t>colnames(geoBinary) &lt;- c("SpeciesPhylo", "Loc")</w:t>
      </w:r>
    </w:p>
    <w:p w14:paraId="3BF7A285" w14:textId="77777777" w:rsidR="00D84C89" w:rsidRPr="00D84C89" w:rsidRDefault="00D84C89" w:rsidP="00D84C89">
      <w:pPr>
        <w:rPr>
          <w:lang w:val="en-US"/>
        </w:rPr>
      </w:pPr>
    </w:p>
    <w:p w14:paraId="26228A7B" w14:textId="77777777" w:rsidR="00D84C89" w:rsidRPr="00D84C89" w:rsidRDefault="00D84C89" w:rsidP="00D84C89">
      <w:pPr>
        <w:rPr>
          <w:lang w:val="en-US"/>
        </w:rPr>
      </w:pPr>
      <w:r w:rsidRPr="00D84C89">
        <w:rPr>
          <w:lang w:val="en-US"/>
        </w:rPr>
        <w:t>#Create species ID</w:t>
      </w:r>
    </w:p>
    <w:p w14:paraId="16275313" w14:textId="77777777" w:rsidR="00D84C89" w:rsidRPr="00D84C89" w:rsidRDefault="00D84C89" w:rsidP="00D84C89">
      <w:pPr>
        <w:rPr>
          <w:lang w:val="en-US"/>
        </w:rPr>
      </w:pPr>
      <w:r w:rsidRPr="00D84C89">
        <w:rPr>
          <w:lang w:val="en-US"/>
        </w:rPr>
        <w:t>hc = as.hclust(tree)#bird.orders)</w:t>
      </w:r>
    </w:p>
    <w:p w14:paraId="7DAAB0D4" w14:textId="77777777" w:rsidR="00D84C89" w:rsidRPr="00D84C89" w:rsidRDefault="00D84C89" w:rsidP="00D84C89">
      <w:pPr>
        <w:rPr>
          <w:lang w:val="en-US"/>
        </w:rPr>
      </w:pPr>
      <w:r w:rsidRPr="00D84C89">
        <w:rPr>
          <w:lang w:val="en-US"/>
        </w:rPr>
        <w:t>labels = hc$labels  # name of birds</w:t>
      </w:r>
    </w:p>
    <w:p w14:paraId="184EA64F" w14:textId="77777777" w:rsidR="00D84C89" w:rsidRPr="00D84C89" w:rsidRDefault="00D84C89" w:rsidP="00D84C89">
      <w:pPr>
        <w:rPr>
          <w:lang w:val="en-US"/>
        </w:rPr>
      </w:pPr>
    </w:p>
    <w:p w14:paraId="1C4EF0C1" w14:textId="77777777" w:rsidR="00D84C89" w:rsidRPr="00D84C89" w:rsidRDefault="00D84C89" w:rsidP="00D84C89">
      <w:pPr>
        <w:rPr>
          <w:lang w:val="en-US"/>
        </w:rPr>
      </w:pPr>
      <w:r w:rsidRPr="00D84C89">
        <w:rPr>
          <w:lang w:val="en-US"/>
        </w:rPr>
        <w:t>labels.tordc &lt;- as.data.frame(labels)</w:t>
      </w:r>
    </w:p>
    <w:p w14:paraId="1B76DD9A" w14:textId="77777777" w:rsidR="00D84C89" w:rsidRPr="00D84C89" w:rsidRDefault="00D84C89" w:rsidP="00D84C89">
      <w:pPr>
        <w:rPr>
          <w:lang w:val="en-US"/>
        </w:rPr>
      </w:pPr>
      <w:r w:rsidRPr="00D84C89">
        <w:rPr>
          <w:lang w:val="en-US"/>
        </w:rPr>
        <w:t>colnames(labels.tordc) &lt;- "Name"</w:t>
      </w:r>
    </w:p>
    <w:p w14:paraId="3A202D58" w14:textId="77777777" w:rsidR="00D84C89" w:rsidRPr="00D84C89" w:rsidRDefault="00D84C89" w:rsidP="00D84C89">
      <w:pPr>
        <w:rPr>
          <w:lang w:val="en-US"/>
        </w:rPr>
      </w:pPr>
      <w:r w:rsidRPr="00D84C89">
        <w:rPr>
          <w:lang w:val="en-US"/>
        </w:rPr>
        <w:t>labels.tordc &lt;- separate(labels.tordc, col="Name", into=c("Name1", "Name2", "Name3"), sep="_")</w:t>
      </w:r>
    </w:p>
    <w:p w14:paraId="7F785EFC" w14:textId="77777777" w:rsidR="00D84C89" w:rsidRPr="00D84C89" w:rsidRDefault="00D84C89" w:rsidP="00D84C89">
      <w:pPr>
        <w:rPr>
          <w:lang w:val="en-US"/>
        </w:rPr>
      </w:pPr>
    </w:p>
    <w:p w14:paraId="47E0D777" w14:textId="77777777" w:rsidR="00D84C89" w:rsidRPr="00D84C89" w:rsidRDefault="00D84C89" w:rsidP="00D84C89">
      <w:pPr>
        <w:rPr>
          <w:lang w:val="en-US"/>
        </w:rPr>
      </w:pPr>
      <w:r w:rsidRPr="00D84C89">
        <w:rPr>
          <w:lang w:val="en-US"/>
        </w:rPr>
        <w:t>labels.rdc &lt;- apply(labels.tordc, 1, function(x){</w:t>
      </w:r>
    </w:p>
    <w:p w14:paraId="17B6DC0E" w14:textId="77777777" w:rsidR="00D84C89" w:rsidRPr="00D84C89" w:rsidRDefault="00D84C89" w:rsidP="00D84C89">
      <w:pPr>
        <w:rPr>
          <w:lang w:val="en-US"/>
        </w:rPr>
      </w:pPr>
      <w:r w:rsidRPr="00D84C89">
        <w:rPr>
          <w:lang w:val="en-US"/>
        </w:rPr>
        <w:t xml:space="preserve">  if(!is.na(x[3])){</w:t>
      </w:r>
    </w:p>
    <w:p w14:paraId="5D24C72C" w14:textId="77777777" w:rsidR="00D84C89" w:rsidRPr="00D84C89" w:rsidRDefault="00D84C89" w:rsidP="00D84C89">
      <w:pPr>
        <w:rPr>
          <w:lang w:val="en-US"/>
        </w:rPr>
      </w:pPr>
      <w:r w:rsidRPr="00D84C89">
        <w:rPr>
          <w:lang w:val="en-US"/>
        </w:rPr>
        <w:t xml:space="preserve">    paste(toupper(substr(x[1], 1, 1)), ". ", substr(x[2], 1, 3), ". ", substr(x[3], 1, 1), ".", sep="")</w:t>
      </w:r>
    </w:p>
    <w:p w14:paraId="66F9C4C4" w14:textId="77777777" w:rsidR="00D84C89" w:rsidRPr="00D84C89" w:rsidRDefault="00D84C89" w:rsidP="00D84C89">
      <w:pPr>
        <w:rPr>
          <w:lang w:val="en-US"/>
        </w:rPr>
      </w:pPr>
      <w:r w:rsidRPr="00D84C89">
        <w:rPr>
          <w:lang w:val="en-US"/>
        </w:rPr>
        <w:t xml:space="preserve">  } else{paste(toupper(substr(x[1], 1, 1)), ". ", substr(x[2], 1, 3), sep="")</w:t>
      </w:r>
    </w:p>
    <w:p w14:paraId="16FE6E9E" w14:textId="77777777" w:rsidR="00D84C89" w:rsidRPr="00D84C89" w:rsidRDefault="00D84C89" w:rsidP="00D84C89">
      <w:pPr>
        <w:rPr>
          <w:lang w:val="en-US"/>
        </w:rPr>
      </w:pPr>
      <w:r w:rsidRPr="00D84C89">
        <w:rPr>
          <w:lang w:val="en-US"/>
        </w:rPr>
        <w:t xml:space="preserve">  }</w:t>
      </w:r>
    </w:p>
    <w:p w14:paraId="39E66DF4" w14:textId="77777777" w:rsidR="00D84C89" w:rsidRPr="00D84C89" w:rsidRDefault="00D84C89" w:rsidP="00D84C89">
      <w:pPr>
        <w:rPr>
          <w:lang w:val="en-US"/>
        </w:rPr>
      </w:pPr>
      <w:r w:rsidRPr="00D84C89">
        <w:rPr>
          <w:lang w:val="en-US"/>
        </w:rPr>
        <w:t>}</w:t>
      </w:r>
    </w:p>
    <w:p w14:paraId="5814F937" w14:textId="77777777" w:rsidR="00D84C89" w:rsidRPr="00D84C89" w:rsidRDefault="00D84C89" w:rsidP="00D84C89">
      <w:pPr>
        <w:rPr>
          <w:lang w:val="en-US"/>
        </w:rPr>
      </w:pPr>
      <w:r w:rsidRPr="00D84C89">
        <w:rPr>
          <w:lang w:val="en-US"/>
        </w:rPr>
        <w:t>)</w:t>
      </w:r>
    </w:p>
    <w:p w14:paraId="37A98913" w14:textId="77777777" w:rsidR="00D84C89" w:rsidRPr="00D84C89" w:rsidRDefault="00D84C89" w:rsidP="00D84C89">
      <w:pPr>
        <w:rPr>
          <w:lang w:val="en-US"/>
        </w:rPr>
      </w:pPr>
    </w:p>
    <w:p w14:paraId="7DFC6C6C" w14:textId="77777777" w:rsidR="00D84C89" w:rsidRPr="00D84C89" w:rsidRDefault="00D84C89" w:rsidP="00D84C89">
      <w:pPr>
        <w:rPr>
          <w:lang w:val="en-US"/>
        </w:rPr>
      </w:pPr>
      <w:r w:rsidRPr="00D84C89">
        <w:rPr>
          <w:lang w:val="en-US"/>
        </w:rPr>
        <w:t>#Match to have right order for geography</w:t>
      </w:r>
    </w:p>
    <w:p w14:paraId="57D87939" w14:textId="77777777" w:rsidR="00D84C89" w:rsidRPr="00D84C89" w:rsidRDefault="00D84C89" w:rsidP="00D84C89">
      <w:pPr>
        <w:rPr>
          <w:lang w:val="en-US"/>
        </w:rPr>
      </w:pPr>
      <w:r w:rsidRPr="00D84C89">
        <w:rPr>
          <w:lang w:val="en-US"/>
        </w:rPr>
        <w:t>locationSpecies &lt;- geoBinary$Loc[match(labels, geoBinary$SpeciesPhylo)]</w:t>
      </w:r>
    </w:p>
    <w:p w14:paraId="26AF61A4" w14:textId="77777777" w:rsidR="00D84C89" w:rsidRPr="00D84C89" w:rsidRDefault="00D84C89" w:rsidP="00D84C89">
      <w:pPr>
        <w:rPr>
          <w:lang w:val="en-US"/>
        </w:rPr>
      </w:pPr>
      <w:r w:rsidRPr="00D84C89">
        <w:rPr>
          <w:lang w:val="en-US"/>
        </w:rPr>
        <w:t>colLoc &lt;- colourArea</w:t>
      </w:r>
    </w:p>
    <w:p w14:paraId="31419391" w14:textId="77777777" w:rsidR="00D84C89" w:rsidRPr="00D84C89" w:rsidRDefault="00D84C89" w:rsidP="00D84C89">
      <w:pPr>
        <w:rPr>
          <w:lang w:val="en-US"/>
        </w:rPr>
      </w:pPr>
    </w:p>
    <w:p w14:paraId="3BC6E3FD" w14:textId="77777777" w:rsidR="00D84C89" w:rsidRPr="00D84C89" w:rsidRDefault="00D84C89" w:rsidP="00D84C89">
      <w:pPr>
        <w:rPr>
          <w:lang w:val="en-US"/>
        </w:rPr>
      </w:pPr>
      <w:r w:rsidRPr="00D84C89">
        <w:rPr>
          <w:lang w:val="en-US"/>
        </w:rPr>
        <w:t>#Match to have diet</w:t>
      </w:r>
    </w:p>
    <w:p w14:paraId="5825313B" w14:textId="77777777" w:rsidR="00D84C89" w:rsidRPr="00D84C89" w:rsidRDefault="00D84C89" w:rsidP="00D84C89">
      <w:pPr>
        <w:rPr>
          <w:lang w:val="en-US"/>
        </w:rPr>
      </w:pPr>
      <w:r w:rsidRPr="00D84C89">
        <w:rPr>
          <w:lang w:val="en-US"/>
        </w:rPr>
        <w:t>dietSpecies &lt;- summaryDataForPlot$DietaryGuild[match(labels, summaryDataForPlot$SpeciesForPhylogeny)]</w:t>
      </w:r>
    </w:p>
    <w:p w14:paraId="25DE99D9" w14:textId="77777777" w:rsidR="00D84C89" w:rsidRPr="00D84C89" w:rsidRDefault="00D84C89" w:rsidP="00D84C89">
      <w:pPr>
        <w:rPr>
          <w:lang w:val="en-US"/>
        </w:rPr>
      </w:pPr>
    </w:p>
    <w:p w14:paraId="67C0E582" w14:textId="77777777" w:rsidR="00D84C89" w:rsidRPr="00D84C89" w:rsidRDefault="00D84C89" w:rsidP="00D84C89">
      <w:pPr>
        <w:rPr>
          <w:lang w:val="en-US"/>
        </w:rPr>
      </w:pPr>
      <w:r w:rsidRPr="00D84C89">
        <w:rPr>
          <w:lang w:val="en-US"/>
        </w:rPr>
        <w:t>#Getting species labels abbreviated</w:t>
      </w:r>
    </w:p>
    <w:p w14:paraId="6E319799" w14:textId="77777777" w:rsidR="00D84C89" w:rsidRPr="00D84C89" w:rsidRDefault="00D84C89" w:rsidP="00D84C89">
      <w:pPr>
        <w:rPr>
          <w:lang w:val="en-US"/>
        </w:rPr>
      </w:pPr>
      <w:r w:rsidRPr="00D84C89">
        <w:rPr>
          <w:lang w:val="en-US"/>
        </w:rPr>
        <w:t>speciesLabels &lt;- hc$labels#Should be in the tree order</w:t>
      </w:r>
    </w:p>
    <w:p w14:paraId="7F91AD95" w14:textId="77777777" w:rsidR="00D84C89" w:rsidRPr="00D84C89" w:rsidRDefault="00D84C89" w:rsidP="00D84C89">
      <w:pPr>
        <w:rPr>
          <w:lang w:val="en-US"/>
        </w:rPr>
      </w:pPr>
    </w:p>
    <w:p w14:paraId="12BD27A4" w14:textId="77777777" w:rsidR="00D84C89" w:rsidRPr="00D84C89" w:rsidRDefault="00D84C89" w:rsidP="00D84C89">
      <w:pPr>
        <w:rPr>
          <w:lang w:val="en-US"/>
        </w:rPr>
      </w:pPr>
      <w:r w:rsidRPr="00D84C89">
        <w:rPr>
          <w:lang w:val="en-US"/>
        </w:rPr>
        <w:t>#Create the circos plot linking species based on their diet and geography</w:t>
      </w:r>
    </w:p>
    <w:p w14:paraId="7DA67173" w14:textId="77777777" w:rsidR="00D84C89" w:rsidRPr="00D84C89" w:rsidRDefault="00D84C89" w:rsidP="00D84C89">
      <w:pPr>
        <w:rPr>
          <w:lang w:val="en-US"/>
        </w:rPr>
      </w:pPr>
      <w:r w:rsidRPr="00D84C89">
        <w:rPr>
          <w:lang w:val="en-US"/>
        </w:rPr>
        <w:t>circos.clear()</w:t>
      </w:r>
    </w:p>
    <w:p w14:paraId="755B55CA" w14:textId="77777777" w:rsidR="00D84C89" w:rsidRPr="00D84C89" w:rsidRDefault="00D84C89" w:rsidP="00D84C89">
      <w:pPr>
        <w:rPr>
          <w:lang w:val="en-US"/>
        </w:rPr>
      </w:pPr>
      <w:r w:rsidRPr="00D84C89">
        <w:rPr>
          <w:lang w:val="en-US"/>
        </w:rPr>
        <w:t>circos.par(gap.degree=0, gap.after=0, cell.padding=c(0,0,0,0), track.margin = c(0, 0), "canvas.xlim" = c(-1.1, 1.1), "canvas.ylim" = c(-1.1, 1.1))</w:t>
      </w:r>
    </w:p>
    <w:p w14:paraId="4BF720E4" w14:textId="77777777" w:rsidR="00D84C89" w:rsidRPr="00D84C89" w:rsidRDefault="00D84C89" w:rsidP="00D84C89">
      <w:pPr>
        <w:rPr>
          <w:lang w:val="en-US"/>
        </w:rPr>
      </w:pPr>
      <w:r w:rsidRPr="00D84C89">
        <w:rPr>
          <w:lang w:val="en-US"/>
        </w:rPr>
        <w:t>circos.initialize(speciesLabels, xlim = c(0, 1))</w:t>
      </w:r>
    </w:p>
    <w:p w14:paraId="62B5A411" w14:textId="77777777" w:rsidR="00D84C89" w:rsidRPr="00D84C89" w:rsidRDefault="00D84C89" w:rsidP="00D84C89">
      <w:pPr>
        <w:rPr>
          <w:lang w:val="en-US"/>
        </w:rPr>
      </w:pPr>
    </w:p>
    <w:p w14:paraId="6D6406D3" w14:textId="77777777" w:rsidR="00D84C89" w:rsidRPr="00D84C89" w:rsidRDefault="00D84C89" w:rsidP="00D84C89">
      <w:pPr>
        <w:rPr>
          <w:lang w:val="en-US"/>
        </w:rPr>
      </w:pPr>
      <w:r w:rsidRPr="00D84C89">
        <w:rPr>
          <w:lang w:val="en-US"/>
        </w:rPr>
        <w:t>#Species name + area it belongs to</w:t>
      </w:r>
    </w:p>
    <w:p w14:paraId="3166C703" w14:textId="77777777" w:rsidR="00D84C89" w:rsidRPr="00D84C89" w:rsidRDefault="00D84C89" w:rsidP="00D84C89">
      <w:pPr>
        <w:rPr>
          <w:lang w:val="en-US"/>
        </w:rPr>
      </w:pPr>
      <w:r w:rsidRPr="00D84C89">
        <w:rPr>
          <w:lang w:val="en-US"/>
        </w:rPr>
        <w:t>circos.track(ylim = c(0, 1), bg.border = NA, track.height = 0.1, track.margin=c(0.01, 0.01),</w:t>
      </w:r>
    </w:p>
    <w:p w14:paraId="4EED8964" w14:textId="77777777" w:rsidR="00D84C89" w:rsidRPr="00D84C89" w:rsidRDefault="00D84C89" w:rsidP="00D84C89">
      <w:pPr>
        <w:rPr>
          <w:lang w:val="en-US"/>
        </w:rPr>
      </w:pPr>
      <w:r w:rsidRPr="00D84C89">
        <w:rPr>
          <w:lang w:val="en-US"/>
        </w:rPr>
        <w:t xml:space="preserve">             panel.fun = function(x, y) {</w:t>
      </w:r>
    </w:p>
    <w:p w14:paraId="09BCB03A" w14:textId="77777777" w:rsidR="00D84C89" w:rsidRPr="00D84C89" w:rsidRDefault="00D84C89" w:rsidP="00D84C89">
      <w:pPr>
        <w:rPr>
          <w:lang w:val="en-US"/>
        </w:rPr>
      </w:pPr>
      <w:r w:rsidRPr="00D84C89">
        <w:rPr>
          <w:lang w:val="en-US"/>
        </w:rPr>
        <w:t xml:space="preserve">               i=CELL_META$sector.numeric.index</w:t>
      </w:r>
    </w:p>
    <w:p w14:paraId="26C14DF4" w14:textId="77777777" w:rsidR="00D84C89" w:rsidRPr="00D84C89" w:rsidRDefault="00D84C89" w:rsidP="00D84C89">
      <w:pPr>
        <w:rPr>
          <w:lang w:val="en-US"/>
        </w:rPr>
      </w:pPr>
      <w:r w:rsidRPr="00D84C89">
        <w:rPr>
          <w:lang w:val="en-US"/>
        </w:rPr>
        <w:t xml:space="preserve">               circos.text(CELL_META$xcenter, 1, labels.rdc[i], adj = c(0, 0), </w:t>
      </w:r>
    </w:p>
    <w:p w14:paraId="60D85BE9" w14:textId="77777777" w:rsidR="00D84C89" w:rsidRPr="00D84C89" w:rsidRDefault="00D84C89" w:rsidP="00D84C89">
      <w:pPr>
        <w:rPr>
          <w:lang w:val="en-US"/>
        </w:rPr>
      </w:pPr>
      <w:r w:rsidRPr="00D84C89">
        <w:rPr>
          <w:lang w:val="en-US"/>
        </w:rPr>
        <w:t xml:space="preserve">                           facing = "clockwise", niceFacing = TRUE,</w:t>
      </w:r>
    </w:p>
    <w:p w14:paraId="674AE46A" w14:textId="77777777" w:rsidR="00D84C89" w:rsidRPr="00D84C89" w:rsidRDefault="00D84C89" w:rsidP="00D84C89">
      <w:pPr>
        <w:rPr>
          <w:lang w:val="en-US"/>
        </w:rPr>
      </w:pPr>
      <w:r w:rsidRPr="00D84C89">
        <w:rPr>
          <w:lang w:val="en-US"/>
        </w:rPr>
        <w:t xml:space="preserve">                           col = "black", cex = 0.35, font=3)</w:t>
      </w:r>
    </w:p>
    <w:p w14:paraId="3F29B07E" w14:textId="77777777" w:rsidR="00D84C89" w:rsidRPr="00D84C89" w:rsidRDefault="00D84C89" w:rsidP="00D84C89">
      <w:pPr>
        <w:rPr>
          <w:lang w:val="en-US"/>
        </w:rPr>
      </w:pPr>
      <w:r w:rsidRPr="00D84C89">
        <w:rPr>
          <w:lang w:val="en-US"/>
        </w:rPr>
        <w:lastRenderedPageBreak/>
        <w:t xml:space="preserve">               </w:t>
      </w:r>
    </w:p>
    <w:p w14:paraId="3D64A086" w14:textId="77777777" w:rsidR="00D84C89" w:rsidRPr="00D84C89" w:rsidRDefault="00D84C89" w:rsidP="00D84C89">
      <w:pPr>
        <w:rPr>
          <w:lang w:val="en-US"/>
        </w:rPr>
      </w:pPr>
      <w:r w:rsidRPr="00D84C89">
        <w:rPr>
          <w:lang w:val="en-US"/>
        </w:rPr>
        <w:t xml:space="preserve">              geo &lt;- as.numcharac(unlist(strsplit(locationSpecies[i], "")))</w:t>
      </w:r>
    </w:p>
    <w:p w14:paraId="586F0AD9" w14:textId="77777777" w:rsidR="00D84C89" w:rsidRPr="00D84C89" w:rsidRDefault="00D84C89" w:rsidP="00D84C89">
      <w:pPr>
        <w:rPr>
          <w:lang w:val="en-US"/>
        </w:rPr>
      </w:pPr>
      <w:r w:rsidRPr="00D84C89">
        <w:rPr>
          <w:lang w:val="en-US"/>
        </w:rPr>
        <w:t xml:space="preserve">              for(g in 1:length(geo)){</w:t>
      </w:r>
    </w:p>
    <w:p w14:paraId="36FFFC53" w14:textId="77777777" w:rsidR="00D84C89" w:rsidRPr="00D84C89" w:rsidRDefault="00D84C89" w:rsidP="00D84C89">
      <w:pPr>
        <w:rPr>
          <w:lang w:val="en-US"/>
        </w:rPr>
      </w:pPr>
      <w:r w:rsidRPr="00D84C89">
        <w:rPr>
          <w:lang w:val="en-US"/>
        </w:rPr>
        <w:t xml:space="preserve">                if(geo[g]==1){</w:t>
      </w:r>
    </w:p>
    <w:p w14:paraId="157FDFA9" w14:textId="77777777" w:rsidR="00D84C89" w:rsidRPr="00D84C89" w:rsidRDefault="00D84C89" w:rsidP="00D84C89">
      <w:pPr>
        <w:rPr>
          <w:lang w:val="en-US"/>
        </w:rPr>
      </w:pPr>
      <w:r w:rsidRPr="00D84C89">
        <w:rPr>
          <w:lang w:val="en-US"/>
        </w:rPr>
        <w:t xml:space="preserve">                  #circos.points(CELL_META$xcenter,0.75/length(geo)*(2*g-1)/2, col=as.character(colLoc[g]), pch=19, cex=0.2)</w:t>
      </w:r>
    </w:p>
    <w:p w14:paraId="65B41243" w14:textId="77777777" w:rsidR="00D84C89" w:rsidRPr="00D84C89" w:rsidRDefault="00D84C89" w:rsidP="00D84C89">
      <w:pPr>
        <w:rPr>
          <w:lang w:val="en-US"/>
        </w:rPr>
      </w:pPr>
      <w:r w:rsidRPr="00D84C89">
        <w:rPr>
          <w:lang w:val="en-US"/>
        </w:rPr>
        <w:t xml:space="preserve">                  circos.rect(CELL_META$cell.xlim[1],0.75/length(geo)*(g-1), CELL_META$cell.xlim[2], 0.75/length(geo)*(g), col=as.character(colLoc[g]), border=NA)</w:t>
      </w:r>
    </w:p>
    <w:p w14:paraId="482D7333" w14:textId="77777777" w:rsidR="00D84C89" w:rsidRPr="00D84C89" w:rsidRDefault="00D84C89" w:rsidP="00D84C89">
      <w:pPr>
        <w:rPr>
          <w:lang w:val="en-US"/>
        </w:rPr>
      </w:pPr>
      <w:r w:rsidRPr="00D84C89">
        <w:rPr>
          <w:lang w:val="en-US"/>
        </w:rPr>
        <w:t xml:space="preserve">                }</w:t>
      </w:r>
    </w:p>
    <w:p w14:paraId="12A943B9" w14:textId="77777777" w:rsidR="00D84C89" w:rsidRPr="00D84C89" w:rsidRDefault="00D84C89" w:rsidP="00D84C89">
      <w:pPr>
        <w:rPr>
          <w:lang w:val="en-US"/>
        </w:rPr>
      </w:pPr>
      <w:r w:rsidRPr="00D84C89">
        <w:rPr>
          <w:lang w:val="en-US"/>
        </w:rPr>
        <w:t xml:space="preserve">              }</w:t>
      </w:r>
    </w:p>
    <w:p w14:paraId="0297BBAB" w14:textId="77777777" w:rsidR="00D84C89" w:rsidRPr="00D84C89" w:rsidRDefault="00D84C89" w:rsidP="00D84C89">
      <w:pPr>
        <w:rPr>
          <w:lang w:val="en-US"/>
        </w:rPr>
      </w:pPr>
      <w:r w:rsidRPr="00D84C89">
        <w:rPr>
          <w:lang w:val="en-US"/>
        </w:rPr>
        <w:t xml:space="preserve">             })</w:t>
      </w:r>
    </w:p>
    <w:p w14:paraId="12075016" w14:textId="77777777" w:rsidR="00D84C89" w:rsidRPr="00D84C89" w:rsidRDefault="00D84C89" w:rsidP="00D84C89">
      <w:pPr>
        <w:rPr>
          <w:lang w:val="en-US"/>
        </w:rPr>
      </w:pPr>
    </w:p>
    <w:p w14:paraId="3D9821FA" w14:textId="77777777" w:rsidR="00D84C89" w:rsidRPr="00D84C89" w:rsidRDefault="00D84C89" w:rsidP="00D84C89">
      <w:pPr>
        <w:rPr>
          <w:lang w:val="en-US"/>
        </w:rPr>
      </w:pPr>
      <w:r w:rsidRPr="00D84C89">
        <w:rPr>
          <w:lang w:val="en-US"/>
        </w:rPr>
        <w:t>#Plot the geographic links</w:t>
      </w:r>
    </w:p>
    <w:p w14:paraId="105C5754" w14:textId="77777777" w:rsidR="00D84C89" w:rsidRPr="00D84C89" w:rsidRDefault="00D84C89" w:rsidP="00D84C89">
      <w:pPr>
        <w:rPr>
          <w:lang w:val="en-US"/>
        </w:rPr>
      </w:pPr>
      <w:r w:rsidRPr="00D84C89">
        <w:rPr>
          <w:lang w:val="en-US"/>
        </w:rPr>
        <w:t>for(i in 1:length(speciesLabels)){</w:t>
      </w:r>
    </w:p>
    <w:p w14:paraId="418EED62" w14:textId="77777777" w:rsidR="00D84C89" w:rsidRPr="00D84C89" w:rsidRDefault="00D84C89" w:rsidP="00D84C89">
      <w:pPr>
        <w:rPr>
          <w:lang w:val="en-US"/>
        </w:rPr>
      </w:pPr>
      <w:r w:rsidRPr="00D84C89">
        <w:rPr>
          <w:lang w:val="en-US"/>
        </w:rPr>
        <w:t xml:space="preserve">  #locI &lt;- which(strsplit(locationSpecies[i], "")==1)</w:t>
      </w:r>
    </w:p>
    <w:p w14:paraId="2335A776" w14:textId="77777777" w:rsidR="00D84C89" w:rsidRPr="00D84C89" w:rsidRDefault="00D84C89" w:rsidP="00D84C89">
      <w:pPr>
        <w:rPr>
          <w:lang w:val="en-US"/>
        </w:rPr>
      </w:pPr>
      <w:r w:rsidRPr="00D84C89">
        <w:rPr>
          <w:lang w:val="en-US"/>
        </w:rPr>
        <w:t xml:space="preserve">  for(j in i:length(speciesLabels)){</w:t>
      </w:r>
    </w:p>
    <w:p w14:paraId="5C66320E" w14:textId="77777777" w:rsidR="00D84C89" w:rsidRPr="00D84C89" w:rsidRDefault="00D84C89" w:rsidP="00D84C89">
      <w:pPr>
        <w:rPr>
          <w:lang w:val="en-US"/>
        </w:rPr>
      </w:pPr>
      <w:r w:rsidRPr="00D84C89">
        <w:rPr>
          <w:lang w:val="en-US"/>
        </w:rPr>
        <w:t xml:space="preserve">    #locJ &lt;- which(strsplit(locationSpecies[j], "")==1)</w:t>
      </w:r>
    </w:p>
    <w:p w14:paraId="579B3B45" w14:textId="77777777" w:rsidR="00D84C89" w:rsidRPr="00D84C89" w:rsidRDefault="00D84C89" w:rsidP="00D84C89">
      <w:pPr>
        <w:rPr>
          <w:lang w:val="en-US"/>
        </w:rPr>
      </w:pPr>
      <w:r w:rsidRPr="00D84C89">
        <w:rPr>
          <w:lang w:val="en-US"/>
        </w:rPr>
        <w:t xml:space="preserve">    product &lt;- as.numcharac(unlist(strsplit(locationSpecies[j], "")))*as.numcharac(unlist(strsplit(locationSpecies[i], "")))</w:t>
      </w:r>
    </w:p>
    <w:p w14:paraId="793DAD64" w14:textId="77777777" w:rsidR="00D84C89" w:rsidRPr="00D84C89" w:rsidRDefault="00D84C89" w:rsidP="00D84C89">
      <w:pPr>
        <w:rPr>
          <w:lang w:val="en-US"/>
        </w:rPr>
      </w:pPr>
      <w:r w:rsidRPr="00D84C89">
        <w:rPr>
          <w:lang w:val="en-US"/>
        </w:rPr>
        <w:t xml:space="preserve">    if(i==j|(length(unique(product))==1&amp;unique(product)[1]==0)){</w:t>
      </w:r>
    </w:p>
    <w:p w14:paraId="4E31C1AD" w14:textId="77777777" w:rsidR="00D84C89" w:rsidRPr="00D84C89" w:rsidRDefault="00D84C89" w:rsidP="00D84C89">
      <w:pPr>
        <w:rPr>
          <w:lang w:val="en-US"/>
        </w:rPr>
      </w:pPr>
      <w:r w:rsidRPr="00D84C89">
        <w:rPr>
          <w:lang w:val="en-US"/>
        </w:rPr>
        <w:t xml:space="preserve">      #Do nothing</w:t>
      </w:r>
    </w:p>
    <w:p w14:paraId="65DFD67F" w14:textId="77777777" w:rsidR="00D84C89" w:rsidRPr="00D84C89" w:rsidRDefault="00D84C89" w:rsidP="00D84C89">
      <w:pPr>
        <w:rPr>
          <w:lang w:val="en-US"/>
        </w:rPr>
      </w:pPr>
      <w:r w:rsidRPr="00D84C89">
        <w:rPr>
          <w:lang w:val="en-US"/>
        </w:rPr>
        <w:t xml:space="preserve">    }</w:t>
      </w:r>
    </w:p>
    <w:p w14:paraId="5734BF5F" w14:textId="77777777" w:rsidR="00D84C89" w:rsidRPr="00D84C89" w:rsidRDefault="00D84C89" w:rsidP="00D84C89">
      <w:pPr>
        <w:rPr>
          <w:lang w:val="en-US"/>
        </w:rPr>
      </w:pPr>
      <w:r w:rsidRPr="00D84C89">
        <w:rPr>
          <w:lang w:val="en-US"/>
        </w:rPr>
        <w:t xml:space="preserve">    else{</w:t>
      </w:r>
    </w:p>
    <w:p w14:paraId="1D9E754F" w14:textId="77777777" w:rsidR="00D84C89" w:rsidRPr="00D84C89" w:rsidRDefault="00D84C89" w:rsidP="00D84C89">
      <w:pPr>
        <w:rPr>
          <w:lang w:val="en-US"/>
        </w:rPr>
      </w:pPr>
      <w:r w:rsidRPr="00D84C89">
        <w:rPr>
          <w:lang w:val="en-US"/>
        </w:rPr>
        <w:t xml:space="preserve">      if(dietSpecies[i]=="Fruit"&amp;dietSpecies[i]==dietSpecies[j]){</w:t>
      </w:r>
    </w:p>
    <w:p w14:paraId="63070A59" w14:textId="77777777" w:rsidR="00D84C89" w:rsidRPr="00D84C89" w:rsidRDefault="00D84C89" w:rsidP="00D84C89">
      <w:pPr>
        <w:rPr>
          <w:lang w:val="en-US"/>
        </w:rPr>
      </w:pPr>
      <w:r w:rsidRPr="00D84C89">
        <w:rPr>
          <w:lang w:val="en-US"/>
        </w:rPr>
        <w:t xml:space="preserve">        # colour &lt;- as.data.frame(table(colLoc[which(product==1)]))</w:t>
      </w:r>
    </w:p>
    <w:p w14:paraId="2024F072" w14:textId="77777777" w:rsidR="00D84C89" w:rsidRPr="00D84C89" w:rsidRDefault="00D84C89" w:rsidP="00D84C89">
      <w:pPr>
        <w:rPr>
          <w:lang w:val="en-US"/>
        </w:rPr>
      </w:pPr>
      <w:r w:rsidRPr="00D84C89">
        <w:rPr>
          <w:lang w:val="en-US"/>
        </w:rPr>
        <w:t xml:space="preserve">        # if(is.finite(max(colour$Freq))){</w:t>
      </w:r>
    </w:p>
    <w:p w14:paraId="4428FF69" w14:textId="77777777" w:rsidR="00D84C89" w:rsidRPr="00D84C89" w:rsidRDefault="00D84C89" w:rsidP="00D84C89">
      <w:pPr>
        <w:rPr>
          <w:lang w:val="en-US"/>
        </w:rPr>
      </w:pPr>
      <w:r w:rsidRPr="00D84C89">
        <w:rPr>
          <w:lang w:val="en-US"/>
        </w:rPr>
        <w:t xml:space="preserve">        # }else{</w:t>
      </w:r>
    </w:p>
    <w:p w14:paraId="73DB293F" w14:textId="77777777" w:rsidR="00D84C89" w:rsidRPr="00D84C89" w:rsidRDefault="00D84C89" w:rsidP="00D84C89">
      <w:pPr>
        <w:rPr>
          <w:lang w:val="en-US"/>
        </w:rPr>
      </w:pPr>
      <w:r w:rsidRPr="00D84C89">
        <w:rPr>
          <w:lang w:val="en-US"/>
        </w:rPr>
        <w:t xml:space="preserve">        #   print(c(i,j))</w:t>
      </w:r>
    </w:p>
    <w:p w14:paraId="39CA4861" w14:textId="77777777" w:rsidR="00D84C89" w:rsidRDefault="00D84C89" w:rsidP="00D84C89">
      <w:r w:rsidRPr="00D84C89">
        <w:rPr>
          <w:lang w:val="en-US"/>
        </w:rPr>
        <w:t xml:space="preserve">        </w:t>
      </w:r>
      <w:r>
        <w:t># }</w:t>
      </w:r>
    </w:p>
    <w:p w14:paraId="204779B2" w14:textId="77777777" w:rsidR="00D84C89" w:rsidRDefault="00D84C89" w:rsidP="00D84C89">
      <w:r>
        <w:t xml:space="preserve">        # colour &lt;- colour[colour$Freq==max(colour$Freq),1][1]</w:t>
      </w:r>
    </w:p>
    <w:p w14:paraId="71146DF0" w14:textId="77777777" w:rsidR="00D84C89" w:rsidRPr="00D84C89" w:rsidRDefault="00D84C89" w:rsidP="00D84C89">
      <w:pPr>
        <w:rPr>
          <w:lang w:val="en-US"/>
        </w:rPr>
      </w:pPr>
      <w:r>
        <w:t xml:space="preserve">        </w:t>
      </w:r>
      <w:r w:rsidRPr="00D84C89">
        <w:rPr>
          <w:lang w:val="en-US"/>
        </w:rPr>
        <w:t>circos.link(speciesLabels[i], runif(1, 0, 1), speciesLabels[j], runif(1, 0, 1), lwd=0.2, col="lightgray")#adjustcolor(as.character(colour), alpha.f=0.9))</w:t>
      </w:r>
    </w:p>
    <w:p w14:paraId="37CA8CF2" w14:textId="77777777" w:rsidR="00D84C89" w:rsidRPr="00D84C89" w:rsidRDefault="00D84C89" w:rsidP="00D84C89">
      <w:pPr>
        <w:rPr>
          <w:lang w:val="en-US"/>
        </w:rPr>
      </w:pPr>
      <w:r w:rsidRPr="00D84C89">
        <w:rPr>
          <w:lang w:val="en-US"/>
        </w:rPr>
        <w:t xml:space="preserve">      }</w:t>
      </w:r>
    </w:p>
    <w:p w14:paraId="708DE405" w14:textId="77777777" w:rsidR="00D84C89" w:rsidRPr="00D84C89" w:rsidRDefault="00D84C89" w:rsidP="00D84C89">
      <w:pPr>
        <w:rPr>
          <w:lang w:val="en-US"/>
        </w:rPr>
      </w:pPr>
      <w:r w:rsidRPr="00D84C89">
        <w:rPr>
          <w:lang w:val="en-US"/>
        </w:rPr>
        <w:t xml:space="preserve">      else{</w:t>
      </w:r>
    </w:p>
    <w:p w14:paraId="0E71984B" w14:textId="77777777" w:rsidR="00D84C89" w:rsidRPr="00D84C89" w:rsidRDefault="00D84C89" w:rsidP="00D84C89">
      <w:pPr>
        <w:rPr>
          <w:lang w:val="en-US"/>
        </w:rPr>
      </w:pPr>
      <w:r w:rsidRPr="00D84C89">
        <w:rPr>
          <w:lang w:val="en-US"/>
        </w:rPr>
        <w:t xml:space="preserve">        #circos.link(speciesLabels[i], runif(1, 0, 1), speciesLabels[j], runif(1, 0, 1), lwd=1, col="lightgray")</w:t>
      </w:r>
    </w:p>
    <w:p w14:paraId="36EC2E1E" w14:textId="77777777" w:rsidR="00D84C89" w:rsidRPr="00D84C89" w:rsidRDefault="00D84C89" w:rsidP="00D84C89">
      <w:pPr>
        <w:rPr>
          <w:lang w:val="en-US"/>
        </w:rPr>
      </w:pPr>
      <w:r w:rsidRPr="00D84C89">
        <w:rPr>
          <w:lang w:val="en-US"/>
        </w:rPr>
        <w:t xml:space="preserve">      }</w:t>
      </w:r>
    </w:p>
    <w:p w14:paraId="1DB20992" w14:textId="77777777" w:rsidR="00D84C89" w:rsidRPr="00D84C89" w:rsidRDefault="00D84C89" w:rsidP="00D84C89">
      <w:pPr>
        <w:rPr>
          <w:lang w:val="en-US"/>
        </w:rPr>
      </w:pPr>
      <w:r w:rsidRPr="00D84C89">
        <w:rPr>
          <w:lang w:val="en-US"/>
        </w:rPr>
        <w:t xml:space="preserve">    }</w:t>
      </w:r>
    </w:p>
    <w:p w14:paraId="5225E341" w14:textId="77777777" w:rsidR="00D84C89" w:rsidRPr="00D84C89" w:rsidRDefault="00D84C89" w:rsidP="00D84C89">
      <w:pPr>
        <w:rPr>
          <w:lang w:val="en-US"/>
        </w:rPr>
      </w:pPr>
      <w:r w:rsidRPr="00D84C89">
        <w:rPr>
          <w:lang w:val="en-US"/>
        </w:rPr>
        <w:t xml:space="preserve">  }</w:t>
      </w:r>
    </w:p>
    <w:p w14:paraId="128C1DD1" w14:textId="77777777" w:rsidR="00D84C89" w:rsidRPr="00D84C89" w:rsidRDefault="00D84C89" w:rsidP="00D84C89">
      <w:pPr>
        <w:rPr>
          <w:lang w:val="en-US"/>
        </w:rPr>
      </w:pPr>
      <w:r w:rsidRPr="00D84C89">
        <w:rPr>
          <w:lang w:val="en-US"/>
        </w:rPr>
        <w:t>}</w:t>
      </w:r>
    </w:p>
    <w:p w14:paraId="24608F4D" w14:textId="77777777" w:rsidR="00D84C89" w:rsidRPr="00D84C89" w:rsidRDefault="00D84C89" w:rsidP="00D84C89">
      <w:pPr>
        <w:rPr>
          <w:lang w:val="en-US"/>
        </w:rPr>
      </w:pPr>
      <w:r w:rsidRPr="00D84C89">
        <w:rPr>
          <w:lang w:val="en-US"/>
        </w:rPr>
        <w:t>circos.clear()</w:t>
      </w:r>
    </w:p>
    <w:p w14:paraId="2766558A" w14:textId="77777777" w:rsidR="00D84C89" w:rsidRPr="00D84C89" w:rsidRDefault="00D84C89" w:rsidP="00D84C89">
      <w:pPr>
        <w:rPr>
          <w:lang w:val="en-US"/>
        </w:rPr>
      </w:pPr>
    </w:p>
    <w:p w14:paraId="1BEC5D6F" w14:textId="77777777" w:rsidR="00D84C89" w:rsidRPr="00D84C89" w:rsidRDefault="00D84C89" w:rsidP="00D84C89">
      <w:pPr>
        <w:rPr>
          <w:lang w:val="en-US"/>
        </w:rPr>
      </w:pPr>
      <w:r w:rsidRPr="00D84C89">
        <w:rPr>
          <w:lang w:val="en-US"/>
        </w:rPr>
        <w:t>#Plot the phylogenetic tree in a new circular plot</w:t>
      </w:r>
    </w:p>
    <w:p w14:paraId="55C93E0B" w14:textId="77777777" w:rsidR="00D84C89" w:rsidRPr="00D84C89" w:rsidRDefault="00D84C89" w:rsidP="00D84C89">
      <w:pPr>
        <w:rPr>
          <w:lang w:val="en-US"/>
        </w:rPr>
      </w:pPr>
      <w:r w:rsidRPr="00D84C89">
        <w:rPr>
          <w:lang w:val="en-US"/>
        </w:rPr>
        <w:t>n = length(labels)  # number of species</w:t>
      </w:r>
    </w:p>
    <w:p w14:paraId="245E1A38" w14:textId="77777777" w:rsidR="00D84C89" w:rsidRPr="00D84C89" w:rsidRDefault="00D84C89" w:rsidP="00D84C89">
      <w:pPr>
        <w:rPr>
          <w:lang w:val="en-US"/>
        </w:rPr>
      </w:pPr>
      <w:r w:rsidRPr="00D84C89">
        <w:rPr>
          <w:lang w:val="en-US"/>
        </w:rPr>
        <w:t>dend = as.dendrogram(hc)</w:t>
      </w:r>
    </w:p>
    <w:p w14:paraId="4920913D" w14:textId="77777777" w:rsidR="00D84C89" w:rsidRPr="00D84C89" w:rsidRDefault="00D84C89" w:rsidP="00D84C89">
      <w:pPr>
        <w:rPr>
          <w:lang w:val="en-US"/>
        </w:rPr>
      </w:pPr>
    </w:p>
    <w:p w14:paraId="0170A229" w14:textId="77777777" w:rsidR="00D84C89" w:rsidRPr="00D84C89" w:rsidRDefault="00D84C89" w:rsidP="00D84C89">
      <w:pPr>
        <w:rPr>
          <w:lang w:val="en-US"/>
        </w:rPr>
      </w:pPr>
      <w:r w:rsidRPr="00D84C89">
        <w:rPr>
          <w:lang w:val="en-US"/>
        </w:rPr>
        <w:t>par(new = TRUE) # &lt;- magic</w:t>
      </w:r>
    </w:p>
    <w:p w14:paraId="5909BFEE" w14:textId="77777777" w:rsidR="00D84C89" w:rsidRPr="00D84C89" w:rsidRDefault="00D84C89" w:rsidP="00D84C89">
      <w:pPr>
        <w:rPr>
          <w:lang w:val="en-US"/>
        </w:rPr>
      </w:pPr>
      <w:r w:rsidRPr="00D84C89">
        <w:rPr>
          <w:lang w:val="en-US"/>
        </w:rPr>
        <w:lastRenderedPageBreak/>
        <w:t>circos.par("canvas.xlim" = c(-1.05, 1.05), "canvas.ylim" = c(-1.25, 1.25))</w:t>
      </w:r>
    </w:p>
    <w:p w14:paraId="661500C6" w14:textId="77777777" w:rsidR="00D84C89" w:rsidRPr="00D84C89" w:rsidRDefault="00D84C89" w:rsidP="00D84C89">
      <w:pPr>
        <w:rPr>
          <w:lang w:val="en-US"/>
        </w:rPr>
      </w:pPr>
      <w:r w:rsidRPr="00D84C89">
        <w:rPr>
          <w:lang w:val="en-US"/>
        </w:rPr>
        <w:t>circos.initialize("a", xlim = c(0, n)) # only one sector</w:t>
      </w:r>
    </w:p>
    <w:p w14:paraId="4ECBA623" w14:textId="77777777" w:rsidR="00D84C89" w:rsidRPr="00D84C89" w:rsidRDefault="00D84C89" w:rsidP="00D84C89">
      <w:pPr>
        <w:rPr>
          <w:lang w:val="en-US"/>
        </w:rPr>
      </w:pPr>
      <w:r w:rsidRPr="00D84C89">
        <w:rPr>
          <w:lang w:val="en-US"/>
        </w:rPr>
        <w:t xml:space="preserve"># circos.track(ylim = c(0, 1), bg.border = NA, track.height = 0.3, </w:t>
      </w:r>
    </w:p>
    <w:p w14:paraId="75B1705E" w14:textId="77777777" w:rsidR="00D84C89" w:rsidRPr="00D84C89" w:rsidRDefault="00D84C89" w:rsidP="00D84C89">
      <w:pPr>
        <w:rPr>
          <w:lang w:val="en-US"/>
        </w:rPr>
      </w:pPr>
      <w:r w:rsidRPr="00D84C89">
        <w:rPr>
          <w:lang w:val="en-US"/>
        </w:rPr>
        <w:t>#              panel.fun = function(x, y) {</w:t>
      </w:r>
    </w:p>
    <w:p w14:paraId="3330B651" w14:textId="77777777" w:rsidR="00D84C89" w:rsidRPr="00D84C89" w:rsidRDefault="00D84C89" w:rsidP="00D84C89">
      <w:pPr>
        <w:rPr>
          <w:lang w:val="en-US"/>
        </w:rPr>
      </w:pPr>
      <w:r w:rsidRPr="00D84C89">
        <w:rPr>
          <w:lang w:val="en-US"/>
        </w:rPr>
        <w:t>#                for(i in seq_len(n)) {</w:t>
      </w:r>
    </w:p>
    <w:p w14:paraId="6ECF181E" w14:textId="77777777" w:rsidR="00D84C89" w:rsidRPr="00D84C89" w:rsidRDefault="00D84C89" w:rsidP="00D84C89">
      <w:pPr>
        <w:rPr>
          <w:lang w:val="en-US"/>
        </w:rPr>
      </w:pPr>
      <w:r w:rsidRPr="00D84C89">
        <w:rPr>
          <w:lang w:val="en-US"/>
        </w:rPr>
        <w:t xml:space="preserve">#                  circos.text(i-0.5, 0, labels.rdc[i], adj = c(0, 0.5), </w:t>
      </w:r>
    </w:p>
    <w:p w14:paraId="19DD16CF" w14:textId="77777777" w:rsidR="00D84C89" w:rsidRPr="00D84C89" w:rsidRDefault="00D84C89" w:rsidP="00D84C89">
      <w:pPr>
        <w:rPr>
          <w:lang w:val="en-US"/>
        </w:rPr>
      </w:pPr>
      <w:r w:rsidRPr="00D84C89">
        <w:rPr>
          <w:lang w:val="en-US"/>
        </w:rPr>
        <w:t>#                              facing = "clockwise", niceFacing = TRUE,</w:t>
      </w:r>
    </w:p>
    <w:p w14:paraId="51C0C9DB" w14:textId="77777777" w:rsidR="00D84C89" w:rsidRPr="00D84C89" w:rsidRDefault="00D84C89" w:rsidP="00D84C89">
      <w:pPr>
        <w:rPr>
          <w:lang w:val="en-US"/>
        </w:rPr>
      </w:pPr>
      <w:r w:rsidRPr="00D84C89">
        <w:rPr>
          <w:lang w:val="en-US"/>
        </w:rPr>
        <w:t>#                              col = "black", cex = 0.2, font=3)</w:t>
      </w:r>
    </w:p>
    <w:p w14:paraId="6C0CBB69" w14:textId="77777777" w:rsidR="00D84C89" w:rsidRPr="00D84C89" w:rsidRDefault="00D84C89" w:rsidP="00D84C89">
      <w:pPr>
        <w:rPr>
          <w:lang w:val="en-US"/>
        </w:rPr>
      </w:pPr>
      <w:r w:rsidRPr="00D84C89">
        <w:rPr>
          <w:lang w:val="en-US"/>
        </w:rPr>
        <w:t>#                }</w:t>
      </w:r>
    </w:p>
    <w:p w14:paraId="3F7E97B7" w14:textId="77777777" w:rsidR="00D84C89" w:rsidRPr="00D84C89" w:rsidRDefault="00D84C89" w:rsidP="00D84C89">
      <w:pPr>
        <w:rPr>
          <w:lang w:val="en-US"/>
        </w:rPr>
      </w:pPr>
      <w:r w:rsidRPr="00D84C89">
        <w:rPr>
          <w:lang w:val="en-US"/>
        </w:rPr>
        <w:t>#              })</w:t>
      </w:r>
    </w:p>
    <w:p w14:paraId="768F28F6" w14:textId="77777777" w:rsidR="00D84C89" w:rsidRPr="00D84C89" w:rsidRDefault="00D84C89" w:rsidP="00D84C89">
      <w:pPr>
        <w:rPr>
          <w:lang w:val="en-US"/>
        </w:rPr>
      </w:pPr>
    </w:p>
    <w:p w14:paraId="6D234B44" w14:textId="77777777" w:rsidR="00D84C89" w:rsidRPr="00D84C89" w:rsidRDefault="00D84C89" w:rsidP="00D84C89">
      <w:pPr>
        <w:rPr>
          <w:lang w:val="en-US"/>
        </w:rPr>
      </w:pPr>
    </w:p>
    <w:p w14:paraId="7E0B711A" w14:textId="77777777" w:rsidR="00D84C89" w:rsidRPr="00D84C89" w:rsidRDefault="00D84C89" w:rsidP="00D84C89">
      <w:pPr>
        <w:rPr>
          <w:lang w:val="en-US"/>
        </w:rPr>
      </w:pPr>
      <w:r w:rsidRPr="00D84C89">
        <w:rPr>
          <w:lang w:val="en-US"/>
        </w:rPr>
        <w:t>#suppressPackageStartupMessages(library(dendextend))</w:t>
      </w:r>
    </w:p>
    <w:p w14:paraId="17FEE6F6" w14:textId="77777777" w:rsidR="00D84C89" w:rsidRPr="00D84C89" w:rsidRDefault="00D84C89" w:rsidP="00D84C89">
      <w:pPr>
        <w:rPr>
          <w:lang w:val="en-US"/>
        </w:rPr>
      </w:pPr>
      <w:r w:rsidRPr="00D84C89">
        <w:rPr>
          <w:lang w:val="en-US"/>
        </w:rPr>
        <w:t>#dend = color_branches(dend, k = 6, col = 1:6)</w:t>
      </w:r>
    </w:p>
    <w:p w14:paraId="28EF303A" w14:textId="77777777" w:rsidR="00D84C89" w:rsidRPr="00D84C89" w:rsidRDefault="00D84C89" w:rsidP="00D84C89">
      <w:pPr>
        <w:rPr>
          <w:lang w:val="en-US"/>
        </w:rPr>
      </w:pPr>
      <w:r w:rsidRPr="00D84C89">
        <w:rPr>
          <w:lang w:val="en-US"/>
        </w:rPr>
        <w:t>dend_height = attr(dend, "height")</w:t>
      </w:r>
    </w:p>
    <w:p w14:paraId="7B19F822" w14:textId="77777777" w:rsidR="00D84C89" w:rsidRPr="00D84C89" w:rsidRDefault="00D84C89" w:rsidP="00D84C89">
      <w:pPr>
        <w:rPr>
          <w:lang w:val="en-US"/>
        </w:rPr>
      </w:pPr>
      <w:r w:rsidRPr="00D84C89">
        <w:rPr>
          <w:lang w:val="en-US"/>
        </w:rPr>
        <w:t>circos.track(ylim = c(0, dend_height), bg.border = NA,</w:t>
      </w:r>
    </w:p>
    <w:p w14:paraId="2E51331A" w14:textId="77777777" w:rsidR="00D84C89" w:rsidRPr="00D84C89" w:rsidRDefault="00D84C89" w:rsidP="00D84C89">
      <w:pPr>
        <w:rPr>
          <w:lang w:val="en-US"/>
        </w:rPr>
      </w:pPr>
      <w:r w:rsidRPr="00D84C89">
        <w:rPr>
          <w:lang w:val="en-US"/>
        </w:rPr>
        <w:t xml:space="preserve">             track.height = 0.95, panel.fun = function(x, y) {</w:t>
      </w:r>
    </w:p>
    <w:p w14:paraId="7C2244EF" w14:textId="77777777" w:rsidR="00D84C89" w:rsidRPr="00D84C89" w:rsidRDefault="00D84C89" w:rsidP="00D84C89">
      <w:pPr>
        <w:rPr>
          <w:lang w:val="en-US"/>
        </w:rPr>
      </w:pPr>
      <w:r w:rsidRPr="00D84C89">
        <w:rPr>
          <w:lang w:val="en-US"/>
        </w:rPr>
        <w:t xml:space="preserve">               circos.dendrogram(dend)</w:t>
      </w:r>
    </w:p>
    <w:p w14:paraId="49BB7285" w14:textId="77777777" w:rsidR="00D84C89" w:rsidRPr="00D84C89" w:rsidRDefault="00D84C89" w:rsidP="00D84C89">
      <w:pPr>
        <w:rPr>
          <w:lang w:val="en-US"/>
        </w:rPr>
      </w:pPr>
      <w:r w:rsidRPr="00D84C89">
        <w:rPr>
          <w:lang w:val="en-US"/>
        </w:rPr>
        <w:t xml:space="preserve">             })</w:t>
      </w:r>
    </w:p>
    <w:p w14:paraId="37252F29" w14:textId="77777777" w:rsidR="00D84C89" w:rsidRPr="00D84C89" w:rsidRDefault="00D84C89" w:rsidP="00D84C89">
      <w:pPr>
        <w:rPr>
          <w:lang w:val="en-US"/>
        </w:rPr>
      </w:pPr>
      <w:r w:rsidRPr="00D84C89">
        <w:rPr>
          <w:lang w:val="en-US"/>
        </w:rPr>
        <w:t>circos.clear()</w:t>
      </w:r>
    </w:p>
    <w:p w14:paraId="288EFF61" w14:textId="77777777" w:rsidR="00D84C89" w:rsidRPr="00D84C89" w:rsidRDefault="00D84C89" w:rsidP="00D84C89">
      <w:pPr>
        <w:rPr>
          <w:lang w:val="en-US"/>
        </w:rPr>
      </w:pPr>
    </w:p>
    <w:p w14:paraId="10E7EAA8" w14:textId="77777777" w:rsidR="00D84C89" w:rsidRPr="00D84C89" w:rsidRDefault="00D84C89" w:rsidP="00D84C89">
      <w:pPr>
        <w:rPr>
          <w:lang w:val="en-US"/>
        </w:rPr>
      </w:pPr>
      <w:r w:rsidRPr="00D84C89">
        <w:rPr>
          <w:lang w:val="en-US"/>
        </w:rPr>
        <w:t>####</w:t>
      </w:r>
    </w:p>
    <w:p w14:paraId="2C21EE46" w14:textId="77777777" w:rsidR="00D84C89" w:rsidRPr="00D84C89" w:rsidRDefault="00D84C89" w:rsidP="00D84C89">
      <w:pPr>
        <w:rPr>
          <w:lang w:val="en-US"/>
        </w:rPr>
      </w:pPr>
      <w:r w:rsidRPr="00D84C89">
        <w:rPr>
          <w:lang w:val="en-US"/>
        </w:rPr>
        <w:t>## Fig map</w:t>
      </w:r>
    </w:p>
    <w:p w14:paraId="2CBEB299" w14:textId="77777777" w:rsidR="00D84C89" w:rsidRPr="00D84C89" w:rsidRDefault="00D84C89" w:rsidP="00D84C89">
      <w:pPr>
        <w:rPr>
          <w:lang w:val="en-US"/>
        </w:rPr>
      </w:pPr>
      <w:r w:rsidRPr="00D84C89">
        <w:rPr>
          <w:lang w:val="en-US"/>
        </w:rPr>
        <w:t>####</w:t>
      </w:r>
    </w:p>
    <w:p w14:paraId="2AD64FC8" w14:textId="77777777" w:rsidR="00D84C89" w:rsidRPr="00D84C89" w:rsidRDefault="00D84C89" w:rsidP="00D84C89">
      <w:pPr>
        <w:rPr>
          <w:lang w:val="en-US"/>
        </w:rPr>
      </w:pPr>
    </w:p>
    <w:p w14:paraId="7ABF67F8" w14:textId="77777777" w:rsidR="00D84C89" w:rsidRPr="00D84C89" w:rsidRDefault="00D84C89" w:rsidP="00D84C89">
      <w:pPr>
        <w:rPr>
          <w:lang w:val="en-US"/>
        </w:rPr>
      </w:pPr>
      <w:r w:rsidRPr="00D84C89">
        <w:rPr>
          <w:lang w:val="en-US"/>
        </w:rPr>
        <w:t>#Create the map of the geographic area</w:t>
      </w:r>
    </w:p>
    <w:p w14:paraId="1C049DC4" w14:textId="77777777" w:rsidR="00D84C89" w:rsidRPr="00D84C89" w:rsidRDefault="00D84C89" w:rsidP="00D84C89">
      <w:pPr>
        <w:rPr>
          <w:lang w:val="en-US"/>
        </w:rPr>
      </w:pPr>
      <w:r w:rsidRPr="00D84C89">
        <w:rPr>
          <w:lang w:val="en-US"/>
        </w:rPr>
        <w:t>#Have background</w:t>
      </w:r>
    </w:p>
    <w:p w14:paraId="782527AA" w14:textId="77777777" w:rsidR="00D84C89" w:rsidRPr="00D84C89" w:rsidRDefault="00D84C89" w:rsidP="00D84C89">
      <w:pPr>
        <w:rPr>
          <w:lang w:val="en-US"/>
        </w:rPr>
      </w:pPr>
      <w:r w:rsidRPr="00D84C89">
        <w:rPr>
          <w:lang w:val="en-US"/>
        </w:rPr>
        <w:t>maps::map("world", fill=TRUE, col="lightgray", bg="white", border=NA)#, ylim=c(-60, 50))</w:t>
      </w:r>
    </w:p>
    <w:p w14:paraId="446F9F31" w14:textId="77777777" w:rsidR="00D84C89" w:rsidRPr="00D84C89" w:rsidRDefault="00D84C89" w:rsidP="00D84C89">
      <w:pPr>
        <w:rPr>
          <w:lang w:val="en-US"/>
        </w:rPr>
      </w:pPr>
    </w:p>
    <w:p w14:paraId="093AED27" w14:textId="77777777" w:rsidR="00D84C89" w:rsidRPr="00D84C89" w:rsidRDefault="00D84C89" w:rsidP="00D84C89">
      <w:pPr>
        <w:rPr>
          <w:lang w:val="en-US"/>
        </w:rPr>
      </w:pPr>
      <w:r w:rsidRPr="00D84C89">
        <w:rPr>
          <w:lang w:val="en-US"/>
        </w:rPr>
        <w:t># addLabel(x=0.05, y=0.075, label="A", radius=7, circle=TRUE, circle.bg="black", font.col="white")</w:t>
      </w:r>
    </w:p>
    <w:p w14:paraId="34A8962F" w14:textId="77777777" w:rsidR="00D84C89" w:rsidRPr="00D84C89" w:rsidRDefault="00D84C89" w:rsidP="00D84C89">
      <w:pPr>
        <w:rPr>
          <w:lang w:val="en-US"/>
        </w:rPr>
      </w:pPr>
      <w:r w:rsidRPr="00D84C89">
        <w:rPr>
          <w:lang w:val="en-US"/>
        </w:rPr>
        <w:t xml:space="preserve"># </w:t>
      </w:r>
    </w:p>
    <w:p w14:paraId="42965893" w14:textId="77777777" w:rsidR="00D84C89" w:rsidRPr="00D84C89" w:rsidRDefault="00D84C89" w:rsidP="00D84C89">
      <w:pPr>
        <w:rPr>
          <w:lang w:val="en-US"/>
        </w:rPr>
      </w:pPr>
    </w:p>
    <w:p w14:paraId="1CD0CE87" w14:textId="77777777" w:rsidR="00D84C89" w:rsidRPr="00D84C89" w:rsidRDefault="00D84C89" w:rsidP="00D84C89">
      <w:pPr>
        <w:rPr>
          <w:lang w:val="en-US"/>
        </w:rPr>
      </w:pPr>
      <w:r w:rsidRPr="00D84C89">
        <w:rPr>
          <w:lang w:val="en-US"/>
        </w:rPr>
        <w:t>for(i in 1:length(areaName)){</w:t>
      </w:r>
    </w:p>
    <w:p w14:paraId="118FE3B1" w14:textId="77777777" w:rsidR="00D84C89" w:rsidRPr="00D84C89" w:rsidRDefault="00D84C89" w:rsidP="00D84C89">
      <w:pPr>
        <w:rPr>
          <w:lang w:val="en-US"/>
        </w:rPr>
      </w:pPr>
      <w:r w:rsidRPr="00D84C89">
        <w:rPr>
          <w:lang w:val="en-US"/>
        </w:rPr>
        <w:t xml:space="preserve">  plot(get(paste("area", i, sep="_")), col=colourArea[i], border=colourArea[i], add=TRUE) #border="black",</w:t>
      </w:r>
    </w:p>
    <w:p w14:paraId="581EBE30" w14:textId="77777777" w:rsidR="00D84C89" w:rsidRPr="00D84C89" w:rsidRDefault="00D84C89" w:rsidP="00D84C89">
      <w:pPr>
        <w:rPr>
          <w:lang w:val="en-US"/>
        </w:rPr>
      </w:pPr>
      <w:r w:rsidRPr="00D84C89">
        <w:rPr>
          <w:lang w:val="en-US"/>
        </w:rPr>
        <w:t>}</w:t>
      </w:r>
    </w:p>
    <w:p w14:paraId="2E731CD1" w14:textId="77777777" w:rsidR="00D84C89" w:rsidRPr="00D84C89" w:rsidRDefault="00D84C89" w:rsidP="00D84C89">
      <w:pPr>
        <w:rPr>
          <w:lang w:val="en-US"/>
        </w:rPr>
      </w:pPr>
      <w:r w:rsidRPr="00D84C89">
        <w:rPr>
          <w:lang w:val="en-US"/>
        </w:rPr>
        <w:t>#Have borders</w:t>
      </w:r>
    </w:p>
    <w:p w14:paraId="11254E8D" w14:textId="77777777" w:rsidR="00D84C89" w:rsidRPr="00D84C89" w:rsidRDefault="00D84C89" w:rsidP="00D84C89">
      <w:pPr>
        <w:rPr>
          <w:lang w:val="en-US"/>
        </w:rPr>
      </w:pPr>
      <w:r w:rsidRPr="00D84C89">
        <w:rPr>
          <w:lang w:val="en-US"/>
        </w:rPr>
        <w:t>#plot(worldMap, col=NA, border="white",bg="white", lwd=0.1, add=TRUE)</w:t>
      </w:r>
    </w:p>
    <w:p w14:paraId="5F433BC8" w14:textId="77777777" w:rsidR="00D84C89" w:rsidRPr="00D84C89" w:rsidRDefault="00D84C89" w:rsidP="00D84C89">
      <w:pPr>
        <w:rPr>
          <w:lang w:val="en-US"/>
        </w:rPr>
      </w:pPr>
      <w:r w:rsidRPr="00D84C89">
        <w:rPr>
          <w:lang w:val="en-US"/>
        </w:rPr>
        <w:t># for(i in 1:length(areaName)){</w:t>
      </w:r>
    </w:p>
    <w:p w14:paraId="31594937" w14:textId="77777777" w:rsidR="00D84C89" w:rsidRPr="00D84C89" w:rsidRDefault="00D84C89" w:rsidP="00D84C89">
      <w:pPr>
        <w:rPr>
          <w:lang w:val="en-US"/>
        </w:rPr>
      </w:pPr>
      <w:r w:rsidRPr="00D84C89">
        <w:rPr>
          <w:lang w:val="en-US"/>
        </w:rPr>
        <w:t>#   plot(get(paste("area", i, sep="_")), col=NA, border="black",  add=TRUE)</w:t>
      </w:r>
    </w:p>
    <w:p w14:paraId="495A897D" w14:textId="77777777" w:rsidR="00D84C89" w:rsidRPr="00D84C89" w:rsidRDefault="00D84C89" w:rsidP="00D84C89">
      <w:pPr>
        <w:rPr>
          <w:lang w:val="en-US"/>
        </w:rPr>
      </w:pPr>
      <w:r w:rsidRPr="00D84C89">
        <w:rPr>
          <w:lang w:val="en-US"/>
        </w:rPr>
        <w:t># }</w:t>
      </w:r>
    </w:p>
    <w:p w14:paraId="31595754" w14:textId="77777777" w:rsidR="00D84C89" w:rsidRPr="00D84C89" w:rsidRDefault="00D84C89" w:rsidP="00D84C89">
      <w:pPr>
        <w:rPr>
          <w:lang w:val="en-US"/>
        </w:rPr>
      </w:pPr>
      <w:r w:rsidRPr="00D84C89">
        <w:rPr>
          <w:lang w:val="en-US"/>
        </w:rPr>
        <w:t>points(x=centroid[,1], y=centroid[,2], pch=19, col=c(colourArea[1], colourArea[2], rep("white", times=10)), cex=1.15)</w:t>
      </w:r>
    </w:p>
    <w:p w14:paraId="4B77FFF7" w14:textId="77777777" w:rsidR="00D84C89" w:rsidRPr="00D84C89" w:rsidRDefault="00D84C89" w:rsidP="00D84C89">
      <w:pPr>
        <w:rPr>
          <w:lang w:val="en-US"/>
        </w:rPr>
      </w:pPr>
      <w:r w:rsidRPr="00D84C89">
        <w:rPr>
          <w:lang w:val="en-US"/>
        </w:rPr>
        <w:t>points(x=centroid[,1], y=centroid[,2], cex=1.15, col=c("white", "white", rep("black", times=10)))</w:t>
      </w:r>
    </w:p>
    <w:p w14:paraId="55A38763" w14:textId="77777777" w:rsidR="00D84C89" w:rsidRPr="00D84C89" w:rsidRDefault="00D84C89" w:rsidP="00D84C89">
      <w:pPr>
        <w:rPr>
          <w:lang w:val="en-US"/>
        </w:rPr>
      </w:pPr>
      <w:r w:rsidRPr="00D84C89">
        <w:rPr>
          <w:lang w:val="en-US"/>
        </w:rPr>
        <w:lastRenderedPageBreak/>
        <w:t>text(x=centroid[,1], y=centroid[,2], labels=1:length(areaName), cex=0.4, col=c("white", "white", rep("black", times=10)), adj=c(0.5,0.5))</w:t>
      </w:r>
    </w:p>
    <w:p w14:paraId="7D8DC6F0" w14:textId="77777777" w:rsidR="00D84C89" w:rsidRPr="00D84C89" w:rsidRDefault="00D84C89" w:rsidP="00D84C89">
      <w:pPr>
        <w:rPr>
          <w:lang w:val="en-US"/>
        </w:rPr>
      </w:pPr>
    </w:p>
    <w:p w14:paraId="4315ED8F" w14:textId="77777777" w:rsidR="00D84C89" w:rsidRPr="00D84C89" w:rsidRDefault="00D84C89" w:rsidP="00D84C89">
      <w:pPr>
        <w:rPr>
          <w:lang w:val="en-US"/>
        </w:rPr>
      </w:pPr>
      <w:r w:rsidRPr="00D84C89">
        <w:rPr>
          <w:lang w:val="en-US"/>
        </w:rPr>
        <w:t>```</w:t>
      </w:r>
    </w:p>
    <w:p w14:paraId="3B4750E7" w14:textId="77777777" w:rsidR="00D84C89" w:rsidRPr="00D84C89" w:rsidRDefault="00D84C89" w:rsidP="00D84C89">
      <w:pPr>
        <w:rPr>
          <w:lang w:val="en-US"/>
        </w:rPr>
      </w:pPr>
    </w:p>
    <w:p w14:paraId="39F79279" w14:textId="77777777" w:rsidR="00D84C89" w:rsidRPr="00D84C89" w:rsidRDefault="00D84C89" w:rsidP="00D84C89">
      <w:pPr>
        <w:rPr>
          <w:lang w:val="en-US"/>
        </w:rPr>
      </w:pPr>
    </w:p>
    <w:p w14:paraId="69BAFCA7" w14:textId="77777777" w:rsidR="00D84C89" w:rsidRPr="00D84C89" w:rsidRDefault="00D84C89" w:rsidP="00D84C89">
      <w:pPr>
        <w:rPr>
          <w:lang w:val="en-US"/>
        </w:rPr>
      </w:pPr>
      <w:r w:rsidRPr="00D84C89">
        <w:rPr>
          <w:lang w:val="en-US"/>
        </w:rPr>
        <w:t>```{r figbrain, include=TRUE, warning = FALSE, message = FALSE, fig.width=10, fig.height=10, fig.cap=paste("(Left) Brain area location (Right) EQ or relative brain size value among frugivorous primates | (Left) A 3D brain from *Homo sapiens* is depicted (*neurobase* package [@neurobase], *misc3d* package [@misc3d]) together with the studied brain area. The neocortex was not represented for readability since it corresponds to the external layer of the cerebral hemisphere. In short, the MOB is involved in immediate olfactory information processing, the neocortex and the cerebellum support a working memory and memory consolidation processes [@koziol2014consensus; @sokolov2017cerebellum], and the hippocampus a long-term spatio-temporal memory [@burgess2002human]. The striatum, involved in social information processing [@izuma2008processing], acts as a comparative “null” area. (Right) The circular rows are indicated by the colours which match a specific brain area. The mean value (after scaling and based on one random sampling among possible values, but see Supplementary Figure 2 for visualization of measure variability) for the Encephalization Quotient ($EQ$, see Data collection; Brain data for further details on calculation) or relative size of brain parts, when available, is depicted by a plain circle for frugivorous species. The frugivorous threshold was fixed to ", frugivoryThresholdVector[1], "% and folivory to ", folivoryThresholdVector[1], "%. The darker background emphasises when values are above average, while the lighter background emphasises when values are below average.", sep="")}</w:t>
      </w:r>
    </w:p>
    <w:p w14:paraId="457B848F" w14:textId="77777777" w:rsidR="00D84C89" w:rsidRPr="00D84C89" w:rsidRDefault="00D84C89" w:rsidP="00D84C89">
      <w:pPr>
        <w:rPr>
          <w:lang w:val="en-US"/>
        </w:rPr>
      </w:pPr>
    </w:p>
    <w:p w14:paraId="2E993F63" w14:textId="77777777" w:rsidR="00D84C89" w:rsidRPr="00D84C89" w:rsidRDefault="00D84C89" w:rsidP="00D84C89">
      <w:pPr>
        <w:rPr>
          <w:lang w:val="en-US"/>
        </w:rPr>
      </w:pPr>
      <w:r w:rsidRPr="00D84C89">
        <w:rPr>
          <w:lang w:val="en-US"/>
        </w:rPr>
        <w:t>library(RColorBrewer)</w:t>
      </w:r>
    </w:p>
    <w:p w14:paraId="48217FD9" w14:textId="77777777" w:rsidR="00D84C89" w:rsidRPr="00D84C89" w:rsidRDefault="00D84C89" w:rsidP="00D84C89">
      <w:pPr>
        <w:rPr>
          <w:lang w:val="en-US"/>
        </w:rPr>
      </w:pPr>
      <w:r w:rsidRPr="00D84C89">
        <w:rPr>
          <w:lang w:val="en-US"/>
        </w:rPr>
        <w:t>colourVector &lt;- c("darkgrey", brewer.pal(n = 5, name = "Set1")[1:5])</w:t>
      </w:r>
    </w:p>
    <w:p w14:paraId="48327B3A" w14:textId="77777777" w:rsidR="00D84C89" w:rsidRPr="00D84C89" w:rsidRDefault="00D84C89" w:rsidP="00D84C89">
      <w:pPr>
        <w:rPr>
          <w:lang w:val="en-US"/>
        </w:rPr>
      </w:pPr>
      <w:r w:rsidRPr="00D84C89">
        <w:rPr>
          <w:lang w:val="en-US"/>
        </w:rPr>
        <w:t>colourVectorbis &lt;- c("lightgray", brewer.pal(n = 5, name = "Pastel1")[1:5])</w:t>
      </w:r>
    </w:p>
    <w:p w14:paraId="53AE4047" w14:textId="77777777" w:rsidR="00D84C89" w:rsidRPr="00D84C89" w:rsidRDefault="00D84C89" w:rsidP="00D84C89">
      <w:pPr>
        <w:rPr>
          <w:lang w:val="en-US"/>
        </w:rPr>
      </w:pPr>
      <w:r w:rsidRPr="00D84C89">
        <w:rPr>
          <w:lang w:val="en-US"/>
        </w:rPr>
        <w:t>colour.circle.points &lt;- c("black", "darkred", "darkblue", "darkgreen", "purple4", "orange4")</w:t>
      </w:r>
    </w:p>
    <w:p w14:paraId="5EE4C652" w14:textId="77777777" w:rsidR="00D84C89" w:rsidRPr="00D84C89" w:rsidRDefault="00D84C89" w:rsidP="00D84C89">
      <w:pPr>
        <w:rPr>
          <w:lang w:val="en-US"/>
        </w:rPr>
      </w:pPr>
    </w:p>
    <w:p w14:paraId="09993286" w14:textId="77777777" w:rsidR="00D84C89" w:rsidRPr="00D84C89" w:rsidRDefault="00D84C89" w:rsidP="00D84C89">
      <w:pPr>
        <w:rPr>
          <w:lang w:val="en-US"/>
        </w:rPr>
      </w:pPr>
      <w:r w:rsidRPr="00D84C89">
        <w:rPr>
          <w:lang w:val="en-US"/>
        </w:rPr>
        <w:t>###</w:t>
      </w:r>
    </w:p>
    <w:p w14:paraId="55340663" w14:textId="77777777" w:rsidR="00D84C89" w:rsidRPr="00D84C89" w:rsidRDefault="00D84C89" w:rsidP="00D84C89">
      <w:pPr>
        <w:rPr>
          <w:lang w:val="en-US"/>
        </w:rPr>
      </w:pPr>
      <w:r w:rsidRPr="00D84C89">
        <w:rPr>
          <w:lang w:val="en-US"/>
        </w:rPr>
        <w:t>## Fig brain values / circular</w:t>
      </w:r>
    </w:p>
    <w:p w14:paraId="47E5D749" w14:textId="77777777" w:rsidR="00D84C89" w:rsidRPr="00D84C89" w:rsidRDefault="00D84C89" w:rsidP="00D84C89">
      <w:pPr>
        <w:rPr>
          <w:lang w:val="en-US"/>
        </w:rPr>
      </w:pPr>
      <w:r w:rsidRPr="00D84C89">
        <w:rPr>
          <w:lang w:val="en-US"/>
        </w:rPr>
        <w:t>###</w:t>
      </w:r>
    </w:p>
    <w:p w14:paraId="5780E4C2" w14:textId="77777777" w:rsidR="00D84C89" w:rsidRPr="00D84C89" w:rsidRDefault="00D84C89" w:rsidP="00D84C89">
      <w:pPr>
        <w:rPr>
          <w:lang w:val="en-US"/>
        </w:rPr>
      </w:pPr>
    </w:p>
    <w:p w14:paraId="06D4CD22" w14:textId="77777777" w:rsidR="00D84C89" w:rsidRPr="00D84C89" w:rsidRDefault="00D84C89" w:rsidP="00D84C89">
      <w:pPr>
        <w:rPr>
          <w:lang w:val="en-US"/>
        </w:rPr>
      </w:pPr>
      <w:r w:rsidRPr="00D84C89">
        <w:rPr>
          <w:lang w:val="en-US"/>
        </w:rPr>
        <w:t>summaryDataForPlot$EQ &lt;- summaryDataForPlot$Brain*1.036*(10**-3)/(0.085*summaryDataForPlot$Bodymass**0.775)</w:t>
      </w:r>
    </w:p>
    <w:p w14:paraId="2CCE3EFC" w14:textId="77777777" w:rsidR="00D84C89" w:rsidRPr="00D84C89" w:rsidRDefault="00D84C89" w:rsidP="00D84C89">
      <w:pPr>
        <w:rPr>
          <w:lang w:val="en-US"/>
        </w:rPr>
      </w:pPr>
      <w:r w:rsidRPr="00D84C89">
        <w:rPr>
          <w:lang w:val="en-US"/>
        </w:rPr>
        <w:t>summaryDataForPlot$ratioNeocortex &lt;- summaryDataForPlot$Neocortex/summaryDataForPlot$Brain</w:t>
      </w:r>
    </w:p>
    <w:p w14:paraId="7F5314C5" w14:textId="77777777" w:rsidR="00D84C89" w:rsidRPr="00D84C89" w:rsidRDefault="00D84C89" w:rsidP="00D84C89">
      <w:pPr>
        <w:rPr>
          <w:lang w:val="en-US"/>
        </w:rPr>
      </w:pPr>
      <w:r w:rsidRPr="00D84C89">
        <w:rPr>
          <w:lang w:val="en-US"/>
        </w:rPr>
        <w:t>summaryDataForPlot$ratioHippocampus &lt;- summaryDataForPlot$Hippocampus/summaryDataForPlot$Brain</w:t>
      </w:r>
    </w:p>
    <w:p w14:paraId="3150D7DB" w14:textId="77777777" w:rsidR="00D84C89" w:rsidRPr="00D84C89" w:rsidRDefault="00D84C89" w:rsidP="00D84C89">
      <w:pPr>
        <w:rPr>
          <w:lang w:val="en-US"/>
        </w:rPr>
      </w:pPr>
      <w:r w:rsidRPr="00D84C89">
        <w:rPr>
          <w:lang w:val="en-US"/>
        </w:rPr>
        <w:t>summaryDataForPlot$ratioCerebellum &lt;- summaryDataForPlot$Cerebellum/summaryDataForPlot$Brain</w:t>
      </w:r>
    </w:p>
    <w:p w14:paraId="0575C401" w14:textId="77777777" w:rsidR="00D84C89" w:rsidRPr="00D84C89" w:rsidRDefault="00D84C89" w:rsidP="00D84C89">
      <w:pPr>
        <w:rPr>
          <w:lang w:val="en-US"/>
        </w:rPr>
      </w:pPr>
      <w:r w:rsidRPr="00D84C89">
        <w:rPr>
          <w:lang w:val="en-US"/>
        </w:rPr>
        <w:t>summaryDataForPlot$ratioStriatum &lt;- summaryDataForPlot$Striatum/summaryDataForPlot$Brain</w:t>
      </w:r>
    </w:p>
    <w:p w14:paraId="11ED0CDE" w14:textId="77777777" w:rsidR="00D84C89" w:rsidRPr="00D84C89" w:rsidRDefault="00D84C89" w:rsidP="00D84C89">
      <w:pPr>
        <w:rPr>
          <w:lang w:val="en-US"/>
        </w:rPr>
      </w:pPr>
      <w:r w:rsidRPr="00D84C89">
        <w:rPr>
          <w:lang w:val="en-US"/>
        </w:rPr>
        <w:t>summaryDataForPlot$ratioMOB &lt;- summaryDataForPlot$MOB/summaryDataForPlot$Brain</w:t>
      </w:r>
    </w:p>
    <w:p w14:paraId="4E136475" w14:textId="77777777" w:rsidR="00D84C89" w:rsidRPr="00D84C89" w:rsidRDefault="00D84C89" w:rsidP="00D84C89">
      <w:pPr>
        <w:rPr>
          <w:lang w:val="en-US"/>
        </w:rPr>
      </w:pPr>
    </w:p>
    <w:p w14:paraId="5901C51A" w14:textId="77777777" w:rsidR="00D84C89" w:rsidRPr="00D84C89" w:rsidRDefault="00D84C89" w:rsidP="00D84C89">
      <w:pPr>
        <w:rPr>
          <w:lang w:val="en-US"/>
        </w:rPr>
      </w:pPr>
      <w:r w:rsidRPr="00D84C89">
        <w:rPr>
          <w:lang w:val="en-US"/>
        </w:rPr>
        <w:lastRenderedPageBreak/>
        <w:t>#Brain data</w:t>
      </w:r>
    </w:p>
    <w:p w14:paraId="33F3662A" w14:textId="77777777" w:rsidR="00D84C89" w:rsidRPr="00D84C89" w:rsidRDefault="00D84C89" w:rsidP="00D84C89">
      <w:pPr>
        <w:rPr>
          <w:lang w:val="en-US"/>
        </w:rPr>
      </w:pPr>
      <w:r w:rsidRPr="00D84C89">
        <w:rPr>
          <w:lang w:val="en-US"/>
        </w:rPr>
        <w:t>relativeValueEQ &lt;- summaryDataForPlot$EQ[match(speciesLabels, summaryDataForPlot$SpeciesForPhylogeny)] - 1#runif(length(speciesLabels), -1, 1)</w:t>
      </w:r>
    </w:p>
    <w:p w14:paraId="1BA32C6E" w14:textId="77777777" w:rsidR="00D84C89" w:rsidRPr="00D84C89" w:rsidRDefault="00D84C89" w:rsidP="00D84C89">
      <w:pPr>
        <w:rPr>
          <w:lang w:val="en-US"/>
        </w:rPr>
      </w:pPr>
      <w:r w:rsidRPr="00D84C89">
        <w:rPr>
          <w:lang w:val="en-US"/>
        </w:rPr>
        <w:t>relativeValueNeocortex &lt;- scale(summaryDataForPlot$ratioNeocortex[match(speciesLabels, summaryDataForPlot$SpeciesForPhylogeny)])</w:t>
      </w:r>
    </w:p>
    <w:p w14:paraId="5DEC4343" w14:textId="77777777" w:rsidR="00D84C89" w:rsidRPr="00D84C89" w:rsidRDefault="00D84C89" w:rsidP="00D84C89">
      <w:pPr>
        <w:rPr>
          <w:lang w:val="en-US"/>
        </w:rPr>
      </w:pPr>
      <w:r w:rsidRPr="00D84C89">
        <w:rPr>
          <w:lang w:val="en-US"/>
        </w:rPr>
        <w:t>relativeValueHippocampus &lt;- scale(summaryDataForPlot$ratioHippocampus[match(speciesLabels, summaryDataForPlot$SpeciesForPhylogeny)])</w:t>
      </w:r>
    </w:p>
    <w:p w14:paraId="4BDD503C" w14:textId="77777777" w:rsidR="00D84C89" w:rsidRPr="00D84C89" w:rsidRDefault="00D84C89" w:rsidP="00D84C89">
      <w:pPr>
        <w:rPr>
          <w:lang w:val="en-US"/>
        </w:rPr>
      </w:pPr>
      <w:r w:rsidRPr="00D84C89">
        <w:rPr>
          <w:lang w:val="en-US"/>
        </w:rPr>
        <w:t>relativeValueCerebellum &lt;- scale(summaryDataForPlot$ratioCerebellum[match(speciesLabels, summaryDataForPlot$SpeciesForPhylogeny)])</w:t>
      </w:r>
    </w:p>
    <w:p w14:paraId="045BE10C" w14:textId="77777777" w:rsidR="00D84C89" w:rsidRPr="00D84C89" w:rsidRDefault="00D84C89" w:rsidP="00D84C89">
      <w:pPr>
        <w:rPr>
          <w:lang w:val="en-US"/>
        </w:rPr>
      </w:pPr>
      <w:r w:rsidRPr="00D84C89">
        <w:rPr>
          <w:lang w:val="en-US"/>
        </w:rPr>
        <w:t>relativeValueStriatum &lt;- scale(summaryDataForPlot$ratioStriatum[match(speciesLabels, summaryDataForPlot$SpeciesForPhylogeny)])</w:t>
      </w:r>
    </w:p>
    <w:p w14:paraId="53D53544" w14:textId="77777777" w:rsidR="00D84C89" w:rsidRPr="00D84C89" w:rsidRDefault="00D84C89" w:rsidP="00D84C89">
      <w:pPr>
        <w:rPr>
          <w:lang w:val="en-US"/>
        </w:rPr>
      </w:pPr>
      <w:r w:rsidRPr="00D84C89">
        <w:rPr>
          <w:lang w:val="en-US"/>
        </w:rPr>
        <w:t>relativeValueMOB &lt;- scale(summaryDataForPlot$ratioMOB[match(speciesLabels, summaryDataForPlot$SpeciesForPhylogeny)])</w:t>
      </w:r>
    </w:p>
    <w:p w14:paraId="35695C7A" w14:textId="77777777" w:rsidR="00D84C89" w:rsidRPr="00D84C89" w:rsidRDefault="00D84C89" w:rsidP="00D84C89">
      <w:pPr>
        <w:rPr>
          <w:lang w:val="en-US"/>
        </w:rPr>
      </w:pPr>
    </w:p>
    <w:p w14:paraId="260D87F1" w14:textId="77777777" w:rsidR="00D84C89" w:rsidRPr="00D84C89" w:rsidRDefault="00D84C89" w:rsidP="00D84C89">
      <w:pPr>
        <w:rPr>
          <w:lang w:val="en-US"/>
        </w:rPr>
      </w:pPr>
    </w:p>
    <w:p w14:paraId="7024F74C" w14:textId="77777777" w:rsidR="00D84C89" w:rsidRPr="00D84C89" w:rsidRDefault="00D84C89" w:rsidP="00D84C89">
      <w:pPr>
        <w:rPr>
          <w:lang w:val="en-US"/>
        </w:rPr>
      </w:pPr>
      <w:r w:rsidRPr="00D84C89">
        <w:rPr>
          <w:lang w:val="en-US"/>
        </w:rPr>
        <w:t>library(circlize)</w:t>
      </w:r>
    </w:p>
    <w:p w14:paraId="55301B24" w14:textId="77777777" w:rsidR="00D84C89" w:rsidRPr="00D84C89" w:rsidRDefault="00D84C89" w:rsidP="00D84C89">
      <w:pPr>
        <w:rPr>
          <w:lang w:val="en-US"/>
        </w:rPr>
      </w:pPr>
      <w:r w:rsidRPr="00D84C89">
        <w:rPr>
          <w:lang w:val="en-US"/>
        </w:rPr>
        <w:t>circos.clear()</w:t>
      </w:r>
    </w:p>
    <w:p w14:paraId="318E09B9" w14:textId="77777777" w:rsidR="00D84C89" w:rsidRPr="00D84C89" w:rsidRDefault="00D84C89" w:rsidP="00D84C89">
      <w:pPr>
        <w:rPr>
          <w:lang w:val="en-US"/>
        </w:rPr>
      </w:pPr>
      <w:r w:rsidRPr="00D84C89">
        <w:rPr>
          <w:lang w:val="en-US"/>
        </w:rPr>
        <w:t>circos.par(gap.degree=0, gap.after=0, cell.padding=c(0,0,0,0), track.margin=c(0, 0))</w:t>
      </w:r>
    </w:p>
    <w:p w14:paraId="3117C949" w14:textId="77777777" w:rsidR="00D84C89" w:rsidRPr="00D84C89" w:rsidRDefault="00D84C89" w:rsidP="00D84C89">
      <w:pPr>
        <w:rPr>
          <w:lang w:val="en-US"/>
        </w:rPr>
      </w:pPr>
      <w:r w:rsidRPr="00D84C89">
        <w:rPr>
          <w:lang w:val="en-US"/>
        </w:rPr>
        <w:t>circos.initialize(speciesLabels, xlim = c(0, 1))</w:t>
      </w:r>
    </w:p>
    <w:p w14:paraId="7891CF81" w14:textId="77777777" w:rsidR="00D84C89" w:rsidRPr="00D84C89" w:rsidRDefault="00D84C89" w:rsidP="00D84C89">
      <w:pPr>
        <w:rPr>
          <w:lang w:val="en-US"/>
        </w:rPr>
      </w:pPr>
    </w:p>
    <w:p w14:paraId="0CD28DD7" w14:textId="77777777" w:rsidR="00D84C89" w:rsidRPr="00D84C89" w:rsidRDefault="00D84C89" w:rsidP="00D84C89">
      <w:pPr>
        <w:rPr>
          <w:lang w:val="en-US"/>
        </w:rPr>
      </w:pPr>
      <w:r w:rsidRPr="00D84C89">
        <w:rPr>
          <w:lang w:val="en-US"/>
        </w:rPr>
        <w:t>#Species name</w:t>
      </w:r>
    </w:p>
    <w:p w14:paraId="04981BE5" w14:textId="77777777" w:rsidR="00D84C89" w:rsidRPr="00D84C89" w:rsidRDefault="00D84C89" w:rsidP="00D84C89">
      <w:pPr>
        <w:rPr>
          <w:lang w:val="en-US"/>
        </w:rPr>
      </w:pPr>
      <w:r w:rsidRPr="00D84C89">
        <w:rPr>
          <w:lang w:val="en-US"/>
        </w:rPr>
        <w:t>circos.track(ylim = c(0, 20), bg.border = NA, track.height = 0.05, track.margin=c(0.01, 0.1),</w:t>
      </w:r>
    </w:p>
    <w:p w14:paraId="5A72C8CD" w14:textId="77777777" w:rsidR="00D84C89" w:rsidRPr="00D84C89" w:rsidRDefault="00D84C89" w:rsidP="00D84C89">
      <w:pPr>
        <w:rPr>
          <w:lang w:val="en-US"/>
        </w:rPr>
      </w:pPr>
      <w:r w:rsidRPr="00D84C89">
        <w:rPr>
          <w:lang w:val="en-US"/>
        </w:rPr>
        <w:t xml:space="preserve">             panel.fun = function(x, y) {</w:t>
      </w:r>
    </w:p>
    <w:p w14:paraId="008E4B8D" w14:textId="77777777" w:rsidR="00D84C89" w:rsidRPr="00D84C89" w:rsidRDefault="00D84C89" w:rsidP="00D84C89">
      <w:pPr>
        <w:rPr>
          <w:lang w:val="en-US"/>
        </w:rPr>
      </w:pPr>
      <w:r w:rsidRPr="00D84C89">
        <w:rPr>
          <w:lang w:val="en-US"/>
        </w:rPr>
        <w:t xml:space="preserve">               i=CELL_META$sector.numeric.index</w:t>
      </w:r>
    </w:p>
    <w:p w14:paraId="6DF502FD" w14:textId="77777777" w:rsidR="00D84C89" w:rsidRPr="00D84C89" w:rsidRDefault="00D84C89" w:rsidP="00D84C89">
      <w:pPr>
        <w:rPr>
          <w:lang w:val="en-US"/>
        </w:rPr>
      </w:pPr>
      <w:r w:rsidRPr="00D84C89">
        <w:rPr>
          <w:lang w:val="en-US"/>
        </w:rPr>
        <w:t xml:space="preserve">               circos.text(CELL_META$xcenter, 0, labels.rdc[i], adj = c(0, 0),</w:t>
      </w:r>
    </w:p>
    <w:p w14:paraId="6B80888A" w14:textId="77777777" w:rsidR="00D84C89" w:rsidRPr="00D84C89" w:rsidRDefault="00D84C89" w:rsidP="00D84C89">
      <w:pPr>
        <w:rPr>
          <w:lang w:val="en-US"/>
        </w:rPr>
      </w:pPr>
      <w:r w:rsidRPr="00D84C89">
        <w:rPr>
          <w:lang w:val="en-US"/>
        </w:rPr>
        <w:t xml:space="preserve">                           facing = "clockwise", niceFacing = TRUE,</w:t>
      </w:r>
    </w:p>
    <w:p w14:paraId="3D02F96A" w14:textId="77777777" w:rsidR="00D84C89" w:rsidRPr="00D84C89" w:rsidRDefault="00D84C89" w:rsidP="00D84C89">
      <w:pPr>
        <w:rPr>
          <w:lang w:val="en-US"/>
        </w:rPr>
      </w:pPr>
      <w:r w:rsidRPr="00D84C89">
        <w:rPr>
          <w:lang w:val="en-US"/>
        </w:rPr>
        <w:t xml:space="preserve">                           col = "black", cex = 0.35, font=3)</w:t>
      </w:r>
    </w:p>
    <w:p w14:paraId="362724E9" w14:textId="77777777" w:rsidR="00D84C89" w:rsidRPr="00D84C89" w:rsidRDefault="00D84C89" w:rsidP="00D84C89">
      <w:pPr>
        <w:rPr>
          <w:lang w:val="en-US"/>
        </w:rPr>
      </w:pPr>
      <w:r w:rsidRPr="00D84C89">
        <w:rPr>
          <w:lang w:val="en-US"/>
        </w:rPr>
        <w:t xml:space="preserve">             })</w:t>
      </w:r>
    </w:p>
    <w:p w14:paraId="16BFCA7A" w14:textId="77777777" w:rsidR="00D84C89" w:rsidRPr="00D84C89" w:rsidRDefault="00D84C89" w:rsidP="00D84C89">
      <w:pPr>
        <w:rPr>
          <w:lang w:val="en-US"/>
        </w:rPr>
      </w:pPr>
    </w:p>
    <w:p w14:paraId="56C756E7" w14:textId="77777777" w:rsidR="00D84C89" w:rsidRPr="00D84C89" w:rsidRDefault="00D84C89" w:rsidP="00D84C89">
      <w:pPr>
        <w:rPr>
          <w:lang w:val="en-US"/>
        </w:rPr>
      </w:pPr>
      <w:r w:rsidRPr="00D84C89">
        <w:rPr>
          <w:lang w:val="en-US"/>
        </w:rPr>
        <w:t>#Background</w:t>
      </w:r>
    </w:p>
    <w:p w14:paraId="385DB8AE" w14:textId="77777777" w:rsidR="00D84C89" w:rsidRPr="00D84C89" w:rsidRDefault="00D84C89" w:rsidP="00D84C89">
      <w:pPr>
        <w:rPr>
          <w:lang w:val="en-US"/>
        </w:rPr>
      </w:pPr>
      <w:r w:rsidRPr="00D84C89">
        <w:rPr>
          <w:lang w:val="en-US"/>
        </w:rPr>
        <w:t>circos.track(ylim = c(0, 1), bg.border = NA, panel.fun = function(x, y) {</w:t>
      </w:r>
    </w:p>
    <w:p w14:paraId="7E82C01A" w14:textId="77777777" w:rsidR="00D84C89" w:rsidRPr="00D84C89" w:rsidRDefault="00D84C89" w:rsidP="00D84C89">
      <w:pPr>
        <w:rPr>
          <w:lang w:val="en-US"/>
        </w:rPr>
      </w:pPr>
      <w:r w:rsidRPr="00D84C89">
        <w:rPr>
          <w:lang w:val="en-US"/>
        </w:rPr>
        <w:t xml:space="preserve">  circos.rect(0, 0, 1, 1, col=colourVector[1], border=colourVector[1])</w:t>
      </w:r>
    </w:p>
    <w:p w14:paraId="79109DED" w14:textId="77777777" w:rsidR="00D84C89" w:rsidRPr="00D84C89" w:rsidRDefault="00D84C89" w:rsidP="00D84C89">
      <w:pPr>
        <w:rPr>
          <w:lang w:val="en-US"/>
        </w:rPr>
      </w:pPr>
      <w:r w:rsidRPr="00D84C89">
        <w:rPr>
          <w:lang w:val="en-US"/>
        </w:rPr>
        <w:t>}, track.height = 1/15)</w:t>
      </w:r>
    </w:p>
    <w:p w14:paraId="0D87904D" w14:textId="77777777" w:rsidR="00D84C89" w:rsidRPr="00D84C89" w:rsidRDefault="00D84C89" w:rsidP="00D84C89">
      <w:pPr>
        <w:rPr>
          <w:lang w:val="en-US"/>
        </w:rPr>
      </w:pPr>
    </w:p>
    <w:p w14:paraId="24B78F8C" w14:textId="77777777" w:rsidR="00D84C89" w:rsidRPr="00D84C89" w:rsidRDefault="00D84C89" w:rsidP="00D84C89">
      <w:pPr>
        <w:rPr>
          <w:lang w:val="en-US"/>
        </w:rPr>
      </w:pPr>
      <w:r w:rsidRPr="00D84C89">
        <w:rPr>
          <w:lang w:val="en-US"/>
        </w:rPr>
        <w:t>circos.track(ylim = c(0, 1), bg.border = NA, panel.fun = function(x, y) {</w:t>
      </w:r>
    </w:p>
    <w:p w14:paraId="310AC2D4" w14:textId="77777777" w:rsidR="00D84C89" w:rsidRPr="00D84C89" w:rsidRDefault="00D84C89" w:rsidP="00D84C89">
      <w:pPr>
        <w:rPr>
          <w:lang w:val="en-US"/>
        </w:rPr>
      </w:pPr>
      <w:r w:rsidRPr="00D84C89">
        <w:rPr>
          <w:lang w:val="en-US"/>
        </w:rPr>
        <w:t xml:space="preserve">  circos.rect(0, 0, 1, 1, col=colourVectorbis[1], border=colourVectorbis[1])</w:t>
      </w:r>
    </w:p>
    <w:p w14:paraId="04E1181C" w14:textId="77777777" w:rsidR="00D84C89" w:rsidRPr="00D84C89" w:rsidRDefault="00D84C89" w:rsidP="00D84C89">
      <w:pPr>
        <w:rPr>
          <w:lang w:val="en-US"/>
        </w:rPr>
      </w:pPr>
      <w:r w:rsidRPr="00D84C89">
        <w:rPr>
          <w:lang w:val="en-US"/>
        </w:rPr>
        <w:t>}, track.height = 1/15)</w:t>
      </w:r>
    </w:p>
    <w:p w14:paraId="4A669C86" w14:textId="77777777" w:rsidR="00D84C89" w:rsidRPr="00D84C89" w:rsidRDefault="00D84C89" w:rsidP="00D84C89">
      <w:pPr>
        <w:rPr>
          <w:lang w:val="en-US"/>
        </w:rPr>
      </w:pPr>
    </w:p>
    <w:p w14:paraId="5D8F9CEA" w14:textId="77777777" w:rsidR="00D84C89" w:rsidRPr="00D84C89" w:rsidRDefault="00D84C89" w:rsidP="00D84C89">
      <w:pPr>
        <w:rPr>
          <w:lang w:val="en-US"/>
        </w:rPr>
      </w:pPr>
      <w:r w:rsidRPr="00D84C89">
        <w:rPr>
          <w:lang w:val="en-US"/>
        </w:rPr>
        <w:t>#Background</w:t>
      </w:r>
    </w:p>
    <w:p w14:paraId="6983ADD9" w14:textId="77777777" w:rsidR="00D84C89" w:rsidRPr="00D84C89" w:rsidRDefault="00D84C89" w:rsidP="00D84C89">
      <w:pPr>
        <w:rPr>
          <w:lang w:val="en-US"/>
        </w:rPr>
      </w:pPr>
      <w:r w:rsidRPr="00D84C89">
        <w:rPr>
          <w:lang w:val="en-US"/>
        </w:rPr>
        <w:t>circos.track(ylim = c(0, 1), bg.border = NA, panel.fun = function(x, y) {</w:t>
      </w:r>
    </w:p>
    <w:p w14:paraId="7BB14CCC" w14:textId="77777777" w:rsidR="00D84C89" w:rsidRPr="00D84C89" w:rsidRDefault="00D84C89" w:rsidP="00D84C89">
      <w:pPr>
        <w:rPr>
          <w:lang w:val="en-US"/>
        </w:rPr>
      </w:pPr>
      <w:r w:rsidRPr="00D84C89">
        <w:rPr>
          <w:lang w:val="en-US"/>
        </w:rPr>
        <w:t xml:space="preserve">  circos.rect(0, 0, 1, 1, col=colourVector[2], border=colourVector[2])</w:t>
      </w:r>
    </w:p>
    <w:p w14:paraId="5BDC2EAF" w14:textId="77777777" w:rsidR="00D84C89" w:rsidRPr="00D84C89" w:rsidRDefault="00D84C89" w:rsidP="00D84C89">
      <w:pPr>
        <w:rPr>
          <w:lang w:val="en-US"/>
        </w:rPr>
      </w:pPr>
      <w:r w:rsidRPr="00D84C89">
        <w:rPr>
          <w:lang w:val="en-US"/>
        </w:rPr>
        <w:t>}, track.height = 1/15)</w:t>
      </w:r>
    </w:p>
    <w:p w14:paraId="28F7E417" w14:textId="77777777" w:rsidR="00D84C89" w:rsidRPr="00D84C89" w:rsidRDefault="00D84C89" w:rsidP="00D84C89">
      <w:pPr>
        <w:rPr>
          <w:lang w:val="en-US"/>
        </w:rPr>
      </w:pPr>
    </w:p>
    <w:p w14:paraId="48F60B24" w14:textId="77777777" w:rsidR="00D84C89" w:rsidRPr="00D84C89" w:rsidRDefault="00D84C89" w:rsidP="00D84C89">
      <w:pPr>
        <w:rPr>
          <w:lang w:val="en-US"/>
        </w:rPr>
      </w:pPr>
      <w:r w:rsidRPr="00D84C89">
        <w:rPr>
          <w:lang w:val="en-US"/>
        </w:rPr>
        <w:t>circos.track(ylim = c(0, 1), bg.border = NA, panel.fun = function(x, y) {</w:t>
      </w:r>
    </w:p>
    <w:p w14:paraId="2216342E" w14:textId="77777777" w:rsidR="00D84C89" w:rsidRPr="00D84C89" w:rsidRDefault="00D84C89" w:rsidP="00D84C89">
      <w:pPr>
        <w:rPr>
          <w:lang w:val="en-US"/>
        </w:rPr>
      </w:pPr>
      <w:r w:rsidRPr="00D84C89">
        <w:rPr>
          <w:lang w:val="en-US"/>
        </w:rPr>
        <w:t xml:space="preserve">  circos.rect(0, 0, 1, 1, col=colourVectorbis[2], border=colourVectorbis[2])</w:t>
      </w:r>
    </w:p>
    <w:p w14:paraId="48DC82DB" w14:textId="77777777" w:rsidR="00D84C89" w:rsidRPr="00D84C89" w:rsidRDefault="00D84C89" w:rsidP="00D84C89">
      <w:pPr>
        <w:rPr>
          <w:lang w:val="en-US"/>
        </w:rPr>
      </w:pPr>
      <w:r w:rsidRPr="00D84C89">
        <w:rPr>
          <w:lang w:val="en-US"/>
        </w:rPr>
        <w:lastRenderedPageBreak/>
        <w:t>}, track.height = 1/15)</w:t>
      </w:r>
    </w:p>
    <w:p w14:paraId="4E94E399" w14:textId="77777777" w:rsidR="00D84C89" w:rsidRPr="00D84C89" w:rsidRDefault="00D84C89" w:rsidP="00D84C89">
      <w:pPr>
        <w:rPr>
          <w:lang w:val="en-US"/>
        </w:rPr>
      </w:pPr>
    </w:p>
    <w:p w14:paraId="40EC4ED5" w14:textId="77777777" w:rsidR="00D84C89" w:rsidRPr="00D84C89" w:rsidRDefault="00D84C89" w:rsidP="00D84C89">
      <w:pPr>
        <w:rPr>
          <w:lang w:val="en-US"/>
        </w:rPr>
      </w:pPr>
      <w:r w:rsidRPr="00D84C89">
        <w:rPr>
          <w:lang w:val="en-US"/>
        </w:rPr>
        <w:t>#Background</w:t>
      </w:r>
    </w:p>
    <w:p w14:paraId="44990A95" w14:textId="77777777" w:rsidR="00D84C89" w:rsidRPr="00D84C89" w:rsidRDefault="00D84C89" w:rsidP="00D84C89">
      <w:pPr>
        <w:rPr>
          <w:lang w:val="en-US"/>
        </w:rPr>
      </w:pPr>
      <w:r w:rsidRPr="00D84C89">
        <w:rPr>
          <w:lang w:val="en-US"/>
        </w:rPr>
        <w:t>circos.track(ylim = c(0, 1), bg.border = NA, panel.fun = function(x, y) {</w:t>
      </w:r>
    </w:p>
    <w:p w14:paraId="3E37E1BA" w14:textId="77777777" w:rsidR="00D84C89" w:rsidRPr="00D84C89" w:rsidRDefault="00D84C89" w:rsidP="00D84C89">
      <w:pPr>
        <w:rPr>
          <w:lang w:val="en-US"/>
        </w:rPr>
      </w:pPr>
      <w:r w:rsidRPr="00D84C89">
        <w:rPr>
          <w:lang w:val="en-US"/>
        </w:rPr>
        <w:t xml:space="preserve">  circos.rect(0, 0, 1, 1, col=colourVector[3], border=colourVector[3])</w:t>
      </w:r>
    </w:p>
    <w:p w14:paraId="00DB701F" w14:textId="77777777" w:rsidR="00D84C89" w:rsidRPr="00D84C89" w:rsidRDefault="00D84C89" w:rsidP="00D84C89">
      <w:pPr>
        <w:rPr>
          <w:lang w:val="en-US"/>
        </w:rPr>
      </w:pPr>
      <w:r w:rsidRPr="00D84C89">
        <w:rPr>
          <w:lang w:val="en-US"/>
        </w:rPr>
        <w:t>}, track.height = 1/15)</w:t>
      </w:r>
    </w:p>
    <w:p w14:paraId="7D68F6AD" w14:textId="77777777" w:rsidR="00D84C89" w:rsidRPr="00D84C89" w:rsidRDefault="00D84C89" w:rsidP="00D84C89">
      <w:pPr>
        <w:rPr>
          <w:lang w:val="en-US"/>
        </w:rPr>
      </w:pPr>
    </w:p>
    <w:p w14:paraId="3ECC4B80" w14:textId="77777777" w:rsidR="00D84C89" w:rsidRPr="00D84C89" w:rsidRDefault="00D84C89" w:rsidP="00D84C89">
      <w:pPr>
        <w:rPr>
          <w:lang w:val="en-US"/>
        </w:rPr>
      </w:pPr>
      <w:r w:rsidRPr="00D84C89">
        <w:rPr>
          <w:lang w:val="en-US"/>
        </w:rPr>
        <w:t>circos.track(ylim = c(0, 1), bg.border = NA, panel.fun = function(x, y) {</w:t>
      </w:r>
    </w:p>
    <w:p w14:paraId="3E794E3C" w14:textId="77777777" w:rsidR="00D84C89" w:rsidRPr="00D84C89" w:rsidRDefault="00D84C89" w:rsidP="00D84C89">
      <w:pPr>
        <w:rPr>
          <w:lang w:val="en-US"/>
        </w:rPr>
      </w:pPr>
      <w:r w:rsidRPr="00D84C89">
        <w:rPr>
          <w:lang w:val="en-US"/>
        </w:rPr>
        <w:t xml:space="preserve">  circos.rect(0, 0, 1, 1, col=colourVectorbis[3], border=colourVectorbis[3])</w:t>
      </w:r>
    </w:p>
    <w:p w14:paraId="4EBB1A61" w14:textId="77777777" w:rsidR="00D84C89" w:rsidRPr="00D84C89" w:rsidRDefault="00D84C89" w:rsidP="00D84C89">
      <w:pPr>
        <w:rPr>
          <w:lang w:val="en-US"/>
        </w:rPr>
      </w:pPr>
      <w:r w:rsidRPr="00D84C89">
        <w:rPr>
          <w:lang w:val="en-US"/>
        </w:rPr>
        <w:t>}, track.height = 1/15)</w:t>
      </w:r>
    </w:p>
    <w:p w14:paraId="7AEFD91F" w14:textId="77777777" w:rsidR="00D84C89" w:rsidRPr="00D84C89" w:rsidRDefault="00D84C89" w:rsidP="00D84C89">
      <w:pPr>
        <w:rPr>
          <w:lang w:val="en-US"/>
        </w:rPr>
      </w:pPr>
    </w:p>
    <w:p w14:paraId="5E696AF4" w14:textId="77777777" w:rsidR="00D84C89" w:rsidRPr="00D84C89" w:rsidRDefault="00D84C89" w:rsidP="00D84C89">
      <w:pPr>
        <w:rPr>
          <w:lang w:val="en-US"/>
        </w:rPr>
      </w:pPr>
      <w:r w:rsidRPr="00D84C89">
        <w:rPr>
          <w:lang w:val="en-US"/>
        </w:rPr>
        <w:t>#Background</w:t>
      </w:r>
    </w:p>
    <w:p w14:paraId="0D38F3AD" w14:textId="77777777" w:rsidR="00D84C89" w:rsidRPr="00D84C89" w:rsidRDefault="00D84C89" w:rsidP="00D84C89">
      <w:pPr>
        <w:rPr>
          <w:lang w:val="en-US"/>
        </w:rPr>
      </w:pPr>
      <w:r w:rsidRPr="00D84C89">
        <w:rPr>
          <w:lang w:val="en-US"/>
        </w:rPr>
        <w:t>circos.track(ylim = c(0, 1), bg.border = NA, panel.fun = function(x, y) {</w:t>
      </w:r>
    </w:p>
    <w:p w14:paraId="5CE8EFF0" w14:textId="77777777" w:rsidR="00D84C89" w:rsidRPr="00D84C89" w:rsidRDefault="00D84C89" w:rsidP="00D84C89">
      <w:pPr>
        <w:rPr>
          <w:lang w:val="en-US"/>
        </w:rPr>
      </w:pPr>
      <w:r w:rsidRPr="00D84C89">
        <w:rPr>
          <w:lang w:val="en-US"/>
        </w:rPr>
        <w:t xml:space="preserve">  circos.rect(0, 0, 1, 1, col=colourVector[4], border=colourVector[4])</w:t>
      </w:r>
    </w:p>
    <w:p w14:paraId="6F49BDF3" w14:textId="77777777" w:rsidR="00D84C89" w:rsidRPr="00D84C89" w:rsidRDefault="00D84C89" w:rsidP="00D84C89">
      <w:pPr>
        <w:rPr>
          <w:lang w:val="en-US"/>
        </w:rPr>
      </w:pPr>
      <w:r w:rsidRPr="00D84C89">
        <w:rPr>
          <w:lang w:val="en-US"/>
        </w:rPr>
        <w:t>}, track.height = 1/15)</w:t>
      </w:r>
    </w:p>
    <w:p w14:paraId="7B090577" w14:textId="77777777" w:rsidR="00D84C89" w:rsidRPr="00D84C89" w:rsidRDefault="00D84C89" w:rsidP="00D84C89">
      <w:pPr>
        <w:rPr>
          <w:lang w:val="en-US"/>
        </w:rPr>
      </w:pPr>
    </w:p>
    <w:p w14:paraId="24239F8B" w14:textId="77777777" w:rsidR="00D84C89" w:rsidRPr="00D84C89" w:rsidRDefault="00D84C89" w:rsidP="00D84C89">
      <w:pPr>
        <w:rPr>
          <w:lang w:val="en-US"/>
        </w:rPr>
      </w:pPr>
      <w:r w:rsidRPr="00D84C89">
        <w:rPr>
          <w:lang w:val="en-US"/>
        </w:rPr>
        <w:t>circos.track(ylim = c(0, 1), bg.border = NA, panel.fun = function(x, y) {</w:t>
      </w:r>
    </w:p>
    <w:p w14:paraId="05AC4DF9" w14:textId="77777777" w:rsidR="00D84C89" w:rsidRPr="00D84C89" w:rsidRDefault="00D84C89" w:rsidP="00D84C89">
      <w:pPr>
        <w:rPr>
          <w:lang w:val="en-US"/>
        </w:rPr>
      </w:pPr>
      <w:r w:rsidRPr="00D84C89">
        <w:rPr>
          <w:lang w:val="en-US"/>
        </w:rPr>
        <w:t xml:space="preserve">  circos.rect(0, 0, 1, 1, col=colourVectorbis[4], border=colourVectorbis[4])</w:t>
      </w:r>
    </w:p>
    <w:p w14:paraId="3E37FEF5" w14:textId="77777777" w:rsidR="00D84C89" w:rsidRPr="00D84C89" w:rsidRDefault="00D84C89" w:rsidP="00D84C89">
      <w:pPr>
        <w:rPr>
          <w:lang w:val="en-US"/>
        </w:rPr>
      </w:pPr>
      <w:r w:rsidRPr="00D84C89">
        <w:rPr>
          <w:lang w:val="en-US"/>
        </w:rPr>
        <w:t>}, track.height = 1/15)</w:t>
      </w:r>
    </w:p>
    <w:p w14:paraId="053CCB02" w14:textId="77777777" w:rsidR="00D84C89" w:rsidRPr="00D84C89" w:rsidRDefault="00D84C89" w:rsidP="00D84C89">
      <w:pPr>
        <w:rPr>
          <w:lang w:val="en-US"/>
        </w:rPr>
      </w:pPr>
    </w:p>
    <w:p w14:paraId="0844C294" w14:textId="77777777" w:rsidR="00D84C89" w:rsidRPr="00D84C89" w:rsidRDefault="00D84C89" w:rsidP="00D84C89">
      <w:pPr>
        <w:rPr>
          <w:lang w:val="en-US"/>
        </w:rPr>
      </w:pPr>
      <w:r w:rsidRPr="00D84C89">
        <w:rPr>
          <w:lang w:val="en-US"/>
        </w:rPr>
        <w:t>#Background</w:t>
      </w:r>
    </w:p>
    <w:p w14:paraId="50E959BE" w14:textId="77777777" w:rsidR="00D84C89" w:rsidRPr="00D84C89" w:rsidRDefault="00D84C89" w:rsidP="00D84C89">
      <w:pPr>
        <w:rPr>
          <w:lang w:val="en-US"/>
        </w:rPr>
      </w:pPr>
      <w:r w:rsidRPr="00D84C89">
        <w:rPr>
          <w:lang w:val="en-US"/>
        </w:rPr>
        <w:t>circos.track(ylim = c(0, 1), bg.border = NA, panel.fun = function(x, y) {</w:t>
      </w:r>
    </w:p>
    <w:p w14:paraId="2324ADC9" w14:textId="77777777" w:rsidR="00D84C89" w:rsidRPr="00D84C89" w:rsidRDefault="00D84C89" w:rsidP="00D84C89">
      <w:pPr>
        <w:rPr>
          <w:lang w:val="en-US"/>
        </w:rPr>
      </w:pPr>
      <w:r w:rsidRPr="00D84C89">
        <w:rPr>
          <w:lang w:val="en-US"/>
        </w:rPr>
        <w:t xml:space="preserve">  circos.rect(0, 0, 1, 1, col=colourVector[5], border=colourVector[5])</w:t>
      </w:r>
    </w:p>
    <w:p w14:paraId="512BB0BD" w14:textId="77777777" w:rsidR="00D84C89" w:rsidRPr="00D84C89" w:rsidRDefault="00D84C89" w:rsidP="00D84C89">
      <w:pPr>
        <w:rPr>
          <w:lang w:val="en-US"/>
        </w:rPr>
      </w:pPr>
      <w:r w:rsidRPr="00D84C89">
        <w:rPr>
          <w:lang w:val="en-US"/>
        </w:rPr>
        <w:t>}, track.height = 1/15)</w:t>
      </w:r>
    </w:p>
    <w:p w14:paraId="14282FC2" w14:textId="77777777" w:rsidR="00D84C89" w:rsidRPr="00D84C89" w:rsidRDefault="00D84C89" w:rsidP="00D84C89">
      <w:pPr>
        <w:rPr>
          <w:lang w:val="en-US"/>
        </w:rPr>
      </w:pPr>
    </w:p>
    <w:p w14:paraId="64BCEAEF" w14:textId="77777777" w:rsidR="00D84C89" w:rsidRPr="00D84C89" w:rsidRDefault="00D84C89" w:rsidP="00D84C89">
      <w:pPr>
        <w:rPr>
          <w:lang w:val="en-US"/>
        </w:rPr>
      </w:pPr>
      <w:r w:rsidRPr="00D84C89">
        <w:rPr>
          <w:lang w:val="en-US"/>
        </w:rPr>
        <w:t>circos.track(ylim = c(0, 1), bg.border = NA, panel.fun = function(x, y) {</w:t>
      </w:r>
    </w:p>
    <w:p w14:paraId="3E8DBB46" w14:textId="77777777" w:rsidR="00D84C89" w:rsidRPr="00D84C89" w:rsidRDefault="00D84C89" w:rsidP="00D84C89">
      <w:pPr>
        <w:rPr>
          <w:lang w:val="en-US"/>
        </w:rPr>
      </w:pPr>
      <w:r w:rsidRPr="00D84C89">
        <w:rPr>
          <w:lang w:val="en-US"/>
        </w:rPr>
        <w:t xml:space="preserve">  circos.rect(0, 0, 1, 1, col=colourVectorbis[5], border=colourVectorbis[5])</w:t>
      </w:r>
    </w:p>
    <w:p w14:paraId="5E564E36" w14:textId="77777777" w:rsidR="00D84C89" w:rsidRPr="00D84C89" w:rsidRDefault="00D84C89" w:rsidP="00D84C89">
      <w:pPr>
        <w:rPr>
          <w:lang w:val="en-US"/>
        </w:rPr>
      </w:pPr>
      <w:r w:rsidRPr="00D84C89">
        <w:rPr>
          <w:lang w:val="en-US"/>
        </w:rPr>
        <w:t>}, track.height = 1/15)</w:t>
      </w:r>
    </w:p>
    <w:p w14:paraId="30034908" w14:textId="77777777" w:rsidR="00D84C89" w:rsidRPr="00D84C89" w:rsidRDefault="00D84C89" w:rsidP="00D84C89">
      <w:pPr>
        <w:rPr>
          <w:lang w:val="en-US"/>
        </w:rPr>
      </w:pPr>
    </w:p>
    <w:p w14:paraId="09158277" w14:textId="77777777" w:rsidR="00D84C89" w:rsidRPr="00D84C89" w:rsidRDefault="00D84C89" w:rsidP="00D84C89">
      <w:pPr>
        <w:rPr>
          <w:lang w:val="en-US"/>
        </w:rPr>
      </w:pPr>
      <w:r w:rsidRPr="00D84C89">
        <w:rPr>
          <w:lang w:val="en-US"/>
        </w:rPr>
        <w:t>#Background</w:t>
      </w:r>
    </w:p>
    <w:p w14:paraId="193AB872" w14:textId="77777777" w:rsidR="00D84C89" w:rsidRPr="00D84C89" w:rsidRDefault="00D84C89" w:rsidP="00D84C89">
      <w:pPr>
        <w:rPr>
          <w:lang w:val="en-US"/>
        </w:rPr>
      </w:pPr>
      <w:r w:rsidRPr="00D84C89">
        <w:rPr>
          <w:lang w:val="en-US"/>
        </w:rPr>
        <w:t>circos.track(ylim = c(0, 1), bg.border = NA, panel.fun = function(x, y) {</w:t>
      </w:r>
    </w:p>
    <w:p w14:paraId="7CC29D24" w14:textId="77777777" w:rsidR="00D84C89" w:rsidRPr="00D84C89" w:rsidRDefault="00D84C89" w:rsidP="00D84C89">
      <w:pPr>
        <w:rPr>
          <w:lang w:val="en-US"/>
        </w:rPr>
      </w:pPr>
      <w:r w:rsidRPr="00D84C89">
        <w:rPr>
          <w:lang w:val="en-US"/>
        </w:rPr>
        <w:t xml:space="preserve">  circos.rect(0, 0, 1, 1, col=colourVector[6], border=colourVector[6])</w:t>
      </w:r>
    </w:p>
    <w:p w14:paraId="511362F7" w14:textId="77777777" w:rsidR="00D84C89" w:rsidRPr="00D84C89" w:rsidRDefault="00D84C89" w:rsidP="00D84C89">
      <w:pPr>
        <w:rPr>
          <w:lang w:val="en-US"/>
        </w:rPr>
      </w:pPr>
      <w:r w:rsidRPr="00D84C89">
        <w:rPr>
          <w:lang w:val="en-US"/>
        </w:rPr>
        <w:t>}, track.height = 1/15)</w:t>
      </w:r>
    </w:p>
    <w:p w14:paraId="6FC8855B" w14:textId="77777777" w:rsidR="00D84C89" w:rsidRPr="00D84C89" w:rsidRDefault="00D84C89" w:rsidP="00D84C89">
      <w:pPr>
        <w:rPr>
          <w:lang w:val="en-US"/>
        </w:rPr>
      </w:pPr>
    </w:p>
    <w:p w14:paraId="7AB0D5E9" w14:textId="77777777" w:rsidR="00D84C89" w:rsidRPr="00D84C89" w:rsidRDefault="00D84C89" w:rsidP="00D84C89">
      <w:pPr>
        <w:rPr>
          <w:lang w:val="en-US"/>
        </w:rPr>
      </w:pPr>
      <w:r w:rsidRPr="00D84C89">
        <w:rPr>
          <w:lang w:val="en-US"/>
        </w:rPr>
        <w:t>circos.track(ylim = c(0, 1), bg.border = NA, panel.fun = function(x, y) {</w:t>
      </w:r>
    </w:p>
    <w:p w14:paraId="6D0B5489" w14:textId="77777777" w:rsidR="00D84C89" w:rsidRPr="00D84C89" w:rsidRDefault="00D84C89" w:rsidP="00D84C89">
      <w:pPr>
        <w:rPr>
          <w:lang w:val="en-US"/>
        </w:rPr>
      </w:pPr>
      <w:r w:rsidRPr="00D84C89">
        <w:rPr>
          <w:lang w:val="en-US"/>
        </w:rPr>
        <w:t xml:space="preserve">  circos.rect(0, 0, 1, 1, col=colourVectorbis[6], border=colourVectorbis[6])</w:t>
      </w:r>
    </w:p>
    <w:p w14:paraId="66B70693" w14:textId="77777777" w:rsidR="00D84C89" w:rsidRPr="00D84C89" w:rsidRDefault="00D84C89" w:rsidP="00D84C89">
      <w:pPr>
        <w:rPr>
          <w:lang w:val="en-US"/>
        </w:rPr>
      </w:pPr>
      <w:r w:rsidRPr="00D84C89">
        <w:rPr>
          <w:lang w:val="en-US"/>
        </w:rPr>
        <w:t>}, track.height = 1/15)</w:t>
      </w:r>
    </w:p>
    <w:p w14:paraId="16842A85" w14:textId="77777777" w:rsidR="00D84C89" w:rsidRPr="00D84C89" w:rsidRDefault="00D84C89" w:rsidP="00D84C89">
      <w:pPr>
        <w:rPr>
          <w:lang w:val="en-US"/>
        </w:rPr>
      </w:pPr>
    </w:p>
    <w:p w14:paraId="675FE01E" w14:textId="77777777" w:rsidR="00D84C89" w:rsidRPr="00D84C89" w:rsidRDefault="00D84C89" w:rsidP="00D84C89">
      <w:pPr>
        <w:rPr>
          <w:lang w:val="en-US"/>
        </w:rPr>
      </w:pPr>
    </w:p>
    <w:p w14:paraId="6425DAC1" w14:textId="77777777" w:rsidR="00D84C89" w:rsidRPr="00D84C89" w:rsidRDefault="00D84C89" w:rsidP="00D84C89">
      <w:pPr>
        <w:rPr>
          <w:lang w:val="en-US"/>
        </w:rPr>
      </w:pPr>
      <w:r w:rsidRPr="00D84C89">
        <w:rPr>
          <w:lang w:val="en-US"/>
        </w:rPr>
        <w:t>library(plotrix)</w:t>
      </w:r>
    </w:p>
    <w:p w14:paraId="1B46019F" w14:textId="77777777" w:rsidR="00D84C89" w:rsidRPr="00D84C89" w:rsidRDefault="00D84C89" w:rsidP="00D84C89">
      <w:pPr>
        <w:rPr>
          <w:lang w:val="en-US"/>
        </w:rPr>
      </w:pPr>
      <w:r w:rsidRPr="00D84C89">
        <w:rPr>
          <w:lang w:val="en-US"/>
        </w:rPr>
        <w:t>#Main circle</w:t>
      </w:r>
    </w:p>
    <w:p w14:paraId="67B8ECA1" w14:textId="77777777" w:rsidR="00D84C89" w:rsidRPr="00D84C89" w:rsidRDefault="00D84C89" w:rsidP="00D84C89">
      <w:pPr>
        <w:rPr>
          <w:lang w:val="en-US"/>
        </w:rPr>
      </w:pPr>
      <w:r w:rsidRPr="00D84C89">
        <w:rPr>
          <w:lang w:val="en-US"/>
        </w:rPr>
        <w:t>for(i in 1:13){</w:t>
      </w:r>
    </w:p>
    <w:p w14:paraId="3C5ABB59" w14:textId="77777777" w:rsidR="00D84C89" w:rsidRPr="00D84C89" w:rsidRDefault="00D84C89" w:rsidP="00D84C89">
      <w:pPr>
        <w:rPr>
          <w:lang w:val="en-US"/>
        </w:rPr>
      </w:pPr>
      <w:r w:rsidRPr="00D84C89">
        <w:rPr>
          <w:lang w:val="en-US"/>
        </w:rPr>
        <w:t xml:space="preserve">  draw.circle(x=0,y=0,0.91-1/15-(i-1)*1/15, col=NA, border="white")</w:t>
      </w:r>
    </w:p>
    <w:p w14:paraId="7FD21D85" w14:textId="77777777" w:rsidR="00D84C89" w:rsidRPr="00D84C89" w:rsidRDefault="00D84C89" w:rsidP="00D84C89">
      <w:pPr>
        <w:rPr>
          <w:lang w:val="en-US"/>
        </w:rPr>
      </w:pPr>
      <w:r w:rsidRPr="00D84C89">
        <w:rPr>
          <w:lang w:val="en-US"/>
        </w:rPr>
        <w:t>}</w:t>
      </w:r>
    </w:p>
    <w:p w14:paraId="3AC36F81" w14:textId="77777777" w:rsidR="00D84C89" w:rsidRPr="00D84C89" w:rsidRDefault="00D84C89" w:rsidP="00D84C89">
      <w:pPr>
        <w:rPr>
          <w:lang w:val="en-US"/>
        </w:rPr>
      </w:pPr>
    </w:p>
    <w:p w14:paraId="769968D3" w14:textId="77777777" w:rsidR="00D84C89" w:rsidRPr="00D84C89" w:rsidRDefault="00D84C89" w:rsidP="00D84C89">
      <w:pPr>
        <w:rPr>
          <w:lang w:val="en-US"/>
        </w:rPr>
      </w:pPr>
      <w:r w:rsidRPr="00D84C89">
        <w:rPr>
          <w:lang w:val="en-US"/>
        </w:rPr>
        <w:t>#increment of 0.5</w:t>
      </w:r>
    </w:p>
    <w:p w14:paraId="765752FF" w14:textId="77777777" w:rsidR="00D84C89" w:rsidRPr="00D84C89" w:rsidRDefault="00D84C89" w:rsidP="00D84C89">
      <w:pPr>
        <w:rPr>
          <w:lang w:val="en-US"/>
        </w:rPr>
      </w:pPr>
      <w:r w:rsidRPr="00D84C89">
        <w:rPr>
          <w:lang w:val="en-US"/>
        </w:rPr>
        <w:t>for(i in 1:26){</w:t>
      </w:r>
    </w:p>
    <w:p w14:paraId="0F17F3A8" w14:textId="77777777" w:rsidR="00D84C89" w:rsidRPr="00D84C89" w:rsidRDefault="00D84C89" w:rsidP="00D84C89">
      <w:pPr>
        <w:rPr>
          <w:lang w:val="en-US"/>
        </w:rPr>
      </w:pPr>
      <w:r w:rsidRPr="00D84C89">
        <w:rPr>
          <w:lang w:val="en-US"/>
        </w:rPr>
        <w:lastRenderedPageBreak/>
        <w:t xml:space="preserve">  draw.circle(x=0,y=0,0.91-1/15-(i-1)*1/15/2, col=NA, border="white", lty=2)</w:t>
      </w:r>
    </w:p>
    <w:p w14:paraId="24EB209E" w14:textId="77777777" w:rsidR="00D84C89" w:rsidRPr="00D84C89" w:rsidRDefault="00D84C89" w:rsidP="00D84C89">
      <w:pPr>
        <w:rPr>
          <w:lang w:val="en-US"/>
        </w:rPr>
      </w:pPr>
      <w:r w:rsidRPr="00D84C89">
        <w:rPr>
          <w:lang w:val="en-US"/>
        </w:rPr>
        <w:t>}</w:t>
      </w:r>
    </w:p>
    <w:p w14:paraId="6B4F03CB" w14:textId="77777777" w:rsidR="00D84C89" w:rsidRPr="00D84C89" w:rsidRDefault="00D84C89" w:rsidP="00D84C89">
      <w:pPr>
        <w:rPr>
          <w:lang w:val="en-US"/>
        </w:rPr>
      </w:pPr>
    </w:p>
    <w:p w14:paraId="51517E01" w14:textId="77777777" w:rsidR="00D84C89" w:rsidRPr="00D84C89" w:rsidRDefault="00D84C89" w:rsidP="00D84C89">
      <w:pPr>
        <w:rPr>
          <w:lang w:val="en-US"/>
        </w:rPr>
      </w:pPr>
      <w:r w:rsidRPr="00D84C89">
        <w:rPr>
          <w:lang w:val="en-US"/>
        </w:rPr>
        <w:t>#Value</w:t>
      </w:r>
    </w:p>
    <w:p w14:paraId="3E5BBE8F" w14:textId="77777777" w:rsidR="00D84C89" w:rsidRPr="00D84C89" w:rsidRDefault="00D84C89" w:rsidP="00D84C89">
      <w:pPr>
        <w:rPr>
          <w:lang w:val="en-US"/>
        </w:rPr>
      </w:pPr>
    </w:p>
    <w:p w14:paraId="60AA57C1" w14:textId="77777777" w:rsidR="00D84C89" w:rsidRPr="00D84C89" w:rsidRDefault="00D84C89" w:rsidP="00D84C89">
      <w:pPr>
        <w:rPr>
          <w:lang w:val="en-US"/>
        </w:rPr>
      </w:pPr>
    </w:p>
    <w:p w14:paraId="01F55EDC" w14:textId="77777777" w:rsidR="00D84C89" w:rsidRPr="00D84C89" w:rsidRDefault="00D84C89" w:rsidP="00D84C89">
      <w:pPr>
        <w:rPr>
          <w:lang w:val="en-US"/>
        </w:rPr>
      </w:pPr>
    </w:p>
    <w:p w14:paraId="3D44C5EF" w14:textId="77777777" w:rsidR="00D84C89" w:rsidRPr="00D84C89" w:rsidRDefault="00D84C89" w:rsidP="00D84C89">
      <w:pPr>
        <w:rPr>
          <w:lang w:val="en-US"/>
        </w:rPr>
      </w:pPr>
      <w:r w:rsidRPr="00D84C89">
        <w:rPr>
          <w:lang w:val="en-US"/>
        </w:rPr>
        <w:t>#EQ</w:t>
      </w:r>
    </w:p>
    <w:p w14:paraId="126A3B85" w14:textId="77777777" w:rsidR="00D84C89" w:rsidRPr="00D84C89" w:rsidRDefault="00D84C89" w:rsidP="00D84C89">
      <w:pPr>
        <w:rPr>
          <w:lang w:val="en-US"/>
        </w:rPr>
      </w:pPr>
      <w:r w:rsidRPr="00D84C89">
        <w:rPr>
          <w:lang w:val="en-US"/>
        </w:rPr>
        <w:t>absMax &lt;- max(abs(relativeValueEQ), na.rm=TRUE)</w:t>
      </w:r>
    </w:p>
    <w:p w14:paraId="107A11B2" w14:textId="77777777" w:rsidR="00D84C89" w:rsidRPr="00D84C89" w:rsidRDefault="00D84C89" w:rsidP="00D84C89">
      <w:pPr>
        <w:rPr>
          <w:lang w:val="en-US"/>
        </w:rPr>
      </w:pPr>
      <w:r w:rsidRPr="00D84C89">
        <w:rPr>
          <w:lang w:val="en-US"/>
        </w:rPr>
        <w:t>circos.track(ylim = c(0, 1), bg.border = NA, track.index=2, panel.fun = function(x, y) {</w:t>
      </w:r>
    </w:p>
    <w:p w14:paraId="36058BDE" w14:textId="77777777" w:rsidR="00D84C89" w:rsidRPr="00D84C89" w:rsidRDefault="00D84C89" w:rsidP="00D84C89">
      <w:pPr>
        <w:rPr>
          <w:lang w:val="en-US"/>
        </w:rPr>
      </w:pPr>
      <w:r w:rsidRPr="00D84C89">
        <w:rPr>
          <w:lang w:val="en-US"/>
        </w:rPr>
        <w:t xml:space="preserve">  i=CELL_META$sector.numeric.index</w:t>
      </w:r>
    </w:p>
    <w:p w14:paraId="0DD391F4" w14:textId="77777777" w:rsidR="00D84C89" w:rsidRPr="00D84C89" w:rsidRDefault="00D84C89" w:rsidP="00D84C89">
      <w:pPr>
        <w:rPr>
          <w:lang w:val="en-US"/>
        </w:rPr>
      </w:pPr>
      <w:r w:rsidRPr="00D84C89">
        <w:rPr>
          <w:lang w:val="en-US"/>
        </w:rPr>
        <w:t xml:space="preserve">  #circos.rect(0, 0, 1, 1, col=colourPositive, border=colourPositive)</w:t>
      </w:r>
    </w:p>
    <w:p w14:paraId="0892EA00" w14:textId="77777777" w:rsidR="00D84C89" w:rsidRPr="00D84C89" w:rsidRDefault="00D84C89" w:rsidP="00D84C89">
      <w:pPr>
        <w:rPr>
          <w:lang w:val="en-US"/>
        </w:rPr>
      </w:pPr>
      <w:r w:rsidRPr="00D84C89">
        <w:rPr>
          <w:lang w:val="en-US"/>
        </w:rPr>
        <w:t xml:space="preserve">  if(is.na(relativeValueEQ[i])){}  else{</w:t>
      </w:r>
    </w:p>
    <w:p w14:paraId="0727C9DC" w14:textId="77777777" w:rsidR="00D84C89" w:rsidRPr="00D84C89" w:rsidRDefault="00D84C89" w:rsidP="00D84C89">
      <w:pPr>
        <w:rPr>
          <w:lang w:val="en-US"/>
        </w:rPr>
      </w:pPr>
      <w:r w:rsidRPr="00D84C89">
        <w:rPr>
          <w:lang w:val="en-US"/>
        </w:rPr>
        <w:t xml:space="preserve">    if(relativeValueEQ[i] &gt; 0 &amp; dietSpecies[i]=="Fruit"){</w:t>
      </w:r>
    </w:p>
    <w:p w14:paraId="1C77B7D1" w14:textId="77777777" w:rsidR="00D84C89" w:rsidRPr="00D84C89" w:rsidRDefault="00D84C89" w:rsidP="00D84C89">
      <w:pPr>
        <w:rPr>
          <w:lang w:val="en-US"/>
        </w:rPr>
      </w:pPr>
      <w:r w:rsidRPr="00D84C89">
        <w:rPr>
          <w:lang w:val="en-US"/>
        </w:rPr>
        <w:t xml:space="preserve">      circos.points(CELL_META$xcenter, relativeValueEQ[i]/absMax, pch=19, col=colour.circle.points[1], cex=0.7)</w:t>
      </w:r>
    </w:p>
    <w:p w14:paraId="37D39DED" w14:textId="77777777" w:rsidR="00D84C89" w:rsidRPr="00D84C89" w:rsidRDefault="00D84C89" w:rsidP="00D84C89">
      <w:pPr>
        <w:rPr>
          <w:lang w:val="en-US"/>
        </w:rPr>
      </w:pPr>
      <w:r w:rsidRPr="00D84C89">
        <w:rPr>
          <w:lang w:val="en-US"/>
        </w:rPr>
        <w:t xml:space="preserve">      circos.segments(CELL_META$xcenter, 0, CELL_META$xcenter, relativeValueEQ[i]/absMax, col=colour.circle.points[1], lty=3)</w:t>
      </w:r>
    </w:p>
    <w:p w14:paraId="4C5E4E23" w14:textId="77777777" w:rsidR="00D84C89" w:rsidRPr="00D84C89" w:rsidRDefault="00D84C89" w:rsidP="00D84C89">
      <w:pPr>
        <w:rPr>
          <w:lang w:val="en-US"/>
        </w:rPr>
      </w:pPr>
      <w:r w:rsidRPr="00D84C89">
        <w:rPr>
          <w:lang w:val="en-US"/>
        </w:rPr>
        <w:t xml:space="preserve">    }</w:t>
      </w:r>
    </w:p>
    <w:p w14:paraId="58E861AA" w14:textId="77777777" w:rsidR="00D84C89" w:rsidRPr="00D84C89" w:rsidRDefault="00D84C89" w:rsidP="00D84C89">
      <w:pPr>
        <w:rPr>
          <w:lang w:val="en-US"/>
        </w:rPr>
      </w:pPr>
      <w:r w:rsidRPr="00D84C89">
        <w:rPr>
          <w:lang w:val="en-US"/>
        </w:rPr>
        <w:t xml:space="preserve">    else if(relativeValueEQ[i] &gt; 0 &amp; dietSpecies[i]=="Leaf"){</w:t>
      </w:r>
    </w:p>
    <w:p w14:paraId="65F7A580" w14:textId="77777777" w:rsidR="00D84C89" w:rsidRPr="00D84C89" w:rsidRDefault="00D84C89" w:rsidP="00D84C89">
      <w:pPr>
        <w:rPr>
          <w:lang w:val="en-US"/>
        </w:rPr>
      </w:pPr>
      <w:r w:rsidRPr="00D84C89">
        <w:rPr>
          <w:lang w:val="en-US"/>
        </w:rPr>
        <w:t xml:space="preserve">      circos.points(CELL_META$xcenter, relativeValueEQ[i]/absMax, pch=21, col=colour.circle.points[1], bg="white", cex=0.7)</w:t>
      </w:r>
    </w:p>
    <w:p w14:paraId="68950B2B" w14:textId="77777777" w:rsidR="00D84C89" w:rsidRPr="00D84C89" w:rsidRDefault="00D84C89" w:rsidP="00D84C89">
      <w:pPr>
        <w:rPr>
          <w:lang w:val="en-US"/>
        </w:rPr>
      </w:pPr>
      <w:r w:rsidRPr="00D84C89">
        <w:rPr>
          <w:lang w:val="en-US"/>
        </w:rPr>
        <w:t xml:space="preserve">      circos.segments(CELL_META$xcenter, 0, CELL_META$xcenter, relativeValueEQ[i]/absMax, col=colour.circle.points[1], lty=3)</w:t>
      </w:r>
    </w:p>
    <w:p w14:paraId="38DA7180" w14:textId="77777777" w:rsidR="00D84C89" w:rsidRPr="00D84C89" w:rsidRDefault="00D84C89" w:rsidP="00D84C89">
      <w:pPr>
        <w:rPr>
          <w:lang w:val="en-US"/>
        </w:rPr>
      </w:pPr>
      <w:r w:rsidRPr="00D84C89">
        <w:rPr>
          <w:lang w:val="en-US"/>
        </w:rPr>
        <w:t xml:space="preserve">    }</w:t>
      </w:r>
    </w:p>
    <w:p w14:paraId="2F40FF29" w14:textId="77777777" w:rsidR="00D84C89" w:rsidRPr="00D84C89" w:rsidRDefault="00D84C89" w:rsidP="00D84C89">
      <w:pPr>
        <w:rPr>
          <w:lang w:val="en-US"/>
        </w:rPr>
      </w:pPr>
      <w:r w:rsidRPr="00D84C89">
        <w:rPr>
          <w:lang w:val="en-US"/>
        </w:rPr>
        <w:t xml:space="preserve">    else{}</w:t>
      </w:r>
    </w:p>
    <w:p w14:paraId="6B89A28E" w14:textId="77777777" w:rsidR="00D84C89" w:rsidRPr="00D84C89" w:rsidRDefault="00D84C89" w:rsidP="00D84C89">
      <w:pPr>
        <w:rPr>
          <w:lang w:val="en-US"/>
        </w:rPr>
      </w:pPr>
      <w:r w:rsidRPr="00D84C89">
        <w:rPr>
          <w:lang w:val="en-US"/>
        </w:rPr>
        <w:t xml:space="preserve">  }</w:t>
      </w:r>
    </w:p>
    <w:p w14:paraId="1A2E198C" w14:textId="77777777" w:rsidR="00D84C89" w:rsidRPr="00D84C89" w:rsidRDefault="00D84C89" w:rsidP="00D84C89">
      <w:pPr>
        <w:rPr>
          <w:lang w:val="en-US"/>
        </w:rPr>
      </w:pPr>
      <w:r w:rsidRPr="00D84C89">
        <w:rPr>
          <w:lang w:val="en-US"/>
        </w:rPr>
        <w:t>}, track.height = 0.1)</w:t>
      </w:r>
    </w:p>
    <w:p w14:paraId="7596E25A" w14:textId="77777777" w:rsidR="00D84C89" w:rsidRPr="00D84C89" w:rsidRDefault="00D84C89" w:rsidP="00D84C89">
      <w:pPr>
        <w:rPr>
          <w:lang w:val="en-US"/>
        </w:rPr>
      </w:pPr>
    </w:p>
    <w:p w14:paraId="38769660" w14:textId="77777777" w:rsidR="00D84C89" w:rsidRPr="00D84C89" w:rsidRDefault="00D84C89" w:rsidP="00D84C89">
      <w:pPr>
        <w:rPr>
          <w:lang w:val="en-US"/>
        </w:rPr>
      </w:pPr>
    </w:p>
    <w:p w14:paraId="3873A822" w14:textId="77777777" w:rsidR="00D84C89" w:rsidRPr="00D84C89" w:rsidRDefault="00D84C89" w:rsidP="00D84C89">
      <w:pPr>
        <w:rPr>
          <w:lang w:val="en-US"/>
        </w:rPr>
      </w:pPr>
      <w:r w:rsidRPr="00D84C89">
        <w:rPr>
          <w:lang w:val="en-US"/>
        </w:rPr>
        <w:t>circos.track(ylim = c(0, 1), bg.border = NA, track.index=3,  panel.fun = function(x, y) {</w:t>
      </w:r>
    </w:p>
    <w:p w14:paraId="4805F03A" w14:textId="77777777" w:rsidR="00D84C89" w:rsidRPr="00D84C89" w:rsidRDefault="00D84C89" w:rsidP="00D84C89">
      <w:pPr>
        <w:rPr>
          <w:lang w:val="en-US"/>
        </w:rPr>
      </w:pPr>
      <w:r w:rsidRPr="00D84C89">
        <w:rPr>
          <w:lang w:val="en-US"/>
        </w:rPr>
        <w:t xml:space="preserve">  i=CELL_META$sector.numeric.index</w:t>
      </w:r>
    </w:p>
    <w:p w14:paraId="26DDACAD" w14:textId="77777777" w:rsidR="00D84C89" w:rsidRPr="00D84C89" w:rsidRDefault="00D84C89" w:rsidP="00D84C89">
      <w:pPr>
        <w:rPr>
          <w:lang w:val="en-US"/>
        </w:rPr>
      </w:pPr>
      <w:r w:rsidRPr="00D84C89">
        <w:rPr>
          <w:lang w:val="en-US"/>
        </w:rPr>
        <w:t xml:space="preserve">  if(is.na(relativeValueEQ[i])){}  else{</w:t>
      </w:r>
    </w:p>
    <w:p w14:paraId="213626E4" w14:textId="77777777" w:rsidR="00D84C89" w:rsidRPr="00D84C89" w:rsidRDefault="00D84C89" w:rsidP="00D84C89">
      <w:pPr>
        <w:rPr>
          <w:lang w:val="en-US"/>
        </w:rPr>
      </w:pPr>
      <w:r w:rsidRPr="00D84C89">
        <w:rPr>
          <w:lang w:val="en-US"/>
        </w:rPr>
        <w:t xml:space="preserve">    #circos.rect(0, 0, 1, 1, col=colourNegative, border=colourNegative)</w:t>
      </w:r>
    </w:p>
    <w:p w14:paraId="357EBB97" w14:textId="77777777" w:rsidR="00D84C89" w:rsidRPr="00D84C89" w:rsidRDefault="00D84C89" w:rsidP="00D84C89">
      <w:pPr>
        <w:rPr>
          <w:lang w:val="en-US"/>
        </w:rPr>
      </w:pPr>
      <w:r w:rsidRPr="00D84C89">
        <w:rPr>
          <w:lang w:val="en-US"/>
        </w:rPr>
        <w:t xml:space="preserve">    if(relativeValueEQ[i] &lt;= 0 &amp; dietSpecies[i]=="Fruit"){</w:t>
      </w:r>
    </w:p>
    <w:p w14:paraId="59EF63A0" w14:textId="77777777" w:rsidR="00D84C89" w:rsidRPr="00D84C89" w:rsidRDefault="00D84C89" w:rsidP="00D84C89">
      <w:pPr>
        <w:rPr>
          <w:lang w:val="en-US"/>
        </w:rPr>
      </w:pPr>
      <w:r w:rsidRPr="00D84C89">
        <w:rPr>
          <w:lang w:val="en-US"/>
        </w:rPr>
        <w:t xml:space="preserve">      circos.segments(CELL_META$xcenter, 1, CELL_META$xcenter, 1 + relativeValueEQ[i]/absMax, col=colour.circle.points[1], lty=3)</w:t>
      </w:r>
    </w:p>
    <w:p w14:paraId="4FCDCDD0" w14:textId="77777777" w:rsidR="00D84C89" w:rsidRPr="00D84C89" w:rsidRDefault="00D84C89" w:rsidP="00D84C89">
      <w:pPr>
        <w:rPr>
          <w:lang w:val="en-US"/>
        </w:rPr>
      </w:pPr>
      <w:r w:rsidRPr="00D84C89">
        <w:rPr>
          <w:lang w:val="en-US"/>
        </w:rPr>
        <w:t xml:space="preserve">      circos.points(CELL_META$xcenter, 1 + relativeValueEQ[i]/absMax, pch=19, col=colour.circle.points[1], cex=0.7)</w:t>
      </w:r>
    </w:p>
    <w:p w14:paraId="255D727D" w14:textId="77777777" w:rsidR="00D84C89" w:rsidRPr="00D84C89" w:rsidRDefault="00D84C89" w:rsidP="00D84C89">
      <w:pPr>
        <w:rPr>
          <w:lang w:val="en-US"/>
        </w:rPr>
      </w:pPr>
      <w:r w:rsidRPr="00D84C89">
        <w:rPr>
          <w:lang w:val="en-US"/>
        </w:rPr>
        <w:t xml:space="preserve">    }</w:t>
      </w:r>
    </w:p>
    <w:p w14:paraId="0CFDFBA8" w14:textId="77777777" w:rsidR="00D84C89" w:rsidRPr="00D84C89" w:rsidRDefault="00D84C89" w:rsidP="00D84C89">
      <w:pPr>
        <w:rPr>
          <w:lang w:val="en-US"/>
        </w:rPr>
      </w:pPr>
      <w:r w:rsidRPr="00D84C89">
        <w:rPr>
          <w:lang w:val="en-US"/>
        </w:rPr>
        <w:t xml:space="preserve">    else if(relativeValueEQ[i] &lt;= 0 &amp; dietSpecies[i]=="Leaf"){</w:t>
      </w:r>
    </w:p>
    <w:p w14:paraId="06AC1222" w14:textId="77777777" w:rsidR="00D84C89" w:rsidRPr="00D84C89" w:rsidRDefault="00D84C89" w:rsidP="00D84C89">
      <w:pPr>
        <w:rPr>
          <w:lang w:val="en-US"/>
        </w:rPr>
      </w:pPr>
      <w:r w:rsidRPr="00D84C89">
        <w:rPr>
          <w:lang w:val="en-US"/>
        </w:rPr>
        <w:t xml:space="preserve">      circos.segments(CELL_META$xcenter, 1, CELL_META$xcenter, 1 + relativeValueEQ[i]/absMax, col=colour.circle.points[1], lty=3)</w:t>
      </w:r>
    </w:p>
    <w:p w14:paraId="12405B60" w14:textId="77777777" w:rsidR="00D84C89" w:rsidRPr="00D84C89" w:rsidRDefault="00D84C89" w:rsidP="00D84C89">
      <w:pPr>
        <w:rPr>
          <w:lang w:val="en-US"/>
        </w:rPr>
      </w:pPr>
      <w:r w:rsidRPr="00D84C89">
        <w:rPr>
          <w:lang w:val="en-US"/>
        </w:rPr>
        <w:t xml:space="preserve">      circos.points(CELL_META$xcenter, 1 + relativeValueEQ[i]/absMax, pch=21, col=colour.circle.points[1], bg="white", cex=0.7)</w:t>
      </w:r>
    </w:p>
    <w:p w14:paraId="49FE2E1E" w14:textId="77777777" w:rsidR="00D84C89" w:rsidRPr="00D84C89" w:rsidRDefault="00D84C89" w:rsidP="00D84C89">
      <w:pPr>
        <w:rPr>
          <w:lang w:val="en-US"/>
        </w:rPr>
      </w:pPr>
      <w:r w:rsidRPr="00D84C89">
        <w:rPr>
          <w:lang w:val="en-US"/>
        </w:rPr>
        <w:t xml:space="preserve">    }</w:t>
      </w:r>
    </w:p>
    <w:p w14:paraId="373C103D" w14:textId="77777777" w:rsidR="00D84C89" w:rsidRPr="00D84C89" w:rsidRDefault="00D84C89" w:rsidP="00D84C89">
      <w:pPr>
        <w:rPr>
          <w:lang w:val="en-US"/>
        </w:rPr>
      </w:pPr>
      <w:r w:rsidRPr="00D84C89">
        <w:rPr>
          <w:lang w:val="en-US"/>
        </w:rPr>
        <w:t xml:space="preserve">    else{}</w:t>
      </w:r>
    </w:p>
    <w:p w14:paraId="1647B7C0" w14:textId="77777777" w:rsidR="00D84C89" w:rsidRPr="00D84C89" w:rsidRDefault="00D84C89" w:rsidP="00D84C89">
      <w:pPr>
        <w:rPr>
          <w:lang w:val="en-US"/>
        </w:rPr>
      </w:pPr>
      <w:r w:rsidRPr="00D84C89">
        <w:rPr>
          <w:lang w:val="en-US"/>
        </w:rPr>
        <w:lastRenderedPageBreak/>
        <w:t xml:space="preserve">  }</w:t>
      </w:r>
    </w:p>
    <w:p w14:paraId="5860EE15" w14:textId="77777777" w:rsidR="00D84C89" w:rsidRPr="00D84C89" w:rsidRDefault="00D84C89" w:rsidP="00D84C89">
      <w:pPr>
        <w:rPr>
          <w:lang w:val="en-US"/>
        </w:rPr>
      </w:pPr>
      <w:r w:rsidRPr="00D84C89">
        <w:rPr>
          <w:lang w:val="en-US"/>
        </w:rPr>
        <w:t>}, track.height = 0.1)</w:t>
      </w:r>
    </w:p>
    <w:p w14:paraId="199A7159" w14:textId="77777777" w:rsidR="00D84C89" w:rsidRPr="00D84C89" w:rsidRDefault="00D84C89" w:rsidP="00D84C89">
      <w:pPr>
        <w:rPr>
          <w:lang w:val="en-US"/>
        </w:rPr>
      </w:pPr>
    </w:p>
    <w:p w14:paraId="54FB3561" w14:textId="77777777" w:rsidR="00D84C89" w:rsidRPr="00D84C89" w:rsidRDefault="00D84C89" w:rsidP="00D84C89">
      <w:pPr>
        <w:rPr>
          <w:lang w:val="en-US"/>
        </w:rPr>
      </w:pPr>
    </w:p>
    <w:p w14:paraId="443BA01B" w14:textId="77777777" w:rsidR="00D84C89" w:rsidRPr="00D84C89" w:rsidRDefault="00D84C89" w:rsidP="00D84C89">
      <w:pPr>
        <w:rPr>
          <w:lang w:val="en-US"/>
        </w:rPr>
      </w:pPr>
      <w:r w:rsidRPr="00D84C89">
        <w:rPr>
          <w:lang w:val="en-US"/>
        </w:rPr>
        <w:t>#Striatum</w:t>
      </w:r>
    </w:p>
    <w:p w14:paraId="3E7A0BCB" w14:textId="77777777" w:rsidR="00D84C89" w:rsidRPr="00D84C89" w:rsidRDefault="00D84C89" w:rsidP="00D84C89">
      <w:pPr>
        <w:rPr>
          <w:lang w:val="en-US"/>
        </w:rPr>
      </w:pPr>
      <w:r w:rsidRPr="00D84C89">
        <w:rPr>
          <w:lang w:val="en-US"/>
        </w:rPr>
        <w:t>absMax &lt;- max(abs(relativeValueStriatum), na.rm=TRUE)</w:t>
      </w:r>
    </w:p>
    <w:p w14:paraId="6B23385F" w14:textId="77777777" w:rsidR="00D84C89" w:rsidRPr="00D84C89" w:rsidRDefault="00D84C89" w:rsidP="00D84C89">
      <w:pPr>
        <w:rPr>
          <w:lang w:val="en-US"/>
        </w:rPr>
      </w:pPr>
      <w:r w:rsidRPr="00D84C89">
        <w:rPr>
          <w:lang w:val="en-US"/>
        </w:rPr>
        <w:t>circos.track(ylim = c(0, 1), bg.border = NA, track.index=4, panel.fun = function(x, y) {</w:t>
      </w:r>
    </w:p>
    <w:p w14:paraId="4136753F" w14:textId="77777777" w:rsidR="00D84C89" w:rsidRPr="00D84C89" w:rsidRDefault="00D84C89" w:rsidP="00D84C89">
      <w:pPr>
        <w:rPr>
          <w:lang w:val="en-US"/>
        </w:rPr>
      </w:pPr>
      <w:r w:rsidRPr="00D84C89">
        <w:rPr>
          <w:lang w:val="en-US"/>
        </w:rPr>
        <w:t xml:space="preserve">  i=CELL_META$sector.numeric.index</w:t>
      </w:r>
    </w:p>
    <w:p w14:paraId="613CB88B" w14:textId="77777777" w:rsidR="00D84C89" w:rsidRPr="00D84C89" w:rsidRDefault="00D84C89" w:rsidP="00D84C89">
      <w:pPr>
        <w:rPr>
          <w:lang w:val="en-US"/>
        </w:rPr>
      </w:pPr>
      <w:r w:rsidRPr="00D84C89">
        <w:rPr>
          <w:lang w:val="en-US"/>
        </w:rPr>
        <w:t xml:space="preserve">  #circos.rect(0, 0, 1, 1, col=colourPositive, border=colourPositive)</w:t>
      </w:r>
    </w:p>
    <w:p w14:paraId="71809159" w14:textId="77777777" w:rsidR="00D84C89" w:rsidRPr="00D84C89" w:rsidRDefault="00D84C89" w:rsidP="00D84C89">
      <w:pPr>
        <w:rPr>
          <w:lang w:val="en-US"/>
        </w:rPr>
      </w:pPr>
      <w:r w:rsidRPr="00D84C89">
        <w:rPr>
          <w:lang w:val="en-US"/>
        </w:rPr>
        <w:t xml:space="preserve">  if(is.na(relativeValueStriatum[i])){}  else{</w:t>
      </w:r>
    </w:p>
    <w:p w14:paraId="6C54EFE7" w14:textId="77777777" w:rsidR="00D84C89" w:rsidRPr="00D84C89" w:rsidRDefault="00D84C89" w:rsidP="00D84C89">
      <w:pPr>
        <w:rPr>
          <w:lang w:val="en-US"/>
        </w:rPr>
      </w:pPr>
      <w:r w:rsidRPr="00D84C89">
        <w:rPr>
          <w:lang w:val="en-US"/>
        </w:rPr>
        <w:t xml:space="preserve">    if(relativeValueStriatum[i] &gt; 0 &amp; dietSpecies[i]=="Fruit"){</w:t>
      </w:r>
    </w:p>
    <w:p w14:paraId="11845267" w14:textId="77777777" w:rsidR="00D84C89" w:rsidRPr="00D84C89" w:rsidRDefault="00D84C89" w:rsidP="00D84C89">
      <w:pPr>
        <w:rPr>
          <w:lang w:val="en-US"/>
        </w:rPr>
      </w:pPr>
      <w:r w:rsidRPr="00D84C89">
        <w:rPr>
          <w:lang w:val="en-US"/>
        </w:rPr>
        <w:t xml:space="preserve">      circos.segments(CELL_META$xcenter, 0, CELL_META$xcenter, relativeValueStriatum[i]/absMax, col=colour.circle.points[2], lty=3)</w:t>
      </w:r>
    </w:p>
    <w:p w14:paraId="1C59F909" w14:textId="77777777" w:rsidR="00D84C89" w:rsidRPr="00D84C89" w:rsidRDefault="00D84C89" w:rsidP="00D84C89">
      <w:pPr>
        <w:rPr>
          <w:lang w:val="en-US"/>
        </w:rPr>
      </w:pPr>
      <w:r w:rsidRPr="00D84C89">
        <w:rPr>
          <w:lang w:val="en-US"/>
        </w:rPr>
        <w:t xml:space="preserve">      circos.points(CELL_META$xcenter, relativeValueStriatum[i]/absMax, pch=19, col=colour.circle.points[2], cex=0.65)</w:t>
      </w:r>
    </w:p>
    <w:p w14:paraId="42B389EA" w14:textId="77777777" w:rsidR="00D84C89" w:rsidRPr="00D84C89" w:rsidRDefault="00D84C89" w:rsidP="00D84C89">
      <w:pPr>
        <w:rPr>
          <w:lang w:val="en-US"/>
        </w:rPr>
      </w:pPr>
      <w:r w:rsidRPr="00D84C89">
        <w:rPr>
          <w:lang w:val="en-US"/>
        </w:rPr>
        <w:t xml:space="preserve">    }</w:t>
      </w:r>
    </w:p>
    <w:p w14:paraId="7CBE9FF5" w14:textId="77777777" w:rsidR="00D84C89" w:rsidRPr="00D84C89" w:rsidRDefault="00D84C89" w:rsidP="00D84C89">
      <w:pPr>
        <w:rPr>
          <w:lang w:val="en-US"/>
        </w:rPr>
      </w:pPr>
      <w:r w:rsidRPr="00D84C89">
        <w:rPr>
          <w:lang w:val="en-US"/>
        </w:rPr>
        <w:t xml:space="preserve">    else if(relativeValueStriatum[i] &gt; 0 &amp; dietSpecies[i]=="Leaf"){</w:t>
      </w:r>
    </w:p>
    <w:p w14:paraId="380B84EC" w14:textId="77777777" w:rsidR="00D84C89" w:rsidRPr="00D84C89" w:rsidRDefault="00D84C89" w:rsidP="00D84C89">
      <w:pPr>
        <w:rPr>
          <w:lang w:val="en-US"/>
        </w:rPr>
      </w:pPr>
      <w:r w:rsidRPr="00D84C89">
        <w:rPr>
          <w:lang w:val="en-US"/>
        </w:rPr>
        <w:t xml:space="preserve">      circos.segments(CELL_META$xcenter, 0, CELL_META$xcenter, relativeValueStriatum[i]/absMax, col=colour.circle.points[2], lty=3)</w:t>
      </w:r>
    </w:p>
    <w:p w14:paraId="2CF72295" w14:textId="77777777" w:rsidR="00D84C89" w:rsidRPr="00D84C89" w:rsidRDefault="00D84C89" w:rsidP="00D84C89">
      <w:pPr>
        <w:rPr>
          <w:lang w:val="en-US"/>
        </w:rPr>
      </w:pPr>
      <w:r w:rsidRPr="00D84C89">
        <w:rPr>
          <w:lang w:val="en-US"/>
        </w:rPr>
        <w:t xml:space="preserve">      circos.points(CELL_META$xcenter, relativeValueStriatum[i]/absMax, pch=21, col=colour.circle.points[2], bg="white", cex=0.65)</w:t>
      </w:r>
    </w:p>
    <w:p w14:paraId="1FF68798" w14:textId="77777777" w:rsidR="00D84C89" w:rsidRPr="00D84C89" w:rsidRDefault="00D84C89" w:rsidP="00D84C89">
      <w:pPr>
        <w:rPr>
          <w:lang w:val="en-US"/>
        </w:rPr>
      </w:pPr>
      <w:r w:rsidRPr="00D84C89">
        <w:rPr>
          <w:lang w:val="en-US"/>
        </w:rPr>
        <w:t xml:space="preserve">    }</w:t>
      </w:r>
    </w:p>
    <w:p w14:paraId="4FBCA769" w14:textId="77777777" w:rsidR="00D84C89" w:rsidRPr="00D84C89" w:rsidRDefault="00D84C89" w:rsidP="00D84C89">
      <w:pPr>
        <w:rPr>
          <w:lang w:val="en-US"/>
        </w:rPr>
      </w:pPr>
      <w:r w:rsidRPr="00D84C89">
        <w:rPr>
          <w:lang w:val="en-US"/>
        </w:rPr>
        <w:t xml:space="preserve">    else{}</w:t>
      </w:r>
    </w:p>
    <w:p w14:paraId="136F5524" w14:textId="77777777" w:rsidR="00D84C89" w:rsidRPr="00D84C89" w:rsidRDefault="00D84C89" w:rsidP="00D84C89">
      <w:pPr>
        <w:rPr>
          <w:lang w:val="en-US"/>
        </w:rPr>
      </w:pPr>
      <w:r w:rsidRPr="00D84C89">
        <w:rPr>
          <w:lang w:val="en-US"/>
        </w:rPr>
        <w:t xml:space="preserve">  }</w:t>
      </w:r>
    </w:p>
    <w:p w14:paraId="3122126E" w14:textId="77777777" w:rsidR="00D84C89" w:rsidRPr="00D84C89" w:rsidRDefault="00D84C89" w:rsidP="00D84C89">
      <w:pPr>
        <w:rPr>
          <w:lang w:val="en-US"/>
        </w:rPr>
      </w:pPr>
      <w:r w:rsidRPr="00D84C89">
        <w:rPr>
          <w:lang w:val="en-US"/>
        </w:rPr>
        <w:t>}, track.height = 0.1)</w:t>
      </w:r>
    </w:p>
    <w:p w14:paraId="0329E353" w14:textId="77777777" w:rsidR="00D84C89" w:rsidRPr="00D84C89" w:rsidRDefault="00D84C89" w:rsidP="00D84C89">
      <w:pPr>
        <w:rPr>
          <w:lang w:val="en-US"/>
        </w:rPr>
      </w:pPr>
    </w:p>
    <w:p w14:paraId="7902A710" w14:textId="77777777" w:rsidR="00D84C89" w:rsidRPr="00D84C89" w:rsidRDefault="00D84C89" w:rsidP="00D84C89">
      <w:pPr>
        <w:rPr>
          <w:lang w:val="en-US"/>
        </w:rPr>
      </w:pPr>
    </w:p>
    <w:p w14:paraId="75D00EB1" w14:textId="77777777" w:rsidR="00D84C89" w:rsidRPr="00D84C89" w:rsidRDefault="00D84C89" w:rsidP="00D84C89">
      <w:pPr>
        <w:rPr>
          <w:lang w:val="en-US"/>
        </w:rPr>
      </w:pPr>
      <w:r w:rsidRPr="00D84C89">
        <w:rPr>
          <w:lang w:val="en-US"/>
        </w:rPr>
        <w:t>circos.track(ylim = c(0, 1), bg.border = NA, track.index=5,  panel.fun = function(x, y) {</w:t>
      </w:r>
    </w:p>
    <w:p w14:paraId="49D09336" w14:textId="77777777" w:rsidR="00D84C89" w:rsidRPr="00D84C89" w:rsidRDefault="00D84C89" w:rsidP="00D84C89">
      <w:pPr>
        <w:rPr>
          <w:lang w:val="en-US"/>
        </w:rPr>
      </w:pPr>
      <w:r w:rsidRPr="00D84C89">
        <w:rPr>
          <w:lang w:val="en-US"/>
        </w:rPr>
        <w:t xml:space="preserve">  i=CELL_META$sector.numeric.index</w:t>
      </w:r>
    </w:p>
    <w:p w14:paraId="61AC62A5" w14:textId="77777777" w:rsidR="00D84C89" w:rsidRPr="00D84C89" w:rsidRDefault="00D84C89" w:rsidP="00D84C89">
      <w:pPr>
        <w:rPr>
          <w:lang w:val="en-US"/>
        </w:rPr>
      </w:pPr>
      <w:r w:rsidRPr="00D84C89">
        <w:rPr>
          <w:lang w:val="en-US"/>
        </w:rPr>
        <w:t xml:space="preserve">  if(is.na(relativeValueStriatum[i])){}  else{</w:t>
      </w:r>
    </w:p>
    <w:p w14:paraId="2D514097" w14:textId="77777777" w:rsidR="00D84C89" w:rsidRPr="00D84C89" w:rsidRDefault="00D84C89" w:rsidP="00D84C89">
      <w:pPr>
        <w:rPr>
          <w:lang w:val="en-US"/>
        </w:rPr>
      </w:pPr>
      <w:r w:rsidRPr="00D84C89">
        <w:rPr>
          <w:lang w:val="en-US"/>
        </w:rPr>
        <w:t xml:space="preserve">    #circos.rect(0, 0, 1, 1, col=colourNegative, border=colourNegative)</w:t>
      </w:r>
    </w:p>
    <w:p w14:paraId="2127A2DF" w14:textId="77777777" w:rsidR="00D84C89" w:rsidRPr="00D84C89" w:rsidRDefault="00D84C89" w:rsidP="00D84C89">
      <w:pPr>
        <w:rPr>
          <w:lang w:val="en-US"/>
        </w:rPr>
      </w:pPr>
      <w:r w:rsidRPr="00D84C89">
        <w:rPr>
          <w:lang w:val="en-US"/>
        </w:rPr>
        <w:t xml:space="preserve">    if(relativeValueStriatum[i] &lt;= 0 &amp; dietSpecies[i]=="Fruit"){</w:t>
      </w:r>
    </w:p>
    <w:p w14:paraId="089FF977" w14:textId="77777777" w:rsidR="00D84C89" w:rsidRPr="00D84C89" w:rsidRDefault="00D84C89" w:rsidP="00D84C89">
      <w:pPr>
        <w:rPr>
          <w:lang w:val="en-US"/>
        </w:rPr>
      </w:pPr>
      <w:r w:rsidRPr="00D84C89">
        <w:rPr>
          <w:lang w:val="en-US"/>
        </w:rPr>
        <w:t xml:space="preserve">      circos.segments(CELL_META$xcenter, 1, CELL_META$xcenter, 1 + relativeValueStriatum[i]/absMax, col=colour.circle.points[2], lty=3)</w:t>
      </w:r>
    </w:p>
    <w:p w14:paraId="7C320366" w14:textId="77777777" w:rsidR="00D84C89" w:rsidRPr="00D84C89" w:rsidRDefault="00D84C89" w:rsidP="00D84C89">
      <w:pPr>
        <w:rPr>
          <w:lang w:val="en-US"/>
        </w:rPr>
      </w:pPr>
      <w:r w:rsidRPr="00D84C89">
        <w:rPr>
          <w:lang w:val="en-US"/>
        </w:rPr>
        <w:t xml:space="preserve">      circos.points(CELL_META$xcenter, 1 + relativeValueStriatum[i]/absMax, pch=19, col=colour.circle.points[2], cex=0.65)</w:t>
      </w:r>
    </w:p>
    <w:p w14:paraId="25B95099" w14:textId="77777777" w:rsidR="00D84C89" w:rsidRPr="00D84C89" w:rsidRDefault="00D84C89" w:rsidP="00D84C89">
      <w:pPr>
        <w:rPr>
          <w:lang w:val="en-US"/>
        </w:rPr>
      </w:pPr>
      <w:r w:rsidRPr="00D84C89">
        <w:rPr>
          <w:lang w:val="en-US"/>
        </w:rPr>
        <w:t xml:space="preserve">    }</w:t>
      </w:r>
    </w:p>
    <w:p w14:paraId="5155D0D4" w14:textId="77777777" w:rsidR="00D84C89" w:rsidRPr="00D84C89" w:rsidRDefault="00D84C89" w:rsidP="00D84C89">
      <w:pPr>
        <w:rPr>
          <w:lang w:val="en-US"/>
        </w:rPr>
      </w:pPr>
      <w:r w:rsidRPr="00D84C89">
        <w:rPr>
          <w:lang w:val="en-US"/>
        </w:rPr>
        <w:t xml:space="preserve">    else if(relativeValueStriatum[i] &lt;= 0 &amp; dietSpecies[i]=="Leaf"){</w:t>
      </w:r>
    </w:p>
    <w:p w14:paraId="64392749" w14:textId="77777777" w:rsidR="00D84C89" w:rsidRPr="00D84C89" w:rsidRDefault="00D84C89" w:rsidP="00D84C89">
      <w:pPr>
        <w:rPr>
          <w:lang w:val="en-US"/>
        </w:rPr>
      </w:pPr>
      <w:r w:rsidRPr="00D84C89">
        <w:rPr>
          <w:lang w:val="en-US"/>
        </w:rPr>
        <w:t xml:space="preserve">      circos.segments(CELL_META$xcenter, 1, CELL_META$xcenter, 1 + relativeValueStriatum[i]/absMax, col=colour.circle.points[2], lty=3)</w:t>
      </w:r>
    </w:p>
    <w:p w14:paraId="7FA5064A" w14:textId="77777777" w:rsidR="00D84C89" w:rsidRPr="00D84C89" w:rsidRDefault="00D84C89" w:rsidP="00D84C89">
      <w:pPr>
        <w:rPr>
          <w:lang w:val="en-US"/>
        </w:rPr>
      </w:pPr>
      <w:r w:rsidRPr="00D84C89">
        <w:rPr>
          <w:lang w:val="en-US"/>
        </w:rPr>
        <w:t xml:space="preserve">      circos.points(CELL_META$xcenter, 1 + relativeValueStriatum[i]/absMax, pch=21, col=colour.circle.points[2], bg="white", cex=0.65)</w:t>
      </w:r>
    </w:p>
    <w:p w14:paraId="78EF3EDD" w14:textId="77777777" w:rsidR="00D84C89" w:rsidRPr="00D84C89" w:rsidRDefault="00D84C89" w:rsidP="00D84C89">
      <w:pPr>
        <w:rPr>
          <w:lang w:val="en-US"/>
        </w:rPr>
      </w:pPr>
      <w:r w:rsidRPr="00D84C89">
        <w:rPr>
          <w:lang w:val="en-US"/>
        </w:rPr>
        <w:t xml:space="preserve">    }</w:t>
      </w:r>
    </w:p>
    <w:p w14:paraId="0D4B9967" w14:textId="77777777" w:rsidR="00D84C89" w:rsidRPr="00D84C89" w:rsidRDefault="00D84C89" w:rsidP="00D84C89">
      <w:pPr>
        <w:rPr>
          <w:lang w:val="en-US"/>
        </w:rPr>
      </w:pPr>
      <w:r w:rsidRPr="00D84C89">
        <w:rPr>
          <w:lang w:val="en-US"/>
        </w:rPr>
        <w:t xml:space="preserve">    else{}</w:t>
      </w:r>
    </w:p>
    <w:p w14:paraId="2848B44D" w14:textId="77777777" w:rsidR="00D84C89" w:rsidRPr="00D84C89" w:rsidRDefault="00D84C89" w:rsidP="00D84C89">
      <w:pPr>
        <w:rPr>
          <w:lang w:val="en-US"/>
        </w:rPr>
      </w:pPr>
      <w:r w:rsidRPr="00D84C89">
        <w:rPr>
          <w:lang w:val="en-US"/>
        </w:rPr>
        <w:t xml:space="preserve">  }</w:t>
      </w:r>
    </w:p>
    <w:p w14:paraId="0839A413" w14:textId="77777777" w:rsidR="00D84C89" w:rsidRPr="00D84C89" w:rsidRDefault="00D84C89" w:rsidP="00D84C89">
      <w:pPr>
        <w:rPr>
          <w:lang w:val="en-US"/>
        </w:rPr>
      </w:pPr>
      <w:r w:rsidRPr="00D84C89">
        <w:rPr>
          <w:lang w:val="en-US"/>
        </w:rPr>
        <w:t>}, track.height = 0.1)</w:t>
      </w:r>
    </w:p>
    <w:p w14:paraId="265825ED" w14:textId="77777777" w:rsidR="00D84C89" w:rsidRPr="00D84C89" w:rsidRDefault="00D84C89" w:rsidP="00D84C89">
      <w:pPr>
        <w:rPr>
          <w:lang w:val="en-US"/>
        </w:rPr>
      </w:pPr>
    </w:p>
    <w:p w14:paraId="1EB3B158" w14:textId="77777777" w:rsidR="00D84C89" w:rsidRPr="00D84C89" w:rsidRDefault="00D84C89" w:rsidP="00D84C89">
      <w:pPr>
        <w:rPr>
          <w:lang w:val="en-US"/>
        </w:rPr>
      </w:pPr>
      <w:r w:rsidRPr="00D84C89">
        <w:rPr>
          <w:lang w:val="en-US"/>
        </w:rPr>
        <w:lastRenderedPageBreak/>
        <w:t>#MOB</w:t>
      </w:r>
    </w:p>
    <w:p w14:paraId="6EA731F1" w14:textId="77777777" w:rsidR="00D84C89" w:rsidRPr="00D84C89" w:rsidRDefault="00D84C89" w:rsidP="00D84C89">
      <w:pPr>
        <w:rPr>
          <w:lang w:val="en-US"/>
        </w:rPr>
      </w:pPr>
      <w:r w:rsidRPr="00D84C89">
        <w:rPr>
          <w:lang w:val="en-US"/>
        </w:rPr>
        <w:t>absMax &lt;- max(abs(relativeValueMOB), na.rm=TRUE)</w:t>
      </w:r>
    </w:p>
    <w:p w14:paraId="1F33D480" w14:textId="77777777" w:rsidR="00D84C89" w:rsidRPr="00D84C89" w:rsidRDefault="00D84C89" w:rsidP="00D84C89">
      <w:pPr>
        <w:rPr>
          <w:lang w:val="en-US"/>
        </w:rPr>
      </w:pPr>
      <w:r w:rsidRPr="00D84C89">
        <w:rPr>
          <w:lang w:val="en-US"/>
        </w:rPr>
        <w:t>circos.track(ylim = c(0, 1), bg.border = NA, track.index=6, panel.fun = function(x, y) {</w:t>
      </w:r>
    </w:p>
    <w:p w14:paraId="226C0659" w14:textId="77777777" w:rsidR="00D84C89" w:rsidRPr="00D84C89" w:rsidRDefault="00D84C89" w:rsidP="00D84C89">
      <w:pPr>
        <w:rPr>
          <w:lang w:val="en-US"/>
        </w:rPr>
      </w:pPr>
      <w:r w:rsidRPr="00D84C89">
        <w:rPr>
          <w:lang w:val="en-US"/>
        </w:rPr>
        <w:t xml:space="preserve">  i=CELL_META$sector.numeric.index</w:t>
      </w:r>
    </w:p>
    <w:p w14:paraId="253C41A0" w14:textId="77777777" w:rsidR="00D84C89" w:rsidRPr="00D84C89" w:rsidRDefault="00D84C89" w:rsidP="00D84C89">
      <w:pPr>
        <w:rPr>
          <w:lang w:val="en-US"/>
        </w:rPr>
      </w:pPr>
      <w:r w:rsidRPr="00D84C89">
        <w:rPr>
          <w:lang w:val="en-US"/>
        </w:rPr>
        <w:t xml:space="preserve">  #circos.rect(0, 0, 1, 1, col=colourPositive, border=colourPositive)</w:t>
      </w:r>
    </w:p>
    <w:p w14:paraId="13AE60EF" w14:textId="77777777" w:rsidR="00D84C89" w:rsidRPr="00D84C89" w:rsidRDefault="00D84C89" w:rsidP="00D84C89">
      <w:pPr>
        <w:rPr>
          <w:lang w:val="en-US"/>
        </w:rPr>
      </w:pPr>
      <w:r w:rsidRPr="00D84C89">
        <w:rPr>
          <w:lang w:val="en-US"/>
        </w:rPr>
        <w:t xml:space="preserve">  if(is.na(relativeValueMOB[i])){}  else{</w:t>
      </w:r>
    </w:p>
    <w:p w14:paraId="23C96115" w14:textId="77777777" w:rsidR="00D84C89" w:rsidRPr="00D84C89" w:rsidRDefault="00D84C89" w:rsidP="00D84C89">
      <w:pPr>
        <w:rPr>
          <w:lang w:val="en-US"/>
        </w:rPr>
      </w:pPr>
      <w:r w:rsidRPr="00D84C89">
        <w:rPr>
          <w:lang w:val="en-US"/>
        </w:rPr>
        <w:t xml:space="preserve">    if(relativeValueMOB[i] &gt; 0 &amp; dietSpecies[i]=="Fruit"){</w:t>
      </w:r>
    </w:p>
    <w:p w14:paraId="7F9E1534" w14:textId="77777777" w:rsidR="00D84C89" w:rsidRPr="00D84C89" w:rsidRDefault="00D84C89" w:rsidP="00D84C89">
      <w:pPr>
        <w:rPr>
          <w:lang w:val="en-US"/>
        </w:rPr>
      </w:pPr>
      <w:r w:rsidRPr="00D84C89">
        <w:rPr>
          <w:lang w:val="en-US"/>
        </w:rPr>
        <w:t xml:space="preserve">      circos.segments(CELL_META$xcenter, 0, CELL_META$xcenter, relativeValueMOB[i]/absMax, col=colour.circle.points[3], lty=3)</w:t>
      </w:r>
    </w:p>
    <w:p w14:paraId="6EA05D08" w14:textId="77777777" w:rsidR="00D84C89" w:rsidRPr="00D84C89" w:rsidRDefault="00D84C89" w:rsidP="00D84C89">
      <w:pPr>
        <w:rPr>
          <w:lang w:val="en-US"/>
        </w:rPr>
      </w:pPr>
      <w:r w:rsidRPr="00D84C89">
        <w:rPr>
          <w:lang w:val="en-US"/>
        </w:rPr>
        <w:t xml:space="preserve">      circos.points(CELL_META$xcenter, relativeValueMOB[i]/absMax, pch=19, col=colour.circle.points[3], cex=0.65)</w:t>
      </w:r>
    </w:p>
    <w:p w14:paraId="191DE08A" w14:textId="77777777" w:rsidR="00D84C89" w:rsidRPr="00D84C89" w:rsidRDefault="00D84C89" w:rsidP="00D84C89">
      <w:pPr>
        <w:rPr>
          <w:lang w:val="en-US"/>
        </w:rPr>
      </w:pPr>
      <w:r w:rsidRPr="00D84C89">
        <w:rPr>
          <w:lang w:val="en-US"/>
        </w:rPr>
        <w:t xml:space="preserve">    }</w:t>
      </w:r>
    </w:p>
    <w:p w14:paraId="2A3BBF83" w14:textId="77777777" w:rsidR="00D84C89" w:rsidRPr="00D84C89" w:rsidRDefault="00D84C89" w:rsidP="00D84C89">
      <w:pPr>
        <w:rPr>
          <w:lang w:val="en-US"/>
        </w:rPr>
      </w:pPr>
      <w:r w:rsidRPr="00D84C89">
        <w:rPr>
          <w:lang w:val="en-US"/>
        </w:rPr>
        <w:t xml:space="preserve">    else if(relativeValueMOB[i] &gt; 0 &amp; dietSpecies[i]=="Leaf"){</w:t>
      </w:r>
    </w:p>
    <w:p w14:paraId="512ED2F7" w14:textId="77777777" w:rsidR="00D84C89" w:rsidRPr="00D84C89" w:rsidRDefault="00D84C89" w:rsidP="00D84C89">
      <w:pPr>
        <w:rPr>
          <w:lang w:val="en-US"/>
        </w:rPr>
      </w:pPr>
      <w:r w:rsidRPr="00D84C89">
        <w:rPr>
          <w:lang w:val="en-US"/>
        </w:rPr>
        <w:t xml:space="preserve">      circos.segments(CELL_META$xcenter, 0, CELL_META$xcenter, relativeValueMOB[i]/absMax, col=colour.circle.points[3], lty=3)</w:t>
      </w:r>
    </w:p>
    <w:p w14:paraId="0C60276C" w14:textId="77777777" w:rsidR="00D84C89" w:rsidRPr="00D84C89" w:rsidRDefault="00D84C89" w:rsidP="00D84C89">
      <w:pPr>
        <w:rPr>
          <w:lang w:val="en-US"/>
        </w:rPr>
      </w:pPr>
      <w:r w:rsidRPr="00D84C89">
        <w:rPr>
          <w:lang w:val="en-US"/>
        </w:rPr>
        <w:t xml:space="preserve">      circos.points(CELL_META$xcenter, relativeValueMOB[i]/absMax, pch=21, col=colour.circle.points[3], bg="white", cex=0.65)</w:t>
      </w:r>
    </w:p>
    <w:p w14:paraId="5FD51DF8" w14:textId="77777777" w:rsidR="00D84C89" w:rsidRPr="00D84C89" w:rsidRDefault="00D84C89" w:rsidP="00D84C89">
      <w:pPr>
        <w:rPr>
          <w:lang w:val="en-US"/>
        </w:rPr>
      </w:pPr>
      <w:r w:rsidRPr="00D84C89">
        <w:rPr>
          <w:lang w:val="en-US"/>
        </w:rPr>
        <w:t xml:space="preserve">    }</w:t>
      </w:r>
    </w:p>
    <w:p w14:paraId="0DEB94BB" w14:textId="77777777" w:rsidR="00D84C89" w:rsidRPr="00D84C89" w:rsidRDefault="00D84C89" w:rsidP="00D84C89">
      <w:pPr>
        <w:rPr>
          <w:lang w:val="en-US"/>
        </w:rPr>
      </w:pPr>
      <w:r w:rsidRPr="00D84C89">
        <w:rPr>
          <w:lang w:val="en-US"/>
        </w:rPr>
        <w:t xml:space="preserve">    else{}</w:t>
      </w:r>
    </w:p>
    <w:p w14:paraId="21B5710C" w14:textId="77777777" w:rsidR="00D84C89" w:rsidRPr="00D84C89" w:rsidRDefault="00D84C89" w:rsidP="00D84C89">
      <w:pPr>
        <w:rPr>
          <w:lang w:val="en-US"/>
        </w:rPr>
      </w:pPr>
      <w:r w:rsidRPr="00D84C89">
        <w:rPr>
          <w:lang w:val="en-US"/>
        </w:rPr>
        <w:t xml:space="preserve">  }</w:t>
      </w:r>
    </w:p>
    <w:p w14:paraId="48BEAC28" w14:textId="77777777" w:rsidR="00D84C89" w:rsidRPr="00D84C89" w:rsidRDefault="00D84C89" w:rsidP="00D84C89">
      <w:pPr>
        <w:rPr>
          <w:lang w:val="en-US"/>
        </w:rPr>
      </w:pPr>
      <w:r w:rsidRPr="00D84C89">
        <w:rPr>
          <w:lang w:val="en-US"/>
        </w:rPr>
        <w:t>}, track.height = 0.1)</w:t>
      </w:r>
    </w:p>
    <w:p w14:paraId="55DF495B" w14:textId="77777777" w:rsidR="00D84C89" w:rsidRPr="00D84C89" w:rsidRDefault="00D84C89" w:rsidP="00D84C89">
      <w:pPr>
        <w:rPr>
          <w:lang w:val="en-US"/>
        </w:rPr>
      </w:pPr>
    </w:p>
    <w:p w14:paraId="720E0531" w14:textId="77777777" w:rsidR="00D84C89" w:rsidRPr="00D84C89" w:rsidRDefault="00D84C89" w:rsidP="00D84C89">
      <w:pPr>
        <w:rPr>
          <w:lang w:val="en-US"/>
        </w:rPr>
      </w:pPr>
    </w:p>
    <w:p w14:paraId="1EEA208A" w14:textId="77777777" w:rsidR="00D84C89" w:rsidRPr="00D84C89" w:rsidRDefault="00D84C89" w:rsidP="00D84C89">
      <w:pPr>
        <w:rPr>
          <w:lang w:val="en-US"/>
        </w:rPr>
      </w:pPr>
      <w:r w:rsidRPr="00D84C89">
        <w:rPr>
          <w:lang w:val="en-US"/>
        </w:rPr>
        <w:t>circos.track(ylim = c(0, 1), bg.border = NA, track.index=7,  panel.fun = function(x, y) {</w:t>
      </w:r>
    </w:p>
    <w:p w14:paraId="16EF0BCD" w14:textId="77777777" w:rsidR="00D84C89" w:rsidRPr="00D84C89" w:rsidRDefault="00D84C89" w:rsidP="00D84C89">
      <w:pPr>
        <w:rPr>
          <w:lang w:val="en-US"/>
        </w:rPr>
      </w:pPr>
      <w:r w:rsidRPr="00D84C89">
        <w:rPr>
          <w:lang w:val="en-US"/>
        </w:rPr>
        <w:t xml:space="preserve">  i=CELL_META$sector.numeric.index</w:t>
      </w:r>
    </w:p>
    <w:p w14:paraId="6BA47DC1" w14:textId="77777777" w:rsidR="00D84C89" w:rsidRPr="00D84C89" w:rsidRDefault="00D84C89" w:rsidP="00D84C89">
      <w:pPr>
        <w:rPr>
          <w:lang w:val="en-US"/>
        </w:rPr>
      </w:pPr>
      <w:r w:rsidRPr="00D84C89">
        <w:rPr>
          <w:lang w:val="en-US"/>
        </w:rPr>
        <w:t xml:space="preserve">  if(is.na(relativeValueMOB[i])){}  else{</w:t>
      </w:r>
    </w:p>
    <w:p w14:paraId="20793D7E" w14:textId="77777777" w:rsidR="00D84C89" w:rsidRPr="00D84C89" w:rsidRDefault="00D84C89" w:rsidP="00D84C89">
      <w:pPr>
        <w:rPr>
          <w:lang w:val="en-US"/>
        </w:rPr>
      </w:pPr>
      <w:r w:rsidRPr="00D84C89">
        <w:rPr>
          <w:lang w:val="en-US"/>
        </w:rPr>
        <w:t xml:space="preserve">    #circos.rect(0, 0, 1, 1, col=colourNegative, border=colourNegative)</w:t>
      </w:r>
    </w:p>
    <w:p w14:paraId="6638BF4C" w14:textId="77777777" w:rsidR="00D84C89" w:rsidRPr="00D84C89" w:rsidRDefault="00D84C89" w:rsidP="00D84C89">
      <w:pPr>
        <w:rPr>
          <w:lang w:val="en-US"/>
        </w:rPr>
      </w:pPr>
      <w:r w:rsidRPr="00D84C89">
        <w:rPr>
          <w:lang w:val="en-US"/>
        </w:rPr>
        <w:t xml:space="preserve">    if(relativeValueMOB[i] &lt;= 0 &amp; dietSpecies[i]=="Fruit"){</w:t>
      </w:r>
    </w:p>
    <w:p w14:paraId="2A0FAD1D" w14:textId="77777777" w:rsidR="00D84C89" w:rsidRPr="00D84C89" w:rsidRDefault="00D84C89" w:rsidP="00D84C89">
      <w:pPr>
        <w:rPr>
          <w:lang w:val="en-US"/>
        </w:rPr>
      </w:pPr>
      <w:r w:rsidRPr="00D84C89">
        <w:rPr>
          <w:lang w:val="en-US"/>
        </w:rPr>
        <w:t xml:space="preserve">      circos.segments(CELL_META$xcenter, 1, CELL_META$xcenter, 1 + relativeValueMOB[i]/absMax, col=colour.circle.points[3], lty=3)</w:t>
      </w:r>
    </w:p>
    <w:p w14:paraId="3670F798" w14:textId="77777777" w:rsidR="00D84C89" w:rsidRPr="00D84C89" w:rsidRDefault="00D84C89" w:rsidP="00D84C89">
      <w:pPr>
        <w:rPr>
          <w:lang w:val="en-US"/>
        </w:rPr>
      </w:pPr>
      <w:r w:rsidRPr="00D84C89">
        <w:rPr>
          <w:lang w:val="en-US"/>
        </w:rPr>
        <w:t xml:space="preserve">      circos.points(CELL_META$xcenter, 1 + relativeValueMOB[i]/absMax, pch=19, col=colour.circle.points[3], cex=0.65)</w:t>
      </w:r>
    </w:p>
    <w:p w14:paraId="26D755B1" w14:textId="77777777" w:rsidR="00D84C89" w:rsidRPr="00D84C89" w:rsidRDefault="00D84C89" w:rsidP="00D84C89">
      <w:pPr>
        <w:rPr>
          <w:lang w:val="en-US"/>
        </w:rPr>
      </w:pPr>
      <w:r w:rsidRPr="00D84C89">
        <w:rPr>
          <w:lang w:val="en-US"/>
        </w:rPr>
        <w:t xml:space="preserve">    }</w:t>
      </w:r>
    </w:p>
    <w:p w14:paraId="2DFF281D" w14:textId="77777777" w:rsidR="00D84C89" w:rsidRPr="00D84C89" w:rsidRDefault="00D84C89" w:rsidP="00D84C89">
      <w:pPr>
        <w:rPr>
          <w:lang w:val="en-US"/>
        </w:rPr>
      </w:pPr>
      <w:r w:rsidRPr="00D84C89">
        <w:rPr>
          <w:lang w:val="en-US"/>
        </w:rPr>
        <w:t xml:space="preserve">    else if(relativeValueMOB[i] &lt;= 0 &amp; dietSpecies[i]=="Leaf"){</w:t>
      </w:r>
    </w:p>
    <w:p w14:paraId="30B2BEF2" w14:textId="77777777" w:rsidR="00D84C89" w:rsidRPr="00D84C89" w:rsidRDefault="00D84C89" w:rsidP="00D84C89">
      <w:pPr>
        <w:rPr>
          <w:lang w:val="en-US"/>
        </w:rPr>
      </w:pPr>
      <w:r w:rsidRPr="00D84C89">
        <w:rPr>
          <w:lang w:val="en-US"/>
        </w:rPr>
        <w:t xml:space="preserve">      circos.segments(CELL_META$xcenter, 1, CELL_META$xcenter, 1 + relativeValueMOB[i]/absMax, col=colour.circle.points[3], lty=3)</w:t>
      </w:r>
    </w:p>
    <w:p w14:paraId="54541EA8" w14:textId="77777777" w:rsidR="00D84C89" w:rsidRPr="00D84C89" w:rsidRDefault="00D84C89" w:rsidP="00D84C89">
      <w:pPr>
        <w:rPr>
          <w:lang w:val="en-US"/>
        </w:rPr>
      </w:pPr>
      <w:r w:rsidRPr="00D84C89">
        <w:rPr>
          <w:lang w:val="en-US"/>
        </w:rPr>
        <w:t xml:space="preserve">      circos.points(CELL_META$xcenter, 1 + relativeValueMOB[i]/absMax, pch=21, col=colour.circle.points[3], bg="white", cex=0.65)</w:t>
      </w:r>
    </w:p>
    <w:p w14:paraId="3A28FD94" w14:textId="77777777" w:rsidR="00D84C89" w:rsidRPr="00D84C89" w:rsidRDefault="00D84C89" w:rsidP="00D84C89">
      <w:pPr>
        <w:rPr>
          <w:lang w:val="en-US"/>
        </w:rPr>
      </w:pPr>
      <w:r w:rsidRPr="00D84C89">
        <w:rPr>
          <w:lang w:val="en-US"/>
        </w:rPr>
        <w:t xml:space="preserve">    }</w:t>
      </w:r>
    </w:p>
    <w:p w14:paraId="5194FBD8" w14:textId="77777777" w:rsidR="00D84C89" w:rsidRPr="00D84C89" w:rsidRDefault="00D84C89" w:rsidP="00D84C89">
      <w:pPr>
        <w:rPr>
          <w:lang w:val="en-US"/>
        </w:rPr>
      </w:pPr>
      <w:r w:rsidRPr="00D84C89">
        <w:rPr>
          <w:lang w:val="en-US"/>
        </w:rPr>
        <w:t xml:space="preserve">    else{}</w:t>
      </w:r>
    </w:p>
    <w:p w14:paraId="5B8E6895" w14:textId="77777777" w:rsidR="00D84C89" w:rsidRPr="00D84C89" w:rsidRDefault="00D84C89" w:rsidP="00D84C89">
      <w:pPr>
        <w:rPr>
          <w:lang w:val="en-US"/>
        </w:rPr>
      </w:pPr>
      <w:r w:rsidRPr="00D84C89">
        <w:rPr>
          <w:lang w:val="en-US"/>
        </w:rPr>
        <w:t xml:space="preserve">  }</w:t>
      </w:r>
    </w:p>
    <w:p w14:paraId="014EF12D" w14:textId="77777777" w:rsidR="00D84C89" w:rsidRPr="00D84C89" w:rsidRDefault="00D84C89" w:rsidP="00D84C89">
      <w:pPr>
        <w:rPr>
          <w:lang w:val="en-US"/>
        </w:rPr>
      </w:pPr>
      <w:r w:rsidRPr="00D84C89">
        <w:rPr>
          <w:lang w:val="en-US"/>
        </w:rPr>
        <w:t>}, track.height = 0.1)</w:t>
      </w:r>
    </w:p>
    <w:p w14:paraId="4C87050B" w14:textId="77777777" w:rsidR="00D84C89" w:rsidRPr="00D84C89" w:rsidRDefault="00D84C89" w:rsidP="00D84C89">
      <w:pPr>
        <w:rPr>
          <w:lang w:val="en-US"/>
        </w:rPr>
      </w:pPr>
    </w:p>
    <w:p w14:paraId="72D94B97" w14:textId="77777777" w:rsidR="00D84C89" w:rsidRPr="00D84C89" w:rsidRDefault="00D84C89" w:rsidP="00D84C89">
      <w:pPr>
        <w:rPr>
          <w:lang w:val="en-US"/>
        </w:rPr>
      </w:pPr>
      <w:r w:rsidRPr="00D84C89">
        <w:rPr>
          <w:lang w:val="en-US"/>
        </w:rPr>
        <w:t>#Neocortex</w:t>
      </w:r>
    </w:p>
    <w:p w14:paraId="1535C7EF" w14:textId="77777777" w:rsidR="00D84C89" w:rsidRPr="00D84C89" w:rsidRDefault="00D84C89" w:rsidP="00D84C89">
      <w:pPr>
        <w:rPr>
          <w:lang w:val="en-US"/>
        </w:rPr>
      </w:pPr>
      <w:r w:rsidRPr="00D84C89">
        <w:rPr>
          <w:lang w:val="en-US"/>
        </w:rPr>
        <w:t>absMax &lt;- max(abs(relativeValueNeocortex), na.rm=TRUE)</w:t>
      </w:r>
    </w:p>
    <w:p w14:paraId="4B43DAD7" w14:textId="77777777" w:rsidR="00D84C89" w:rsidRPr="00D84C89" w:rsidRDefault="00D84C89" w:rsidP="00D84C89">
      <w:pPr>
        <w:rPr>
          <w:lang w:val="en-US"/>
        </w:rPr>
      </w:pPr>
      <w:r w:rsidRPr="00D84C89">
        <w:rPr>
          <w:lang w:val="en-US"/>
        </w:rPr>
        <w:t>circos.track(ylim = c(0, 1), bg.border = NA, track.index=8, panel.fun = function(x, y) {</w:t>
      </w:r>
    </w:p>
    <w:p w14:paraId="052F3ABB" w14:textId="77777777" w:rsidR="00D84C89" w:rsidRPr="00D84C89" w:rsidRDefault="00D84C89" w:rsidP="00D84C89">
      <w:pPr>
        <w:rPr>
          <w:lang w:val="en-US"/>
        </w:rPr>
      </w:pPr>
      <w:r w:rsidRPr="00D84C89">
        <w:rPr>
          <w:lang w:val="en-US"/>
        </w:rPr>
        <w:t xml:space="preserve">  i=CELL_META$sector.numeric.index</w:t>
      </w:r>
    </w:p>
    <w:p w14:paraId="7FECDC7D" w14:textId="77777777" w:rsidR="00D84C89" w:rsidRPr="00D84C89" w:rsidRDefault="00D84C89" w:rsidP="00D84C89">
      <w:pPr>
        <w:rPr>
          <w:lang w:val="en-US"/>
        </w:rPr>
      </w:pPr>
      <w:r w:rsidRPr="00D84C89">
        <w:rPr>
          <w:lang w:val="en-US"/>
        </w:rPr>
        <w:lastRenderedPageBreak/>
        <w:t xml:space="preserve">  #circos.rect(0, 0, 1, 1, col=colourPositive, border=colourPositive)</w:t>
      </w:r>
    </w:p>
    <w:p w14:paraId="3CD3AF55" w14:textId="77777777" w:rsidR="00D84C89" w:rsidRPr="00D84C89" w:rsidRDefault="00D84C89" w:rsidP="00D84C89">
      <w:pPr>
        <w:rPr>
          <w:lang w:val="en-US"/>
        </w:rPr>
      </w:pPr>
      <w:r w:rsidRPr="00D84C89">
        <w:rPr>
          <w:lang w:val="en-US"/>
        </w:rPr>
        <w:t xml:space="preserve">  if(is.na(relativeValueNeocortex[i])){}  else{</w:t>
      </w:r>
    </w:p>
    <w:p w14:paraId="1FFA168A" w14:textId="77777777" w:rsidR="00D84C89" w:rsidRPr="00D84C89" w:rsidRDefault="00D84C89" w:rsidP="00D84C89">
      <w:pPr>
        <w:rPr>
          <w:lang w:val="en-US"/>
        </w:rPr>
      </w:pPr>
      <w:r w:rsidRPr="00D84C89">
        <w:rPr>
          <w:lang w:val="en-US"/>
        </w:rPr>
        <w:t xml:space="preserve">    if(relativeValueNeocortex[i] &gt; 0 &amp; dietSpecies[i]=="Fruit"){</w:t>
      </w:r>
    </w:p>
    <w:p w14:paraId="583F6A9F" w14:textId="77777777" w:rsidR="00D84C89" w:rsidRPr="00D84C89" w:rsidRDefault="00D84C89" w:rsidP="00D84C89">
      <w:pPr>
        <w:rPr>
          <w:lang w:val="en-US"/>
        </w:rPr>
      </w:pPr>
      <w:r w:rsidRPr="00D84C89">
        <w:rPr>
          <w:lang w:val="en-US"/>
        </w:rPr>
        <w:t xml:space="preserve">      circos.segments(CELL_META$xcenter, 0, CELL_META$xcenter, relativeValueNeocortex[i]/absMax, col=colour.circle.points[4], lty=3)</w:t>
      </w:r>
    </w:p>
    <w:p w14:paraId="13EA4256" w14:textId="77777777" w:rsidR="00D84C89" w:rsidRPr="00D84C89" w:rsidRDefault="00D84C89" w:rsidP="00D84C89">
      <w:pPr>
        <w:rPr>
          <w:lang w:val="en-US"/>
        </w:rPr>
      </w:pPr>
      <w:r w:rsidRPr="00D84C89">
        <w:rPr>
          <w:lang w:val="en-US"/>
        </w:rPr>
        <w:t xml:space="preserve">      circos.points(CELL_META$xcenter, relativeValueNeocortex[i]/absMax, pch=19, col=colour.circle.points[4], cex=0.6)</w:t>
      </w:r>
    </w:p>
    <w:p w14:paraId="1CFF984A" w14:textId="77777777" w:rsidR="00D84C89" w:rsidRPr="00D84C89" w:rsidRDefault="00D84C89" w:rsidP="00D84C89">
      <w:pPr>
        <w:rPr>
          <w:lang w:val="en-US"/>
        </w:rPr>
      </w:pPr>
      <w:r w:rsidRPr="00D84C89">
        <w:rPr>
          <w:lang w:val="en-US"/>
        </w:rPr>
        <w:t xml:space="preserve">    }</w:t>
      </w:r>
    </w:p>
    <w:p w14:paraId="14820775" w14:textId="77777777" w:rsidR="00D84C89" w:rsidRPr="00D84C89" w:rsidRDefault="00D84C89" w:rsidP="00D84C89">
      <w:pPr>
        <w:rPr>
          <w:lang w:val="en-US"/>
        </w:rPr>
      </w:pPr>
      <w:r w:rsidRPr="00D84C89">
        <w:rPr>
          <w:lang w:val="en-US"/>
        </w:rPr>
        <w:t xml:space="preserve">    else if(relativeValueNeocortex[i] &gt; 0 &amp; dietSpecies[i]=="Leaf"){</w:t>
      </w:r>
    </w:p>
    <w:p w14:paraId="5B64CC4C" w14:textId="77777777" w:rsidR="00D84C89" w:rsidRPr="00D84C89" w:rsidRDefault="00D84C89" w:rsidP="00D84C89">
      <w:pPr>
        <w:rPr>
          <w:lang w:val="en-US"/>
        </w:rPr>
      </w:pPr>
      <w:r w:rsidRPr="00D84C89">
        <w:rPr>
          <w:lang w:val="en-US"/>
        </w:rPr>
        <w:t xml:space="preserve">      circos.segments(CELL_META$xcenter, 0, CELL_META$xcenter, relativeValueNeocortex[i]/absMax, col=colour.circle.points[4], lty=3)</w:t>
      </w:r>
    </w:p>
    <w:p w14:paraId="44FE73AC" w14:textId="77777777" w:rsidR="00D84C89" w:rsidRPr="00D84C89" w:rsidRDefault="00D84C89" w:rsidP="00D84C89">
      <w:pPr>
        <w:rPr>
          <w:lang w:val="en-US"/>
        </w:rPr>
      </w:pPr>
      <w:r w:rsidRPr="00D84C89">
        <w:rPr>
          <w:lang w:val="en-US"/>
        </w:rPr>
        <w:t xml:space="preserve">      circos.points(CELL_META$xcenter, relativeValueNeocortex[i]/absMax, pch=21, col=colour.circle.points[4], bg="white", cex=0.6)</w:t>
      </w:r>
    </w:p>
    <w:p w14:paraId="70A8752F" w14:textId="77777777" w:rsidR="00D84C89" w:rsidRPr="00D84C89" w:rsidRDefault="00D84C89" w:rsidP="00D84C89">
      <w:pPr>
        <w:rPr>
          <w:lang w:val="en-US"/>
        </w:rPr>
      </w:pPr>
      <w:r w:rsidRPr="00D84C89">
        <w:rPr>
          <w:lang w:val="en-US"/>
        </w:rPr>
        <w:t xml:space="preserve">    }</w:t>
      </w:r>
    </w:p>
    <w:p w14:paraId="09A474E7" w14:textId="77777777" w:rsidR="00D84C89" w:rsidRPr="00D84C89" w:rsidRDefault="00D84C89" w:rsidP="00D84C89">
      <w:pPr>
        <w:rPr>
          <w:lang w:val="en-US"/>
        </w:rPr>
      </w:pPr>
      <w:r w:rsidRPr="00D84C89">
        <w:rPr>
          <w:lang w:val="en-US"/>
        </w:rPr>
        <w:t xml:space="preserve">    else{}</w:t>
      </w:r>
    </w:p>
    <w:p w14:paraId="052579E5" w14:textId="77777777" w:rsidR="00D84C89" w:rsidRPr="00D84C89" w:rsidRDefault="00D84C89" w:rsidP="00D84C89">
      <w:pPr>
        <w:rPr>
          <w:lang w:val="en-US"/>
        </w:rPr>
      </w:pPr>
      <w:r w:rsidRPr="00D84C89">
        <w:rPr>
          <w:lang w:val="en-US"/>
        </w:rPr>
        <w:t xml:space="preserve">  }</w:t>
      </w:r>
    </w:p>
    <w:p w14:paraId="09C1ED9B" w14:textId="77777777" w:rsidR="00D84C89" w:rsidRPr="00D84C89" w:rsidRDefault="00D84C89" w:rsidP="00D84C89">
      <w:pPr>
        <w:rPr>
          <w:lang w:val="en-US"/>
        </w:rPr>
      </w:pPr>
      <w:r w:rsidRPr="00D84C89">
        <w:rPr>
          <w:lang w:val="en-US"/>
        </w:rPr>
        <w:t>}, track.height = 0.1)</w:t>
      </w:r>
    </w:p>
    <w:p w14:paraId="6FC51B9D" w14:textId="77777777" w:rsidR="00D84C89" w:rsidRPr="00D84C89" w:rsidRDefault="00D84C89" w:rsidP="00D84C89">
      <w:pPr>
        <w:rPr>
          <w:lang w:val="en-US"/>
        </w:rPr>
      </w:pPr>
    </w:p>
    <w:p w14:paraId="77C13ABC" w14:textId="77777777" w:rsidR="00D84C89" w:rsidRPr="00D84C89" w:rsidRDefault="00D84C89" w:rsidP="00D84C89">
      <w:pPr>
        <w:rPr>
          <w:lang w:val="en-US"/>
        </w:rPr>
      </w:pPr>
    </w:p>
    <w:p w14:paraId="4AF7434B" w14:textId="77777777" w:rsidR="00D84C89" w:rsidRPr="00D84C89" w:rsidRDefault="00D84C89" w:rsidP="00D84C89">
      <w:pPr>
        <w:rPr>
          <w:lang w:val="en-US"/>
        </w:rPr>
      </w:pPr>
      <w:r w:rsidRPr="00D84C89">
        <w:rPr>
          <w:lang w:val="en-US"/>
        </w:rPr>
        <w:t>circos.track(ylim = c(0, 1), bg.border = NA, track.index=9,  panel.fun = function(x, y) {</w:t>
      </w:r>
    </w:p>
    <w:p w14:paraId="0ADD7DF9" w14:textId="77777777" w:rsidR="00D84C89" w:rsidRPr="00D84C89" w:rsidRDefault="00D84C89" w:rsidP="00D84C89">
      <w:pPr>
        <w:rPr>
          <w:lang w:val="en-US"/>
        </w:rPr>
      </w:pPr>
      <w:r w:rsidRPr="00D84C89">
        <w:rPr>
          <w:lang w:val="en-US"/>
        </w:rPr>
        <w:t xml:space="preserve">  i=CELL_META$sector.numeric.index</w:t>
      </w:r>
    </w:p>
    <w:p w14:paraId="6E36783F" w14:textId="77777777" w:rsidR="00D84C89" w:rsidRPr="00D84C89" w:rsidRDefault="00D84C89" w:rsidP="00D84C89">
      <w:pPr>
        <w:rPr>
          <w:lang w:val="en-US"/>
        </w:rPr>
      </w:pPr>
      <w:r w:rsidRPr="00D84C89">
        <w:rPr>
          <w:lang w:val="en-US"/>
        </w:rPr>
        <w:t xml:space="preserve">  if(is.na(relativeValueNeocortex[i])){}  else{</w:t>
      </w:r>
    </w:p>
    <w:p w14:paraId="3AAFEAF8" w14:textId="77777777" w:rsidR="00D84C89" w:rsidRPr="00D84C89" w:rsidRDefault="00D84C89" w:rsidP="00D84C89">
      <w:pPr>
        <w:rPr>
          <w:lang w:val="en-US"/>
        </w:rPr>
      </w:pPr>
      <w:r w:rsidRPr="00D84C89">
        <w:rPr>
          <w:lang w:val="en-US"/>
        </w:rPr>
        <w:t xml:space="preserve">    #circos.rect(0, 0, 1, 1, col=colourNegative, border=colourNegative)</w:t>
      </w:r>
    </w:p>
    <w:p w14:paraId="09D5FD18" w14:textId="77777777" w:rsidR="00D84C89" w:rsidRPr="00D84C89" w:rsidRDefault="00D84C89" w:rsidP="00D84C89">
      <w:pPr>
        <w:rPr>
          <w:lang w:val="en-US"/>
        </w:rPr>
      </w:pPr>
      <w:r w:rsidRPr="00D84C89">
        <w:rPr>
          <w:lang w:val="en-US"/>
        </w:rPr>
        <w:t xml:space="preserve">    if(relativeValueNeocortex[i] &lt;= 0 &amp; dietSpecies[i]=="Fruit"){</w:t>
      </w:r>
    </w:p>
    <w:p w14:paraId="715B42C1" w14:textId="77777777" w:rsidR="00D84C89" w:rsidRPr="00D84C89" w:rsidRDefault="00D84C89" w:rsidP="00D84C89">
      <w:pPr>
        <w:rPr>
          <w:lang w:val="en-US"/>
        </w:rPr>
      </w:pPr>
      <w:r w:rsidRPr="00D84C89">
        <w:rPr>
          <w:lang w:val="en-US"/>
        </w:rPr>
        <w:t xml:space="preserve">      circos.segments(CELL_META$xcenter, 1, CELL_META$xcenter, 1 + relativeValueNeocortex[i]/absMax, col=colour.circle.points[4], lty=3)</w:t>
      </w:r>
    </w:p>
    <w:p w14:paraId="551CD96D" w14:textId="77777777" w:rsidR="00D84C89" w:rsidRPr="00D84C89" w:rsidRDefault="00D84C89" w:rsidP="00D84C89">
      <w:pPr>
        <w:rPr>
          <w:lang w:val="en-US"/>
        </w:rPr>
      </w:pPr>
      <w:r w:rsidRPr="00D84C89">
        <w:rPr>
          <w:lang w:val="en-US"/>
        </w:rPr>
        <w:t xml:space="preserve">      circos.points(CELL_META$xcenter, 1 + relativeValueNeocortex[i]/absMax, pch=19, col=colour.circle.points[4], cex=0.6)</w:t>
      </w:r>
    </w:p>
    <w:p w14:paraId="4ECE196B" w14:textId="77777777" w:rsidR="00D84C89" w:rsidRPr="00D84C89" w:rsidRDefault="00D84C89" w:rsidP="00D84C89">
      <w:pPr>
        <w:rPr>
          <w:lang w:val="en-US"/>
        </w:rPr>
      </w:pPr>
      <w:r w:rsidRPr="00D84C89">
        <w:rPr>
          <w:lang w:val="en-US"/>
        </w:rPr>
        <w:t xml:space="preserve">    }</w:t>
      </w:r>
    </w:p>
    <w:p w14:paraId="53B1EA26" w14:textId="77777777" w:rsidR="00D84C89" w:rsidRPr="00D84C89" w:rsidRDefault="00D84C89" w:rsidP="00D84C89">
      <w:pPr>
        <w:rPr>
          <w:lang w:val="en-US"/>
        </w:rPr>
      </w:pPr>
      <w:r w:rsidRPr="00D84C89">
        <w:rPr>
          <w:lang w:val="en-US"/>
        </w:rPr>
        <w:t xml:space="preserve">    else if(relativeValueNeocortex[i] &lt;= 0 &amp; dietSpecies[i]=="Leaf"){</w:t>
      </w:r>
    </w:p>
    <w:p w14:paraId="6B708A32" w14:textId="77777777" w:rsidR="00D84C89" w:rsidRPr="00D84C89" w:rsidRDefault="00D84C89" w:rsidP="00D84C89">
      <w:pPr>
        <w:rPr>
          <w:lang w:val="en-US"/>
        </w:rPr>
      </w:pPr>
      <w:r w:rsidRPr="00D84C89">
        <w:rPr>
          <w:lang w:val="en-US"/>
        </w:rPr>
        <w:t xml:space="preserve">      circos.segments(CELL_META$xcenter, 1, CELL_META$xcenter, 1 + relativeValueNeocortex[i]/absMax, col=colour.circle.points[4], lty=3)</w:t>
      </w:r>
    </w:p>
    <w:p w14:paraId="57728A90" w14:textId="77777777" w:rsidR="00D84C89" w:rsidRPr="00D84C89" w:rsidRDefault="00D84C89" w:rsidP="00D84C89">
      <w:pPr>
        <w:rPr>
          <w:lang w:val="en-US"/>
        </w:rPr>
      </w:pPr>
      <w:r w:rsidRPr="00D84C89">
        <w:rPr>
          <w:lang w:val="en-US"/>
        </w:rPr>
        <w:t xml:space="preserve">      circos.points(CELL_META$xcenter, 1 + relativeValueNeocortex[i]/absMax, pch=21, col=colour.circle.points[4], bg="white", cex=0.6)</w:t>
      </w:r>
    </w:p>
    <w:p w14:paraId="603A8D74" w14:textId="77777777" w:rsidR="00D84C89" w:rsidRPr="00D84C89" w:rsidRDefault="00D84C89" w:rsidP="00D84C89">
      <w:pPr>
        <w:rPr>
          <w:lang w:val="en-US"/>
        </w:rPr>
      </w:pPr>
      <w:r w:rsidRPr="00D84C89">
        <w:rPr>
          <w:lang w:val="en-US"/>
        </w:rPr>
        <w:t xml:space="preserve">    }</w:t>
      </w:r>
    </w:p>
    <w:p w14:paraId="41517E7F" w14:textId="77777777" w:rsidR="00D84C89" w:rsidRPr="00D84C89" w:rsidRDefault="00D84C89" w:rsidP="00D84C89">
      <w:pPr>
        <w:rPr>
          <w:lang w:val="en-US"/>
        </w:rPr>
      </w:pPr>
      <w:r w:rsidRPr="00D84C89">
        <w:rPr>
          <w:lang w:val="en-US"/>
        </w:rPr>
        <w:t xml:space="preserve">    else{}</w:t>
      </w:r>
    </w:p>
    <w:p w14:paraId="6E6EA26E" w14:textId="77777777" w:rsidR="00D84C89" w:rsidRPr="00D84C89" w:rsidRDefault="00D84C89" w:rsidP="00D84C89">
      <w:pPr>
        <w:rPr>
          <w:lang w:val="en-US"/>
        </w:rPr>
      </w:pPr>
      <w:r w:rsidRPr="00D84C89">
        <w:rPr>
          <w:lang w:val="en-US"/>
        </w:rPr>
        <w:t xml:space="preserve">  }</w:t>
      </w:r>
    </w:p>
    <w:p w14:paraId="255A3D10" w14:textId="77777777" w:rsidR="00D84C89" w:rsidRPr="00D84C89" w:rsidRDefault="00D84C89" w:rsidP="00D84C89">
      <w:pPr>
        <w:rPr>
          <w:lang w:val="en-US"/>
        </w:rPr>
      </w:pPr>
      <w:r w:rsidRPr="00D84C89">
        <w:rPr>
          <w:lang w:val="en-US"/>
        </w:rPr>
        <w:t>}, track.height = 0.1)</w:t>
      </w:r>
    </w:p>
    <w:p w14:paraId="11E56642" w14:textId="77777777" w:rsidR="00D84C89" w:rsidRPr="00D84C89" w:rsidRDefault="00D84C89" w:rsidP="00D84C89">
      <w:pPr>
        <w:rPr>
          <w:lang w:val="en-US"/>
        </w:rPr>
      </w:pPr>
    </w:p>
    <w:p w14:paraId="2890A47B" w14:textId="77777777" w:rsidR="00D84C89" w:rsidRPr="00D84C89" w:rsidRDefault="00D84C89" w:rsidP="00D84C89">
      <w:pPr>
        <w:rPr>
          <w:lang w:val="en-US"/>
        </w:rPr>
      </w:pPr>
      <w:r w:rsidRPr="00D84C89">
        <w:rPr>
          <w:lang w:val="en-US"/>
        </w:rPr>
        <w:t>#Hippocampus</w:t>
      </w:r>
    </w:p>
    <w:p w14:paraId="5002C67E" w14:textId="77777777" w:rsidR="00D84C89" w:rsidRPr="00D84C89" w:rsidRDefault="00D84C89" w:rsidP="00D84C89">
      <w:pPr>
        <w:rPr>
          <w:lang w:val="en-US"/>
        </w:rPr>
      </w:pPr>
      <w:r w:rsidRPr="00D84C89">
        <w:rPr>
          <w:lang w:val="en-US"/>
        </w:rPr>
        <w:t>absMax &lt;- max(abs(relativeValueHippocampus), na.rm=TRUE)</w:t>
      </w:r>
    </w:p>
    <w:p w14:paraId="1585B860" w14:textId="77777777" w:rsidR="00D84C89" w:rsidRPr="00D84C89" w:rsidRDefault="00D84C89" w:rsidP="00D84C89">
      <w:pPr>
        <w:rPr>
          <w:lang w:val="en-US"/>
        </w:rPr>
      </w:pPr>
      <w:r w:rsidRPr="00D84C89">
        <w:rPr>
          <w:lang w:val="en-US"/>
        </w:rPr>
        <w:t>circos.track(ylim = c(0, 1), bg.border = NA, track.index=10, panel.fun = function(x, y) {</w:t>
      </w:r>
    </w:p>
    <w:p w14:paraId="45FF043B" w14:textId="77777777" w:rsidR="00D84C89" w:rsidRPr="00D84C89" w:rsidRDefault="00D84C89" w:rsidP="00D84C89">
      <w:pPr>
        <w:rPr>
          <w:lang w:val="en-US"/>
        </w:rPr>
      </w:pPr>
      <w:r w:rsidRPr="00D84C89">
        <w:rPr>
          <w:lang w:val="en-US"/>
        </w:rPr>
        <w:t xml:space="preserve">  i=CELL_META$sector.numeric.index</w:t>
      </w:r>
    </w:p>
    <w:p w14:paraId="63521E9A" w14:textId="77777777" w:rsidR="00D84C89" w:rsidRPr="00D84C89" w:rsidRDefault="00D84C89" w:rsidP="00D84C89">
      <w:pPr>
        <w:rPr>
          <w:lang w:val="en-US"/>
        </w:rPr>
      </w:pPr>
      <w:r w:rsidRPr="00D84C89">
        <w:rPr>
          <w:lang w:val="en-US"/>
        </w:rPr>
        <w:t xml:space="preserve">  #circos.rect(0, 0, 1, 1, col=colourPositive, border=colourPositive)</w:t>
      </w:r>
    </w:p>
    <w:p w14:paraId="606CEB9C" w14:textId="77777777" w:rsidR="00D84C89" w:rsidRPr="00D84C89" w:rsidRDefault="00D84C89" w:rsidP="00D84C89">
      <w:pPr>
        <w:rPr>
          <w:lang w:val="en-US"/>
        </w:rPr>
      </w:pPr>
      <w:r w:rsidRPr="00D84C89">
        <w:rPr>
          <w:lang w:val="en-US"/>
        </w:rPr>
        <w:t xml:space="preserve">  if(is.na(relativeValueHippocampus[i])){}  else{</w:t>
      </w:r>
    </w:p>
    <w:p w14:paraId="4D97AE91" w14:textId="77777777" w:rsidR="00D84C89" w:rsidRPr="00D84C89" w:rsidRDefault="00D84C89" w:rsidP="00D84C89">
      <w:pPr>
        <w:rPr>
          <w:lang w:val="en-US"/>
        </w:rPr>
      </w:pPr>
      <w:r w:rsidRPr="00D84C89">
        <w:rPr>
          <w:lang w:val="en-US"/>
        </w:rPr>
        <w:t xml:space="preserve">    if(relativeValueHippocampus[i] &gt; 0 &amp; dietSpecies[i]=="Fruit"){</w:t>
      </w:r>
    </w:p>
    <w:p w14:paraId="4F10C3EC" w14:textId="77777777" w:rsidR="00D84C89" w:rsidRPr="00D84C89" w:rsidRDefault="00D84C89" w:rsidP="00D84C89">
      <w:pPr>
        <w:rPr>
          <w:lang w:val="en-US"/>
        </w:rPr>
      </w:pPr>
      <w:r w:rsidRPr="00D84C89">
        <w:rPr>
          <w:lang w:val="en-US"/>
        </w:rPr>
        <w:lastRenderedPageBreak/>
        <w:t xml:space="preserve">      circos.segments(CELL_META$xcenter, 0, CELL_META$xcenter, relativeValueHippocampus[i]/absMax, col=colour.circle.points[5], lty=3)</w:t>
      </w:r>
    </w:p>
    <w:p w14:paraId="51390701" w14:textId="77777777" w:rsidR="00D84C89" w:rsidRPr="00D84C89" w:rsidRDefault="00D84C89" w:rsidP="00D84C89">
      <w:pPr>
        <w:rPr>
          <w:lang w:val="en-US"/>
        </w:rPr>
      </w:pPr>
      <w:r w:rsidRPr="00D84C89">
        <w:rPr>
          <w:lang w:val="en-US"/>
        </w:rPr>
        <w:t xml:space="preserve">      circos.points(CELL_META$xcenter, relativeValueHippocampus[i]/absMax, pch=19, col=colour.circle.points[5], cex=0.55)</w:t>
      </w:r>
    </w:p>
    <w:p w14:paraId="13CE9C24" w14:textId="77777777" w:rsidR="00D84C89" w:rsidRPr="00D84C89" w:rsidRDefault="00D84C89" w:rsidP="00D84C89">
      <w:pPr>
        <w:rPr>
          <w:lang w:val="en-US"/>
        </w:rPr>
      </w:pPr>
      <w:r w:rsidRPr="00D84C89">
        <w:rPr>
          <w:lang w:val="en-US"/>
        </w:rPr>
        <w:t xml:space="preserve">    }</w:t>
      </w:r>
    </w:p>
    <w:p w14:paraId="7848BE55" w14:textId="77777777" w:rsidR="00D84C89" w:rsidRPr="00D84C89" w:rsidRDefault="00D84C89" w:rsidP="00D84C89">
      <w:pPr>
        <w:rPr>
          <w:lang w:val="en-US"/>
        </w:rPr>
      </w:pPr>
      <w:r w:rsidRPr="00D84C89">
        <w:rPr>
          <w:lang w:val="en-US"/>
        </w:rPr>
        <w:t xml:space="preserve">    else if(relativeValueHippocampus[i] &gt; 0 &amp; dietSpecies[i]=="Leaf"){</w:t>
      </w:r>
    </w:p>
    <w:p w14:paraId="19BAB7FF" w14:textId="77777777" w:rsidR="00D84C89" w:rsidRPr="00D84C89" w:rsidRDefault="00D84C89" w:rsidP="00D84C89">
      <w:pPr>
        <w:rPr>
          <w:lang w:val="en-US"/>
        </w:rPr>
      </w:pPr>
      <w:r w:rsidRPr="00D84C89">
        <w:rPr>
          <w:lang w:val="en-US"/>
        </w:rPr>
        <w:t xml:space="preserve">      circos.segments(CELL_META$xcenter, 0, CELL_META$xcenter, relativeValueHippocampus[i]/absMax, col=colour.circle.points[5], lty=3)</w:t>
      </w:r>
    </w:p>
    <w:p w14:paraId="2B316184" w14:textId="77777777" w:rsidR="00D84C89" w:rsidRPr="00D84C89" w:rsidRDefault="00D84C89" w:rsidP="00D84C89">
      <w:pPr>
        <w:rPr>
          <w:lang w:val="en-US"/>
        </w:rPr>
      </w:pPr>
      <w:r w:rsidRPr="00D84C89">
        <w:rPr>
          <w:lang w:val="en-US"/>
        </w:rPr>
        <w:t xml:space="preserve">      circos.points(CELL_META$xcenter, relativeValueHippocampus[i]/absMax, pch=21, col=colour.circle.points[5], bg="white", cex=0.55)</w:t>
      </w:r>
    </w:p>
    <w:p w14:paraId="2076E16B" w14:textId="77777777" w:rsidR="00D84C89" w:rsidRPr="00D84C89" w:rsidRDefault="00D84C89" w:rsidP="00D84C89">
      <w:pPr>
        <w:rPr>
          <w:lang w:val="en-US"/>
        </w:rPr>
      </w:pPr>
      <w:r w:rsidRPr="00D84C89">
        <w:rPr>
          <w:lang w:val="en-US"/>
        </w:rPr>
        <w:t xml:space="preserve">    }</w:t>
      </w:r>
    </w:p>
    <w:p w14:paraId="0BB27EE5" w14:textId="77777777" w:rsidR="00D84C89" w:rsidRPr="00D84C89" w:rsidRDefault="00D84C89" w:rsidP="00D84C89">
      <w:pPr>
        <w:rPr>
          <w:lang w:val="en-US"/>
        </w:rPr>
      </w:pPr>
      <w:r w:rsidRPr="00D84C89">
        <w:rPr>
          <w:lang w:val="en-US"/>
        </w:rPr>
        <w:t xml:space="preserve">    else{}</w:t>
      </w:r>
    </w:p>
    <w:p w14:paraId="59BAD36F" w14:textId="77777777" w:rsidR="00D84C89" w:rsidRPr="00D84C89" w:rsidRDefault="00D84C89" w:rsidP="00D84C89">
      <w:pPr>
        <w:rPr>
          <w:lang w:val="en-US"/>
        </w:rPr>
      </w:pPr>
      <w:r w:rsidRPr="00D84C89">
        <w:rPr>
          <w:lang w:val="en-US"/>
        </w:rPr>
        <w:t xml:space="preserve">  }</w:t>
      </w:r>
    </w:p>
    <w:p w14:paraId="6F4E24A9" w14:textId="77777777" w:rsidR="00D84C89" w:rsidRPr="00D84C89" w:rsidRDefault="00D84C89" w:rsidP="00D84C89">
      <w:pPr>
        <w:rPr>
          <w:lang w:val="en-US"/>
        </w:rPr>
      </w:pPr>
      <w:r w:rsidRPr="00D84C89">
        <w:rPr>
          <w:lang w:val="en-US"/>
        </w:rPr>
        <w:t>}, track.height = 0.1)</w:t>
      </w:r>
    </w:p>
    <w:p w14:paraId="23E15158" w14:textId="77777777" w:rsidR="00D84C89" w:rsidRPr="00D84C89" w:rsidRDefault="00D84C89" w:rsidP="00D84C89">
      <w:pPr>
        <w:rPr>
          <w:lang w:val="en-US"/>
        </w:rPr>
      </w:pPr>
    </w:p>
    <w:p w14:paraId="15FA70D1" w14:textId="77777777" w:rsidR="00D84C89" w:rsidRPr="00D84C89" w:rsidRDefault="00D84C89" w:rsidP="00D84C89">
      <w:pPr>
        <w:rPr>
          <w:lang w:val="en-US"/>
        </w:rPr>
      </w:pPr>
    </w:p>
    <w:p w14:paraId="43C6BF38" w14:textId="77777777" w:rsidR="00D84C89" w:rsidRPr="00D84C89" w:rsidRDefault="00D84C89" w:rsidP="00D84C89">
      <w:pPr>
        <w:rPr>
          <w:lang w:val="en-US"/>
        </w:rPr>
      </w:pPr>
      <w:r w:rsidRPr="00D84C89">
        <w:rPr>
          <w:lang w:val="en-US"/>
        </w:rPr>
        <w:t>circos.track(ylim = c(0, 1), bg.border = NA, track.index=11,  panel.fun = function(x, y) {</w:t>
      </w:r>
    </w:p>
    <w:p w14:paraId="3AA29126" w14:textId="77777777" w:rsidR="00D84C89" w:rsidRPr="00D84C89" w:rsidRDefault="00D84C89" w:rsidP="00D84C89">
      <w:pPr>
        <w:rPr>
          <w:lang w:val="en-US"/>
        </w:rPr>
      </w:pPr>
      <w:r w:rsidRPr="00D84C89">
        <w:rPr>
          <w:lang w:val="en-US"/>
        </w:rPr>
        <w:t xml:space="preserve">  i=CELL_META$sector.numeric.index</w:t>
      </w:r>
    </w:p>
    <w:p w14:paraId="09A7356D" w14:textId="77777777" w:rsidR="00D84C89" w:rsidRPr="00D84C89" w:rsidRDefault="00D84C89" w:rsidP="00D84C89">
      <w:pPr>
        <w:rPr>
          <w:lang w:val="en-US"/>
        </w:rPr>
      </w:pPr>
      <w:r w:rsidRPr="00D84C89">
        <w:rPr>
          <w:lang w:val="en-US"/>
        </w:rPr>
        <w:t xml:space="preserve">  if(is.na(relativeValueHippocampus[i])){}  else{</w:t>
      </w:r>
    </w:p>
    <w:p w14:paraId="6EB9492C" w14:textId="77777777" w:rsidR="00D84C89" w:rsidRPr="00D84C89" w:rsidRDefault="00D84C89" w:rsidP="00D84C89">
      <w:pPr>
        <w:rPr>
          <w:lang w:val="en-US"/>
        </w:rPr>
      </w:pPr>
      <w:r w:rsidRPr="00D84C89">
        <w:rPr>
          <w:lang w:val="en-US"/>
        </w:rPr>
        <w:t xml:space="preserve">    #circos.rect(0, 0, 1, 1, col=colourNegative, border=colourNegative)</w:t>
      </w:r>
    </w:p>
    <w:p w14:paraId="55390E20" w14:textId="77777777" w:rsidR="00D84C89" w:rsidRPr="00D84C89" w:rsidRDefault="00D84C89" w:rsidP="00D84C89">
      <w:pPr>
        <w:rPr>
          <w:lang w:val="en-US"/>
        </w:rPr>
      </w:pPr>
      <w:r w:rsidRPr="00D84C89">
        <w:rPr>
          <w:lang w:val="en-US"/>
        </w:rPr>
        <w:t xml:space="preserve">    if(relativeValueHippocampus[i] &lt;= 0 &amp; dietSpecies[i]=="Fruit"){</w:t>
      </w:r>
    </w:p>
    <w:p w14:paraId="08DFC642" w14:textId="77777777" w:rsidR="00D84C89" w:rsidRPr="00D84C89" w:rsidRDefault="00D84C89" w:rsidP="00D84C89">
      <w:pPr>
        <w:rPr>
          <w:lang w:val="en-US"/>
        </w:rPr>
      </w:pPr>
      <w:r w:rsidRPr="00D84C89">
        <w:rPr>
          <w:lang w:val="en-US"/>
        </w:rPr>
        <w:t xml:space="preserve">      circos.segments(CELL_META$xcenter, 1, CELL_META$xcenter, 1 + relativeValueHippocampus[i]/absMax, col=colour.circle.points[5], lty=3)</w:t>
      </w:r>
    </w:p>
    <w:p w14:paraId="0BC58348" w14:textId="77777777" w:rsidR="00D84C89" w:rsidRPr="00D84C89" w:rsidRDefault="00D84C89" w:rsidP="00D84C89">
      <w:pPr>
        <w:rPr>
          <w:lang w:val="en-US"/>
        </w:rPr>
      </w:pPr>
      <w:r w:rsidRPr="00D84C89">
        <w:rPr>
          <w:lang w:val="en-US"/>
        </w:rPr>
        <w:t xml:space="preserve">      circos.points(CELL_META$xcenter, 1 + relativeValueHippocampus[i]/absMax, pch=19, col=colour.circle.points[5], cex=0.55)</w:t>
      </w:r>
    </w:p>
    <w:p w14:paraId="334A2890" w14:textId="77777777" w:rsidR="00D84C89" w:rsidRPr="00D84C89" w:rsidRDefault="00D84C89" w:rsidP="00D84C89">
      <w:pPr>
        <w:rPr>
          <w:lang w:val="en-US"/>
        </w:rPr>
      </w:pPr>
      <w:r w:rsidRPr="00D84C89">
        <w:rPr>
          <w:lang w:val="en-US"/>
        </w:rPr>
        <w:t xml:space="preserve">    }</w:t>
      </w:r>
    </w:p>
    <w:p w14:paraId="3F02FA20" w14:textId="77777777" w:rsidR="00D84C89" w:rsidRPr="00D84C89" w:rsidRDefault="00D84C89" w:rsidP="00D84C89">
      <w:pPr>
        <w:rPr>
          <w:lang w:val="en-US"/>
        </w:rPr>
      </w:pPr>
      <w:r w:rsidRPr="00D84C89">
        <w:rPr>
          <w:lang w:val="en-US"/>
        </w:rPr>
        <w:t xml:space="preserve">    else if(relativeValueHippocampus[i] &lt;= 0 &amp; dietSpecies[i]=="Leaf"){</w:t>
      </w:r>
    </w:p>
    <w:p w14:paraId="704260FC" w14:textId="77777777" w:rsidR="00D84C89" w:rsidRPr="00D84C89" w:rsidRDefault="00D84C89" w:rsidP="00D84C89">
      <w:pPr>
        <w:rPr>
          <w:lang w:val="en-US"/>
        </w:rPr>
      </w:pPr>
      <w:r w:rsidRPr="00D84C89">
        <w:rPr>
          <w:lang w:val="en-US"/>
        </w:rPr>
        <w:t xml:space="preserve">      circos.segments(CELL_META$xcenter, 1, CELL_META$xcenter, 1 + relativeValueHippocampus[i]/absMax, col=colour.circle.points[5], lty=3)</w:t>
      </w:r>
    </w:p>
    <w:p w14:paraId="3D8F88B3" w14:textId="77777777" w:rsidR="00D84C89" w:rsidRPr="00D84C89" w:rsidRDefault="00D84C89" w:rsidP="00D84C89">
      <w:pPr>
        <w:rPr>
          <w:lang w:val="en-US"/>
        </w:rPr>
      </w:pPr>
      <w:r w:rsidRPr="00D84C89">
        <w:rPr>
          <w:lang w:val="en-US"/>
        </w:rPr>
        <w:t xml:space="preserve">      circos.points(CELL_META$xcenter, 1 + relativeValueHippocampus[i]/absMax, pch=21, col=colour.circle.points[5], bg="white", cex=0.55)</w:t>
      </w:r>
    </w:p>
    <w:p w14:paraId="467C1D42" w14:textId="77777777" w:rsidR="00D84C89" w:rsidRPr="00D84C89" w:rsidRDefault="00D84C89" w:rsidP="00D84C89">
      <w:pPr>
        <w:rPr>
          <w:lang w:val="en-US"/>
        </w:rPr>
      </w:pPr>
      <w:r w:rsidRPr="00D84C89">
        <w:rPr>
          <w:lang w:val="en-US"/>
        </w:rPr>
        <w:t xml:space="preserve">    }</w:t>
      </w:r>
    </w:p>
    <w:p w14:paraId="227B4BD7" w14:textId="77777777" w:rsidR="00D84C89" w:rsidRPr="00D84C89" w:rsidRDefault="00D84C89" w:rsidP="00D84C89">
      <w:pPr>
        <w:rPr>
          <w:lang w:val="en-US"/>
        </w:rPr>
      </w:pPr>
      <w:r w:rsidRPr="00D84C89">
        <w:rPr>
          <w:lang w:val="en-US"/>
        </w:rPr>
        <w:t xml:space="preserve">    else{}</w:t>
      </w:r>
    </w:p>
    <w:p w14:paraId="6F1928EE" w14:textId="77777777" w:rsidR="00D84C89" w:rsidRPr="00D84C89" w:rsidRDefault="00D84C89" w:rsidP="00D84C89">
      <w:pPr>
        <w:rPr>
          <w:lang w:val="en-US"/>
        </w:rPr>
      </w:pPr>
      <w:r w:rsidRPr="00D84C89">
        <w:rPr>
          <w:lang w:val="en-US"/>
        </w:rPr>
        <w:t xml:space="preserve">  }</w:t>
      </w:r>
    </w:p>
    <w:p w14:paraId="33442AA6" w14:textId="77777777" w:rsidR="00D84C89" w:rsidRPr="00D84C89" w:rsidRDefault="00D84C89" w:rsidP="00D84C89">
      <w:pPr>
        <w:rPr>
          <w:lang w:val="en-US"/>
        </w:rPr>
      </w:pPr>
      <w:r w:rsidRPr="00D84C89">
        <w:rPr>
          <w:lang w:val="en-US"/>
        </w:rPr>
        <w:t>}, track.height = 0.1)</w:t>
      </w:r>
    </w:p>
    <w:p w14:paraId="5924E344" w14:textId="77777777" w:rsidR="00D84C89" w:rsidRPr="00D84C89" w:rsidRDefault="00D84C89" w:rsidP="00D84C89">
      <w:pPr>
        <w:rPr>
          <w:lang w:val="en-US"/>
        </w:rPr>
      </w:pPr>
    </w:p>
    <w:p w14:paraId="772F940C" w14:textId="77777777" w:rsidR="00D84C89" w:rsidRPr="00D84C89" w:rsidRDefault="00D84C89" w:rsidP="00D84C89">
      <w:pPr>
        <w:rPr>
          <w:lang w:val="en-US"/>
        </w:rPr>
      </w:pPr>
      <w:r w:rsidRPr="00D84C89">
        <w:rPr>
          <w:lang w:val="en-US"/>
        </w:rPr>
        <w:t>#Cerebellum</w:t>
      </w:r>
    </w:p>
    <w:p w14:paraId="774F8339" w14:textId="77777777" w:rsidR="00D84C89" w:rsidRPr="00D84C89" w:rsidRDefault="00D84C89" w:rsidP="00D84C89">
      <w:pPr>
        <w:rPr>
          <w:lang w:val="en-US"/>
        </w:rPr>
      </w:pPr>
      <w:r w:rsidRPr="00D84C89">
        <w:rPr>
          <w:lang w:val="en-US"/>
        </w:rPr>
        <w:t>absMax &lt;- max(abs(relativeValueCerebellum), na.rm=TRUE)</w:t>
      </w:r>
    </w:p>
    <w:p w14:paraId="406A0D14" w14:textId="77777777" w:rsidR="00D84C89" w:rsidRPr="00D84C89" w:rsidRDefault="00D84C89" w:rsidP="00D84C89">
      <w:pPr>
        <w:rPr>
          <w:lang w:val="en-US"/>
        </w:rPr>
      </w:pPr>
      <w:r w:rsidRPr="00D84C89">
        <w:rPr>
          <w:lang w:val="en-US"/>
        </w:rPr>
        <w:t>circos.track(ylim = c(0, 1), bg.border = NA, track.index=12, panel.fun = function(x, y) {</w:t>
      </w:r>
    </w:p>
    <w:p w14:paraId="3F849D58" w14:textId="77777777" w:rsidR="00D84C89" w:rsidRPr="00D84C89" w:rsidRDefault="00D84C89" w:rsidP="00D84C89">
      <w:pPr>
        <w:rPr>
          <w:lang w:val="en-US"/>
        </w:rPr>
      </w:pPr>
      <w:r w:rsidRPr="00D84C89">
        <w:rPr>
          <w:lang w:val="en-US"/>
        </w:rPr>
        <w:t xml:space="preserve">  i=CELL_META$sector.numeric.index</w:t>
      </w:r>
    </w:p>
    <w:p w14:paraId="5D951414" w14:textId="77777777" w:rsidR="00D84C89" w:rsidRPr="00D84C89" w:rsidRDefault="00D84C89" w:rsidP="00D84C89">
      <w:pPr>
        <w:rPr>
          <w:lang w:val="en-US"/>
        </w:rPr>
      </w:pPr>
      <w:r w:rsidRPr="00D84C89">
        <w:rPr>
          <w:lang w:val="en-US"/>
        </w:rPr>
        <w:t xml:space="preserve">  #circos.rect(0, 0, 1, 1, col=colourPositive, border=colourPositive)</w:t>
      </w:r>
    </w:p>
    <w:p w14:paraId="3B303EAC" w14:textId="77777777" w:rsidR="00D84C89" w:rsidRPr="00D84C89" w:rsidRDefault="00D84C89" w:rsidP="00D84C89">
      <w:pPr>
        <w:rPr>
          <w:lang w:val="en-US"/>
        </w:rPr>
      </w:pPr>
      <w:r w:rsidRPr="00D84C89">
        <w:rPr>
          <w:lang w:val="en-US"/>
        </w:rPr>
        <w:t xml:space="preserve">  if(is.na(relativeValueCerebellum[i])){}  else{</w:t>
      </w:r>
    </w:p>
    <w:p w14:paraId="44E12C8B" w14:textId="77777777" w:rsidR="00D84C89" w:rsidRPr="00D84C89" w:rsidRDefault="00D84C89" w:rsidP="00D84C89">
      <w:pPr>
        <w:rPr>
          <w:lang w:val="en-US"/>
        </w:rPr>
      </w:pPr>
      <w:r w:rsidRPr="00D84C89">
        <w:rPr>
          <w:lang w:val="en-US"/>
        </w:rPr>
        <w:t xml:space="preserve">    if(relativeValueCerebellum[i] &gt; 0 &amp; dietSpecies[i]=="Fruit"){</w:t>
      </w:r>
    </w:p>
    <w:p w14:paraId="0D76A518" w14:textId="77777777" w:rsidR="00D84C89" w:rsidRPr="00D84C89" w:rsidRDefault="00D84C89" w:rsidP="00D84C89">
      <w:pPr>
        <w:rPr>
          <w:lang w:val="en-US"/>
        </w:rPr>
      </w:pPr>
      <w:r w:rsidRPr="00D84C89">
        <w:rPr>
          <w:lang w:val="en-US"/>
        </w:rPr>
        <w:t xml:space="preserve">      circos.segments(CELL_META$xcenter, 0, CELL_META$xcenter, relativeValueCerebellum[i]/absMax, col=colour.circle.points[6], lty=3)</w:t>
      </w:r>
    </w:p>
    <w:p w14:paraId="1BA83FF8" w14:textId="77777777" w:rsidR="00D84C89" w:rsidRPr="00D84C89" w:rsidRDefault="00D84C89" w:rsidP="00D84C89">
      <w:pPr>
        <w:rPr>
          <w:lang w:val="en-US"/>
        </w:rPr>
      </w:pPr>
      <w:r w:rsidRPr="00D84C89">
        <w:rPr>
          <w:lang w:val="en-US"/>
        </w:rPr>
        <w:t xml:space="preserve">      circos.points(CELL_META$xcenter, relativeValueCerebellum[i]/absMax, pch=19, col=colour.circle.points[6], cex=0.5)</w:t>
      </w:r>
    </w:p>
    <w:p w14:paraId="20AAD40E" w14:textId="77777777" w:rsidR="00D84C89" w:rsidRPr="00D84C89" w:rsidRDefault="00D84C89" w:rsidP="00D84C89">
      <w:pPr>
        <w:rPr>
          <w:lang w:val="en-US"/>
        </w:rPr>
      </w:pPr>
      <w:r w:rsidRPr="00D84C89">
        <w:rPr>
          <w:lang w:val="en-US"/>
        </w:rPr>
        <w:lastRenderedPageBreak/>
        <w:t xml:space="preserve">    }</w:t>
      </w:r>
    </w:p>
    <w:p w14:paraId="5495D116" w14:textId="77777777" w:rsidR="00D84C89" w:rsidRPr="00D84C89" w:rsidRDefault="00D84C89" w:rsidP="00D84C89">
      <w:pPr>
        <w:rPr>
          <w:lang w:val="en-US"/>
        </w:rPr>
      </w:pPr>
      <w:r w:rsidRPr="00D84C89">
        <w:rPr>
          <w:lang w:val="en-US"/>
        </w:rPr>
        <w:t xml:space="preserve">    else if(relativeValueCerebellum[i] &gt; 0 &amp; dietSpecies[i]=="Leaf"){</w:t>
      </w:r>
    </w:p>
    <w:p w14:paraId="12831515" w14:textId="77777777" w:rsidR="00D84C89" w:rsidRPr="00D84C89" w:rsidRDefault="00D84C89" w:rsidP="00D84C89">
      <w:pPr>
        <w:rPr>
          <w:lang w:val="en-US"/>
        </w:rPr>
      </w:pPr>
      <w:r w:rsidRPr="00D84C89">
        <w:rPr>
          <w:lang w:val="en-US"/>
        </w:rPr>
        <w:t xml:space="preserve">      circos.segments(CELL_META$xcenter, 0, CELL_META$xcenter, relativeValueCerebellum[i]/absMax, col=colour.circle.points[6], lty=3)</w:t>
      </w:r>
    </w:p>
    <w:p w14:paraId="49CC832C" w14:textId="77777777" w:rsidR="00D84C89" w:rsidRPr="00D84C89" w:rsidRDefault="00D84C89" w:rsidP="00D84C89">
      <w:pPr>
        <w:rPr>
          <w:lang w:val="en-US"/>
        </w:rPr>
      </w:pPr>
      <w:r w:rsidRPr="00D84C89">
        <w:rPr>
          <w:lang w:val="en-US"/>
        </w:rPr>
        <w:t xml:space="preserve">      circos.points(CELL_META$xcenter, relativeValueCerebellum[i]/absMax, pch=21, col=colour.circle.points[6], bg="white", cex=0.5)</w:t>
      </w:r>
    </w:p>
    <w:p w14:paraId="45D0FFD5" w14:textId="77777777" w:rsidR="00D84C89" w:rsidRPr="00D84C89" w:rsidRDefault="00D84C89" w:rsidP="00D84C89">
      <w:pPr>
        <w:rPr>
          <w:lang w:val="en-US"/>
        </w:rPr>
      </w:pPr>
      <w:r w:rsidRPr="00D84C89">
        <w:rPr>
          <w:lang w:val="en-US"/>
        </w:rPr>
        <w:t xml:space="preserve">    }</w:t>
      </w:r>
    </w:p>
    <w:p w14:paraId="7DF367D7" w14:textId="77777777" w:rsidR="00D84C89" w:rsidRPr="00D84C89" w:rsidRDefault="00D84C89" w:rsidP="00D84C89">
      <w:pPr>
        <w:rPr>
          <w:lang w:val="en-US"/>
        </w:rPr>
      </w:pPr>
      <w:r w:rsidRPr="00D84C89">
        <w:rPr>
          <w:lang w:val="en-US"/>
        </w:rPr>
        <w:t xml:space="preserve">    else{}</w:t>
      </w:r>
    </w:p>
    <w:p w14:paraId="7DE39EA9" w14:textId="77777777" w:rsidR="00D84C89" w:rsidRPr="00D84C89" w:rsidRDefault="00D84C89" w:rsidP="00D84C89">
      <w:pPr>
        <w:rPr>
          <w:lang w:val="en-US"/>
        </w:rPr>
      </w:pPr>
      <w:r w:rsidRPr="00D84C89">
        <w:rPr>
          <w:lang w:val="en-US"/>
        </w:rPr>
        <w:t xml:space="preserve">  }</w:t>
      </w:r>
    </w:p>
    <w:p w14:paraId="204AA777" w14:textId="77777777" w:rsidR="00D84C89" w:rsidRPr="00D84C89" w:rsidRDefault="00D84C89" w:rsidP="00D84C89">
      <w:pPr>
        <w:rPr>
          <w:lang w:val="en-US"/>
        </w:rPr>
      </w:pPr>
      <w:r w:rsidRPr="00D84C89">
        <w:rPr>
          <w:lang w:val="en-US"/>
        </w:rPr>
        <w:t>}, track.height = 0.1)</w:t>
      </w:r>
    </w:p>
    <w:p w14:paraId="6B0753A0" w14:textId="77777777" w:rsidR="00D84C89" w:rsidRPr="00D84C89" w:rsidRDefault="00D84C89" w:rsidP="00D84C89">
      <w:pPr>
        <w:rPr>
          <w:lang w:val="en-US"/>
        </w:rPr>
      </w:pPr>
    </w:p>
    <w:p w14:paraId="13200156" w14:textId="77777777" w:rsidR="00D84C89" w:rsidRPr="00D84C89" w:rsidRDefault="00D84C89" w:rsidP="00D84C89">
      <w:pPr>
        <w:rPr>
          <w:lang w:val="en-US"/>
        </w:rPr>
      </w:pPr>
    </w:p>
    <w:p w14:paraId="4DDFFC69" w14:textId="77777777" w:rsidR="00D84C89" w:rsidRPr="00D84C89" w:rsidRDefault="00D84C89" w:rsidP="00D84C89">
      <w:pPr>
        <w:rPr>
          <w:lang w:val="en-US"/>
        </w:rPr>
      </w:pPr>
      <w:r w:rsidRPr="00D84C89">
        <w:rPr>
          <w:lang w:val="en-US"/>
        </w:rPr>
        <w:t>circos.track(ylim = c(0, 1), bg.border = NA, track.index=13,  panel.fun = function(x, y) {</w:t>
      </w:r>
    </w:p>
    <w:p w14:paraId="24E31C84" w14:textId="77777777" w:rsidR="00D84C89" w:rsidRPr="00D84C89" w:rsidRDefault="00D84C89" w:rsidP="00D84C89">
      <w:pPr>
        <w:rPr>
          <w:lang w:val="en-US"/>
        </w:rPr>
      </w:pPr>
      <w:r w:rsidRPr="00D84C89">
        <w:rPr>
          <w:lang w:val="en-US"/>
        </w:rPr>
        <w:t xml:space="preserve">  i=CELL_META$sector.numeric.index</w:t>
      </w:r>
    </w:p>
    <w:p w14:paraId="37C9BBA9" w14:textId="77777777" w:rsidR="00D84C89" w:rsidRPr="00D84C89" w:rsidRDefault="00D84C89" w:rsidP="00D84C89">
      <w:pPr>
        <w:rPr>
          <w:lang w:val="en-US"/>
        </w:rPr>
      </w:pPr>
      <w:r w:rsidRPr="00D84C89">
        <w:rPr>
          <w:lang w:val="en-US"/>
        </w:rPr>
        <w:t xml:space="preserve">  if(is.na(relativeValueCerebellum[i])){}  else{</w:t>
      </w:r>
    </w:p>
    <w:p w14:paraId="513115B7" w14:textId="77777777" w:rsidR="00D84C89" w:rsidRPr="00D84C89" w:rsidRDefault="00D84C89" w:rsidP="00D84C89">
      <w:pPr>
        <w:rPr>
          <w:lang w:val="en-US"/>
        </w:rPr>
      </w:pPr>
      <w:r w:rsidRPr="00D84C89">
        <w:rPr>
          <w:lang w:val="en-US"/>
        </w:rPr>
        <w:t xml:space="preserve">    #circos.rect(0, 0, 1, 1, col=colourNegative, border=colourNegative)</w:t>
      </w:r>
    </w:p>
    <w:p w14:paraId="631AE6B8" w14:textId="77777777" w:rsidR="00D84C89" w:rsidRPr="00D84C89" w:rsidRDefault="00D84C89" w:rsidP="00D84C89">
      <w:pPr>
        <w:rPr>
          <w:lang w:val="en-US"/>
        </w:rPr>
      </w:pPr>
      <w:r w:rsidRPr="00D84C89">
        <w:rPr>
          <w:lang w:val="en-US"/>
        </w:rPr>
        <w:t xml:space="preserve">    if(relativeValueCerebellum[i] &lt;= 0 &amp; dietSpecies[i]=="Fruit"){</w:t>
      </w:r>
    </w:p>
    <w:p w14:paraId="1A120780" w14:textId="77777777" w:rsidR="00D84C89" w:rsidRPr="00D84C89" w:rsidRDefault="00D84C89" w:rsidP="00D84C89">
      <w:pPr>
        <w:rPr>
          <w:lang w:val="en-US"/>
        </w:rPr>
      </w:pPr>
      <w:r w:rsidRPr="00D84C89">
        <w:rPr>
          <w:lang w:val="en-US"/>
        </w:rPr>
        <w:t xml:space="preserve">      circos.segments(CELL_META$xcenter, 1, CELL_META$xcenter, 1 + relativeValueCerebellum[i]/absMax, col=colour.circle.points[6], lty=3)</w:t>
      </w:r>
    </w:p>
    <w:p w14:paraId="40B66722" w14:textId="77777777" w:rsidR="00D84C89" w:rsidRPr="00D84C89" w:rsidRDefault="00D84C89" w:rsidP="00D84C89">
      <w:pPr>
        <w:rPr>
          <w:lang w:val="en-US"/>
        </w:rPr>
      </w:pPr>
      <w:r w:rsidRPr="00D84C89">
        <w:rPr>
          <w:lang w:val="en-US"/>
        </w:rPr>
        <w:t xml:space="preserve">      circos.points(CELL_META$xcenter, 1 + relativeValueCerebellum[i]/absMax, pch=19, col=colour.circle.points[6], cex=0.5)</w:t>
      </w:r>
    </w:p>
    <w:p w14:paraId="309F4E95" w14:textId="77777777" w:rsidR="00D84C89" w:rsidRPr="00D84C89" w:rsidRDefault="00D84C89" w:rsidP="00D84C89">
      <w:pPr>
        <w:rPr>
          <w:lang w:val="en-US"/>
        </w:rPr>
      </w:pPr>
      <w:r w:rsidRPr="00D84C89">
        <w:rPr>
          <w:lang w:val="en-US"/>
        </w:rPr>
        <w:t xml:space="preserve">    }</w:t>
      </w:r>
    </w:p>
    <w:p w14:paraId="6A966BB0" w14:textId="77777777" w:rsidR="00D84C89" w:rsidRPr="00D84C89" w:rsidRDefault="00D84C89" w:rsidP="00D84C89">
      <w:pPr>
        <w:rPr>
          <w:lang w:val="en-US"/>
        </w:rPr>
      </w:pPr>
      <w:r w:rsidRPr="00D84C89">
        <w:rPr>
          <w:lang w:val="en-US"/>
        </w:rPr>
        <w:t xml:space="preserve">    else if(relativeValueCerebellum[i] &lt;= 0 &amp; dietSpecies[i]=="Leaf"){</w:t>
      </w:r>
    </w:p>
    <w:p w14:paraId="27AE3CAB" w14:textId="77777777" w:rsidR="00D84C89" w:rsidRPr="00D84C89" w:rsidRDefault="00D84C89" w:rsidP="00D84C89">
      <w:pPr>
        <w:rPr>
          <w:lang w:val="en-US"/>
        </w:rPr>
      </w:pPr>
      <w:r w:rsidRPr="00D84C89">
        <w:rPr>
          <w:lang w:val="en-US"/>
        </w:rPr>
        <w:t xml:space="preserve">      circos.segments(CELL_META$xcenter, 1, CELL_META$xcenter, 1 + relativeValueCerebellum[i]/absMax, col=colour.circle.points[6], lty=3)</w:t>
      </w:r>
    </w:p>
    <w:p w14:paraId="625A3E04" w14:textId="77777777" w:rsidR="00D84C89" w:rsidRPr="00D84C89" w:rsidRDefault="00D84C89" w:rsidP="00D84C89">
      <w:pPr>
        <w:rPr>
          <w:lang w:val="en-US"/>
        </w:rPr>
      </w:pPr>
      <w:r w:rsidRPr="00D84C89">
        <w:rPr>
          <w:lang w:val="en-US"/>
        </w:rPr>
        <w:t xml:space="preserve">      circos.points(CELL_META$xcenter, 1 + relativeValueCerebellum[i]/absMax, pch=21, col=colour.circle.points[6], bg="white", cex=0.5)</w:t>
      </w:r>
    </w:p>
    <w:p w14:paraId="3B0A0DC0" w14:textId="77777777" w:rsidR="00D84C89" w:rsidRPr="00D84C89" w:rsidRDefault="00D84C89" w:rsidP="00D84C89">
      <w:pPr>
        <w:rPr>
          <w:lang w:val="en-US"/>
        </w:rPr>
      </w:pPr>
      <w:r w:rsidRPr="00D84C89">
        <w:rPr>
          <w:lang w:val="en-US"/>
        </w:rPr>
        <w:t xml:space="preserve">    }</w:t>
      </w:r>
    </w:p>
    <w:p w14:paraId="0BBE409E" w14:textId="77777777" w:rsidR="00D84C89" w:rsidRPr="00D84C89" w:rsidRDefault="00D84C89" w:rsidP="00D84C89">
      <w:pPr>
        <w:rPr>
          <w:lang w:val="en-US"/>
        </w:rPr>
      </w:pPr>
      <w:r w:rsidRPr="00D84C89">
        <w:rPr>
          <w:lang w:val="en-US"/>
        </w:rPr>
        <w:t xml:space="preserve">    else{}</w:t>
      </w:r>
    </w:p>
    <w:p w14:paraId="1CC193EA" w14:textId="77777777" w:rsidR="00D84C89" w:rsidRPr="00D84C89" w:rsidRDefault="00D84C89" w:rsidP="00D84C89">
      <w:pPr>
        <w:rPr>
          <w:lang w:val="en-US"/>
        </w:rPr>
      </w:pPr>
      <w:r w:rsidRPr="00D84C89">
        <w:rPr>
          <w:lang w:val="en-US"/>
        </w:rPr>
        <w:t xml:space="preserve">  }</w:t>
      </w:r>
    </w:p>
    <w:p w14:paraId="4954396C" w14:textId="77777777" w:rsidR="00D84C89" w:rsidRPr="00D84C89" w:rsidRDefault="00D84C89" w:rsidP="00D84C89">
      <w:pPr>
        <w:rPr>
          <w:lang w:val="en-US"/>
        </w:rPr>
      </w:pPr>
      <w:r w:rsidRPr="00D84C89">
        <w:rPr>
          <w:lang w:val="en-US"/>
        </w:rPr>
        <w:t>}, track.height = 0.1)</w:t>
      </w:r>
    </w:p>
    <w:p w14:paraId="3F2BADAA" w14:textId="77777777" w:rsidR="00D84C89" w:rsidRPr="00D84C89" w:rsidRDefault="00D84C89" w:rsidP="00D84C89">
      <w:pPr>
        <w:rPr>
          <w:lang w:val="en-US"/>
        </w:rPr>
      </w:pPr>
    </w:p>
    <w:p w14:paraId="09B22CE6" w14:textId="77777777" w:rsidR="00D84C89" w:rsidRPr="00D84C89" w:rsidRDefault="00D84C89" w:rsidP="00D84C89">
      <w:pPr>
        <w:rPr>
          <w:lang w:val="en-US"/>
        </w:rPr>
      </w:pPr>
    </w:p>
    <w:p w14:paraId="13713ABD" w14:textId="77777777" w:rsidR="00D84C89" w:rsidRPr="00D84C89" w:rsidRDefault="00D84C89" w:rsidP="00D84C89">
      <w:pPr>
        <w:rPr>
          <w:lang w:val="en-US"/>
        </w:rPr>
      </w:pPr>
      <w:r w:rsidRPr="00D84C89">
        <w:rPr>
          <w:lang w:val="en-US"/>
        </w:rPr>
        <w:t>```</w:t>
      </w:r>
    </w:p>
    <w:p w14:paraId="79E72D90" w14:textId="77777777" w:rsidR="00D84C89" w:rsidRPr="00D84C89" w:rsidRDefault="00D84C89" w:rsidP="00D84C89">
      <w:pPr>
        <w:rPr>
          <w:lang w:val="en-US"/>
        </w:rPr>
      </w:pPr>
    </w:p>
    <w:p w14:paraId="34CBE367" w14:textId="77777777" w:rsidR="00D84C89" w:rsidRPr="00D84C89" w:rsidRDefault="00D84C89" w:rsidP="00D84C89">
      <w:pPr>
        <w:rPr>
          <w:lang w:val="en-US"/>
        </w:rPr>
      </w:pPr>
    </w:p>
    <w:p w14:paraId="0CDFA416" w14:textId="77777777" w:rsidR="00D84C89" w:rsidRPr="00D84C89" w:rsidRDefault="00D84C89" w:rsidP="00D84C89">
      <w:pPr>
        <w:rPr>
          <w:lang w:val="en-US"/>
        </w:rPr>
      </w:pPr>
      <w:r w:rsidRPr="00D84C89">
        <w:rPr>
          <w:lang w:val="en-US"/>
        </w:rPr>
        <w:t>```{r figresultsevolution, include=TRUE, warning = FALSE, message = FALSE, fig.width=10, fig.height=10, fig.cap="AICc weights of fitted evolutionary models for each brain part | Plotted is the AICc weight, a measure of relative support for a given model, for non-competitive (BM, OU, EB) and competitive (MC, DD$_{lin}$, DD$_{exp}$) models. The points represent the average AICc weight obtained (when considering the five models from a same run), while the vertical bars indicate the standard deviation given all tested conditions (see Phylogenetic models, Evolutionary Models (b)). (1) Whole brain (EQ) (2) Striatum (3) MOB (4) Neocortex (5) Hippocampus (6) Cerebellum."}</w:t>
      </w:r>
    </w:p>
    <w:p w14:paraId="7AA6A646" w14:textId="77777777" w:rsidR="00D84C89" w:rsidRPr="00D84C89" w:rsidRDefault="00D84C89" w:rsidP="00D84C89">
      <w:pPr>
        <w:rPr>
          <w:lang w:val="en-US"/>
        </w:rPr>
      </w:pPr>
    </w:p>
    <w:p w14:paraId="6645B3CE" w14:textId="77777777" w:rsidR="00D84C89" w:rsidRPr="00D84C89" w:rsidRDefault="00D84C89" w:rsidP="00D84C89">
      <w:pPr>
        <w:rPr>
          <w:lang w:val="en-US"/>
        </w:rPr>
      </w:pPr>
      <w:r w:rsidRPr="00D84C89">
        <w:rPr>
          <w:lang w:val="en-US"/>
        </w:rPr>
        <w:t>plot(0, 0, type="n")</w:t>
      </w:r>
    </w:p>
    <w:p w14:paraId="1B0FC0BA" w14:textId="77777777" w:rsidR="00D84C89" w:rsidRPr="00D84C89" w:rsidRDefault="00D84C89" w:rsidP="00D84C89">
      <w:pPr>
        <w:rPr>
          <w:lang w:val="en-US"/>
        </w:rPr>
      </w:pPr>
    </w:p>
    <w:p w14:paraId="46615FB5" w14:textId="77777777" w:rsidR="00D84C89" w:rsidRPr="00D84C89" w:rsidRDefault="00D84C89" w:rsidP="00D84C89">
      <w:pPr>
        <w:rPr>
          <w:lang w:val="en-US"/>
        </w:rPr>
      </w:pPr>
      <w:r w:rsidRPr="00D84C89">
        <w:rPr>
          <w:lang w:val="en-US"/>
        </w:rPr>
        <w:lastRenderedPageBreak/>
        <w:t>```</w:t>
      </w:r>
    </w:p>
    <w:p w14:paraId="20A18F2D" w14:textId="77777777" w:rsidR="00D84C89" w:rsidRPr="00D84C89" w:rsidRDefault="00D84C89" w:rsidP="00D84C89">
      <w:pPr>
        <w:rPr>
          <w:lang w:val="en-US"/>
        </w:rPr>
      </w:pPr>
    </w:p>
    <w:p w14:paraId="70FE84D1" w14:textId="77777777" w:rsidR="00D84C89" w:rsidRPr="00D84C89" w:rsidRDefault="00D84C89" w:rsidP="00D84C89">
      <w:pPr>
        <w:rPr>
          <w:lang w:val="en-US"/>
        </w:rPr>
      </w:pPr>
      <w:r w:rsidRPr="00D84C89">
        <w:rPr>
          <w:lang w:val="en-US"/>
        </w:rPr>
        <w:t># Literature cited</w:t>
      </w:r>
    </w:p>
    <w:p w14:paraId="6F3A2D19" w14:textId="77777777" w:rsidR="00D84C89" w:rsidRPr="00D84C89" w:rsidRDefault="00D84C89" w:rsidP="00D84C89">
      <w:pPr>
        <w:rPr>
          <w:lang w:val="en-US"/>
        </w:rPr>
      </w:pPr>
    </w:p>
    <w:p w14:paraId="25E11CEF" w14:textId="77777777" w:rsidR="00D84C89" w:rsidRPr="00D84C89" w:rsidRDefault="00D84C89" w:rsidP="00D84C89">
      <w:pPr>
        <w:rPr>
          <w:lang w:val="en-US"/>
        </w:rPr>
      </w:pPr>
      <w:r w:rsidRPr="00D84C89">
        <w:rPr>
          <w:lang w:val="en-US"/>
        </w:rPr>
        <w:t>&lt;div id="refs"&gt;&lt;/div&gt;</w:t>
      </w:r>
    </w:p>
    <w:p w14:paraId="481FB23F" w14:textId="77777777" w:rsidR="00D84C89" w:rsidRPr="00D84C89" w:rsidRDefault="00D84C89" w:rsidP="00D84C89">
      <w:pPr>
        <w:rPr>
          <w:lang w:val="en-US"/>
        </w:rPr>
      </w:pPr>
    </w:p>
    <w:p w14:paraId="03060849" w14:textId="77777777" w:rsidR="00D84C89" w:rsidRPr="00D84C89" w:rsidRDefault="00D84C89" w:rsidP="00D84C89">
      <w:pPr>
        <w:rPr>
          <w:lang w:val="en-US"/>
        </w:rPr>
      </w:pPr>
      <w:r w:rsidRPr="00D84C89">
        <w:rPr>
          <w:lang w:val="en-US"/>
        </w:rPr>
        <w:t xml:space="preserve">\newpage </w:t>
      </w:r>
    </w:p>
    <w:p w14:paraId="1978937E" w14:textId="77777777" w:rsidR="00D84C89" w:rsidRPr="00D84C89" w:rsidRDefault="00D84C89" w:rsidP="00D84C89">
      <w:pPr>
        <w:rPr>
          <w:lang w:val="en-US"/>
        </w:rPr>
      </w:pPr>
    </w:p>
    <w:p w14:paraId="41BEFA61" w14:textId="77777777" w:rsidR="00D84C89" w:rsidRPr="00D84C89" w:rsidRDefault="00D84C89" w:rsidP="00D84C89">
      <w:pPr>
        <w:rPr>
          <w:lang w:val="en-US"/>
        </w:rPr>
      </w:pPr>
      <w:r w:rsidRPr="00D84C89">
        <w:rPr>
          <w:lang w:val="en-US"/>
        </w:rPr>
        <w:t># (APPENDIX) Appendix {-}</w:t>
      </w:r>
    </w:p>
    <w:p w14:paraId="56982F28" w14:textId="77777777" w:rsidR="00D84C89" w:rsidRPr="00D84C89" w:rsidRDefault="00D84C89" w:rsidP="00D84C89">
      <w:pPr>
        <w:rPr>
          <w:lang w:val="en-US"/>
        </w:rPr>
      </w:pPr>
    </w:p>
    <w:p w14:paraId="2755FC28" w14:textId="77777777" w:rsidR="00D84C89" w:rsidRPr="00D84C89" w:rsidRDefault="00D84C89" w:rsidP="00D84C89">
      <w:pPr>
        <w:rPr>
          <w:lang w:val="en-US"/>
        </w:rPr>
      </w:pPr>
      <w:r w:rsidRPr="00D84C89">
        <w:rPr>
          <w:lang w:val="en-US"/>
        </w:rPr>
        <w:t>```{r figdata, include=TRUE, warning = FALSE, message = FALSE, fig.width=20, fig.height=25, fig.cap="Supplementary Figure. Data availability | Black boxes indicate data availability while grey boxes indicate absence of data."}</w:t>
      </w:r>
    </w:p>
    <w:p w14:paraId="28B75037" w14:textId="77777777" w:rsidR="00D84C89" w:rsidRDefault="00D84C89" w:rsidP="00D84C89">
      <w:r>
        <w:t xml:space="preserve"># </w:t>
      </w:r>
    </w:p>
    <w:p w14:paraId="1B8D24FA" w14:textId="77777777" w:rsidR="00D84C89" w:rsidRDefault="00D84C89" w:rsidP="00D84C89">
      <w:r>
        <w:t># plot(</w:t>
      </w:r>
    </w:p>
    <w:p w14:paraId="10D039E1" w14:textId="77777777" w:rsidR="00D84C89" w:rsidRDefault="00D84C89" w:rsidP="00D84C89">
      <w:r>
        <w:t>#   x=0, y=0, xlab="", ylab="", cex.sub=1.6,</w:t>
      </w:r>
    </w:p>
    <w:p w14:paraId="1F4922EA" w14:textId="77777777" w:rsidR="00D84C89" w:rsidRPr="00D84C89" w:rsidRDefault="00D84C89" w:rsidP="00D84C89">
      <w:pPr>
        <w:rPr>
          <w:lang w:val="en-US"/>
        </w:rPr>
      </w:pPr>
      <w:r w:rsidRPr="00D84C89">
        <w:rPr>
          <w:lang w:val="en-US"/>
        </w:rPr>
        <w:t>#   xlim=c(-10,ncol(dataForSample)-1), ylim=c(0,nrow(dataForSample)),</w:t>
      </w:r>
    </w:p>
    <w:p w14:paraId="53CD2AFF" w14:textId="77777777" w:rsidR="00D84C89" w:rsidRPr="00D84C89" w:rsidRDefault="00D84C89" w:rsidP="00D84C89">
      <w:pPr>
        <w:rPr>
          <w:lang w:val="en-US"/>
        </w:rPr>
      </w:pPr>
      <w:r w:rsidRPr="00D84C89">
        <w:rPr>
          <w:lang w:val="en-US"/>
        </w:rPr>
        <w:t xml:space="preserve">#   las=1, type="n", tcl=-0.25, frame.plot=FALSE, </w:t>
      </w:r>
    </w:p>
    <w:p w14:paraId="00F75720" w14:textId="77777777" w:rsidR="00D84C89" w:rsidRPr="00D84C89" w:rsidRDefault="00D84C89" w:rsidP="00D84C89">
      <w:pPr>
        <w:rPr>
          <w:lang w:val="en-US"/>
        </w:rPr>
      </w:pPr>
      <w:r w:rsidRPr="00D84C89">
        <w:rPr>
          <w:lang w:val="en-US"/>
        </w:rPr>
        <w:t>#   xaxt="n",xaxs="i",yaxs="i", yaxt="n")</w:t>
      </w:r>
    </w:p>
    <w:p w14:paraId="2BD61BFA" w14:textId="77777777" w:rsidR="00D84C89" w:rsidRPr="00D84C89" w:rsidRDefault="00D84C89" w:rsidP="00D84C89">
      <w:pPr>
        <w:rPr>
          <w:lang w:val="en-US"/>
        </w:rPr>
      </w:pPr>
      <w:r w:rsidRPr="00D84C89">
        <w:rPr>
          <w:lang w:val="en-US"/>
        </w:rPr>
        <w:t xml:space="preserve"># </w:t>
      </w:r>
    </w:p>
    <w:p w14:paraId="4FFC05E2" w14:textId="77777777" w:rsidR="00D84C89" w:rsidRPr="00D84C89" w:rsidRDefault="00D84C89" w:rsidP="00D84C89">
      <w:pPr>
        <w:rPr>
          <w:lang w:val="en-US"/>
        </w:rPr>
      </w:pPr>
      <w:r w:rsidRPr="00D84C89">
        <w:rPr>
          <w:lang w:val="en-US"/>
        </w:rPr>
        <w:t># text(x=rep(-2, times=nrow(dataForSample)), y=1:nrow(dataForSample)-0.5, labels=dataForSample$SpeciesForPhylo, xpd=TRUE, cex=0.4)</w:t>
      </w:r>
    </w:p>
    <w:p w14:paraId="127AA00F" w14:textId="77777777" w:rsidR="00D84C89" w:rsidRPr="00D84C89" w:rsidRDefault="00D84C89" w:rsidP="00D84C89">
      <w:pPr>
        <w:rPr>
          <w:lang w:val="en-US"/>
        </w:rPr>
      </w:pPr>
      <w:r w:rsidRPr="00D84C89">
        <w:rPr>
          <w:lang w:val="en-US"/>
        </w:rPr>
        <w:t># text(x=rep(-0, times=nrow(dataForSample)), y=1:nrow(dataForSample)-0.5, labels=dataForSample$Species, xpd=TRUE, cex=0.4)</w:t>
      </w:r>
    </w:p>
    <w:p w14:paraId="055B1F4B" w14:textId="77777777" w:rsidR="00D84C89" w:rsidRPr="00D84C89" w:rsidRDefault="00D84C89" w:rsidP="00D84C89">
      <w:pPr>
        <w:rPr>
          <w:lang w:val="en-US"/>
        </w:rPr>
      </w:pPr>
      <w:r w:rsidRPr="00D84C89">
        <w:rPr>
          <w:lang w:val="en-US"/>
        </w:rPr>
        <w:t># text(x=3:ncol(dataForSample)-1.5, y=rep(nrow(dataForSample)+3, times=length(3:ncol(dataForSample))), labels=colnames(dataForSample)[3:ncol(dataForSample)], xpd=TRUE, cex=0.4, srt=45)</w:t>
      </w:r>
    </w:p>
    <w:p w14:paraId="13CC2A6F" w14:textId="77777777" w:rsidR="00D84C89" w:rsidRPr="00D84C89" w:rsidRDefault="00D84C89" w:rsidP="00D84C89">
      <w:pPr>
        <w:rPr>
          <w:lang w:val="en-US"/>
        </w:rPr>
      </w:pPr>
      <w:r w:rsidRPr="00D84C89">
        <w:rPr>
          <w:lang w:val="en-US"/>
        </w:rPr>
        <w:t xml:space="preserve"># </w:t>
      </w:r>
    </w:p>
    <w:p w14:paraId="1A84A1EB" w14:textId="77777777" w:rsidR="00D84C89" w:rsidRPr="00D84C89" w:rsidRDefault="00D84C89" w:rsidP="00D84C89">
      <w:pPr>
        <w:rPr>
          <w:lang w:val="en-US"/>
        </w:rPr>
      </w:pPr>
      <w:r w:rsidRPr="00D84C89">
        <w:rPr>
          <w:lang w:val="en-US"/>
        </w:rPr>
        <w:t># for(i in 1:nrow(dataForSample)){</w:t>
      </w:r>
    </w:p>
    <w:p w14:paraId="6D4473AF" w14:textId="77777777" w:rsidR="00D84C89" w:rsidRPr="00D84C89" w:rsidRDefault="00D84C89" w:rsidP="00D84C89">
      <w:pPr>
        <w:rPr>
          <w:lang w:val="en-US"/>
        </w:rPr>
      </w:pPr>
      <w:r w:rsidRPr="00D84C89">
        <w:rPr>
          <w:lang w:val="en-US"/>
        </w:rPr>
        <w:t>#   for(j in 3:ncol(dataForSample)){</w:t>
      </w:r>
    </w:p>
    <w:p w14:paraId="7616ED11" w14:textId="77777777" w:rsidR="00D84C89" w:rsidRPr="00D84C89" w:rsidRDefault="00D84C89" w:rsidP="00D84C89">
      <w:pPr>
        <w:rPr>
          <w:lang w:val="en-US"/>
        </w:rPr>
      </w:pPr>
      <w:r w:rsidRPr="00D84C89">
        <w:rPr>
          <w:lang w:val="en-US"/>
        </w:rPr>
        <w:t>#     if(!is.na(dataForSample[i,j])&amp;dataForSample[i,j]==1){</w:t>
      </w:r>
    </w:p>
    <w:p w14:paraId="6891A5FA" w14:textId="77777777" w:rsidR="00D84C89" w:rsidRPr="00D84C89" w:rsidRDefault="00D84C89" w:rsidP="00D84C89">
      <w:pPr>
        <w:rPr>
          <w:lang w:val="en-US"/>
        </w:rPr>
      </w:pPr>
      <w:r w:rsidRPr="00D84C89">
        <w:rPr>
          <w:lang w:val="en-US"/>
        </w:rPr>
        <w:t>#       rect(</w:t>
      </w:r>
    </w:p>
    <w:p w14:paraId="36994AF4" w14:textId="77777777" w:rsidR="00D84C89" w:rsidRPr="00D84C89" w:rsidRDefault="00D84C89" w:rsidP="00D84C89">
      <w:pPr>
        <w:rPr>
          <w:lang w:val="en-US"/>
        </w:rPr>
      </w:pPr>
      <w:r w:rsidRPr="00D84C89">
        <w:rPr>
          <w:lang w:val="en-US"/>
        </w:rPr>
        <w:t>#         xleft=j-2,</w:t>
      </w:r>
    </w:p>
    <w:p w14:paraId="31DD3208" w14:textId="77777777" w:rsidR="00D84C89" w:rsidRPr="00D84C89" w:rsidRDefault="00D84C89" w:rsidP="00D84C89">
      <w:pPr>
        <w:rPr>
          <w:lang w:val="en-US"/>
        </w:rPr>
      </w:pPr>
      <w:r w:rsidRPr="00D84C89">
        <w:rPr>
          <w:lang w:val="en-US"/>
        </w:rPr>
        <w:t>#         xright=j-1,</w:t>
      </w:r>
    </w:p>
    <w:p w14:paraId="0DD52A03" w14:textId="77777777" w:rsidR="00D84C89" w:rsidRPr="00D84C89" w:rsidRDefault="00D84C89" w:rsidP="00D84C89">
      <w:pPr>
        <w:rPr>
          <w:lang w:val="en-US"/>
        </w:rPr>
      </w:pPr>
      <w:r w:rsidRPr="00D84C89">
        <w:rPr>
          <w:lang w:val="en-US"/>
        </w:rPr>
        <w:t>#         ybottom=i-1,</w:t>
      </w:r>
    </w:p>
    <w:p w14:paraId="45B9650B" w14:textId="77777777" w:rsidR="00D84C89" w:rsidRPr="00D84C89" w:rsidRDefault="00D84C89" w:rsidP="00D84C89">
      <w:pPr>
        <w:rPr>
          <w:lang w:val="en-US"/>
        </w:rPr>
      </w:pPr>
      <w:r w:rsidRPr="00D84C89">
        <w:rPr>
          <w:lang w:val="en-US"/>
        </w:rPr>
        <w:t>#         ytop=i,</w:t>
      </w:r>
    </w:p>
    <w:p w14:paraId="74663A6C" w14:textId="77777777" w:rsidR="00D84C89" w:rsidRPr="00D84C89" w:rsidRDefault="00D84C89" w:rsidP="00D84C89">
      <w:pPr>
        <w:rPr>
          <w:lang w:val="en-US"/>
        </w:rPr>
      </w:pPr>
      <w:r w:rsidRPr="00D84C89">
        <w:rPr>
          <w:lang w:val="en-US"/>
        </w:rPr>
        <w:t>#         border="black",</w:t>
      </w:r>
    </w:p>
    <w:p w14:paraId="10DC42DD" w14:textId="77777777" w:rsidR="00D84C89" w:rsidRPr="00D84C89" w:rsidRDefault="00D84C89" w:rsidP="00D84C89">
      <w:pPr>
        <w:rPr>
          <w:lang w:val="en-US"/>
        </w:rPr>
      </w:pPr>
      <w:r w:rsidRPr="00D84C89">
        <w:rPr>
          <w:lang w:val="en-US"/>
        </w:rPr>
        <w:t>#         col="black"</w:t>
      </w:r>
    </w:p>
    <w:p w14:paraId="6CFDD50D" w14:textId="77777777" w:rsidR="00D84C89" w:rsidRPr="00D84C89" w:rsidRDefault="00D84C89" w:rsidP="00D84C89">
      <w:pPr>
        <w:rPr>
          <w:lang w:val="en-US"/>
        </w:rPr>
      </w:pPr>
      <w:r w:rsidRPr="00D84C89">
        <w:rPr>
          <w:lang w:val="en-US"/>
        </w:rPr>
        <w:t>#       )</w:t>
      </w:r>
    </w:p>
    <w:p w14:paraId="60E33979" w14:textId="77777777" w:rsidR="00D84C89" w:rsidRPr="00D84C89" w:rsidRDefault="00D84C89" w:rsidP="00D84C89">
      <w:pPr>
        <w:rPr>
          <w:lang w:val="en-US"/>
        </w:rPr>
      </w:pPr>
      <w:r w:rsidRPr="00D84C89">
        <w:rPr>
          <w:lang w:val="en-US"/>
        </w:rPr>
        <w:t>#     } else{</w:t>
      </w:r>
    </w:p>
    <w:p w14:paraId="0820CA93" w14:textId="77777777" w:rsidR="00D84C89" w:rsidRPr="00D84C89" w:rsidRDefault="00D84C89" w:rsidP="00D84C89">
      <w:pPr>
        <w:rPr>
          <w:lang w:val="en-US"/>
        </w:rPr>
      </w:pPr>
      <w:r w:rsidRPr="00D84C89">
        <w:rPr>
          <w:lang w:val="en-US"/>
        </w:rPr>
        <w:t>#       rect(</w:t>
      </w:r>
    </w:p>
    <w:p w14:paraId="6D08274A" w14:textId="77777777" w:rsidR="00D84C89" w:rsidRPr="00D84C89" w:rsidRDefault="00D84C89" w:rsidP="00D84C89">
      <w:pPr>
        <w:rPr>
          <w:lang w:val="en-US"/>
        </w:rPr>
      </w:pPr>
      <w:r w:rsidRPr="00D84C89">
        <w:rPr>
          <w:lang w:val="en-US"/>
        </w:rPr>
        <w:t>#         xleft=j-2,</w:t>
      </w:r>
    </w:p>
    <w:p w14:paraId="6CD8436E" w14:textId="77777777" w:rsidR="00D84C89" w:rsidRPr="00D84C89" w:rsidRDefault="00D84C89" w:rsidP="00D84C89">
      <w:pPr>
        <w:rPr>
          <w:lang w:val="en-US"/>
        </w:rPr>
      </w:pPr>
      <w:r w:rsidRPr="00D84C89">
        <w:rPr>
          <w:lang w:val="en-US"/>
        </w:rPr>
        <w:t>#         xright=j-1,</w:t>
      </w:r>
    </w:p>
    <w:p w14:paraId="3F9FD569" w14:textId="77777777" w:rsidR="00D84C89" w:rsidRPr="00D84C89" w:rsidRDefault="00D84C89" w:rsidP="00D84C89">
      <w:pPr>
        <w:rPr>
          <w:lang w:val="en-US"/>
        </w:rPr>
      </w:pPr>
      <w:r w:rsidRPr="00D84C89">
        <w:rPr>
          <w:lang w:val="en-US"/>
        </w:rPr>
        <w:t>#         ybottom=i-1,</w:t>
      </w:r>
    </w:p>
    <w:p w14:paraId="71CB001F" w14:textId="77777777" w:rsidR="00D84C89" w:rsidRPr="00D84C89" w:rsidRDefault="00D84C89" w:rsidP="00D84C89">
      <w:pPr>
        <w:rPr>
          <w:lang w:val="en-US"/>
        </w:rPr>
      </w:pPr>
      <w:r w:rsidRPr="00D84C89">
        <w:rPr>
          <w:lang w:val="en-US"/>
        </w:rPr>
        <w:t>#         ytop=i,</w:t>
      </w:r>
    </w:p>
    <w:p w14:paraId="13D0A372" w14:textId="77777777" w:rsidR="00D84C89" w:rsidRPr="00D84C89" w:rsidRDefault="00D84C89" w:rsidP="00D84C89">
      <w:pPr>
        <w:rPr>
          <w:lang w:val="en-US"/>
        </w:rPr>
      </w:pPr>
      <w:r w:rsidRPr="00D84C89">
        <w:rPr>
          <w:lang w:val="en-US"/>
        </w:rPr>
        <w:t>#         border="lightgrey",</w:t>
      </w:r>
    </w:p>
    <w:p w14:paraId="461AFB65" w14:textId="77777777" w:rsidR="00D84C89" w:rsidRPr="00D84C89" w:rsidRDefault="00D84C89" w:rsidP="00D84C89">
      <w:pPr>
        <w:rPr>
          <w:lang w:val="en-US"/>
        </w:rPr>
      </w:pPr>
      <w:r w:rsidRPr="00D84C89">
        <w:rPr>
          <w:lang w:val="en-US"/>
        </w:rPr>
        <w:t>#         col="lightgrey"</w:t>
      </w:r>
    </w:p>
    <w:p w14:paraId="142B2743" w14:textId="77777777" w:rsidR="00D84C89" w:rsidRPr="00D84C89" w:rsidRDefault="00D84C89" w:rsidP="00D84C89">
      <w:pPr>
        <w:rPr>
          <w:lang w:val="en-US"/>
        </w:rPr>
      </w:pPr>
      <w:r w:rsidRPr="00D84C89">
        <w:rPr>
          <w:lang w:val="en-US"/>
        </w:rPr>
        <w:lastRenderedPageBreak/>
        <w:t>#       )</w:t>
      </w:r>
    </w:p>
    <w:p w14:paraId="568DF973" w14:textId="77777777" w:rsidR="00D84C89" w:rsidRPr="00D84C89" w:rsidRDefault="00D84C89" w:rsidP="00D84C89">
      <w:pPr>
        <w:rPr>
          <w:lang w:val="en-US"/>
        </w:rPr>
      </w:pPr>
      <w:r w:rsidRPr="00D84C89">
        <w:rPr>
          <w:lang w:val="en-US"/>
        </w:rPr>
        <w:t>#     }</w:t>
      </w:r>
    </w:p>
    <w:p w14:paraId="1FA78EE4" w14:textId="77777777" w:rsidR="00D84C89" w:rsidRPr="00D84C89" w:rsidRDefault="00D84C89" w:rsidP="00D84C89">
      <w:pPr>
        <w:rPr>
          <w:lang w:val="en-US"/>
        </w:rPr>
      </w:pPr>
      <w:r w:rsidRPr="00D84C89">
        <w:rPr>
          <w:lang w:val="en-US"/>
        </w:rPr>
        <w:t>#   }</w:t>
      </w:r>
    </w:p>
    <w:p w14:paraId="7A2179B2" w14:textId="77777777" w:rsidR="00D84C89" w:rsidRPr="00D84C89" w:rsidRDefault="00D84C89" w:rsidP="00D84C89">
      <w:pPr>
        <w:rPr>
          <w:lang w:val="en-US"/>
        </w:rPr>
      </w:pPr>
      <w:r w:rsidRPr="00D84C89">
        <w:rPr>
          <w:lang w:val="en-US"/>
        </w:rPr>
        <w:t># }</w:t>
      </w:r>
    </w:p>
    <w:p w14:paraId="71469CB2" w14:textId="77777777" w:rsidR="00D84C89" w:rsidRPr="00D84C89" w:rsidRDefault="00D84C89" w:rsidP="00D84C89">
      <w:pPr>
        <w:rPr>
          <w:lang w:val="en-US"/>
        </w:rPr>
      </w:pPr>
      <w:r w:rsidRPr="00D84C89">
        <w:rPr>
          <w:lang w:val="en-US"/>
        </w:rPr>
        <w:t xml:space="preserve"># </w:t>
      </w:r>
    </w:p>
    <w:p w14:paraId="3CF63C65" w14:textId="77777777" w:rsidR="00D84C89" w:rsidRPr="00D84C89" w:rsidRDefault="00D84C89" w:rsidP="00D84C89">
      <w:pPr>
        <w:rPr>
          <w:lang w:val="en-US"/>
        </w:rPr>
      </w:pPr>
      <w:r w:rsidRPr="00D84C89">
        <w:rPr>
          <w:lang w:val="en-US"/>
        </w:rPr>
        <w:t># addGrid(xmin=1, xmax=ncol(dataForSample), xintsmall=1, xintbig=1, ymin=0, ymax=nrow(dataForSample), yintsmall=1, yintbig=1, colsmall="white", colbig="white", axisPlot=FALSE)</w:t>
      </w:r>
    </w:p>
    <w:p w14:paraId="4D77BF8A" w14:textId="77777777" w:rsidR="00D84C89" w:rsidRDefault="00D84C89" w:rsidP="00D84C89">
      <w:r>
        <w:t xml:space="preserve"># </w:t>
      </w:r>
    </w:p>
    <w:p w14:paraId="05FBEA9A" w14:textId="77777777" w:rsidR="00D84C89" w:rsidRDefault="00D84C89" w:rsidP="00D84C89">
      <w:r>
        <w:t xml:space="preserve"># </w:t>
      </w:r>
    </w:p>
    <w:p w14:paraId="2C63C4C7" w14:textId="77777777" w:rsidR="00D84C89" w:rsidRDefault="00D84C89" w:rsidP="00D84C89">
      <w:r>
        <w:t xml:space="preserve"># </w:t>
      </w:r>
    </w:p>
    <w:p w14:paraId="0A80CDEE" w14:textId="77777777" w:rsidR="00D84C89" w:rsidRDefault="00D84C89" w:rsidP="00D84C89">
      <w:r>
        <w:t># plot(</w:t>
      </w:r>
    </w:p>
    <w:p w14:paraId="0A68C974" w14:textId="77777777" w:rsidR="00D84C89" w:rsidRDefault="00D84C89" w:rsidP="00D84C89">
      <w:r>
        <w:t>#   x=0, y=0, xlab="", ylab="", cex.sub=1.6,</w:t>
      </w:r>
    </w:p>
    <w:p w14:paraId="71051E23" w14:textId="77777777" w:rsidR="00D84C89" w:rsidRPr="00D84C89" w:rsidRDefault="00D84C89" w:rsidP="00D84C89">
      <w:pPr>
        <w:rPr>
          <w:lang w:val="en-US"/>
        </w:rPr>
      </w:pPr>
      <w:r w:rsidRPr="00D84C89">
        <w:rPr>
          <w:lang w:val="en-US"/>
        </w:rPr>
        <w:t>#   xlim=c(-10,ncol(dataForSample)-1), ylim=c(0,nrow(dataForSample)),</w:t>
      </w:r>
    </w:p>
    <w:p w14:paraId="6C620AFD" w14:textId="77777777" w:rsidR="00D84C89" w:rsidRPr="00D84C89" w:rsidRDefault="00D84C89" w:rsidP="00D84C89">
      <w:pPr>
        <w:rPr>
          <w:lang w:val="en-US"/>
        </w:rPr>
      </w:pPr>
      <w:r w:rsidRPr="00D84C89">
        <w:rPr>
          <w:lang w:val="en-US"/>
        </w:rPr>
        <w:t xml:space="preserve">#   las=1, type="n", tcl=-0.25, frame.plot=FALSE, </w:t>
      </w:r>
    </w:p>
    <w:p w14:paraId="084C89DE" w14:textId="77777777" w:rsidR="00D84C89" w:rsidRPr="00D84C89" w:rsidRDefault="00D84C89" w:rsidP="00D84C89">
      <w:pPr>
        <w:rPr>
          <w:lang w:val="en-US"/>
        </w:rPr>
      </w:pPr>
      <w:r w:rsidRPr="00D84C89">
        <w:rPr>
          <w:lang w:val="en-US"/>
        </w:rPr>
        <w:t>#   xaxt="n",xaxs="i",yaxs="i", yaxt="n")</w:t>
      </w:r>
    </w:p>
    <w:p w14:paraId="7B51CA29" w14:textId="77777777" w:rsidR="00D84C89" w:rsidRPr="00D84C89" w:rsidRDefault="00D84C89" w:rsidP="00D84C89">
      <w:pPr>
        <w:rPr>
          <w:lang w:val="en-US"/>
        </w:rPr>
      </w:pPr>
      <w:r w:rsidRPr="00D84C89">
        <w:rPr>
          <w:lang w:val="en-US"/>
        </w:rPr>
        <w:t xml:space="preserve"># </w:t>
      </w:r>
    </w:p>
    <w:p w14:paraId="0BC56FCC" w14:textId="77777777" w:rsidR="00D84C89" w:rsidRPr="00D84C89" w:rsidRDefault="00D84C89" w:rsidP="00D84C89">
      <w:pPr>
        <w:rPr>
          <w:lang w:val="en-US"/>
        </w:rPr>
      </w:pPr>
      <w:r w:rsidRPr="00D84C89">
        <w:rPr>
          <w:lang w:val="en-US"/>
        </w:rPr>
        <w:t># text(x=rep(-2, times=nrow(dataForSample)), y=1:nrow(dataForSample)-0.5, labels=dataForSample$SpeciesForPhylo, xpd=TRUE, cex=0.4)</w:t>
      </w:r>
    </w:p>
    <w:p w14:paraId="305EA3FA" w14:textId="77777777" w:rsidR="00D84C89" w:rsidRPr="00D84C89" w:rsidRDefault="00D84C89" w:rsidP="00D84C89">
      <w:pPr>
        <w:rPr>
          <w:lang w:val="en-US"/>
        </w:rPr>
      </w:pPr>
      <w:r w:rsidRPr="00D84C89">
        <w:rPr>
          <w:lang w:val="en-US"/>
        </w:rPr>
        <w:t># text(x=rep(-0, times=nrow(dataForSample)), y=1:nrow(dataForSample)-0.5, labels=dataForSample$Species, xpd=TRUE, cex=0.4)</w:t>
      </w:r>
    </w:p>
    <w:p w14:paraId="39C57082" w14:textId="77777777" w:rsidR="00D84C89" w:rsidRPr="00D84C89" w:rsidRDefault="00D84C89" w:rsidP="00D84C89">
      <w:pPr>
        <w:rPr>
          <w:lang w:val="en-US"/>
        </w:rPr>
      </w:pPr>
      <w:r w:rsidRPr="00D84C89">
        <w:rPr>
          <w:lang w:val="en-US"/>
        </w:rPr>
        <w:t># text(x=3:ncol(dataForSample)-1.5, y=rep(nrow(dataForSample)+3, times=length(3:ncol(dataForSample))), labels=colnames(dataForSample)[3:ncol(dataForSample)], xpd=TRUE, cex=0.4, srt=45)</w:t>
      </w:r>
    </w:p>
    <w:p w14:paraId="6679F807" w14:textId="77777777" w:rsidR="00D84C89" w:rsidRPr="00D84C89" w:rsidRDefault="00D84C89" w:rsidP="00D84C89">
      <w:pPr>
        <w:rPr>
          <w:lang w:val="en-US"/>
        </w:rPr>
      </w:pPr>
      <w:r w:rsidRPr="00D84C89">
        <w:rPr>
          <w:lang w:val="en-US"/>
        </w:rPr>
        <w:t xml:space="preserve"># </w:t>
      </w:r>
    </w:p>
    <w:p w14:paraId="702D0559" w14:textId="77777777" w:rsidR="00D84C89" w:rsidRPr="00D84C89" w:rsidRDefault="00D84C89" w:rsidP="00D84C89">
      <w:pPr>
        <w:rPr>
          <w:lang w:val="en-US"/>
        </w:rPr>
      </w:pPr>
      <w:r w:rsidRPr="00D84C89">
        <w:rPr>
          <w:lang w:val="en-US"/>
        </w:rPr>
        <w:t># for(i in 1:nrow(dataForSample)){</w:t>
      </w:r>
    </w:p>
    <w:p w14:paraId="0A331B40" w14:textId="77777777" w:rsidR="00D84C89" w:rsidRPr="00D84C89" w:rsidRDefault="00D84C89" w:rsidP="00D84C89">
      <w:pPr>
        <w:rPr>
          <w:lang w:val="en-US"/>
        </w:rPr>
      </w:pPr>
      <w:r w:rsidRPr="00D84C89">
        <w:rPr>
          <w:lang w:val="en-US"/>
        </w:rPr>
        <w:t>#   for(j in 3:ncol(dataForSample)){</w:t>
      </w:r>
    </w:p>
    <w:p w14:paraId="65A919B9" w14:textId="77777777" w:rsidR="00D84C89" w:rsidRPr="00D84C89" w:rsidRDefault="00D84C89" w:rsidP="00D84C89">
      <w:pPr>
        <w:rPr>
          <w:lang w:val="en-US"/>
        </w:rPr>
      </w:pPr>
      <w:r w:rsidRPr="00D84C89">
        <w:rPr>
          <w:lang w:val="en-US"/>
        </w:rPr>
        <w:t>#     if(!is.na(dataForSample[i,j])&amp;dataForSample[i,j]==1){</w:t>
      </w:r>
    </w:p>
    <w:p w14:paraId="234CC63F" w14:textId="77777777" w:rsidR="00D84C89" w:rsidRPr="00D84C89" w:rsidRDefault="00D84C89" w:rsidP="00D84C89">
      <w:pPr>
        <w:rPr>
          <w:lang w:val="en-US"/>
        </w:rPr>
      </w:pPr>
      <w:r w:rsidRPr="00D84C89">
        <w:rPr>
          <w:lang w:val="en-US"/>
        </w:rPr>
        <w:t>#       rect(</w:t>
      </w:r>
    </w:p>
    <w:p w14:paraId="535E11E9" w14:textId="77777777" w:rsidR="00D84C89" w:rsidRPr="00D84C89" w:rsidRDefault="00D84C89" w:rsidP="00D84C89">
      <w:pPr>
        <w:rPr>
          <w:lang w:val="en-US"/>
        </w:rPr>
      </w:pPr>
      <w:r w:rsidRPr="00D84C89">
        <w:rPr>
          <w:lang w:val="en-US"/>
        </w:rPr>
        <w:t>#         xleft=j-2,</w:t>
      </w:r>
    </w:p>
    <w:p w14:paraId="5AE20C3B" w14:textId="77777777" w:rsidR="00D84C89" w:rsidRPr="00D84C89" w:rsidRDefault="00D84C89" w:rsidP="00D84C89">
      <w:pPr>
        <w:rPr>
          <w:lang w:val="en-US"/>
        </w:rPr>
      </w:pPr>
      <w:r w:rsidRPr="00D84C89">
        <w:rPr>
          <w:lang w:val="en-US"/>
        </w:rPr>
        <w:t>#         xright=j-1,</w:t>
      </w:r>
    </w:p>
    <w:p w14:paraId="2CFC258D" w14:textId="77777777" w:rsidR="00D84C89" w:rsidRPr="00D84C89" w:rsidRDefault="00D84C89" w:rsidP="00D84C89">
      <w:pPr>
        <w:rPr>
          <w:lang w:val="en-US"/>
        </w:rPr>
      </w:pPr>
      <w:r w:rsidRPr="00D84C89">
        <w:rPr>
          <w:lang w:val="en-US"/>
        </w:rPr>
        <w:t>#         ybottom=i-1,</w:t>
      </w:r>
    </w:p>
    <w:p w14:paraId="60395E33" w14:textId="77777777" w:rsidR="00D84C89" w:rsidRPr="00D84C89" w:rsidRDefault="00D84C89" w:rsidP="00D84C89">
      <w:pPr>
        <w:rPr>
          <w:lang w:val="en-US"/>
        </w:rPr>
      </w:pPr>
      <w:r w:rsidRPr="00D84C89">
        <w:rPr>
          <w:lang w:val="en-US"/>
        </w:rPr>
        <w:t>#         ytop=i,</w:t>
      </w:r>
    </w:p>
    <w:p w14:paraId="13DFAB6A" w14:textId="77777777" w:rsidR="00D84C89" w:rsidRPr="00D84C89" w:rsidRDefault="00D84C89" w:rsidP="00D84C89">
      <w:pPr>
        <w:rPr>
          <w:lang w:val="en-US"/>
        </w:rPr>
      </w:pPr>
      <w:r w:rsidRPr="00D84C89">
        <w:rPr>
          <w:lang w:val="en-US"/>
        </w:rPr>
        <w:t>#         border="black",</w:t>
      </w:r>
    </w:p>
    <w:p w14:paraId="06BFAFAB" w14:textId="77777777" w:rsidR="00D84C89" w:rsidRPr="00D84C89" w:rsidRDefault="00D84C89" w:rsidP="00D84C89">
      <w:pPr>
        <w:rPr>
          <w:lang w:val="en-US"/>
        </w:rPr>
      </w:pPr>
      <w:r w:rsidRPr="00D84C89">
        <w:rPr>
          <w:lang w:val="en-US"/>
        </w:rPr>
        <w:t>#         col="black"</w:t>
      </w:r>
    </w:p>
    <w:p w14:paraId="02C2E268" w14:textId="77777777" w:rsidR="00D84C89" w:rsidRPr="00D84C89" w:rsidRDefault="00D84C89" w:rsidP="00D84C89">
      <w:pPr>
        <w:rPr>
          <w:lang w:val="en-US"/>
        </w:rPr>
      </w:pPr>
      <w:r w:rsidRPr="00D84C89">
        <w:rPr>
          <w:lang w:val="en-US"/>
        </w:rPr>
        <w:t>#       )</w:t>
      </w:r>
    </w:p>
    <w:p w14:paraId="09745480" w14:textId="77777777" w:rsidR="00D84C89" w:rsidRPr="00D84C89" w:rsidRDefault="00D84C89" w:rsidP="00D84C89">
      <w:pPr>
        <w:rPr>
          <w:lang w:val="en-US"/>
        </w:rPr>
      </w:pPr>
      <w:r w:rsidRPr="00D84C89">
        <w:rPr>
          <w:lang w:val="en-US"/>
        </w:rPr>
        <w:t>#     } else{</w:t>
      </w:r>
    </w:p>
    <w:p w14:paraId="4EDA6621" w14:textId="77777777" w:rsidR="00D84C89" w:rsidRPr="00D84C89" w:rsidRDefault="00D84C89" w:rsidP="00D84C89">
      <w:pPr>
        <w:rPr>
          <w:lang w:val="en-US"/>
        </w:rPr>
      </w:pPr>
      <w:r w:rsidRPr="00D84C89">
        <w:rPr>
          <w:lang w:val="en-US"/>
        </w:rPr>
        <w:t>#       rect(</w:t>
      </w:r>
    </w:p>
    <w:p w14:paraId="2B8CD03B" w14:textId="77777777" w:rsidR="00D84C89" w:rsidRPr="00D84C89" w:rsidRDefault="00D84C89" w:rsidP="00D84C89">
      <w:pPr>
        <w:rPr>
          <w:lang w:val="en-US"/>
        </w:rPr>
      </w:pPr>
      <w:r w:rsidRPr="00D84C89">
        <w:rPr>
          <w:lang w:val="en-US"/>
        </w:rPr>
        <w:t>#         xleft=j-2,</w:t>
      </w:r>
    </w:p>
    <w:p w14:paraId="541D203A" w14:textId="77777777" w:rsidR="00D84C89" w:rsidRPr="00D84C89" w:rsidRDefault="00D84C89" w:rsidP="00D84C89">
      <w:pPr>
        <w:rPr>
          <w:lang w:val="en-US"/>
        </w:rPr>
      </w:pPr>
      <w:r w:rsidRPr="00D84C89">
        <w:rPr>
          <w:lang w:val="en-US"/>
        </w:rPr>
        <w:t>#         xright=j-1,</w:t>
      </w:r>
    </w:p>
    <w:p w14:paraId="7C6A4522" w14:textId="77777777" w:rsidR="00D84C89" w:rsidRPr="00D84C89" w:rsidRDefault="00D84C89" w:rsidP="00D84C89">
      <w:pPr>
        <w:rPr>
          <w:lang w:val="en-US"/>
        </w:rPr>
      </w:pPr>
      <w:r w:rsidRPr="00D84C89">
        <w:rPr>
          <w:lang w:val="en-US"/>
        </w:rPr>
        <w:t>#         ybottom=i-1,</w:t>
      </w:r>
    </w:p>
    <w:p w14:paraId="13EB110E" w14:textId="77777777" w:rsidR="00D84C89" w:rsidRPr="00D84C89" w:rsidRDefault="00D84C89" w:rsidP="00D84C89">
      <w:pPr>
        <w:rPr>
          <w:lang w:val="en-US"/>
        </w:rPr>
      </w:pPr>
      <w:r w:rsidRPr="00D84C89">
        <w:rPr>
          <w:lang w:val="en-US"/>
        </w:rPr>
        <w:t>#         ytop=i,</w:t>
      </w:r>
    </w:p>
    <w:p w14:paraId="3BFA088C" w14:textId="77777777" w:rsidR="00D84C89" w:rsidRPr="00D84C89" w:rsidRDefault="00D84C89" w:rsidP="00D84C89">
      <w:pPr>
        <w:rPr>
          <w:lang w:val="en-US"/>
        </w:rPr>
      </w:pPr>
      <w:r w:rsidRPr="00D84C89">
        <w:rPr>
          <w:lang w:val="en-US"/>
        </w:rPr>
        <w:t>#         border="lightgrey",</w:t>
      </w:r>
    </w:p>
    <w:p w14:paraId="0226C120" w14:textId="77777777" w:rsidR="00D84C89" w:rsidRPr="00D84C89" w:rsidRDefault="00D84C89" w:rsidP="00D84C89">
      <w:pPr>
        <w:rPr>
          <w:lang w:val="en-US"/>
        </w:rPr>
      </w:pPr>
      <w:r w:rsidRPr="00D84C89">
        <w:rPr>
          <w:lang w:val="en-US"/>
        </w:rPr>
        <w:t>#         col="lightgrey"</w:t>
      </w:r>
    </w:p>
    <w:p w14:paraId="23CB8912" w14:textId="77777777" w:rsidR="00D84C89" w:rsidRPr="00D84C89" w:rsidRDefault="00D84C89" w:rsidP="00D84C89">
      <w:pPr>
        <w:rPr>
          <w:lang w:val="en-US"/>
        </w:rPr>
      </w:pPr>
      <w:r w:rsidRPr="00D84C89">
        <w:rPr>
          <w:lang w:val="en-US"/>
        </w:rPr>
        <w:t>#       )</w:t>
      </w:r>
    </w:p>
    <w:p w14:paraId="525643F8" w14:textId="77777777" w:rsidR="00D84C89" w:rsidRPr="00D84C89" w:rsidRDefault="00D84C89" w:rsidP="00D84C89">
      <w:pPr>
        <w:rPr>
          <w:lang w:val="en-US"/>
        </w:rPr>
      </w:pPr>
      <w:r w:rsidRPr="00D84C89">
        <w:rPr>
          <w:lang w:val="en-US"/>
        </w:rPr>
        <w:t>#     }</w:t>
      </w:r>
    </w:p>
    <w:p w14:paraId="527A5610" w14:textId="77777777" w:rsidR="00D84C89" w:rsidRPr="00D84C89" w:rsidRDefault="00D84C89" w:rsidP="00D84C89">
      <w:pPr>
        <w:rPr>
          <w:lang w:val="en-US"/>
        </w:rPr>
      </w:pPr>
      <w:r w:rsidRPr="00D84C89">
        <w:rPr>
          <w:lang w:val="en-US"/>
        </w:rPr>
        <w:t>#   }</w:t>
      </w:r>
    </w:p>
    <w:p w14:paraId="3A447CE7" w14:textId="77777777" w:rsidR="00D84C89" w:rsidRPr="00D84C89" w:rsidRDefault="00D84C89" w:rsidP="00D84C89">
      <w:pPr>
        <w:rPr>
          <w:lang w:val="en-US"/>
        </w:rPr>
      </w:pPr>
      <w:r w:rsidRPr="00D84C89">
        <w:rPr>
          <w:lang w:val="en-US"/>
        </w:rPr>
        <w:lastRenderedPageBreak/>
        <w:t># }</w:t>
      </w:r>
    </w:p>
    <w:p w14:paraId="707882A1" w14:textId="77777777" w:rsidR="00D84C89" w:rsidRPr="00D84C89" w:rsidRDefault="00D84C89" w:rsidP="00D84C89">
      <w:pPr>
        <w:rPr>
          <w:lang w:val="en-US"/>
        </w:rPr>
      </w:pPr>
      <w:r w:rsidRPr="00D84C89">
        <w:rPr>
          <w:lang w:val="en-US"/>
        </w:rPr>
        <w:t xml:space="preserve"># </w:t>
      </w:r>
    </w:p>
    <w:p w14:paraId="5A385D16" w14:textId="77777777" w:rsidR="00D84C89" w:rsidRPr="00D84C89" w:rsidRDefault="00D84C89" w:rsidP="00D84C89">
      <w:pPr>
        <w:rPr>
          <w:lang w:val="en-US"/>
        </w:rPr>
      </w:pPr>
      <w:r w:rsidRPr="00D84C89">
        <w:rPr>
          <w:lang w:val="en-US"/>
        </w:rPr>
        <w:t># addGrid(xmin=1, xmax=ncol(dataForSample), xintsmall=1, xintbig=1, ymin=0, ymax=nrow(dataForSample), yintsmall=1, yintbig=1, colsmall="white", colbig="white", axisPlot=FALSE)</w:t>
      </w:r>
    </w:p>
    <w:p w14:paraId="3F5805E9" w14:textId="77777777" w:rsidR="00D84C89" w:rsidRPr="00D84C89" w:rsidRDefault="00D84C89" w:rsidP="00D84C89">
      <w:pPr>
        <w:rPr>
          <w:lang w:val="en-US"/>
        </w:rPr>
      </w:pPr>
    </w:p>
    <w:p w14:paraId="2EE78B38" w14:textId="77777777" w:rsidR="00D84C89" w:rsidRPr="00D84C89" w:rsidRDefault="00D84C89" w:rsidP="00D84C89">
      <w:pPr>
        <w:rPr>
          <w:lang w:val="en-US"/>
        </w:rPr>
      </w:pPr>
      <w:r w:rsidRPr="00D84C89">
        <w:rPr>
          <w:lang w:val="en-US"/>
        </w:rPr>
        <w:t>nbPlot=4</w:t>
      </w:r>
    </w:p>
    <w:p w14:paraId="03D4B971" w14:textId="77777777" w:rsidR="00D84C89" w:rsidRPr="00D84C89" w:rsidRDefault="00D84C89" w:rsidP="00D84C89">
      <w:pPr>
        <w:rPr>
          <w:lang w:val="en-US"/>
        </w:rPr>
      </w:pPr>
    </w:p>
    <w:p w14:paraId="12DACC37" w14:textId="77777777" w:rsidR="00D84C89" w:rsidRPr="00D84C89" w:rsidRDefault="00D84C89" w:rsidP="00D84C89">
      <w:pPr>
        <w:rPr>
          <w:lang w:val="en-US"/>
        </w:rPr>
      </w:pPr>
      <w:r w:rsidRPr="00D84C89">
        <w:rPr>
          <w:lang w:val="en-US"/>
        </w:rPr>
        <w:t>layout(mat=t(c(1:nbPlot)), widths=rep(5, times=nbPlot), heights=c(5*nbPlot))</w:t>
      </w:r>
    </w:p>
    <w:p w14:paraId="6ED91B3E" w14:textId="77777777" w:rsidR="00D84C89" w:rsidRDefault="00D84C89" w:rsidP="00D84C89">
      <w:r>
        <w:t>par(mar=c(0, 0, 3, 0), mgp=c(2, 0.5, 0), xpd=TRUE)</w:t>
      </w:r>
    </w:p>
    <w:p w14:paraId="19F6FB62" w14:textId="77777777" w:rsidR="00D84C89" w:rsidRDefault="00D84C89" w:rsidP="00D84C89"/>
    <w:p w14:paraId="33169AC5" w14:textId="77777777" w:rsidR="00D84C89" w:rsidRPr="00D84C89" w:rsidRDefault="00D84C89" w:rsidP="00D84C89">
      <w:pPr>
        <w:rPr>
          <w:lang w:val="en-US"/>
        </w:rPr>
      </w:pPr>
      <w:r w:rsidRPr="00D84C89">
        <w:rPr>
          <w:lang w:val="en-US"/>
        </w:rPr>
        <w:t>for(p in 1:nbPlot){</w:t>
      </w:r>
    </w:p>
    <w:p w14:paraId="053C4BF1" w14:textId="77777777" w:rsidR="00D84C89" w:rsidRPr="00D84C89" w:rsidRDefault="00D84C89" w:rsidP="00D84C89">
      <w:pPr>
        <w:rPr>
          <w:lang w:val="en-US"/>
        </w:rPr>
      </w:pPr>
      <w:r w:rsidRPr="00D84C89">
        <w:rPr>
          <w:lang w:val="en-US"/>
        </w:rPr>
        <w:t xml:space="preserve">  dataForSample_rdcplot &lt;- dataForSample[(1+(p-1)*nrow(dataForSample)/nbPlot):(1+(p)*nrow(dataForSample)/nbPlot),]</w:t>
      </w:r>
    </w:p>
    <w:p w14:paraId="7539FDE4" w14:textId="77777777" w:rsidR="00D84C89" w:rsidRDefault="00D84C89" w:rsidP="00D84C89">
      <w:r w:rsidRPr="00D84C89">
        <w:rPr>
          <w:lang w:val="en-US"/>
        </w:rPr>
        <w:t xml:space="preserve">  </w:t>
      </w:r>
      <w:r>
        <w:t>plot(</w:t>
      </w:r>
    </w:p>
    <w:p w14:paraId="4CCE0D83" w14:textId="77777777" w:rsidR="00D84C89" w:rsidRDefault="00D84C89" w:rsidP="00D84C89">
      <w:r>
        <w:t xml:space="preserve">    x=0, y=0, xlab="", ylab="", cex.sub=1.6,</w:t>
      </w:r>
    </w:p>
    <w:p w14:paraId="17E933D5" w14:textId="77777777" w:rsidR="00D84C89" w:rsidRPr="00D84C89" w:rsidRDefault="00D84C89" w:rsidP="00D84C89">
      <w:pPr>
        <w:rPr>
          <w:lang w:val="en-US"/>
        </w:rPr>
      </w:pPr>
      <w:r>
        <w:t xml:space="preserve">    </w:t>
      </w:r>
      <w:r w:rsidRPr="00D84C89">
        <w:rPr>
          <w:lang w:val="en-US"/>
        </w:rPr>
        <w:t>xlim=c(-10,ncol(dataForSample_rdcplot)-1), ylim=c(0,nrow(dataForSample_rdcplot)+3),</w:t>
      </w:r>
    </w:p>
    <w:p w14:paraId="687632AA" w14:textId="77777777" w:rsidR="00D84C89" w:rsidRPr="00D84C89" w:rsidRDefault="00D84C89" w:rsidP="00D84C89">
      <w:pPr>
        <w:rPr>
          <w:lang w:val="en-US"/>
        </w:rPr>
      </w:pPr>
      <w:r w:rsidRPr="00D84C89">
        <w:rPr>
          <w:lang w:val="en-US"/>
        </w:rPr>
        <w:t xml:space="preserve">    las=1, type="n", tcl=-0.25, frame.plot=FALSE, </w:t>
      </w:r>
    </w:p>
    <w:p w14:paraId="19829E1E" w14:textId="77777777" w:rsidR="00D84C89" w:rsidRPr="00D84C89" w:rsidRDefault="00D84C89" w:rsidP="00D84C89">
      <w:pPr>
        <w:rPr>
          <w:lang w:val="en-US"/>
        </w:rPr>
      </w:pPr>
      <w:r w:rsidRPr="00D84C89">
        <w:rPr>
          <w:lang w:val="en-US"/>
        </w:rPr>
        <w:t xml:space="preserve">    xaxt="n",xaxs="i",yaxs="i", yaxt="n")</w:t>
      </w:r>
    </w:p>
    <w:p w14:paraId="42F8B020" w14:textId="77777777" w:rsidR="00D84C89" w:rsidRPr="00D84C89" w:rsidRDefault="00D84C89" w:rsidP="00D84C89">
      <w:pPr>
        <w:rPr>
          <w:lang w:val="en-US"/>
        </w:rPr>
      </w:pPr>
      <w:r w:rsidRPr="00D84C89">
        <w:rPr>
          <w:lang w:val="en-US"/>
        </w:rPr>
        <w:t xml:space="preserve">  </w:t>
      </w:r>
    </w:p>
    <w:p w14:paraId="5989A38D" w14:textId="77777777" w:rsidR="00D84C89" w:rsidRPr="00D84C89" w:rsidRDefault="00D84C89" w:rsidP="00D84C89">
      <w:pPr>
        <w:rPr>
          <w:lang w:val="en-US"/>
        </w:rPr>
      </w:pPr>
      <w:r w:rsidRPr="00D84C89">
        <w:rPr>
          <w:lang w:val="en-US"/>
        </w:rPr>
        <w:t xml:space="preserve">  text(x=rep(-5, times=nrow(dataForSample_rdcplot)), y=1:nrow(dataForSample_rdcplot)-0.5, labels=dataForSample_rdcplot$SpeciesForPhylo, xpd=TRUE, cex=1.1)</w:t>
      </w:r>
    </w:p>
    <w:p w14:paraId="10542F98" w14:textId="77777777" w:rsidR="00D84C89" w:rsidRPr="00D84C89" w:rsidRDefault="00D84C89" w:rsidP="00D84C89">
      <w:pPr>
        <w:rPr>
          <w:lang w:val="en-US"/>
        </w:rPr>
      </w:pPr>
      <w:r w:rsidRPr="00D84C89">
        <w:rPr>
          <w:lang w:val="en-US"/>
        </w:rPr>
        <w:t xml:space="preserve">  text(x=rep(-0.5, times=nrow(dataForSample_rdcplot)), y=1:nrow(dataForSample_rdcplot)-0.5, labels=dataForSample_rdcplot$Species, xpd=TRUE, cex=1.1)</w:t>
      </w:r>
    </w:p>
    <w:p w14:paraId="08B285C1" w14:textId="77777777" w:rsidR="00D84C89" w:rsidRPr="00D84C89" w:rsidRDefault="00D84C89" w:rsidP="00D84C89">
      <w:pPr>
        <w:rPr>
          <w:lang w:val="en-US"/>
        </w:rPr>
      </w:pPr>
      <w:r w:rsidRPr="00D84C89">
        <w:rPr>
          <w:lang w:val="en-US"/>
        </w:rPr>
        <w:t xml:space="preserve">  text(x=3:ncol(dataForSample_rdcplot)-1.5, y=rep(nrow(dataForSample_rdcplot)+2, times=length(3:ncol(dataForSample_rdcplot))), labels=colnames(dataForSample_rdcplot)[3:ncol(dataForSample_rdcplot)], xpd=TRUE, cex=1.1, srt=45)</w:t>
      </w:r>
    </w:p>
    <w:p w14:paraId="43C2050B" w14:textId="77777777" w:rsidR="00D84C89" w:rsidRPr="00D84C89" w:rsidRDefault="00D84C89" w:rsidP="00D84C89">
      <w:pPr>
        <w:rPr>
          <w:lang w:val="en-US"/>
        </w:rPr>
      </w:pPr>
      <w:r w:rsidRPr="00D84C89">
        <w:rPr>
          <w:lang w:val="en-US"/>
        </w:rPr>
        <w:t xml:space="preserve">  </w:t>
      </w:r>
    </w:p>
    <w:p w14:paraId="05485F3A" w14:textId="77777777" w:rsidR="00D84C89" w:rsidRPr="00D84C89" w:rsidRDefault="00D84C89" w:rsidP="00D84C89">
      <w:pPr>
        <w:rPr>
          <w:lang w:val="en-US"/>
        </w:rPr>
      </w:pPr>
      <w:r w:rsidRPr="00D84C89">
        <w:rPr>
          <w:lang w:val="en-US"/>
        </w:rPr>
        <w:t xml:space="preserve">  for(i in 1:nrow(dataForSample_rdcplot)){</w:t>
      </w:r>
    </w:p>
    <w:p w14:paraId="4479DA95" w14:textId="77777777" w:rsidR="00D84C89" w:rsidRPr="00D84C89" w:rsidRDefault="00D84C89" w:rsidP="00D84C89">
      <w:pPr>
        <w:rPr>
          <w:lang w:val="en-US"/>
        </w:rPr>
      </w:pPr>
      <w:r w:rsidRPr="00D84C89">
        <w:rPr>
          <w:lang w:val="en-US"/>
        </w:rPr>
        <w:t xml:space="preserve">    for(j in 3:ncol(dataForSample_rdcplot)){</w:t>
      </w:r>
    </w:p>
    <w:p w14:paraId="11C36DE8" w14:textId="77777777" w:rsidR="00D84C89" w:rsidRPr="00D84C89" w:rsidRDefault="00D84C89" w:rsidP="00D84C89">
      <w:pPr>
        <w:rPr>
          <w:lang w:val="en-US"/>
        </w:rPr>
      </w:pPr>
      <w:r w:rsidRPr="00D84C89">
        <w:rPr>
          <w:lang w:val="en-US"/>
        </w:rPr>
        <w:t xml:space="preserve">      if(!is.na(dataForSample_rdcplot[i,j])&amp;dataForSample_rdcplot[i,j]==1){</w:t>
      </w:r>
    </w:p>
    <w:p w14:paraId="115C26B7" w14:textId="77777777" w:rsidR="00D84C89" w:rsidRPr="00D84C89" w:rsidRDefault="00D84C89" w:rsidP="00D84C89">
      <w:pPr>
        <w:rPr>
          <w:lang w:val="en-US"/>
        </w:rPr>
      </w:pPr>
      <w:r w:rsidRPr="00D84C89">
        <w:rPr>
          <w:lang w:val="en-US"/>
        </w:rPr>
        <w:t xml:space="preserve">        rect(</w:t>
      </w:r>
    </w:p>
    <w:p w14:paraId="1745EE42" w14:textId="77777777" w:rsidR="00D84C89" w:rsidRPr="00D84C89" w:rsidRDefault="00D84C89" w:rsidP="00D84C89">
      <w:pPr>
        <w:rPr>
          <w:lang w:val="en-US"/>
        </w:rPr>
      </w:pPr>
      <w:r w:rsidRPr="00D84C89">
        <w:rPr>
          <w:lang w:val="en-US"/>
        </w:rPr>
        <w:t xml:space="preserve">          xleft=j-2,</w:t>
      </w:r>
    </w:p>
    <w:p w14:paraId="70D22128" w14:textId="77777777" w:rsidR="00D84C89" w:rsidRPr="00D84C89" w:rsidRDefault="00D84C89" w:rsidP="00D84C89">
      <w:pPr>
        <w:rPr>
          <w:lang w:val="en-US"/>
        </w:rPr>
      </w:pPr>
      <w:r w:rsidRPr="00D84C89">
        <w:rPr>
          <w:lang w:val="en-US"/>
        </w:rPr>
        <w:t xml:space="preserve">          xright=j-1,</w:t>
      </w:r>
    </w:p>
    <w:p w14:paraId="484EEACD" w14:textId="77777777" w:rsidR="00D84C89" w:rsidRPr="00D84C89" w:rsidRDefault="00D84C89" w:rsidP="00D84C89">
      <w:pPr>
        <w:rPr>
          <w:lang w:val="en-US"/>
        </w:rPr>
      </w:pPr>
      <w:r w:rsidRPr="00D84C89">
        <w:rPr>
          <w:lang w:val="en-US"/>
        </w:rPr>
        <w:t xml:space="preserve">          ybottom=i-1,</w:t>
      </w:r>
    </w:p>
    <w:p w14:paraId="16928A46" w14:textId="77777777" w:rsidR="00D84C89" w:rsidRPr="00D84C89" w:rsidRDefault="00D84C89" w:rsidP="00D84C89">
      <w:pPr>
        <w:rPr>
          <w:lang w:val="en-US"/>
        </w:rPr>
      </w:pPr>
      <w:r w:rsidRPr="00D84C89">
        <w:rPr>
          <w:lang w:val="en-US"/>
        </w:rPr>
        <w:t xml:space="preserve">          ytop=i,</w:t>
      </w:r>
    </w:p>
    <w:p w14:paraId="0ECF6411" w14:textId="77777777" w:rsidR="00D84C89" w:rsidRPr="00D84C89" w:rsidRDefault="00D84C89" w:rsidP="00D84C89">
      <w:pPr>
        <w:rPr>
          <w:lang w:val="en-US"/>
        </w:rPr>
      </w:pPr>
      <w:r w:rsidRPr="00D84C89">
        <w:rPr>
          <w:lang w:val="en-US"/>
        </w:rPr>
        <w:t xml:space="preserve">          border="black",</w:t>
      </w:r>
    </w:p>
    <w:p w14:paraId="453EA256" w14:textId="77777777" w:rsidR="00D84C89" w:rsidRPr="00D84C89" w:rsidRDefault="00D84C89" w:rsidP="00D84C89">
      <w:pPr>
        <w:rPr>
          <w:lang w:val="en-US"/>
        </w:rPr>
      </w:pPr>
      <w:r w:rsidRPr="00D84C89">
        <w:rPr>
          <w:lang w:val="en-US"/>
        </w:rPr>
        <w:t xml:space="preserve">          col="black"</w:t>
      </w:r>
    </w:p>
    <w:p w14:paraId="0EE6A5FF" w14:textId="77777777" w:rsidR="00D84C89" w:rsidRPr="00D84C89" w:rsidRDefault="00D84C89" w:rsidP="00D84C89">
      <w:pPr>
        <w:rPr>
          <w:lang w:val="en-US"/>
        </w:rPr>
      </w:pPr>
      <w:r w:rsidRPr="00D84C89">
        <w:rPr>
          <w:lang w:val="en-US"/>
        </w:rPr>
        <w:t xml:space="preserve">        )</w:t>
      </w:r>
    </w:p>
    <w:p w14:paraId="417AD891" w14:textId="77777777" w:rsidR="00D84C89" w:rsidRPr="00D84C89" w:rsidRDefault="00D84C89" w:rsidP="00D84C89">
      <w:pPr>
        <w:rPr>
          <w:lang w:val="en-US"/>
        </w:rPr>
      </w:pPr>
      <w:r w:rsidRPr="00D84C89">
        <w:rPr>
          <w:lang w:val="en-US"/>
        </w:rPr>
        <w:t xml:space="preserve">      } else{</w:t>
      </w:r>
    </w:p>
    <w:p w14:paraId="20D2FD9B" w14:textId="77777777" w:rsidR="00D84C89" w:rsidRPr="00D84C89" w:rsidRDefault="00D84C89" w:rsidP="00D84C89">
      <w:pPr>
        <w:rPr>
          <w:lang w:val="en-US"/>
        </w:rPr>
      </w:pPr>
      <w:r w:rsidRPr="00D84C89">
        <w:rPr>
          <w:lang w:val="en-US"/>
        </w:rPr>
        <w:t xml:space="preserve">        rect(</w:t>
      </w:r>
    </w:p>
    <w:p w14:paraId="5957EF5C" w14:textId="77777777" w:rsidR="00D84C89" w:rsidRPr="00D84C89" w:rsidRDefault="00D84C89" w:rsidP="00D84C89">
      <w:pPr>
        <w:rPr>
          <w:lang w:val="en-US"/>
        </w:rPr>
      </w:pPr>
      <w:r w:rsidRPr="00D84C89">
        <w:rPr>
          <w:lang w:val="en-US"/>
        </w:rPr>
        <w:t xml:space="preserve">          xleft=j-2,</w:t>
      </w:r>
    </w:p>
    <w:p w14:paraId="1D868446" w14:textId="77777777" w:rsidR="00D84C89" w:rsidRPr="00D84C89" w:rsidRDefault="00D84C89" w:rsidP="00D84C89">
      <w:pPr>
        <w:rPr>
          <w:lang w:val="en-US"/>
        </w:rPr>
      </w:pPr>
      <w:r w:rsidRPr="00D84C89">
        <w:rPr>
          <w:lang w:val="en-US"/>
        </w:rPr>
        <w:t xml:space="preserve">          xright=j-1,</w:t>
      </w:r>
    </w:p>
    <w:p w14:paraId="4C8D41D4" w14:textId="77777777" w:rsidR="00D84C89" w:rsidRPr="00D84C89" w:rsidRDefault="00D84C89" w:rsidP="00D84C89">
      <w:pPr>
        <w:rPr>
          <w:lang w:val="en-US"/>
        </w:rPr>
      </w:pPr>
      <w:r w:rsidRPr="00D84C89">
        <w:rPr>
          <w:lang w:val="en-US"/>
        </w:rPr>
        <w:t xml:space="preserve">          ybottom=i-1,</w:t>
      </w:r>
    </w:p>
    <w:p w14:paraId="62233808" w14:textId="77777777" w:rsidR="00D84C89" w:rsidRPr="00D84C89" w:rsidRDefault="00D84C89" w:rsidP="00D84C89">
      <w:pPr>
        <w:rPr>
          <w:lang w:val="en-US"/>
        </w:rPr>
      </w:pPr>
      <w:r w:rsidRPr="00D84C89">
        <w:rPr>
          <w:lang w:val="en-US"/>
        </w:rPr>
        <w:t xml:space="preserve">          ytop=i,</w:t>
      </w:r>
    </w:p>
    <w:p w14:paraId="7C2978D3" w14:textId="77777777" w:rsidR="00D84C89" w:rsidRPr="00D84C89" w:rsidRDefault="00D84C89" w:rsidP="00D84C89">
      <w:pPr>
        <w:rPr>
          <w:lang w:val="en-US"/>
        </w:rPr>
      </w:pPr>
      <w:r w:rsidRPr="00D84C89">
        <w:rPr>
          <w:lang w:val="en-US"/>
        </w:rPr>
        <w:t xml:space="preserve">          border="lightgrey",</w:t>
      </w:r>
    </w:p>
    <w:p w14:paraId="5E0D2266" w14:textId="77777777" w:rsidR="00D84C89" w:rsidRPr="00D84C89" w:rsidRDefault="00D84C89" w:rsidP="00D84C89">
      <w:pPr>
        <w:rPr>
          <w:lang w:val="en-US"/>
        </w:rPr>
      </w:pPr>
      <w:r w:rsidRPr="00D84C89">
        <w:rPr>
          <w:lang w:val="en-US"/>
        </w:rPr>
        <w:lastRenderedPageBreak/>
        <w:t xml:space="preserve">          col="lightgrey"</w:t>
      </w:r>
    </w:p>
    <w:p w14:paraId="38ED84B0" w14:textId="77777777" w:rsidR="00D84C89" w:rsidRPr="00D84C89" w:rsidRDefault="00D84C89" w:rsidP="00D84C89">
      <w:pPr>
        <w:rPr>
          <w:lang w:val="en-US"/>
        </w:rPr>
      </w:pPr>
      <w:r w:rsidRPr="00D84C89">
        <w:rPr>
          <w:lang w:val="en-US"/>
        </w:rPr>
        <w:t xml:space="preserve">        )</w:t>
      </w:r>
    </w:p>
    <w:p w14:paraId="0B08216B" w14:textId="77777777" w:rsidR="00D84C89" w:rsidRPr="00D84C89" w:rsidRDefault="00D84C89" w:rsidP="00D84C89">
      <w:pPr>
        <w:rPr>
          <w:lang w:val="en-US"/>
        </w:rPr>
      </w:pPr>
      <w:r w:rsidRPr="00D84C89">
        <w:rPr>
          <w:lang w:val="en-US"/>
        </w:rPr>
        <w:t xml:space="preserve">      }</w:t>
      </w:r>
    </w:p>
    <w:p w14:paraId="51F6B24E" w14:textId="77777777" w:rsidR="00D84C89" w:rsidRPr="00D84C89" w:rsidRDefault="00D84C89" w:rsidP="00D84C89">
      <w:pPr>
        <w:rPr>
          <w:lang w:val="en-US"/>
        </w:rPr>
      </w:pPr>
      <w:r w:rsidRPr="00D84C89">
        <w:rPr>
          <w:lang w:val="en-US"/>
        </w:rPr>
        <w:t xml:space="preserve">    }</w:t>
      </w:r>
    </w:p>
    <w:p w14:paraId="0023292A" w14:textId="77777777" w:rsidR="00D84C89" w:rsidRPr="00D84C89" w:rsidRDefault="00D84C89" w:rsidP="00D84C89">
      <w:pPr>
        <w:rPr>
          <w:lang w:val="en-US"/>
        </w:rPr>
      </w:pPr>
      <w:r w:rsidRPr="00D84C89">
        <w:rPr>
          <w:lang w:val="en-US"/>
        </w:rPr>
        <w:t xml:space="preserve">  }</w:t>
      </w:r>
    </w:p>
    <w:p w14:paraId="5FEEE707" w14:textId="77777777" w:rsidR="00D84C89" w:rsidRPr="00D84C89" w:rsidRDefault="00D84C89" w:rsidP="00D84C89">
      <w:pPr>
        <w:rPr>
          <w:lang w:val="en-US"/>
        </w:rPr>
      </w:pPr>
      <w:r w:rsidRPr="00D84C89">
        <w:rPr>
          <w:lang w:val="en-US"/>
        </w:rPr>
        <w:t xml:space="preserve">  </w:t>
      </w:r>
    </w:p>
    <w:p w14:paraId="6B21EF47" w14:textId="77777777" w:rsidR="00D84C89" w:rsidRPr="00D84C89" w:rsidRDefault="00D84C89" w:rsidP="00D84C89">
      <w:pPr>
        <w:rPr>
          <w:lang w:val="en-US"/>
        </w:rPr>
      </w:pPr>
      <w:r w:rsidRPr="00D84C89">
        <w:rPr>
          <w:lang w:val="en-US"/>
        </w:rPr>
        <w:t xml:space="preserve">  addGrid(xmin=1, xmax=ncol(dataForSample_rdcplot), xintsmall=1, xintbig=1, ymin=0, ymax=nrow(dataForSample_rdcplot), yintsmall=1, yintbig=1, colsmall="white", colbig="white", axisPlot=FALSE)</w:t>
      </w:r>
    </w:p>
    <w:p w14:paraId="0FE56910" w14:textId="77777777" w:rsidR="00D84C89" w:rsidRPr="00D84C89" w:rsidRDefault="00D84C89" w:rsidP="00D84C89">
      <w:pPr>
        <w:rPr>
          <w:lang w:val="en-US"/>
        </w:rPr>
      </w:pPr>
      <w:r w:rsidRPr="00D84C89">
        <w:rPr>
          <w:lang w:val="en-US"/>
        </w:rPr>
        <w:t xml:space="preserve">  #cat('\r\n\r\n') #Allows to consider plot as a new figure at each step of the loop</w:t>
      </w:r>
    </w:p>
    <w:p w14:paraId="6EFC3E70" w14:textId="77777777" w:rsidR="00D84C89" w:rsidRPr="00D84C89" w:rsidRDefault="00D84C89" w:rsidP="00D84C89">
      <w:pPr>
        <w:rPr>
          <w:lang w:val="en-US"/>
        </w:rPr>
      </w:pPr>
      <w:r w:rsidRPr="00D84C89">
        <w:rPr>
          <w:lang w:val="en-US"/>
        </w:rPr>
        <w:t>}</w:t>
      </w:r>
    </w:p>
    <w:p w14:paraId="5DF42E4B" w14:textId="77777777" w:rsidR="00D84C89" w:rsidRPr="00D84C89" w:rsidRDefault="00D84C89" w:rsidP="00D84C89">
      <w:pPr>
        <w:rPr>
          <w:lang w:val="en-US"/>
        </w:rPr>
      </w:pPr>
    </w:p>
    <w:p w14:paraId="7BA0EAC1" w14:textId="77777777" w:rsidR="00D84C89" w:rsidRPr="00D84C89" w:rsidRDefault="00D84C89" w:rsidP="00D84C89">
      <w:pPr>
        <w:rPr>
          <w:lang w:val="en-US"/>
        </w:rPr>
      </w:pPr>
      <w:r w:rsidRPr="00D84C89">
        <w:rPr>
          <w:lang w:val="en-US"/>
        </w:rPr>
        <w:t>```</w:t>
      </w:r>
    </w:p>
    <w:p w14:paraId="675AE373" w14:textId="77777777" w:rsidR="00D84C89" w:rsidRPr="00D84C89" w:rsidRDefault="00D84C89" w:rsidP="00D84C89">
      <w:pPr>
        <w:rPr>
          <w:lang w:val="en-US"/>
        </w:rPr>
      </w:pPr>
    </w:p>
    <w:p w14:paraId="24D49E00" w14:textId="77777777" w:rsidR="00D84C89" w:rsidRPr="00D84C89" w:rsidRDefault="00D84C89" w:rsidP="00D84C89">
      <w:pPr>
        <w:rPr>
          <w:lang w:val="en-US"/>
        </w:rPr>
      </w:pPr>
      <w:r w:rsidRPr="00D84C89">
        <w:rPr>
          <w:lang w:val="en-US"/>
        </w:rPr>
        <w:t>```{r figvariabilitydata, include=TRUE, warning = FALSE, message = FALSE, fig.width=10, fig.height=4, fig.cap="Supplementary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Sample sizes are indicated above the upper value of the confidence interval. (B) Variability: The points depict the average of the mean ratio m of the absolute of differences with paired values; If we reduce the equation, we have $m=|(v_{1}^{2}-v_{2}^{2})|/(2v_{1}v_{2})$, where $v_{1}$ and $v_{2}$ are the two paired values from two different datasets and are different from 0. If equal $v_{1}$ and $v_{2}$ 0, then $m=0$. If $v_{1}$ or $v_{2}$ equals 0 (case for the diet rates), then we fixed $m$ to the non-null value. The bar depicts the min-max interval. Sample sizes are indicated above the max value."}</w:t>
      </w:r>
    </w:p>
    <w:p w14:paraId="0BBE3D12" w14:textId="77777777" w:rsidR="00D84C89" w:rsidRPr="00D84C89" w:rsidRDefault="00D84C89" w:rsidP="00D84C89">
      <w:pPr>
        <w:rPr>
          <w:lang w:val="en-US"/>
        </w:rPr>
      </w:pPr>
    </w:p>
    <w:p w14:paraId="1C399191" w14:textId="77777777" w:rsidR="00D84C89" w:rsidRPr="00D84C89" w:rsidRDefault="00D84C89" w:rsidP="00D84C89">
      <w:pPr>
        <w:rPr>
          <w:lang w:val="en-US"/>
        </w:rPr>
      </w:pPr>
      <w:r w:rsidRPr="00D84C89">
        <w:rPr>
          <w:lang w:val="en-US"/>
        </w:rPr>
        <w:t>layout(mat=t(c(1,2)), widths=c(5,5), heights=c(5))</w:t>
      </w:r>
    </w:p>
    <w:p w14:paraId="679219BA" w14:textId="77777777" w:rsidR="00D84C89" w:rsidRDefault="00D84C89" w:rsidP="00D84C89">
      <w:r>
        <w:t>par(mar=c(4, 3, 1, 1), mgp=c(2, 0.5, 0), xpd=TRUE)</w:t>
      </w:r>
    </w:p>
    <w:p w14:paraId="6AF1DB4B" w14:textId="77777777" w:rsidR="00D84C89" w:rsidRDefault="00D84C89" w:rsidP="00D84C89"/>
    <w:p w14:paraId="5B76CD92" w14:textId="77777777" w:rsidR="00D84C89" w:rsidRPr="00D84C89" w:rsidRDefault="00D84C89" w:rsidP="00D84C89">
      <w:pPr>
        <w:rPr>
          <w:lang w:val="en-US"/>
        </w:rPr>
      </w:pPr>
      <w:r w:rsidRPr="00D84C89">
        <w:rPr>
          <w:lang w:val="en-US"/>
        </w:rPr>
        <w:t>###------</w:t>
      </w:r>
    </w:p>
    <w:p w14:paraId="77B947A8" w14:textId="77777777" w:rsidR="00D84C89" w:rsidRPr="00D84C89" w:rsidRDefault="00D84C89" w:rsidP="00D84C89">
      <w:pPr>
        <w:rPr>
          <w:lang w:val="en-US"/>
        </w:rPr>
      </w:pPr>
      <w:r w:rsidRPr="00D84C89">
        <w:rPr>
          <w:lang w:val="en-US"/>
        </w:rPr>
        <w:t>### CORRELATION</w:t>
      </w:r>
    </w:p>
    <w:p w14:paraId="19FEEE45" w14:textId="77777777" w:rsidR="00D84C89" w:rsidRPr="00D84C89" w:rsidRDefault="00D84C89" w:rsidP="00D84C89">
      <w:pPr>
        <w:rPr>
          <w:lang w:val="en-US"/>
        </w:rPr>
      </w:pPr>
    </w:p>
    <w:p w14:paraId="640798D1" w14:textId="77777777" w:rsidR="00D84C89" w:rsidRPr="00D84C89" w:rsidRDefault="00D84C89" w:rsidP="00D84C89">
      <w:pPr>
        <w:rPr>
          <w:lang w:val="en-US"/>
        </w:rPr>
      </w:pPr>
      <w:r w:rsidRPr="00D84C89">
        <w:rPr>
          <w:lang w:val="en-US"/>
        </w:rPr>
        <w:t>#Vectors to save results</w:t>
      </w:r>
    </w:p>
    <w:p w14:paraId="127E7C45" w14:textId="77777777" w:rsidR="00D84C89" w:rsidRPr="00D84C89" w:rsidRDefault="00D84C89" w:rsidP="00D84C89">
      <w:pPr>
        <w:rPr>
          <w:lang w:val="en-US"/>
        </w:rPr>
      </w:pPr>
      <w:r w:rsidRPr="00D84C89">
        <w:rPr>
          <w:lang w:val="en-US"/>
        </w:rPr>
        <w:t>barLower &lt;- rep(NA, times=length(colNumTest))</w:t>
      </w:r>
    </w:p>
    <w:p w14:paraId="19721D97" w14:textId="77777777" w:rsidR="00D84C89" w:rsidRPr="00D84C89" w:rsidRDefault="00D84C89" w:rsidP="00D84C89">
      <w:pPr>
        <w:rPr>
          <w:lang w:val="en-US"/>
        </w:rPr>
      </w:pPr>
      <w:r w:rsidRPr="00D84C89">
        <w:rPr>
          <w:lang w:val="en-US"/>
        </w:rPr>
        <w:t>barUpper &lt;- rep(NA, times=length(colNumTest))</w:t>
      </w:r>
    </w:p>
    <w:p w14:paraId="49E5D803" w14:textId="77777777" w:rsidR="00D84C89" w:rsidRPr="00D84C89" w:rsidRDefault="00D84C89" w:rsidP="00D84C89">
      <w:pPr>
        <w:rPr>
          <w:lang w:val="en-US"/>
        </w:rPr>
      </w:pPr>
      <w:r w:rsidRPr="00D84C89">
        <w:rPr>
          <w:lang w:val="en-US"/>
        </w:rPr>
        <w:t>meanCoeff &lt;- rep(NA, times=length(colNumTest))</w:t>
      </w:r>
    </w:p>
    <w:p w14:paraId="119CC0BC" w14:textId="77777777" w:rsidR="00D84C89" w:rsidRPr="00D84C89" w:rsidRDefault="00D84C89" w:rsidP="00D84C89">
      <w:pPr>
        <w:rPr>
          <w:lang w:val="en-US"/>
        </w:rPr>
      </w:pPr>
      <w:r w:rsidRPr="00D84C89">
        <w:rPr>
          <w:lang w:val="en-US"/>
        </w:rPr>
        <w:t>N &lt;- rep(NA, times=length(colNumTest))</w:t>
      </w:r>
    </w:p>
    <w:p w14:paraId="459AB760" w14:textId="77777777" w:rsidR="00D84C89" w:rsidRPr="00D84C89" w:rsidRDefault="00D84C89" w:rsidP="00D84C89">
      <w:pPr>
        <w:rPr>
          <w:lang w:val="en-US"/>
        </w:rPr>
      </w:pPr>
    </w:p>
    <w:p w14:paraId="5B79B7DD" w14:textId="77777777" w:rsidR="00D84C89" w:rsidRPr="00D84C89" w:rsidRDefault="00D84C89" w:rsidP="00D84C89">
      <w:pPr>
        <w:rPr>
          <w:lang w:val="en-US"/>
        </w:rPr>
      </w:pPr>
      <w:r w:rsidRPr="00D84C89">
        <w:rPr>
          <w:lang w:val="en-US"/>
        </w:rPr>
        <w:t>for (i in 1:length(colNumTest)){</w:t>
      </w:r>
    </w:p>
    <w:p w14:paraId="678F78E4" w14:textId="77777777" w:rsidR="00D84C89" w:rsidRPr="00D84C89" w:rsidRDefault="00D84C89" w:rsidP="00D84C89">
      <w:pPr>
        <w:rPr>
          <w:lang w:val="en-US"/>
        </w:rPr>
      </w:pPr>
      <w:r w:rsidRPr="00D84C89">
        <w:rPr>
          <w:lang w:val="en-US"/>
        </w:rPr>
        <w:t xml:space="preserve">  test &lt;- #abs(as.numeric(as.character(summaryData[,colNumTest[i]])) - as.numeric(as.character(summaryData[,colNumToCompare[i]])))</w:t>
      </w:r>
    </w:p>
    <w:p w14:paraId="061DBA58" w14:textId="77777777" w:rsidR="00D84C89" w:rsidRPr="00D84C89" w:rsidRDefault="00D84C89" w:rsidP="00D84C89">
      <w:pPr>
        <w:rPr>
          <w:lang w:val="en-US"/>
        </w:rPr>
      </w:pPr>
      <w:r w:rsidRPr="00D84C89">
        <w:rPr>
          <w:lang w:val="en-US"/>
        </w:rPr>
        <w:t xml:space="preserve">    cor.test(as.numeric(as.character(summaryData[,colNumTest[i]])), </w:t>
      </w:r>
    </w:p>
    <w:p w14:paraId="3D826A95" w14:textId="77777777" w:rsidR="00D84C89" w:rsidRPr="00D84C89" w:rsidRDefault="00D84C89" w:rsidP="00D84C89">
      <w:pPr>
        <w:rPr>
          <w:lang w:val="en-US"/>
        </w:rPr>
      </w:pPr>
      <w:r w:rsidRPr="00D84C89">
        <w:rPr>
          <w:lang w:val="en-US"/>
        </w:rPr>
        <w:t xml:space="preserve">                   as.numeric(as.character( summaryData[,colNumToCompare[i]])), method="pearson")</w:t>
      </w:r>
    </w:p>
    <w:p w14:paraId="4F3F9AD6" w14:textId="77777777" w:rsidR="00D84C89" w:rsidRPr="00D84C89" w:rsidRDefault="00D84C89" w:rsidP="00D84C89">
      <w:pPr>
        <w:rPr>
          <w:lang w:val="en-US"/>
        </w:rPr>
      </w:pPr>
      <w:r w:rsidRPr="00D84C89">
        <w:rPr>
          <w:lang w:val="en-US"/>
        </w:rPr>
        <w:t xml:space="preserve">  barLower[i] &lt;- test$conf.int[1]</w:t>
      </w:r>
    </w:p>
    <w:p w14:paraId="5623F33C" w14:textId="77777777" w:rsidR="00D84C89" w:rsidRPr="00D84C89" w:rsidRDefault="00D84C89" w:rsidP="00D84C89">
      <w:pPr>
        <w:rPr>
          <w:lang w:val="en-US"/>
        </w:rPr>
      </w:pPr>
      <w:r w:rsidRPr="00D84C89">
        <w:rPr>
          <w:lang w:val="en-US"/>
        </w:rPr>
        <w:lastRenderedPageBreak/>
        <w:t xml:space="preserve">  barUpper[i] &lt;- test$conf.int[2]</w:t>
      </w:r>
    </w:p>
    <w:p w14:paraId="3C37296D" w14:textId="77777777" w:rsidR="00D84C89" w:rsidRPr="00D84C89" w:rsidRDefault="00D84C89" w:rsidP="00D84C89">
      <w:pPr>
        <w:rPr>
          <w:lang w:val="en-US"/>
        </w:rPr>
      </w:pPr>
      <w:r w:rsidRPr="00D84C89">
        <w:rPr>
          <w:lang w:val="en-US"/>
        </w:rPr>
        <w:t xml:space="preserve">  meanCoeff[i] &lt;- test$estimate[1]</w:t>
      </w:r>
    </w:p>
    <w:p w14:paraId="2B3D1244" w14:textId="77777777" w:rsidR="00D84C89" w:rsidRPr="00D84C89" w:rsidRDefault="00D84C89" w:rsidP="00D84C89">
      <w:pPr>
        <w:rPr>
          <w:lang w:val="en-US"/>
        </w:rPr>
      </w:pPr>
      <w:r w:rsidRPr="00D84C89">
        <w:rPr>
          <w:lang w:val="en-US"/>
        </w:rPr>
        <w:t xml:space="preserve">  N[i] &lt;- nrow(summaryData[!is.na(summaryData[,colNumTest[i]])&amp;!is.na(summaryData[,colNumToCompare[i]]),])</w:t>
      </w:r>
    </w:p>
    <w:p w14:paraId="60F2821C" w14:textId="77777777" w:rsidR="00D84C89" w:rsidRPr="00D84C89" w:rsidRDefault="00D84C89" w:rsidP="00D84C89">
      <w:pPr>
        <w:rPr>
          <w:lang w:val="en-US"/>
        </w:rPr>
      </w:pPr>
      <w:r w:rsidRPr="00D84C89">
        <w:rPr>
          <w:lang w:val="en-US"/>
        </w:rPr>
        <w:t>}</w:t>
      </w:r>
    </w:p>
    <w:p w14:paraId="527649FB" w14:textId="77777777" w:rsidR="00D84C89" w:rsidRPr="00D84C89" w:rsidRDefault="00D84C89" w:rsidP="00D84C89">
      <w:pPr>
        <w:rPr>
          <w:lang w:val="en-US"/>
        </w:rPr>
      </w:pPr>
    </w:p>
    <w:p w14:paraId="1F010BE9" w14:textId="77777777" w:rsidR="00D84C89" w:rsidRPr="00D84C89" w:rsidRDefault="00D84C89" w:rsidP="00D84C89">
      <w:pPr>
        <w:rPr>
          <w:lang w:val="en-US"/>
        </w:rPr>
      </w:pPr>
      <w:r w:rsidRPr="00D84C89">
        <w:rPr>
          <w:lang w:val="en-US"/>
        </w:rPr>
        <w:t>plot(</w:t>
      </w:r>
    </w:p>
    <w:p w14:paraId="0632A870" w14:textId="77777777" w:rsidR="00D84C89" w:rsidRPr="00D84C89" w:rsidRDefault="00D84C89" w:rsidP="00D84C89">
      <w:pPr>
        <w:rPr>
          <w:lang w:val="en-US"/>
        </w:rPr>
      </w:pPr>
      <w:r w:rsidRPr="00D84C89">
        <w:rPr>
          <w:lang w:val="en-US"/>
        </w:rPr>
        <w:t xml:space="preserve">  x=0, y=0, xlab="", ylab="Coefficient of correlation", </w:t>
      </w:r>
    </w:p>
    <w:p w14:paraId="60748C67" w14:textId="77777777" w:rsidR="00D84C89" w:rsidRPr="00D84C89" w:rsidRDefault="00D84C89" w:rsidP="00D84C89">
      <w:pPr>
        <w:rPr>
          <w:lang w:val="en-US"/>
        </w:rPr>
      </w:pPr>
      <w:r w:rsidRPr="00D84C89">
        <w:rPr>
          <w:lang w:val="en-US"/>
        </w:rPr>
        <w:t xml:space="preserve">  xlim=c(0,length(meanCoeff)+1), ylim=c(0.6,1),</w:t>
      </w:r>
    </w:p>
    <w:p w14:paraId="723B42B3" w14:textId="77777777" w:rsidR="00D84C89" w:rsidRPr="00D84C89" w:rsidRDefault="00D84C89" w:rsidP="00D84C89">
      <w:pPr>
        <w:rPr>
          <w:lang w:val="en-US"/>
        </w:rPr>
      </w:pPr>
      <w:r w:rsidRPr="00D84C89">
        <w:rPr>
          <w:lang w:val="en-US"/>
        </w:rPr>
        <w:t xml:space="preserve">  las=1, type="n", tcl=-0.25, frame.plot=FALSE, </w:t>
      </w:r>
    </w:p>
    <w:p w14:paraId="667AD3D2" w14:textId="77777777" w:rsidR="00D84C89" w:rsidRPr="00D84C89" w:rsidRDefault="00D84C89" w:rsidP="00D84C89">
      <w:pPr>
        <w:rPr>
          <w:lang w:val="en-US"/>
        </w:rPr>
      </w:pPr>
      <w:r w:rsidRPr="00D84C89">
        <w:rPr>
          <w:lang w:val="en-US"/>
        </w:rPr>
        <w:t xml:space="preserve">  xaxt="n",xaxs="i",yaxs="i", yaxt="n")</w:t>
      </w:r>
    </w:p>
    <w:p w14:paraId="111D16CE" w14:textId="77777777" w:rsidR="00D84C89" w:rsidRPr="00D84C89" w:rsidRDefault="00D84C89" w:rsidP="00D84C89">
      <w:pPr>
        <w:rPr>
          <w:lang w:val="en-US"/>
        </w:rPr>
      </w:pPr>
    </w:p>
    <w:p w14:paraId="24008573" w14:textId="77777777" w:rsidR="00D84C89" w:rsidRPr="00D84C89" w:rsidRDefault="00D84C89" w:rsidP="00D84C89">
      <w:pPr>
        <w:rPr>
          <w:lang w:val="en-US"/>
        </w:rPr>
      </w:pPr>
      <w:r w:rsidRPr="00D84C89">
        <w:rPr>
          <w:lang w:val="en-US"/>
        </w:rPr>
        <w:t>addGrid(xmin=0, xmax=length(meanCoeff), xintsmall=0.5, xintbig=1, ymin=0.6, ymax=1, yintsmall=0.025, yintbig=0.1, axisPlot=FALSE)</w:t>
      </w:r>
    </w:p>
    <w:p w14:paraId="430C517D" w14:textId="77777777" w:rsidR="00D84C89" w:rsidRPr="00D84C89" w:rsidRDefault="00D84C89" w:rsidP="00D84C89">
      <w:pPr>
        <w:rPr>
          <w:lang w:val="en-US"/>
        </w:rPr>
      </w:pPr>
      <w:r w:rsidRPr="00D84C89">
        <w:rPr>
          <w:lang w:val="en-US"/>
        </w:rPr>
        <w:t>axis(side=2, at=seq(from=0.6, to=1, by=0.2), labels=seq(from=0.6, to=1, by=0.2), las=2, tcl=-0.25)</w:t>
      </w:r>
    </w:p>
    <w:p w14:paraId="4A9EF18A" w14:textId="77777777" w:rsidR="00D84C89" w:rsidRPr="00D84C89" w:rsidRDefault="00D84C89" w:rsidP="00D84C89">
      <w:pPr>
        <w:rPr>
          <w:lang w:val="en-US"/>
        </w:rPr>
      </w:pPr>
      <w:r w:rsidRPr="00D84C89">
        <w:rPr>
          <w:lang w:val="en-US"/>
        </w:rPr>
        <w:t>addLabel(x=0.05, y=0.075, label="A", radius=0.75, circle=TRUE, circle.bg="black", font.col="white")</w:t>
      </w:r>
    </w:p>
    <w:p w14:paraId="4EA51FC3" w14:textId="77777777" w:rsidR="00D84C89" w:rsidRPr="00D84C89" w:rsidRDefault="00D84C89" w:rsidP="00D84C89">
      <w:pPr>
        <w:rPr>
          <w:lang w:val="en-US"/>
        </w:rPr>
      </w:pPr>
    </w:p>
    <w:p w14:paraId="2FC05382" w14:textId="77777777" w:rsidR="00D84C89" w:rsidRPr="00D84C89" w:rsidRDefault="00D84C89" w:rsidP="00D84C89">
      <w:pPr>
        <w:rPr>
          <w:lang w:val="en-US"/>
        </w:rPr>
      </w:pPr>
      <w:r w:rsidRPr="00D84C89">
        <w:rPr>
          <w:lang w:val="en-US"/>
        </w:rPr>
        <w:t>#Comparison</w:t>
      </w:r>
    </w:p>
    <w:p w14:paraId="005069A3" w14:textId="77777777" w:rsidR="00D84C89" w:rsidRPr="00D84C89" w:rsidRDefault="00D84C89" w:rsidP="00D84C89">
      <w:pPr>
        <w:rPr>
          <w:lang w:val="en-US"/>
        </w:rPr>
      </w:pPr>
      <w:r w:rsidRPr="00D84C89">
        <w:rPr>
          <w:lang w:val="en-US"/>
        </w:rPr>
        <w:t>whatCompared &lt;- c(</w:t>
      </w:r>
    </w:p>
    <w:p w14:paraId="27F149AA" w14:textId="77777777" w:rsidR="00D84C89" w:rsidRPr="00D84C89" w:rsidRDefault="00D84C89" w:rsidP="00D84C89">
      <w:pPr>
        <w:rPr>
          <w:lang w:val="en-US"/>
        </w:rPr>
      </w:pPr>
      <w:r w:rsidRPr="00D84C89">
        <w:rPr>
          <w:lang w:val="en-US"/>
        </w:rPr>
        <w:t xml:space="preserve">  rep("Brain", times=10),</w:t>
      </w:r>
    </w:p>
    <w:p w14:paraId="6EA3C21E" w14:textId="77777777" w:rsidR="00D84C89" w:rsidRPr="00D84C89" w:rsidRDefault="00D84C89" w:rsidP="00D84C89">
      <w:pPr>
        <w:rPr>
          <w:lang w:val="en-US"/>
        </w:rPr>
      </w:pPr>
      <w:r w:rsidRPr="00D84C89">
        <w:rPr>
          <w:lang w:val="en-US"/>
        </w:rPr>
        <w:t xml:space="preserve">  "Hippocampus",</w:t>
      </w:r>
    </w:p>
    <w:p w14:paraId="1B5AEC71" w14:textId="77777777" w:rsidR="00D84C89" w:rsidRPr="00D84C89" w:rsidRDefault="00D84C89" w:rsidP="00D84C89">
      <w:pPr>
        <w:rPr>
          <w:lang w:val="en-US"/>
        </w:rPr>
      </w:pPr>
      <w:r w:rsidRPr="00D84C89">
        <w:rPr>
          <w:lang w:val="en-US"/>
        </w:rPr>
        <w:t xml:space="preserve">  "Hippocampus",</w:t>
      </w:r>
    </w:p>
    <w:p w14:paraId="0A2D6220" w14:textId="77777777" w:rsidR="00D84C89" w:rsidRPr="00D84C89" w:rsidRDefault="00D84C89" w:rsidP="00D84C89">
      <w:pPr>
        <w:rPr>
          <w:lang w:val="en-US"/>
        </w:rPr>
      </w:pPr>
      <w:r w:rsidRPr="00D84C89">
        <w:rPr>
          <w:lang w:val="en-US"/>
        </w:rPr>
        <w:t xml:space="preserve">  "Hippocampus",</w:t>
      </w:r>
    </w:p>
    <w:p w14:paraId="0A1A2C83" w14:textId="77777777" w:rsidR="00D84C89" w:rsidRPr="00D84C89" w:rsidRDefault="00D84C89" w:rsidP="00D84C89">
      <w:pPr>
        <w:rPr>
          <w:lang w:val="en-US"/>
        </w:rPr>
      </w:pPr>
      <w:r w:rsidRPr="00D84C89">
        <w:rPr>
          <w:lang w:val="en-US"/>
        </w:rPr>
        <w:t xml:space="preserve">  "Neocortex",</w:t>
      </w:r>
    </w:p>
    <w:p w14:paraId="292A4AA0" w14:textId="77777777" w:rsidR="00D84C89" w:rsidRPr="00D84C89" w:rsidRDefault="00D84C89" w:rsidP="00D84C89">
      <w:pPr>
        <w:rPr>
          <w:lang w:val="en-US"/>
        </w:rPr>
      </w:pPr>
      <w:r w:rsidRPr="00D84C89">
        <w:rPr>
          <w:lang w:val="en-US"/>
        </w:rPr>
        <w:t xml:space="preserve">  "Neocortex",</w:t>
      </w:r>
    </w:p>
    <w:p w14:paraId="567D95F8" w14:textId="77777777" w:rsidR="00D84C89" w:rsidRPr="00D84C89" w:rsidRDefault="00D84C89" w:rsidP="00D84C89">
      <w:pPr>
        <w:rPr>
          <w:lang w:val="en-US"/>
        </w:rPr>
      </w:pPr>
      <w:r w:rsidRPr="00D84C89">
        <w:rPr>
          <w:lang w:val="en-US"/>
        </w:rPr>
        <w:t xml:space="preserve">  "Neocortex",</w:t>
      </w:r>
    </w:p>
    <w:p w14:paraId="2AEF2DA0" w14:textId="77777777" w:rsidR="00D84C89" w:rsidRPr="00D84C89" w:rsidRDefault="00D84C89" w:rsidP="00D84C89">
      <w:pPr>
        <w:rPr>
          <w:lang w:val="en-US"/>
        </w:rPr>
      </w:pPr>
      <w:r w:rsidRPr="00D84C89">
        <w:rPr>
          <w:lang w:val="en-US"/>
        </w:rPr>
        <w:t xml:space="preserve">  "Neocortex",</w:t>
      </w:r>
    </w:p>
    <w:p w14:paraId="34B6277F" w14:textId="77777777" w:rsidR="00D84C89" w:rsidRPr="00D84C89" w:rsidRDefault="00D84C89" w:rsidP="00D84C89">
      <w:pPr>
        <w:rPr>
          <w:lang w:val="en-US"/>
        </w:rPr>
      </w:pPr>
      <w:r w:rsidRPr="00D84C89">
        <w:rPr>
          <w:lang w:val="en-US"/>
        </w:rPr>
        <w:t xml:space="preserve">  "Neocortex",</w:t>
      </w:r>
    </w:p>
    <w:p w14:paraId="4B15FAD8" w14:textId="77777777" w:rsidR="00D84C89" w:rsidRPr="00D84C89" w:rsidRDefault="00D84C89" w:rsidP="00D84C89">
      <w:pPr>
        <w:rPr>
          <w:lang w:val="en-US"/>
        </w:rPr>
      </w:pPr>
      <w:r w:rsidRPr="00D84C89">
        <w:rPr>
          <w:lang w:val="en-US"/>
        </w:rPr>
        <w:t xml:space="preserve">  "Neocortex",</w:t>
      </w:r>
    </w:p>
    <w:p w14:paraId="254503CA" w14:textId="77777777" w:rsidR="00D84C89" w:rsidRPr="00D84C89" w:rsidRDefault="00D84C89" w:rsidP="00D84C89">
      <w:pPr>
        <w:rPr>
          <w:lang w:val="en-US"/>
        </w:rPr>
      </w:pPr>
      <w:r w:rsidRPr="00D84C89">
        <w:rPr>
          <w:lang w:val="en-US"/>
        </w:rPr>
        <w:t xml:space="preserve">  "Cerebellum",</w:t>
      </w:r>
    </w:p>
    <w:p w14:paraId="63AF359F" w14:textId="77777777" w:rsidR="00D84C89" w:rsidRPr="00D84C89" w:rsidRDefault="00D84C89" w:rsidP="00D84C89">
      <w:pPr>
        <w:rPr>
          <w:lang w:val="en-US"/>
        </w:rPr>
      </w:pPr>
      <w:r w:rsidRPr="00D84C89">
        <w:rPr>
          <w:lang w:val="en-US"/>
        </w:rPr>
        <w:t xml:space="preserve">  "Cerebellum",</w:t>
      </w:r>
    </w:p>
    <w:p w14:paraId="53A8FB6A" w14:textId="77777777" w:rsidR="00D84C89" w:rsidRPr="00D84C89" w:rsidRDefault="00D84C89" w:rsidP="00D84C89">
      <w:pPr>
        <w:rPr>
          <w:lang w:val="en-US"/>
        </w:rPr>
      </w:pPr>
      <w:r w:rsidRPr="00D84C89">
        <w:rPr>
          <w:lang w:val="en-US"/>
        </w:rPr>
        <w:t xml:space="preserve">  "Cerebellum",</w:t>
      </w:r>
    </w:p>
    <w:p w14:paraId="14C1E581" w14:textId="77777777" w:rsidR="00D84C89" w:rsidRPr="00D84C89" w:rsidRDefault="00D84C89" w:rsidP="00D84C89">
      <w:pPr>
        <w:rPr>
          <w:lang w:val="en-US"/>
        </w:rPr>
      </w:pPr>
      <w:r w:rsidRPr="00D84C89">
        <w:rPr>
          <w:lang w:val="en-US"/>
        </w:rPr>
        <w:t xml:space="preserve">  "Striatum",</w:t>
      </w:r>
    </w:p>
    <w:p w14:paraId="6D8E5117" w14:textId="77777777" w:rsidR="00D84C89" w:rsidRPr="00D84C89" w:rsidRDefault="00D84C89" w:rsidP="00D84C89">
      <w:pPr>
        <w:rPr>
          <w:lang w:val="en-US"/>
        </w:rPr>
      </w:pPr>
      <w:r w:rsidRPr="00D84C89">
        <w:rPr>
          <w:lang w:val="en-US"/>
        </w:rPr>
        <w:t xml:space="preserve">  rep("Body", times=6),</w:t>
      </w:r>
    </w:p>
    <w:p w14:paraId="07C9C749" w14:textId="77777777" w:rsidR="00D84C89" w:rsidRPr="00D84C89" w:rsidRDefault="00D84C89" w:rsidP="00D84C89">
      <w:pPr>
        <w:rPr>
          <w:lang w:val="en-US"/>
        </w:rPr>
      </w:pPr>
      <w:r w:rsidRPr="00D84C89">
        <w:rPr>
          <w:lang w:val="en-US"/>
        </w:rPr>
        <w:t xml:space="preserve">  "Frug.",</w:t>
      </w:r>
    </w:p>
    <w:p w14:paraId="62EEEC99" w14:textId="77777777" w:rsidR="00D84C89" w:rsidRPr="00D84C89" w:rsidRDefault="00D84C89" w:rsidP="00D84C89">
      <w:pPr>
        <w:rPr>
          <w:lang w:val="en-US"/>
        </w:rPr>
      </w:pPr>
      <w:r w:rsidRPr="00D84C89">
        <w:rPr>
          <w:lang w:val="en-US"/>
        </w:rPr>
        <w:t xml:space="preserve">  "Fol."</w:t>
      </w:r>
    </w:p>
    <w:p w14:paraId="02F78273" w14:textId="77777777" w:rsidR="00D84C89" w:rsidRPr="00D84C89" w:rsidRDefault="00D84C89" w:rsidP="00D84C89">
      <w:pPr>
        <w:rPr>
          <w:lang w:val="en-US"/>
        </w:rPr>
      </w:pPr>
      <w:r w:rsidRPr="00D84C89">
        <w:rPr>
          <w:lang w:val="en-US"/>
        </w:rPr>
        <w:t>)</w:t>
      </w:r>
    </w:p>
    <w:p w14:paraId="6C543996" w14:textId="77777777" w:rsidR="00D84C89" w:rsidRPr="00D84C89" w:rsidRDefault="00D84C89" w:rsidP="00D84C89">
      <w:pPr>
        <w:rPr>
          <w:lang w:val="en-US"/>
        </w:rPr>
      </w:pPr>
    </w:p>
    <w:p w14:paraId="76321817" w14:textId="77777777" w:rsidR="00D84C89" w:rsidRPr="00D84C89" w:rsidRDefault="00D84C89" w:rsidP="00D84C89">
      <w:pPr>
        <w:rPr>
          <w:lang w:val="en-US"/>
        </w:rPr>
      </w:pPr>
      <w:r w:rsidRPr="00D84C89">
        <w:rPr>
          <w:lang w:val="en-US"/>
        </w:rPr>
        <w:t>#Plot legend of what is compared in coloured rectangles</w:t>
      </w:r>
    </w:p>
    <w:p w14:paraId="7AD33126" w14:textId="77777777" w:rsidR="00D84C89" w:rsidRPr="00D84C89" w:rsidRDefault="00D84C89" w:rsidP="00D84C89">
      <w:pPr>
        <w:rPr>
          <w:lang w:val="en-US"/>
        </w:rPr>
      </w:pPr>
      <w:r w:rsidRPr="00D84C89">
        <w:rPr>
          <w:lang w:val="en-US"/>
        </w:rPr>
        <w:t>whereToPlot &lt;- as.data.frame(table(whatCompared))</w:t>
      </w:r>
    </w:p>
    <w:p w14:paraId="13117652" w14:textId="77777777" w:rsidR="00D84C89" w:rsidRPr="00D84C89" w:rsidRDefault="00D84C89" w:rsidP="00D84C89">
      <w:pPr>
        <w:rPr>
          <w:lang w:val="en-US"/>
        </w:rPr>
      </w:pPr>
      <w:r w:rsidRPr="00D84C89">
        <w:rPr>
          <w:lang w:val="en-US"/>
        </w:rPr>
        <w:t>whereToPlot$loc &lt;- whereToPlot$Freq/2</w:t>
      </w:r>
    </w:p>
    <w:p w14:paraId="1FF4D07A" w14:textId="77777777" w:rsidR="00D84C89" w:rsidRPr="00D84C89" w:rsidRDefault="00D84C89" w:rsidP="00D84C89">
      <w:pPr>
        <w:rPr>
          <w:lang w:val="en-US"/>
        </w:rPr>
      </w:pPr>
    </w:p>
    <w:p w14:paraId="0DEEA400" w14:textId="77777777" w:rsidR="00D84C89" w:rsidRPr="00D84C89" w:rsidRDefault="00D84C89" w:rsidP="00D84C89">
      <w:pPr>
        <w:rPr>
          <w:lang w:val="en-US"/>
        </w:rPr>
      </w:pPr>
      <w:r w:rsidRPr="00D84C89">
        <w:rPr>
          <w:lang w:val="en-US"/>
        </w:rPr>
        <w:t>colourWhatCompared &lt;- c(brewer.pal(n = length(unique(whatCompared)) - 1, name = "Pastel1"), "darkgrey")</w:t>
      </w:r>
    </w:p>
    <w:p w14:paraId="17165903" w14:textId="77777777" w:rsidR="00D84C89" w:rsidRPr="00D84C89" w:rsidRDefault="00D84C89" w:rsidP="00D84C89">
      <w:pPr>
        <w:rPr>
          <w:lang w:val="en-US"/>
        </w:rPr>
      </w:pPr>
    </w:p>
    <w:p w14:paraId="4F6186BB" w14:textId="77777777" w:rsidR="00D84C89" w:rsidRPr="00D84C89" w:rsidRDefault="00D84C89" w:rsidP="00D84C89">
      <w:pPr>
        <w:rPr>
          <w:lang w:val="en-US"/>
        </w:rPr>
      </w:pPr>
      <w:r w:rsidRPr="00D84C89">
        <w:rPr>
          <w:lang w:val="en-US"/>
        </w:rPr>
        <w:t>#Colour rectangle to indicate what is compared</w:t>
      </w:r>
    </w:p>
    <w:p w14:paraId="6B7A8813" w14:textId="77777777" w:rsidR="00D84C89" w:rsidRPr="00D84C89" w:rsidRDefault="00D84C89" w:rsidP="00D84C89">
      <w:pPr>
        <w:rPr>
          <w:lang w:val="en-US"/>
        </w:rPr>
      </w:pPr>
      <w:r w:rsidRPr="00D84C89">
        <w:rPr>
          <w:lang w:val="en-US"/>
        </w:rPr>
        <w:t>refLoc=0</w:t>
      </w:r>
    </w:p>
    <w:p w14:paraId="56C3406E" w14:textId="77777777" w:rsidR="00D84C89" w:rsidRPr="00D84C89" w:rsidRDefault="00D84C89" w:rsidP="00D84C89">
      <w:pPr>
        <w:rPr>
          <w:lang w:val="en-US"/>
        </w:rPr>
      </w:pPr>
      <w:r w:rsidRPr="00D84C89">
        <w:rPr>
          <w:lang w:val="en-US"/>
        </w:rPr>
        <w:t>for (i in 1:length(whatCompared)){</w:t>
      </w:r>
    </w:p>
    <w:p w14:paraId="1B8B9BCC" w14:textId="77777777" w:rsidR="00D84C89" w:rsidRPr="00D84C89" w:rsidRDefault="00D84C89" w:rsidP="00D84C89">
      <w:pPr>
        <w:rPr>
          <w:lang w:val="en-US"/>
        </w:rPr>
      </w:pPr>
      <w:r w:rsidRPr="00D84C89">
        <w:rPr>
          <w:lang w:val="en-US"/>
        </w:rPr>
        <w:t>rect(xleft=i-1,</w:t>
      </w:r>
    </w:p>
    <w:p w14:paraId="55E4A0CC" w14:textId="77777777" w:rsidR="00D84C89" w:rsidRPr="00D84C89" w:rsidRDefault="00D84C89" w:rsidP="00D84C89">
      <w:pPr>
        <w:rPr>
          <w:lang w:val="en-US"/>
        </w:rPr>
      </w:pPr>
      <w:r w:rsidRPr="00D84C89">
        <w:rPr>
          <w:lang w:val="en-US"/>
        </w:rPr>
        <w:t xml:space="preserve">     xright=i,</w:t>
      </w:r>
    </w:p>
    <w:p w14:paraId="3EF99B16" w14:textId="77777777" w:rsidR="00D84C89" w:rsidRPr="00D84C89" w:rsidRDefault="00D84C89" w:rsidP="00D84C89">
      <w:pPr>
        <w:rPr>
          <w:lang w:val="en-US"/>
        </w:rPr>
      </w:pPr>
      <w:r w:rsidRPr="00D84C89">
        <w:rPr>
          <w:lang w:val="en-US"/>
        </w:rPr>
        <w:t xml:space="preserve">     ybottom=0.6-0.05*0.4,#-0.05,</w:t>
      </w:r>
    </w:p>
    <w:p w14:paraId="08BF60D4" w14:textId="77777777" w:rsidR="00D84C89" w:rsidRPr="00D84C89" w:rsidRDefault="00D84C89" w:rsidP="00D84C89">
      <w:pPr>
        <w:rPr>
          <w:lang w:val="en-US"/>
        </w:rPr>
      </w:pPr>
      <w:r w:rsidRPr="00D84C89">
        <w:rPr>
          <w:lang w:val="en-US"/>
        </w:rPr>
        <w:t xml:space="preserve">     ytop=0.6,#0,</w:t>
      </w:r>
    </w:p>
    <w:p w14:paraId="30F26395" w14:textId="77777777" w:rsidR="00D84C89" w:rsidRPr="00D84C89" w:rsidRDefault="00D84C89" w:rsidP="00D84C89">
      <w:pPr>
        <w:rPr>
          <w:lang w:val="en-US"/>
        </w:rPr>
      </w:pPr>
      <w:r w:rsidRPr="00D84C89">
        <w:rPr>
          <w:lang w:val="en-US"/>
        </w:rPr>
        <w:t xml:space="preserve">     border=colourWhatCompared[which(unique(whatCompared)==whatCompared[i])],</w:t>
      </w:r>
    </w:p>
    <w:p w14:paraId="5DE3184E" w14:textId="77777777" w:rsidR="00D84C89" w:rsidRPr="00D84C89" w:rsidRDefault="00D84C89" w:rsidP="00D84C89">
      <w:pPr>
        <w:rPr>
          <w:lang w:val="en-US"/>
        </w:rPr>
      </w:pPr>
      <w:r w:rsidRPr="00D84C89">
        <w:rPr>
          <w:lang w:val="en-US"/>
        </w:rPr>
        <w:t xml:space="preserve">     col=colourWhatCompared[which(unique(whatCompared)==whatCompared[i])],</w:t>
      </w:r>
    </w:p>
    <w:p w14:paraId="6C28459F" w14:textId="77777777" w:rsidR="00D84C89" w:rsidRPr="00D84C89" w:rsidRDefault="00D84C89" w:rsidP="00D84C89">
      <w:pPr>
        <w:rPr>
          <w:lang w:val="en-US"/>
        </w:rPr>
      </w:pPr>
      <w:r w:rsidRPr="00D84C89">
        <w:rPr>
          <w:lang w:val="en-US"/>
        </w:rPr>
        <w:t xml:space="preserve">     xpd=TRUE</w:t>
      </w:r>
    </w:p>
    <w:p w14:paraId="6003C412" w14:textId="77777777" w:rsidR="00D84C89" w:rsidRPr="00D84C89" w:rsidRDefault="00D84C89" w:rsidP="00D84C89">
      <w:pPr>
        <w:rPr>
          <w:lang w:val="en-US"/>
        </w:rPr>
      </w:pPr>
      <w:r w:rsidRPr="00D84C89">
        <w:rPr>
          <w:lang w:val="en-US"/>
        </w:rPr>
        <w:t>)</w:t>
      </w:r>
    </w:p>
    <w:p w14:paraId="0B85C22E" w14:textId="77777777" w:rsidR="00D84C89" w:rsidRPr="00D84C89" w:rsidRDefault="00D84C89" w:rsidP="00D84C89">
      <w:pPr>
        <w:rPr>
          <w:lang w:val="en-US"/>
        </w:rPr>
      </w:pPr>
      <w:r w:rsidRPr="00D84C89">
        <w:rPr>
          <w:lang w:val="en-US"/>
        </w:rPr>
        <w:t>errorBars(location=i-0.5, meanPt=meanCoeff[i], refUnit=1, col="black", minValue=0, maxValue=1, upperBarValue=barUpper[i], lowerBarValue=barLower[i], horiz=FALSE, symmetrical=FALSE)</w:t>
      </w:r>
    </w:p>
    <w:p w14:paraId="257717CF" w14:textId="77777777" w:rsidR="00D84C89" w:rsidRPr="00D84C89" w:rsidRDefault="00D84C89" w:rsidP="00D84C89">
      <w:pPr>
        <w:rPr>
          <w:lang w:val="en-US"/>
        </w:rPr>
      </w:pPr>
      <w:r w:rsidRPr="00D84C89">
        <w:rPr>
          <w:lang w:val="en-US"/>
        </w:rPr>
        <w:t>points(x=i-0.5, y=meanCoeff[i], pch=19, col=colourWhatCompared[which(unique(whatCompared)==whatCompared[i])],</w:t>
      </w:r>
    </w:p>
    <w:p w14:paraId="64D92368" w14:textId="77777777" w:rsidR="00D84C89" w:rsidRPr="00D84C89" w:rsidRDefault="00D84C89" w:rsidP="00D84C89">
      <w:pPr>
        <w:rPr>
          <w:lang w:val="en-US"/>
        </w:rPr>
      </w:pPr>
      <w:r w:rsidRPr="00D84C89">
        <w:rPr>
          <w:lang w:val="en-US"/>
        </w:rPr>
        <w:t xml:space="preserve">        xpd=TRUE)</w:t>
      </w:r>
    </w:p>
    <w:p w14:paraId="79304A5C" w14:textId="77777777" w:rsidR="00D84C89" w:rsidRPr="00D84C89" w:rsidRDefault="00D84C89" w:rsidP="00D84C89">
      <w:pPr>
        <w:rPr>
          <w:lang w:val="en-US"/>
        </w:rPr>
      </w:pPr>
      <w:r w:rsidRPr="00D84C89">
        <w:rPr>
          <w:lang w:val="en-US"/>
        </w:rPr>
        <w:t>text(x=i-0.5, y=barUpper[i]+0.015, labels=N[i], pch=19, col=colourWhatCompared[which(unique(whatCompared)==whatCompared[i])], cex=0.6,xpd=TRUE)</w:t>
      </w:r>
    </w:p>
    <w:p w14:paraId="4CA195BF" w14:textId="77777777" w:rsidR="00D84C89" w:rsidRPr="00D84C89" w:rsidRDefault="00D84C89" w:rsidP="00D84C89">
      <w:pPr>
        <w:rPr>
          <w:lang w:val="en-US"/>
        </w:rPr>
      </w:pPr>
    </w:p>
    <w:p w14:paraId="6DFA90A2" w14:textId="77777777" w:rsidR="00D84C89" w:rsidRPr="00D84C89" w:rsidRDefault="00D84C89" w:rsidP="00D84C89">
      <w:pPr>
        <w:rPr>
          <w:lang w:val="en-US"/>
        </w:rPr>
      </w:pPr>
      <w:r w:rsidRPr="00D84C89">
        <w:rPr>
          <w:lang w:val="en-US"/>
        </w:rPr>
        <w:t>if(i==length(whatCompared)|whatCompared[i]!=whatCompared[i+1]){</w:t>
      </w:r>
    </w:p>
    <w:p w14:paraId="408B854C" w14:textId="77777777" w:rsidR="00D84C89" w:rsidRPr="00D84C89" w:rsidRDefault="00D84C89" w:rsidP="00D84C89">
      <w:pPr>
        <w:rPr>
          <w:lang w:val="en-US"/>
        </w:rPr>
      </w:pPr>
      <w:r w:rsidRPr="00D84C89">
        <w:rPr>
          <w:lang w:val="en-US"/>
        </w:rPr>
        <w:t xml:space="preserve">  refLoc=refLoc+whereToPlot$loc[whereToPlot[,1]==whatCompared[i]]</w:t>
      </w:r>
    </w:p>
    <w:p w14:paraId="4385848F" w14:textId="77777777" w:rsidR="00D84C89" w:rsidRPr="00D84C89" w:rsidRDefault="00D84C89" w:rsidP="00D84C89">
      <w:pPr>
        <w:rPr>
          <w:lang w:val="en-US"/>
        </w:rPr>
      </w:pPr>
      <w:r w:rsidRPr="00D84C89">
        <w:rPr>
          <w:lang w:val="en-US"/>
        </w:rPr>
        <w:t xml:space="preserve">  if(whereToPlot$loc[whereToPlot[,1]==whatCompared[i]]&lt;=1){</w:t>
      </w:r>
    </w:p>
    <w:p w14:paraId="743B3484" w14:textId="77777777" w:rsidR="00D84C89" w:rsidRDefault="00D84C89" w:rsidP="00D84C89">
      <w:r w:rsidRPr="00D84C89">
        <w:rPr>
          <w:lang w:val="en-US"/>
        </w:rPr>
        <w:t xml:space="preserve">    </w:t>
      </w:r>
      <w:r>
        <w:t>segments(x0=refLoc, x1=refLoc, y0=0.6-0.025*0.4,#-0.025,</w:t>
      </w:r>
    </w:p>
    <w:p w14:paraId="1E5AB29A" w14:textId="77777777" w:rsidR="00D84C89" w:rsidRPr="00D84C89" w:rsidRDefault="00D84C89" w:rsidP="00D84C89">
      <w:pPr>
        <w:rPr>
          <w:lang w:val="en-US"/>
        </w:rPr>
      </w:pPr>
      <w:r>
        <w:t xml:space="preserve">             </w:t>
      </w:r>
      <w:r w:rsidRPr="00D84C89">
        <w:rPr>
          <w:lang w:val="en-US"/>
        </w:rPr>
        <w:t>y1=0.6-0.075*0.4,#-0.075,</w:t>
      </w:r>
    </w:p>
    <w:p w14:paraId="18828129" w14:textId="77777777" w:rsidR="00D84C89" w:rsidRPr="00D84C89" w:rsidRDefault="00D84C89" w:rsidP="00D84C89">
      <w:pPr>
        <w:rPr>
          <w:lang w:val="en-US"/>
        </w:rPr>
      </w:pPr>
      <w:r w:rsidRPr="00D84C89">
        <w:rPr>
          <w:lang w:val="en-US"/>
        </w:rPr>
        <w:t xml:space="preserve">             col=colourWhatCompared[which(unique(whatCompared)==whatCompared[i])], xpd=TRUE)</w:t>
      </w:r>
    </w:p>
    <w:p w14:paraId="61A1B2BF" w14:textId="77777777" w:rsidR="00D84C89" w:rsidRPr="00D84C89" w:rsidRDefault="00D84C89" w:rsidP="00D84C89">
      <w:pPr>
        <w:rPr>
          <w:lang w:val="en-US"/>
        </w:rPr>
      </w:pPr>
      <w:r w:rsidRPr="00D84C89">
        <w:rPr>
          <w:lang w:val="en-US"/>
        </w:rPr>
        <w:t xml:space="preserve">    text(x=refLoc, y=0.6-0.1*0.4,#-0.1, </w:t>
      </w:r>
    </w:p>
    <w:p w14:paraId="135333B7" w14:textId="77777777" w:rsidR="00D84C89" w:rsidRPr="00D84C89" w:rsidRDefault="00D84C89" w:rsidP="00D84C89">
      <w:pPr>
        <w:rPr>
          <w:lang w:val="en-US"/>
        </w:rPr>
      </w:pPr>
      <w:r w:rsidRPr="00D84C89">
        <w:rPr>
          <w:lang w:val="en-US"/>
        </w:rPr>
        <w:t xml:space="preserve">         labels=whereToPlot[whereToPlot[,1]==whatCompared[i],1], col=colourWhatCompared[which(unique(whatCompared)==whatCompared[i])], cex=0.4, xpd=TRUE)</w:t>
      </w:r>
    </w:p>
    <w:p w14:paraId="79F39D4A" w14:textId="77777777" w:rsidR="00D84C89" w:rsidRDefault="00D84C89" w:rsidP="00D84C89">
      <w:r w:rsidRPr="00D84C89">
        <w:rPr>
          <w:lang w:val="en-US"/>
        </w:rPr>
        <w:t xml:space="preserve">  </w:t>
      </w:r>
      <w:r>
        <w:t>}</w:t>
      </w:r>
    </w:p>
    <w:p w14:paraId="11E6075D" w14:textId="77777777" w:rsidR="00D84C89" w:rsidRDefault="00D84C89" w:rsidP="00D84C89">
      <w:r>
        <w:t xml:space="preserve">  else{</w:t>
      </w:r>
    </w:p>
    <w:p w14:paraId="40B5286B" w14:textId="77777777" w:rsidR="00D84C89" w:rsidRDefault="00D84C89" w:rsidP="00D84C89">
      <w:r>
        <w:t xml:space="preserve">    text(x=refLoc, y=0.6-0.025*0.4,#-0.025, </w:t>
      </w:r>
    </w:p>
    <w:p w14:paraId="00DC5C1A" w14:textId="77777777" w:rsidR="00D84C89" w:rsidRPr="00D84C89" w:rsidRDefault="00D84C89" w:rsidP="00D84C89">
      <w:pPr>
        <w:rPr>
          <w:lang w:val="en-US"/>
        </w:rPr>
      </w:pPr>
      <w:r>
        <w:t xml:space="preserve">         </w:t>
      </w:r>
      <w:r w:rsidRPr="00D84C89">
        <w:rPr>
          <w:lang w:val="en-US"/>
        </w:rPr>
        <w:t>labels=whereToPlot[whereToPlot[,1]==whatCompared[i],1], col="black", cex=0.3, xpd=TRUE)</w:t>
      </w:r>
    </w:p>
    <w:p w14:paraId="20C61303" w14:textId="77777777" w:rsidR="00D84C89" w:rsidRPr="00D84C89" w:rsidRDefault="00D84C89" w:rsidP="00D84C89">
      <w:pPr>
        <w:rPr>
          <w:lang w:val="en-US"/>
        </w:rPr>
      </w:pPr>
      <w:r w:rsidRPr="00D84C89">
        <w:rPr>
          <w:lang w:val="en-US"/>
        </w:rPr>
        <w:t xml:space="preserve">  }</w:t>
      </w:r>
    </w:p>
    <w:p w14:paraId="69D40B18" w14:textId="77777777" w:rsidR="00D84C89" w:rsidRPr="00D84C89" w:rsidRDefault="00D84C89" w:rsidP="00D84C89">
      <w:pPr>
        <w:rPr>
          <w:lang w:val="en-US"/>
        </w:rPr>
      </w:pPr>
      <w:r w:rsidRPr="00D84C89">
        <w:rPr>
          <w:lang w:val="en-US"/>
        </w:rPr>
        <w:t xml:space="preserve">  refLoc=refLoc+whereToPlot$loc[whereToPlot[,1]==whatCompared[i]]#add second time for having complete rectangle</w:t>
      </w:r>
    </w:p>
    <w:p w14:paraId="06BA751F" w14:textId="77777777" w:rsidR="00D84C89" w:rsidRPr="00D84C89" w:rsidRDefault="00D84C89" w:rsidP="00D84C89">
      <w:pPr>
        <w:rPr>
          <w:lang w:val="en-US"/>
        </w:rPr>
      </w:pPr>
      <w:r w:rsidRPr="00D84C89">
        <w:rPr>
          <w:lang w:val="en-US"/>
        </w:rPr>
        <w:t>}</w:t>
      </w:r>
    </w:p>
    <w:p w14:paraId="3A2BD684" w14:textId="77777777" w:rsidR="00D84C89" w:rsidRPr="00D84C89" w:rsidRDefault="00D84C89" w:rsidP="00D84C89">
      <w:pPr>
        <w:rPr>
          <w:lang w:val="en-US"/>
        </w:rPr>
      </w:pPr>
      <w:r w:rsidRPr="00D84C89">
        <w:rPr>
          <w:lang w:val="en-US"/>
        </w:rPr>
        <w:t>}</w:t>
      </w:r>
    </w:p>
    <w:p w14:paraId="3ED15EE5" w14:textId="77777777" w:rsidR="00D84C89" w:rsidRPr="00D84C89" w:rsidRDefault="00D84C89" w:rsidP="00D84C89">
      <w:pPr>
        <w:rPr>
          <w:lang w:val="en-US"/>
        </w:rPr>
      </w:pPr>
    </w:p>
    <w:p w14:paraId="013241F9" w14:textId="77777777" w:rsidR="00D84C89" w:rsidRPr="00D84C89" w:rsidRDefault="00D84C89" w:rsidP="00D84C89">
      <w:pPr>
        <w:rPr>
          <w:lang w:val="en-US"/>
        </w:rPr>
      </w:pPr>
      <w:r w:rsidRPr="00D84C89">
        <w:rPr>
          <w:lang w:val="en-US"/>
        </w:rPr>
        <w:t>###------</w:t>
      </w:r>
    </w:p>
    <w:p w14:paraId="0019AB94" w14:textId="77777777" w:rsidR="00D84C89" w:rsidRPr="00D84C89" w:rsidRDefault="00D84C89" w:rsidP="00D84C89">
      <w:pPr>
        <w:rPr>
          <w:lang w:val="en-US"/>
        </w:rPr>
      </w:pPr>
      <w:r w:rsidRPr="00D84C89">
        <w:rPr>
          <w:lang w:val="en-US"/>
        </w:rPr>
        <w:t>### VARIABILITY</w:t>
      </w:r>
    </w:p>
    <w:p w14:paraId="73D7F021" w14:textId="77777777" w:rsidR="00D84C89" w:rsidRPr="00D84C89" w:rsidRDefault="00D84C89" w:rsidP="00D84C89">
      <w:pPr>
        <w:rPr>
          <w:lang w:val="en-US"/>
        </w:rPr>
      </w:pPr>
    </w:p>
    <w:p w14:paraId="3E242380" w14:textId="77777777" w:rsidR="00D84C89" w:rsidRPr="00D84C89" w:rsidRDefault="00D84C89" w:rsidP="00D84C89">
      <w:pPr>
        <w:rPr>
          <w:lang w:val="en-US"/>
        </w:rPr>
      </w:pPr>
      <w:r w:rsidRPr="00D84C89">
        <w:rPr>
          <w:lang w:val="en-US"/>
        </w:rPr>
        <w:lastRenderedPageBreak/>
        <w:t>#cbind(colnames(summaryData[colNumTest]), colnames(summaryData[colNumToCompare]))</w:t>
      </w:r>
    </w:p>
    <w:p w14:paraId="0B72BC7F" w14:textId="77777777" w:rsidR="00D84C89" w:rsidRPr="00D84C89" w:rsidRDefault="00D84C89" w:rsidP="00D84C89">
      <w:pPr>
        <w:rPr>
          <w:lang w:val="en-US"/>
        </w:rPr>
      </w:pPr>
      <w:r w:rsidRPr="00D84C89">
        <w:rPr>
          <w:lang w:val="en-US"/>
        </w:rPr>
        <w:t>#Vectors to save results</w:t>
      </w:r>
    </w:p>
    <w:p w14:paraId="4BB60331" w14:textId="77777777" w:rsidR="00D84C89" w:rsidRPr="00D84C89" w:rsidRDefault="00D84C89" w:rsidP="00D84C89">
      <w:pPr>
        <w:rPr>
          <w:lang w:val="en-US"/>
        </w:rPr>
      </w:pPr>
      <w:r w:rsidRPr="00D84C89">
        <w:rPr>
          <w:lang w:val="en-US"/>
        </w:rPr>
        <w:t>barLower &lt;- rep(NA, times=length(colNumTest))</w:t>
      </w:r>
    </w:p>
    <w:p w14:paraId="20A54B57" w14:textId="77777777" w:rsidR="00D84C89" w:rsidRPr="00D84C89" w:rsidRDefault="00D84C89" w:rsidP="00D84C89">
      <w:pPr>
        <w:rPr>
          <w:lang w:val="en-US"/>
        </w:rPr>
      </w:pPr>
      <w:r w:rsidRPr="00D84C89">
        <w:rPr>
          <w:lang w:val="en-US"/>
        </w:rPr>
        <w:t>barUpper &lt;- rep(NA, times=length(colNumTest))</w:t>
      </w:r>
    </w:p>
    <w:p w14:paraId="00480899" w14:textId="77777777" w:rsidR="00D84C89" w:rsidRPr="00D84C89" w:rsidRDefault="00D84C89" w:rsidP="00D84C89">
      <w:pPr>
        <w:rPr>
          <w:lang w:val="en-US"/>
        </w:rPr>
      </w:pPr>
      <w:r w:rsidRPr="00D84C89">
        <w:rPr>
          <w:lang w:val="en-US"/>
        </w:rPr>
        <w:t>meanCoeff &lt;- rep(NA, times=length(colNumTest))</w:t>
      </w:r>
    </w:p>
    <w:p w14:paraId="667E8DB4" w14:textId="77777777" w:rsidR="00D84C89" w:rsidRPr="00D84C89" w:rsidRDefault="00D84C89" w:rsidP="00D84C89">
      <w:pPr>
        <w:rPr>
          <w:lang w:val="en-US"/>
        </w:rPr>
      </w:pPr>
      <w:r w:rsidRPr="00D84C89">
        <w:rPr>
          <w:lang w:val="en-US"/>
        </w:rPr>
        <w:t>N &lt;- rep(NA, times=length(colNumTest))</w:t>
      </w:r>
    </w:p>
    <w:p w14:paraId="200F0E1B" w14:textId="77777777" w:rsidR="00D84C89" w:rsidRPr="00D84C89" w:rsidRDefault="00D84C89" w:rsidP="00D84C89">
      <w:pPr>
        <w:rPr>
          <w:lang w:val="en-US"/>
        </w:rPr>
      </w:pPr>
    </w:p>
    <w:p w14:paraId="7C9CF041" w14:textId="77777777" w:rsidR="00D84C89" w:rsidRPr="00D84C89" w:rsidRDefault="00D84C89" w:rsidP="00D84C89">
      <w:pPr>
        <w:rPr>
          <w:lang w:val="en-US"/>
        </w:rPr>
      </w:pPr>
      <w:r w:rsidRPr="00D84C89">
        <w:rPr>
          <w:lang w:val="en-US"/>
        </w:rPr>
        <w:t>for (i in 1:length(colNumTest)){</w:t>
      </w:r>
    </w:p>
    <w:p w14:paraId="2BB9F4A3" w14:textId="77777777" w:rsidR="00D84C89" w:rsidRPr="00D84C89" w:rsidRDefault="00D84C89" w:rsidP="00D84C89">
      <w:pPr>
        <w:rPr>
          <w:lang w:val="en-US"/>
        </w:rPr>
      </w:pPr>
      <w:r w:rsidRPr="00D84C89">
        <w:rPr>
          <w:lang w:val="en-US"/>
        </w:rPr>
        <w:t xml:space="preserve">  transitoryinit &lt;- as.data.frame(cbind(as.numeric(as.character(summaryData[,colNumTest[i]])),as.numeric(as.character(summaryData[,colNumToCompare[i]]))))</w:t>
      </w:r>
    </w:p>
    <w:p w14:paraId="17EAD0FB" w14:textId="77777777" w:rsidR="00D84C89" w:rsidRPr="00D84C89" w:rsidRDefault="00D84C89" w:rsidP="00D84C89">
      <w:pPr>
        <w:rPr>
          <w:lang w:val="en-US"/>
        </w:rPr>
      </w:pPr>
      <w:r w:rsidRPr="00D84C89">
        <w:rPr>
          <w:lang w:val="en-US"/>
        </w:rPr>
        <w:t xml:space="preserve">  transitoryinit &lt;- transitoryinit[!is.na(transitoryinit[,1])&amp;!is.na(transitoryinit[,2]),]</w:t>
      </w:r>
    </w:p>
    <w:p w14:paraId="265FF6C4" w14:textId="77777777" w:rsidR="00D84C89" w:rsidRPr="00D84C89" w:rsidRDefault="00D84C89" w:rsidP="00D84C89">
      <w:pPr>
        <w:rPr>
          <w:lang w:val="en-US"/>
        </w:rPr>
      </w:pPr>
      <w:r w:rsidRPr="00D84C89">
        <w:rPr>
          <w:lang w:val="en-US"/>
        </w:rPr>
        <w:t xml:space="preserve">  transitory &lt;- apply(transitoryinit, 1, function(v){abs(v[1]**2 - v[2]**2)/2/v[1]/v[2]}) #note= (abs((v1-v2))/v1 + abs((v2-v1))/v2)/2</w:t>
      </w:r>
    </w:p>
    <w:p w14:paraId="4A8A7EEA" w14:textId="77777777" w:rsidR="00D84C89" w:rsidRPr="00D84C89" w:rsidRDefault="00D84C89" w:rsidP="00D84C89">
      <w:pPr>
        <w:rPr>
          <w:lang w:val="en-US"/>
        </w:rPr>
      </w:pPr>
      <w:r w:rsidRPr="00D84C89">
        <w:rPr>
          <w:lang w:val="en-US"/>
        </w:rPr>
        <w:t xml:space="preserve">  </w:t>
      </w:r>
    </w:p>
    <w:p w14:paraId="3E33BC50" w14:textId="77777777" w:rsidR="00D84C89" w:rsidRPr="00D84C89" w:rsidRDefault="00D84C89" w:rsidP="00D84C89">
      <w:pPr>
        <w:rPr>
          <w:lang w:val="en-US"/>
        </w:rPr>
      </w:pPr>
      <w:r w:rsidRPr="00D84C89">
        <w:rPr>
          <w:lang w:val="en-US"/>
        </w:rPr>
        <w:t xml:space="preserve">  #When rate is 0 for both, gives NA, so to transform to 0</w:t>
      </w:r>
    </w:p>
    <w:p w14:paraId="61CC12B7" w14:textId="77777777" w:rsidR="00D84C89" w:rsidRPr="00D84C89" w:rsidRDefault="00D84C89" w:rsidP="00D84C89">
      <w:pPr>
        <w:rPr>
          <w:lang w:val="en-US"/>
        </w:rPr>
      </w:pPr>
      <w:r w:rsidRPr="00D84C89">
        <w:rPr>
          <w:lang w:val="en-US"/>
        </w:rPr>
        <w:t xml:space="preserve">  transitory[is.na(transitory)] &lt;- 0</w:t>
      </w:r>
    </w:p>
    <w:p w14:paraId="6CF6E586" w14:textId="77777777" w:rsidR="00D84C89" w:rsidRPr="00D84C89" w:rsidRDefault="00D84C89" w:rsidP="00D84C89">
      <w:pPr>
        <w:rPr>
          <w:lang w:val="en-US"/>
        </w:rPr>
      </w:pPr>
      <w:r w:rsidRPr="00D84C89">
        <w:rPr>
          <w:lang w:val="en-US"/>
        </w:rPr>
        <w:t xml:space="preserve">  </w:t>
      </w:r>
    </w:p>
    <w:p w14:paraId="56D026DC" w14:textId="77777777" w:rsidR="00D84C89" w:rsidRPr="00D84C89" w:rsidRDefault="00D84C89" w:rsidP="00D84C89">
      <w:pPr>
        <w:rPr>
          <w:lang w:val="en-US"/>
        </w:rPr>
      </w:pPr>
      <w:r w:rsidRPr="00D84C89">
        <w:rPr>
          <w:lang w:val="en-US"/>
        </w:rPr>
        <w:t xml:space="preserve">  transitory[!is.finite(transitory)] &lt;- apply(transitoryinit[!is.finite(transitory),], 1, max)</w:t>
      </w:r>
    </w:p>
    <w:p w14:paraId="0A6FB665" w14:textId="77777777" w:rsidR="00D84C89" w:rsidRPr="00D84C89" w:rsidRDefault="00D84C89" w:rsidP="00D84C89">
      <w:pPr>
        <w:rPr>
          <w:lang w:val="en-US"/>
        </w:rPr>
      </w:pPr>
      <w:r w:rsidRPr="00D84C89">
        <w:rPr>
          <w:lang w:val="en-US"/>
        </w:rPr>
        <w:t xml:space="preserve">  </w:t>
      </w:r>
    </w:p>
    <w:p w14:paraId="7AB4E674" w14:textId="77777777" w:rsidR="00D84C89" w:rsidRPr="00D84C89" w:rsidRDefault="00D84C89" w:rsidP="00D84C89">
      <w:pPr>
        <w:rPr>
          <w:lang w:val="en-US"/>
        </w:rPr>
      </w:pPr>
      <w:r w:rsidRPr="00D84C89">
        <w:rPr>
          <w:lang w:val="en-US"/>
        </w:rPr>
        <w:t xml:space="preserve">  barLower[i] &lt;- min(transitory)</w:t>
      </w:r>
    </w:p>
    <w:p w14:paraId="08F9DEF7" w14:textId="77777777" w:rsidR="00D84C89" w:rsidRPr="00D84C89" w:rsidRDefault="00D84C89" w:rsidP="00D84C89">
      <w:pPr>
        <w:rPr>
          <w:lang w:val="en-US"/>
        </w:rPr>
      </w:pPr>
      <w:r w:rsidRPr="00D84C89">
        <w:rPr>
          <w:lang w:val="en-US"/>
        </w:rPr>
        <w:t xml:space="preserve">  barUpper[i] &lt;- max(transitory)</w:t>
      </w:r>
    </w:p>
    <w:p w14:paraId="74EB4FB7" w14:textId="77777777" w:rsidR="00D84C89" w:rsidRPr="00D84C89" w:rsidRDefault="00D84C89" w:rsidP="00D84C89">
      <w:pPr>
        <w:rPr>
          <w:lang w:val="en-US"/>
        </w:rPr>
      </w:pPr>
      <w:r w:rsidRPr="00D84C89">
        <w:rPr>
          <w:lang w:val="en-US"/>
        </w:rPr>
        <w:t xml:space="preserve">  meanCoeff[i] &lt;- mean(transitory)</w:t>
      </w:r>
    </w:p>
    <w:p w14:paraId="025E2335" w14:textId="77777777" w:rsidR="00D84C89" w:rsidRPr="00D84C89" w:rsidRDefault="00D84C89" w:rsidP="00D84C89">
      <w:pPr>
        <w:rPr>
          <w:lang w:val="en-US"/>
        </w:rPr>
      </w:pPr>
      <w:r w:rsidRPr="00D84C89">
        <w:rPr>
          <w:lang w:val="en-US"/>
        </w:rPr>
        <w:t xml:space="preserve">  N[i] &lt;- length(transitory)</w:t>
      </w:r>
    </w:p>
    <w:p w14:paraId="70796851" w14:textId="77777777" w:rsidR="00D84C89" w:rsidRPr="00D84C89" w:rsidRDefault="00D84C89" w:rsidP="00D84C89">
      <w:pPr>
        <w:rPr>
          <w:lang w:val="en-US"/>
        </w:rPr>
      </w:pPr>
      <w:r w:rsidRPr="00D84C89">
        <w:rPr>
          <w:lang w:val="en-US"/>
        </w:rPr>
        <w:t>}</w:t>
      </w:r>
    </w:p>
    <w:p w14:paraId="7CA3D0E1" w14:textId="77777777" w:rsidR="00D84C89" w:rsidRPr="00D84C89" w:rsidRDefault="00D84C89" w:rsidP="00D84C89">
      <w:pPr>
        <w:rPr>
          <w:lang w:val="en-US"/>
        </w:rPr>
      </w:pPr>
    </w:p>
    <w:p w14:paraId="33913669" w14:textId="77777777" w:rsidR="00D84C89" w:rsidRPr="00D84C89" w:rsidRDefault="00D84C89" w:rsidP="00D84C89">
      <w:pPr>
        <w:rPr>
          <w:lang w:val="en-US"/>
        </w:rPr>
      </w:pPr>
      <w:r w:rsidRPr="00D84C89">
        <w:rPr>
          <w:lang w:val="en-US"/>
        </w:rPr>
        <w:t>ymax &lt;- round((barUpper)/10)*10</w:t>
      </w:r>
    </w:p>
    <w:p w14:paraId="64E1188F" w14:textId="77777777" w:rsidR="00D84C89" w:rsidRPr="00D84C89" w:rsidRDefault="00D84C89" w:rsidP="00D84C89">
      <w:pPr>
        <w:rPr>
          <w:lang w:val="en-US"/>
        </w:rPr>
      </w:pPr>
    </w:p>
    <w:p w14:paraId="2A780B8E" w14:textId="77777777" w:rsidR="00D84C89" w:rsidRPr="00D84C89" w:rsidRDefault="00D84C89" w:rsidP="00D84C89">
      <w:pPr>
        <w:rPr>
          <w:lang w:val="en-US"/>
        </w:rPr>
      </w:pPr>
    </w:p>
    <w:p w14:paraId="5A6005C0" w14:textId="77777777" w:rsidR="00D84C89" w:rsidRPr="00D84C89" w:rsidRDefault="00D84C89" w:rsidP="00D84C89">
      <w:pPr>
        <w:rPr>
          <w:lang w:val="en-US"/>
        </w:rPr>
      </w:pPr>
      <w:r w:rsidRPr="00D84C89">
        <w:rPr>
          <w:lang w:val="en-US"/>
        </w:rPr>
        <w:t>plot(</w:t>
      </w:r>
    </w:p>
    <w:p w14:paraId="30C97550" w14:textId="77777777" w:rsidR="00D84C89" w:rsidRPr="00D84C89" w:rsidRDefault="00D84C89" w:rsidP="00D84C89">
      <w:pPr>
        <w:rPr>
          <w:lang w:val="en-US"/>
        </w:rPr>
      </w:pPr>
      <w:r w:rsidRPr="00D84C89">
        <w:rPr>
          <w:lang w:val="en-US"/>
        </w:rPr>
        <w:t xml:space="preserve">  x=0, y=0, xlab="", ylab="Variability", </w:t>
      </w:r>
    </w:p>
    <w:p w14:paraId="3BA63A61" w14:textId="77777777" w:rsidR="00D84C89" w:rsidRPr="00D84C89" w:rsidRDefault="00D84C89" w:rsidP="00D84C89">
      <w:pPr>
        <w:rPr>
          <w:lang w:val="en-US"/>
        </w:rPr>
      </w:pPr>
      <w:r w:rsidRPr="00D84C89">
        <w:rPr>
          <w:lang w:val="en-US"/>
        </w:rPr>
        <w:t xml:space="preserve">  xlim=c(0,length(meanCoeff)+1), ylim=c(0,1),</w:t>
      </w:r>
    </w:p>
    <w:p w14:paraId="731A7D8B" w14:textId="77777777" w:rsidR="00D84C89" w:rsidRPr="00D84C89" w:rsidRDefault="00D84C89" w:rsidP="00D84C89">
      <w:pPr>
        <w:rPr>
          <w:lang w:val="en-US"/>
        </w:rPr>
      </w:pPr>
      <w:r w:rsidRPr="00D84C89">
        <w:rPr>
          <w:lang w:val="en-US"/>
        </w:rPr>
        <w:t xml:space="preserve">  las=1, type="n", tcl=-0.25, frame.plot=FALSE, </w:t>
      </w:r>
    </w:p>
    <w:p w14:paraId="5A4F2353" w14:textId="77777777" w:rsidR="00D84C89" w:rsidRPr="00D84C89" w:rsidRDefault="00D84C89" w:rsidP="00D84C89">
      <w:pPr>
        <w:rPr>
          <w:lang w:val="en-US"/>
        </w:rPr>
      </w:pPr>
      <w:r w:rsidRPr="00D84C89">
        <w:rPr>
          <w:lang w:val="en-US"/>
        </w:rPr>
        <w:t xml:space="preserve">  xaxt="n",xaxs="i",yaxs="i", yaxt="n")</w:t>
      </w:r>
    </w:p>
    <w:p w14:paraId="290AFB4C" w14:textId="77777777" w:rsidR="00D84C89" w:rsidRPr="00D84C89" w:rsidRDefault="00D84C89" w:rsidP="00D84C89">
      <w:pPr>
        <w:rPr>
          <w:lang w:val="en-US"/>
        </w:rPr>
      </w:pPr>
    </w:p>
    <w:p w14:paraId="25576BC7" w14:textId="77777777" w:rsidR="00D84C89" w:rsidRPr="00D84C89" w:rsidRDefault="00D84C89" w:rsidP="00D84C89">
      <w:pPr>
        <w:rPr>
          <w:lang w:val="en-US"/>
        </w:rPr>
      </w:pPr>
      <w:r w:rsidRPr="00D84C89">
        <w:rPr>
          <w:lang w:val="en-US"/>
        </w:rPr>
        <w:t>addGrid(xmin=0, xmax=length(meanCoeff), xintsmall=0.5, xintbig=1, ymin=0, ymax=1, yintsmall=0.05, yintbig=0.2, axisPlot=FALSE)</w:t>
      </w:r>
    </w:p>
    <w:p w14:paraId="25CE6A9D" w14:textId="77777777" w:rsidR="00D84C89" w:rsidRPr="00D84C89" w:rsidRDefault="00D84C89" w:rsidP="00D84C89">
      <w:pPr>
        <w:rPr>
          <w:lang w:val="en-US"/>
        </w:rPr>
      </w:pPr>
      <w:r w:rsidRPr="00D84C89">
        <w:rPr>
          <w:lang w:val="en-US"/>
        </w:rPr>
        <w:t>axis(side=2, at=seq(from=0, to=1, by=0.2), labels=seq(from=0, to=1, by=0.2), las=2, tcl=-0.25)</w:t>
      </w:r>
    </w:p>
    <w:p w14:paraId="7ADCE126" w14:textId="77777777" w:rsidR="00D84C89" w:rsidRPr="00D84C89" w:rsidRDefault="00D84C89" w:rsidP="00D84C89">
      <w:pPr>
        <w:rPr>
          <w:lang w:val="en-US"/>
        </w:rPr>
      </w:pPr>
      <w:r w:rsidRPr="00D84C89">
        <w:rPr>
          <w:lang w:val="en-US"/>
        </w:rPr>
        <w:t>addLabel(x=0.05, y=0.075, label="B", radius=0.75, circle=TRUE, circle.bg="black", font.col="white")</w:t>
      </w:r>
    </w:p>
    <w:p w14:paraId="06B66006" w14:textId="77777777" w:rsidR="00D84C89" w:rsidRPr="00D84C89" w:rsidRDefault="00D84C89" w:rsidP="00D84C89">
      <w:pPr>
        <w:rPr>
          <w:lang w:val="en-US"/>
        </w:rPr>
      </w:pPr>
    </w:p>
    <w:p w14:paraId="1D8E8B57" w14:textId="77777777" w:rsidR="00D84C89" w:rsidRPr="00D84C89" w:rsidRDefault="00D84C89" w:rsidP="00D84C89">
      <w:pPr>
        <w:rPr>
          <w:lang w:val="en-US"/>
        </w:rPr>
      </w:pPr>
      <w:r w:rsidRPr="00D84C89">
        <w:rPr>
          <w:lang w:val="en-US"/>
        </w:rPr>
        <w:t>#Comparison</w:t>
      </w:r>
    </w:p>
    <w:p w14:paraId="00845530" w14:textId="77777777" w:rsidR="00D84C89" w:rsidRPr="00D84C89" w:rsidRDefault="00D84C89" w:rsidP="00D84C89">
      <w:pPr>
        <w:rPr>
          <w:lang w:val="en-US"/>
        </w:rPr>
      </w:pPr>
      <w:r w:rsidRPr="00D84C89">
        <w:rPr>
          <w:lang w:val="en-US"/>
        </w:rPr>
        <w:t>whatCompared &lt;- c(</w:t>
      </w:r>
    </w:p>
    <w:p w14:paraId="6FC4B7F9" w14:textId="77777777" w:rsidR="00D84C89" w:rsidRPr="00D84C89" w:rsidRDefault="00D84C89" w:rsidP="00D84C89">
      <w:pPr>
        <w:rPr>
          <w:lang w:val="en-US"/>
        </w:rPr>
      </w:pPr>
      <w:r w:rsidRPr="00D84C89">
        <w:rPr>
          <w:lang w:val="en-US"/>
        </w:rPr>
        <w:t xml:space="preserve">  rep("Brain", times=10),</w:t>
      </w:r>
    </w:p>
    <w:p w14:paraId="68D2CBBC" w14:textId="77777777" w:rsidR="00D84C89" w:rsidRPr="00D84C89" w:rsidRDefault="00D84C89" w:rsidP="00D84C89">
      <w:pPr>
        <w:rPr>
          <w:lang w:val="en-US"/>
        </w:rPr>
      </w:pPr>
      <w:r w:rsidRPr="00D84C89">
        <w:rPr>
          <w:lang w:val="en-US"/>
        </w:rPr>
        <w:t xml:space="preserve">  "Hippocampus",</w:t>
      </w:r>
    </w:p>
    <w:p w14:paraId="79DECF79" w14:textId="77777777" w:rsidR="00D84C89" w:rsidRPr="00D84C89" w:rsidRDefault="00D84C89" w:rsidP="00D84C89">
      <w:pPr>
        <w:rPr>
          <w:lang w:val="en-US"/>
        </w:rPr>
      </w:pPr>
      <w:r w:rsidRPr="00D84C89">
        <w:rPr>
          <w:lang w:val="en-US"/>
        </w:rPr>
        <w:t xml:space="preserve">  "Hippocampus",</w:t>
      </w:r>
    </w:p>
    <w:p w14:paraId="73CA4F89" w14:textId="77777777" w:rsidR="00D84C89" w:rsidRPr="00D84C89" w:rsidRDefault="00D84C89" w:rsidP="00D84C89">
      <w:pPr>
        <w:rPr>
          <w:lang w:val="en-US"/>
        </w:rPr>
      </w:pPr>
      <w:r w:rsidRPr="00D84C89">
        <w:rPr>
          <w:lang w:val="en-US"/>
        </w:rPr>
        <w:lastRenderedPageBreak/>
        <w:t xml:space="preserve">  "Hippocampus",</w:t>
      </w:r>
    </w:p>
    <w:p w14:paraId="335A4144" w14:textId="77777777" w:rsidR="00D84C89" w:rsidRPr="00D84C89" w:rsidRDefault="00D84C89" w:rsidP="00D84C89">
      <w:pPr>
        <w:rPr>
          <w:lang w:val="en-US"/>
        </w:rPr>
      </w:pPr>
      <w:r w:rsidRPr="00D84C89">
        <w:rPr>
          <w:lang w:val="en-US"/>
        </w:rPr>
        <w:t xml:space="preserve">  "Neocortex",</w:t>
      </w:r>
    </w:p>
    <w:p w14:paraId="2886A958" w14:textId="77777777" w:rsidR="00D84C89" w:rsidRPr="00D84C89" w:rsidRDefault="00D84C89" w:rsidP="00D84C89">
      <w:pPr>
        <w:rPr>
          <w:lang w:val="en-US"/>
        </w:rPr>
      </w:pPr>
      <w:r w:rsidRPr="00D84C89">
        <w:rPr>
          <w:lang w:val="en-US"/>
        </w:rPr>
        <w:t xml:space="preserve">  "Neocortex",</w:t>
      </w:r>
    </w:p>
    <w:p w14:paraId="511B4E10" w14:textId="77777777" w:rsidR="00D84C89" w:rsidRPr="00D84C89" w:rsidRDefault="00D84C89" w:rsidP="00D84C89">
      <w:pPr>
        <w:rPr>
          <w:lang w:val="en-US"/>
        </w:rPr>
      </w:pPr>
      <w:r w:rsidRPr="00D84C89">
        <w:rPr>
          <w:lang w:val="en-US"/>
        </w:rPr>
        <w:t xml:space="preserve">  "Neocortex",</w:t>
      </w:r>
    </w:p>
    <w:p w14:paraId="1F8EA564" w14:textId="77777777" w:rsidR="00D84C89" w:rsidRPr="00D84C89" w:rsidRDefault="00D84C89" w:rsidP="00D84C89">
      <w:pPr>
        <w:rPr>
          <w:lang w:val="en-US"/>
        </w:rPr>
      </w:pPr>
      <w:r w:rsidRPr="00D84C89">
        <w:rPr>
          <w:lang w:val="en-US"/>
        </w:rPr>
        <w:t xml:space="preserve">  "Neocortex",</w:t>
      </w:r>
    </w:p>
    <w:p w14:paraId="3E6B9E2F" w14:textId="77777777" w:rsidR="00D84C89" w:rsidRPr="00D84C89" w:rsidRDefault="00D84C89" w:rsidP="00D84C89">
      <w:pPr>
        <w:rPr>
          <w:lang w:val="en-US"/>
        </w:rPr>
      </w:pPr>
      <w:r w:rsidRPr="00D84C89">
        <w:rPr>
          <w:lang w:val="en-US"/>
        </w:rPr>
        <w:t xml:space="preserve">  "Neocortex",</w:t>
      </w:r>
    </w:p>
    <w:p w14:paraId="41A03509" w14:textId="77777777" w:rsidR="00D84C89" w:rsidRPr="00D84C89" w:rsidRDefault="00D84C89" w:rsidP="00D84C89">
      <w:pPr>
        <w:rPr>
          <w:lang w:val="en-US"/>
        </w:rPr>
      </w:pPr>
      <w:r w:rsidRPr="00D84C89">
        <w:rPr>
          <w:lang w:val="en-US"/>
        </w:rPr>
        <w:t xml:space="preserve">  "Neocortex",</w:t>
      </w:r>
    </w:p>
    <w:p w14:paraId="3A1F6A72" w14:textId="77777777" w:rsidR="00D84C89" w:rsidRPr="00D84C89" w:rsidRDefault="00D84C89" w:rsidP="00D84C89">
      <w:pPr>
        <w:rPr>
          <w:lang w:val="en-US"/>
        </w:rPr>
      </w:pPr>
      <w:r w:rsidRPr="00D84C89">
        <w:rPr>
          <w:lang w:val="en-US"/>
        </w:rPr>
        <w:t xml:space="preserve">  "Cerebellum",</w:t>
      </w:r>
    </w:p>
    <w:p w14:paraId="62435886" w14:textId="77777777" w:rsidR="00D84C89" w:rsidRPr="00D84C89" w:rsidRDefault="00D84C89" w:rsidP="00D84C89">
      <w:pPr>
        <w:rPr>
          <w:lang w:val="en-US"/>
        </w:rPr>
      </w:pPr>
      <w:r w:rsidRPr="00D84C89">
        <w:rPr>
          <w:lang w:val="en-US"/>
        </w:rPr>
        <w:t xml:space="preserve">  "Cerebellum",</w:t>
      </w:r>
    </w:p>
    <w:p w14:paraId="4CA806F6" w14:textId="77777777" w:rsidR="00D84C89" w:rsidRPr="00D84C89" w:rsidRDefault="00D84C89" w:rsidP="00D84C89">
      <w:pPr>
        <w:rPr>
          <w:lang w:val="en-US"/>
        </w:rPr>
      </w:pPr>
      <w:r w:rsidRPr="00D84C89">
        <w:rPr>
          <w:lang w:val="en-US"/>
        </w:rPr>
        <w:t xml:space="preserve">  "Cerebellum",</w:t>
      </w:r>
    </w:p>
    <w:p w14:paraId="651FF5FD" w14:textId="77777777" w:rsidR="00D84C89" w:rsidRPr="00D84C89" w:rsidRDefault="00D84C89" w:rsidP="00D84C89">
      <w:pPr>
        <w:rPr>
          <w:lang w:val="en-US"/>
        </w:rPr>
      </w:pPr>
      <w:r w:rsidRPr="00D84C89">
        <w:rPr>
          <w:lang w:val="en-US"/>
        </w:rPr>
        <w:t xml:space="preserve">  "Striatum",</w:t>
      </w:r>
    </w:p>
    <w:p w14:paraId="162CD6F6" w14:textId="77777777" w:rsidR="00D84C89" w:rsidRPr="00D84C89" w:rsidRDefault="00D84C89" w:rsidP="00D84C89">
      <w:pPr>
        <w:rPr>
          <w:lang w:val="en-US"/>
        </w:rPr>
      </w:pPr>
      <w:r w:rsidRPr="00D84C89">
        <w:rPr>
          <w:lang w:val="en-US"/>
        </w:rPr>
        <w:t xml:space="preserve">  rep("Body", times=6),</w:t>
      </w:r>
    </w:p>
    <w:p w14:paraId="513F4BFF" w14:textId="77777777" w:rsidR="00D84C89" w:rsidRPr="00D84C89" w:rsidRDefault="00D84C89" w:rsidP="00D84C89">
      <w:pPr>
        <w:rPr>
          <w:lang w:val="en-US"/>
        </w:rPr>
      </w:pPr>
      <w:r w:rsidRPr="00D84C89">
        <w:rPr>
          <w:lang w:val="en-US"/>
        </w:rPr>
        <w:t xml:space="preserve">  "Frug.",</w:t>
      </w:r>
    </w:p>
    <w:p w14:paraId="04534B0F" w14:textId="77777777" w:rsidR="00D84C89" w:rsidRPr="00D84C89" w:rsidRDefault="00D84C89" w:rsidP="00D84C89">
      <w:pPr>
        <w:rPr>
          <w:lang w:val="en-US"/>
        </w:rPr>
      </w:pPr>
      <w:r w:rsidRPr="00D84C89">
        <w:rPr>
          <w:lang w:val="en-US"/>
        </w:rPr>
        <w:t xml:space="preserve">  "Fol."</w:t>
      </w:r>
    </w:p>
    <w:p w14:paraId="0A7334A0" w14:textId="77777777" w:rsidR="00D84C89" w:rsidRPr="00D84C89" w:rsidRDefault="00D84C89" w:rsidP="00D84C89">
      <w:pPr>
        <w:rPr>
          <w:lang w:val="en-US"/>
        </w:rPr>
      </w:pPr>
      <w:r w:rsidRPr="00D84C89">
        <w:rPr>
          <w:lang w:val="en-US"/>
        </w:rPr>
        <w:t>)</w:t>
      </w:r>
    </w:p>
    <w:p w14:paraId="00B69E1E" w14:textId="77777777" w:rsidR="00D84C89" w:rsidRPr="00D84C89" w:rsidRDefault="00D84C89" w:rsidP="00D84C89">
      <w:pPr>
        <w:rPr>
          <w:lang w:val="en-US"/>
        </w:rPr>
      </w:pPr>
      <w:r w:rsidRPr="00D84C89">
        <w:rPr>
          <w:lang w:val="en-US"/>
        </w:rPr>
        <w:t>#Plot legend of what is compared in coloured rectangles</w:t>
      </w:r>
    </w:p>
    <w:p w14:paraId="78DC9D04" w14:textId="77777777" w:rsidR="00D84C89" w:rsidRPr="00D84C89" w:rsidRDefault="00D84C89" w:rsidP="00D84C89">
      <w:pPr>
        <w:rPr>
          <w:lang w:val="en-US"/>
        </w:rPr>
      </w:pPr>
      <w:r w:rsidRPr="00D84C89">
        <w:rPr>
          <w:lang w:val="en-US"/>
        </w:rPr>
        <w:t>whereToPlot &lt;- as.data.frame(table(whatCompared))</w:t>
      </w:r>
    </w:p>
    <w:p w14:paraId="4280A488" w14:textId="77777777" w:rsidR="00D84C89" w:rsidRPr="00D84C89" w:rsidRDefault="00D84C89" w:rsidP="00D84C89">
      <w:pPr>
        <w:rPr>
          <w:lang w:val="en-US"/>
        </w:rPr>
      </w:pPr>
      <w:r w:rsidRPr="00D84C89">
        <w:rPr>
          <w:lang w:val="en-US"/>
        </w:rPr>
        <w:t>whereToPlot$loc &lt;- whereToPlot$Freq/2</w:t>
      </w:r>
    </w:p>
    <w:p w14:paraId="5C34C102" w14:textId="77777777" w:rsidR="00D84C89" w:rsidRPr="00D84C89" w:rsidRDefault="00D84C89" w:rsidP="00D84C89">
      <w:pPr>
        <w:rPr>
          <w:lang w:val="en-US"/>
        </w:rPr>
      </w:pPr>
    </w:p>
    <w:p w14:paraId="6EDD4E21" w14:textId="77777777" w:rsidR="00D84C89" w:rsidRPr="00D84C89" w:rsidRDefault="00D84C89" w:rsidP="00D84C89">
      <w:pPr>
        <w:rPr>
          <w:lang w:val="en-US"/>
        </w:rPr>
      </w:pPr>
      <w:r w:rsidRPr="00D84C89">
        <w:rPr>
          <w:lang w:val="en-US"/>
        </w:rPr>
        <w:t>colourWhatCompared &lt;- c(brewer.pal(n = length(unique(whatCompared)) - 1, name = "Pastel1"), "darkgrey")</w:t>
      </w:r>
    </w:p>
    <w:p w14:paraId="3B0B311D" w14:textId="77777777" w:rsidR="00D84C89" w:rsidRPr="00D84C89" w:rsidRDefault="00D84C89" w:rsidP="00D84C89">
      <w:pPr>
        <w:rPr>
          <w:lang w:val="en-US"/>
        </w:rPr>
      </w:pPr>
    </w:p>
    <w:p w14:paraId="3767F961" w14:textId="77777777" w:rsidR="00D84C89" w:rsidRPr="00D84C89" w:rsidRDefault="00D84C89" w:rsidP="00D84C89">
      <w:pPr>
        <w:rPr>
          <w:lang w:val="en-US"/>
        </w:rPr>
      </w:pPr>
      <w:r w:rsidRPr="00D84C89">
        <w:rPr>
          <w:lang w:val="en-US"/>
        </w:rPr>
        <w:t>#Colour rectangle to indicate what is compared</w:t>
      </w:r>
    </w:p>
    <w:p w14:paraId="2AD6E1E5" w14:textId="77777777" w:rsidR="00D84C89" w:rsidRPr="00D84C89" w:rsidRDefault="00D84C89" w:rsidP="00D84C89">
      <w:pPr>
        <w:rPr>
          <w:lang w:val="en-US"/>
        </w:rPr>
      </w:pPr>
      <w:r w:rsidRPr="00D84C89">
        <w:rPr>
          <w:lang w:val="en-US"/>
        </w:rPr>
        <w:t>refLoc=0</w:t>
      </w:r>
    </w:p>
    <w:p w14:paraId="10A4D800" w14:textId="77777777" w:rsidR="00D84C89" w:rsidRPr="00D84C89" w:rsidRDefault="00D84C89" w:rsidP="00D84C89">
      <w:pPr>
        <w:rPr>
          <w:lang w:val="en-US"/>
        </w:rPr>
      </w:pPr>
      <w:r w:rsidRPr="00D84C89">
        <w:rPr>
          <w:lang w:val="en-US"/>
        </w:rPr>
        <w:t>for (i in 1:length(whatCompared)){</w:t>
      </w:r>
    </w:p>
    <w:p w14:paraId="1EFF2842" w14:textId="77777777" w:rsidR="00D84C89" w:rsidRPr="00D84C89" w:rsidRDefault="00D84C89" w:rsidP="00D84C89">
      <w:pPr>
        <w:rPr>
          <w:lang w:val="en-US"/>
        </w:rPr>
      </w:pPr>
      <w:r w:rsidRPr="00D84C89">
        <w:rPr>
          <w:lang w:val="en-US"/>
        </w:rPr>
        <w:t xml:space="preserve">  rect(xleft=i-1,</w:t>
      </w:r>
    </w:p>
    <w:p w14:paraId="3DB81E8E" w14:textId="77777777" w:rsidR="00D84C89" w:rsidRPr="00D84C89" w:rsidRDefault="00D84C89" w:rsidP="00D84C89">
      <w:pPr>
        <w:rPr>
          <w:lang w:val="en-US"/>
        </w:rPr>
      </w:pPr>
      <w:r w:rsidRPr="00D84C89">
        <w:rPr>
          <w:lang w:val="en-US"/>
        </w:rPr>
        <w:t xml:space="preserve">       xright=i,</w:t>
      </w:r>
    </w:p>
    <w:p w14:paraId="5B78F85D" w14:textId="77777777" w:rsidR="00D84C89" w:rsidRPr="00D84C89" w:rsidRDefault="00D84C89" w:rsidP="00D84C89">
      <w:pPr>
        <w:rPr>
          <w:lang w:val="en-US"/>
        </w:rPr>
      </w:pPr>
      <w:r w:rsidRPr="00D84C89">
        <w:rPr>
          <w:lang w:val="en-US"/>
        </w:rPr>
        <w:t xml:space="preserve">       ybottom=-0.05,</w:t>
      </w:r>
    </w:p>
    <w:p w14:paraId="4ADCEC43" w14:textId="77777777" w:rsidR="00D84C89" w:rsidRPr="00D84C89" w:rsidRDefault="00D84C89" w:rsidP="00D84C89">
      <w:pPr>
        <w:rPr>
          <w:lang w:val="en-US"/>
        </w:rPr>
      </w:pPr>
      <w:r w:rsidRPr="00D84C89">
        <w:rPr>
          <w:lang w:val="en-US"/>
        </w:rPr>
        <w:t xml:space="preserve">       ytop=0,</w:t>
      </w:r>
    </w:p>
    <w:p w14:paraId="1860B66F" w14:textId="77777777" w:rsidR="00D84C89" w:rsidRPr="00D84C89" w:rsidRDefault="00D84C89" w:rsidP="00D84C89">
      <w:pPr>
        <w:rPr>
          <w:lang w:val="en-US"/>
        </w:rPr>
      </w:pPr>
      <w:r w:rsidRPr="00D84C89">
        <w:rPr>
          <w:lang w:val="en-US"/>
        </w:rPr>
        <w:t xml:space="preserve">       border=colourWhatCompared[which(unique(whatCompared)==whatCompared[i])],</w:t>
      </w:r>
    </w:p>
    <w:p w14:paraId="51438FF9" w14:textId="77777777" w:rsidR="00D84C89" w:rsidRPr="00D84C89" w:rsidRDefault="00D84C89" w:rsidP="00D84C89">
      <w:pPr>
        <w:rPr>
          <w:lang w:val="en-US"/>
        </w:rPr>
      </w:pPr>
      <w:r w:rsidRPr="00D84C89">
        <w:rPr>
          <w:lang w:val="en-US"/>
        </w:rPr>
        <w:t xml:space="preserve">       col=colourWhatCompared[which(unique(whatCompared)==whatCompared[i])],</w:t>
      </w:r>
    </w:p>
    <w:p w14:paraId="27F72085" w14:textId="77777777" w:rsidR="00D84C89" w:rsidRPr="00D84C89" w:rsidRDefault="00D84C89" w:rsidP="00D84C89">
      <w:pPr>
        <w:rPr>
          <w:lang w:val="en-US"/>
        </w:rPr>
      </w:pPr>
      <w:r w:rsidRPr="00D84C89">
        <w:rPr>
          <w:lang w:val="en-US"/>
        </w:rPr>
        <w:t xml:space="preserve">       xpd=TRUE</w:t>
      </w:r>
    </w:p>
    <w:p w14:paraId="4EA758B8" w14:textId="77777777" w:rsidR="00D84C89" w:rsidRPr="00D84C89" w:rsidRDefault="00D84C89" w:rsidP="00D84C89">
      <w:pPr>
        <w:rPr>
          <w:lang w:val="en-US"/>
        </w:rPr>
      </w:pPr>
      <w:r w:rsidRPr="00D84C89">
        <w:rPr>
          <w:lang w:val="en-US"/>
        </w:rPr>
        <w:t xml:space="preserve">  )</w:t>
      </w:r>
    </w:p>
    <w:p w14:paraId="050372D9" w14:textId="77777777" w:rsidR="00D84C89" w:rsidRPr="00D84C89" w:rsidRDefault="00D84C89" w:rsidP="00D84C89">
      <w:pPr>
        <w:rPr>
          <w:lang w:val="en-US"/>
        </w:rPr>
      </w:pPr>
      <w:r w:rsidRPr="00D84C89">
        <w:rPr>
          <w:lang w:val="en-US"/>
        </w:rPr>
        <w:t xml:space="preserve">  errorBars(location=i-0.5, meanPt=meanCoeff[i], refUnit=1, col="black", minValue=0, maxValue=1, upperBarValue=barUpper[i], lowerBarValue=barLower[i], horiz=FALSE, symmetrical=FALSE)</w:t>
      </w:r>
    </w:p>
    <w:p w14:paraId="7059A6CD" w14:textId="77777777" w:rsidR="00D84C89" w:rsidRPr="00D84C89" w:rsidRDefault="00D84C89" w:rsidP="00D84C89">
      <w:pPr>
        <w:rPr>
          <w:lang w:val="en-US"/>
        </w:rPr>
      </w:pPr>
      <w:r w:rsidRPr="00D84C89">
        <w:rPr>
          <w:lang w:val="en-US"/>
        </w:rPr>
        <w:t xml:space="preserve">  points(x=i-0.5, y=meanCoeff[i], pch=19, col=colourWhatCompared[which(unique(whatCompared)==whatCompared[i])],</w:t>
      </w:r>
    </w:p>
    <w:p w14:paraId="3A60FA9D" w14:textId="77777777" w:rsidR="00D84C89" w:rsidRPr="00D84C89" w:rsidRDefault="00D84C89" w:rsidP="00D84C89">
      <w:pPr>
        <w:rPr>
          <w:lang w:val="en-US"/>
        </w:rPr>
      </w:pPr>
      <w:r w:rsidRPr="00D84C89">
        <w:rPr>
          <w:lang w:val="en-US"/>
        </w:rPr>
        <w:t xml:space="preserve">         xpd=TRUE)</w:t>
      </w:r>
    </w:p>
    <w:p w14:paraId="357B217E" w14:textId="77777777" w:rsidR="00D84C89" w:rsidRPr="00D84C89" w:rsidRDefault="00D84C89" w:rsidP="00D84C89">
      <w:pPr>
        <w:rPr>
          <w:lang w:val="en-US"/>
        </w:rPr>
      </w:pPr>
      <w:r w:rsidRPr="00D84C89">
        <w:rPr>
          <w:lang w:val="en-US"/>
        </w:rPr>
        <w:t xml:space="preserve">  text(x=i-0.5, y=barUpper[i]+0.05, labels=N[i], pch=19, col=colourWhatCompared[which(unique(whatCompared)==whatCompared[i])], cex=0.6,xpd=TRUE)</w:t>
      </w:r>
    </w:p>
    <w:p w14:paraId="4FC0AB0D" w14:textId="77777777" w:rsidR="00D84C89" w:rsidRPr="00D84C89" w:rsidRDefault="00D84C89" w:rsidP="00D84C89">
      <w:pPr>
        <w:rPr>
          <w:lang w:val="en-US"/>
        </w:rPr>
      </w:pPr>
      <w:r w:rsidRPr="00D84C89">
        <w:rPr>
          <w:lang w:val="en-US"/>
        </w:rPr>
        <w:t xml:space="preserve">  </w:t>
      </w:r>
    </w:p>
    <w:p w14:paraId="2D6EE81E" w14:textId="77777777" w:rsidR="00D84C89" w:rsidRPr="00D84C89" w:rsidRDefault="00D84C89" w:rsidP="00D84C89">
      <w:pPr>
        <w:rPr>
          <w:lang w:val="en-US"/>
        </w:rPr>
      </w:pPr>
      <w:r w:rsidRPr="00D84C89">
        <w:rPr>
          <w:lang w:val="en-US"/>
        </w:rPr>
        <w:t xml:space="preserve">  if(i==length(whatCompared)|whatCompared[i]!=whatCompared[i+1]){</w:t>
      </w:r>
    </w:p>
    <w:p w14:paraId="12CB8AF0" w14:textId="77777777" w:rsidR="00D84C89" w:rsidRPr="00D84C89" w:rsidRDefault="00D84C89" w:rsidP="00D84C89">
      <w:pPr>
        <w:rPr>
          <w:lang w:val="en-US"/>
        </w:rPr>
      </w:pPr>
      <w:r w:rsidRPr="00D84C89">
        <w:rPr>
          <w:lang w:val="en-US"/>
        </w:rPr>
        <w:t xml:space="preserve">    refLoc=refLoc+whereToPlot$loc[whereToPlot[,1]==whatCompared[i]]</w:t>
      </w:r>
    </w:p>
    <w:p w14:paraId="259DC9F8" w14:textId="77777777" w:rsidR="00D84C89" w:rsidRPr="00D84C89" w:rsidRDefault="00D84C89" w:rsidP="00D84C89">
      <w:pPr>
        <w:rPr>
          <w:lang w:val="en-US"/>
        </w:rPr>
      </w:pPr>
      <w:r w:rsidRPr="00D84C89">
        <w:rPr>
          <w:lang w:val="en-US"/>
        </w:rPr>
        <w:t xml:space="preserve">    if(whereToPlot$loc[whereToPlot[,1]==whatCompared[i]]&lt;=1){</w:t>
      </w:r>
    </w:p>
    <w:p w14:paraId="3159EC16" w14:textId="77777777" w:rsidR="00D84C89" w:rsidRDefault="00D84C89" w:rsidP="00D84C89">
      <w:r w:rsidRPr="00D84C89">
        <w:rPr>
          <w:lang w:val="en-US"/>
        </w:rPr>
        <w:t xml:space="preserve">      </w:t>
      </w:r>
      <w:r>
        <w:t>segments(x0=refLoc, x1=refLoc, y0=-0.025,</w:t>
      </w:r>
    </w:p>
    <w:p w14:paraId="61C2DC49" w14:textId="77777777" w:rsidR="00D84C89" w:rsidRPr="00D84C89" w:rsidRDefault="00D84C89" w:rsidP="00D84C89">
      <w:pPr>
        <w:rPr>
          <w:lang w:val="en-US"/>
        </w:rPr>
      </w:pPr>
      <w:r>
        <w:lastRenderedPageBreak/>
        <w:t xml:space="preserve">               </w:t>
      </w:r>
      <w:r w:rsidRPr="00D84C89">
        <w:rPr>
          <w:lang w:val="en-US"/>
        </w:rPr>
        <w:t>y1=-0.075,</w:t>
      </w:r>
    </w:p>
    <w:p w14:paraId="0B89C3A0" w14:textId="77777777" w:rsidR="00D84C89" w:rsidRPr="00D84C89" w:rsidRDefault="00D84C89" w:rsidP="00D84C89">
      <w:pPr>
        <w:rPr>
          <w:lang w:val="en-US"/>
        </w:rPr>
      </w:pPr>
      <w:r w:rsidRPr="00D84C89">
        <w:rPr>
          <w:lang w:val="en-US"/>
        </w:rPr>
        <w:t xml:space="preserve">               col=colourWhatCompared[which(unique(whatCompared)==whatCompared[i])], xpd=TRUE)</w:t>
      </w:r>
    </w:p>
    <w:p w14:paraId="3F228234" w14:textId="77777777" w:rsidR="00D84C89" w:rsidRPr="00D84C89" w:rsidRDefault="00D84C89" w:rsidP="00D84C89">
      <w:pPr>
        <w:rPr>
          <w:lang w:val="en-US"/>
        </w:rPr>
      </w:pPr>
      <w:r w:rsidRPr="00D84C89">
        <w:rPr>
          <w:lang w:val="en-US"/>
        </w:rPr>
        <w:t xml:space="preserve">      text(x=refLoc, y=-0.1, </w:t>
      </w:r>
    </w:p>
    <w:p w14:paraId="29E9DDC2" w14:textId="77777777" w:rsidR="00D84C89" w:rsidRPr="00D84C89" w:rsidRDefault="00D84C89" w:rsidP="00D84C89">
      <w:pPr>
        <w:rPr>
          <w:lang w:val="en-US"/>
        </w:rPr>
      </w:pPr>
      <w:r w:rsidRPr="00D84C89">
        <w:rPr>
          <w:lang w:val="en-US"/>
        </w:rPr>
        <w:t xml:space="preserve">           labels=whereToPlot[whereToPlot[,1]==whatCompared[i],1], col=colourWhatCompared[which(unique(whatCompared)==whatCompared[i])], cex=0.4, xpd=TRUE)</w:t>
      </w:r>
    </w:p>
    <w:p w14:paraId="0BED1F4A" w14:textId="77777777" w:rsidR="00D84C89" w:rsidRDefault="00D84C89" w:rsidP="00D84C89">
      <w:r w:rsidRPr="00D84C89">
        <w:rPr>
          <w:lang w:val="en-US"/>
        </w:rPr>
        <w:t xml:space="preserve">    </w:t>
      </w:r>
      <w:r>
        <w:t>}</w:t>
      </w:r>
    </w:p>
    <w:p w14:paraId="22D61C1F" w14:textId="77777777" w:rsidR="00D84C89" w:rsidRDefault="00D84C89" w:rsidP="00D84C89">
      <w:r>
        <w:t xml:space="preserve">    else{</w:t>
      </w:r>
    </w:p>
    <w:p w14:paraId="0B019A9F" w14:textId="77777777" w:rsidR="00D84C89" w:rsidRDefault="00D84C89" w:rsidP="00D84C89">
      <w:r>
        <w:t xml:space="preserve">      text(x=refLoc, y=-0.025, </w:t>
      </w:r>
    </w:p>
    <w:p w14:paraId="57957291" w14:textId="77777777" w:rsidR="00D84C89" w:rsidRPr="00D84C89" w:rsidRDefault="00D84C89" w:rsidP="00D84C89">
      <w:pPr>
        <w:rPr>
          <w:lang w:val="en-US"/>
        </w:rPr>
      </w:pPr>
      <w:r>
        <w:t xml:space="preserve">           </w:t>
      </w:r>
      <w:r w:rsidRPr="00D84C89">
        <w:rPr>
          <w:lang w:val="en-US"/>
        </w:rPr>
        <w:t>labels=whereToPlot[whereToPlot[,1]==whatCompared[i],1], col="black", cex=0.3, xpd=TRUE)</w:t>
      </w:r>
    </w:p>
    <w:p w14:paraId="1B591658" w14:textId="77777777" w:rsidR="00D84C89" w:rsidRPr="00D84C89" w:rsidRDefault="00D84C89" w:rsidP="00D84C89">
      <w:pPr>
        <w:rPr>
          <w:lang w:val="en-US"/>
        </w:rPr>
      </w:pPr>
      <w:r w:rsidRPr="00D84C89">
        <w:rPr>
          <w:lang w:val="en-US"/>
        </w:rPr>
        <w:t xml:space="preserve">    }</w:t>
      </w:r>
    </w:p>
    <w:p w14:paraId="43BAF680" w14:textId="77777777" w:rsidR="00D84C89" w:rsidRPr="00D84C89" w:rsidRDefault="00D84C89" w:rsidP="00D84C89">
      <w:pPr>
        <w:rPr>
          <w:lang w:val="en-US"/>
        </w:rPr>
      </w:pPr>
      <w:r w:rsidRPr="00D84C89">
        <w:rPr>
          <w:lang w:val="en-US"/>
        </w:rPr>
        <w:t xml:space="preserve">    refLoc=refLoc+whereToPlot$loc[whereToPlot[,1]==whatCompared[i]]#add second time for having complete rectangle</w:t>
      </w:r>
    </w:p>
    <w:p w14:paraId="768F5FBE" w14:textId="77777777" w:rsidR="00D84C89" w:rsidRPr="00D84C89" w:rsidRDefault="00D84C89" w:rsidP="00D84C89">
      <w:pPr>
        <w:rPr>
          <w:lang w:val="en-US"/>
        </w:rPr>
      </w:pPr>
      <w:r w:rsidRPr="00D84C89">
        <w:rPr>
          <w:lang w:val="en-US"/>
        </w:rPr>
        <w:t xml:space="preserve">  }</w:t>
      </w:r>
    </w:p>
    <w:p w14:paraId="7558F4A8" w14:textId="77777777" w:rsidR="00D84C89" w:rsidRPr="00D84C89" w:rsidRDefault="00D84C89" w:rsidP="00D84C89">
      <w:pPr>
        <w:rPr>
          <w:lang w:val="en-US"/>
        </w:rPr>
      </w:pPr>
      <w:r w:rsidRPr="00D84C89">
        <w:rPr>
          <w:lang w:val="en-US"/>
        </w:rPr>
        <w:t>}</w:t>
      </w:r>
    </w:p>
    <w:p w14:paraId="70AEBBF4" w14:textId="77777777" w:rsidR="00D84C89" w:rsidRPr="00D84C89" w:rsidRDefault="00D84C89" w:rsidP="00D84C89">
      <w:pPr>
        <w:rPr>
          <w:lang w:val="en-US"/>
        </w:rPr>
      </w:pPr>
    </w:p>
    <w:p w14:paraId="7A6D6145" w14:textId="77777777" w:rsidR="00D84C89" w:rsidRPr="00D84C89" w:rsidRDefault="00D84C89" w:rsidP="00D84C89">
      <w:pPr>
        <w:rPr>
          <w:lang w:val="en-US"/>
        </w:rPr>
      </w:pPr>
      <w:r w:rsidRPr="00D84C89">
        <w:rPr>
          <w:lang w:val="en-US"/>
        </w:rPr>
        <w:t>```</w:t>
      </w:r>
    </w:p>
    <w:p w14:paraId="513987FB" w14:textId="77777777" w:rsidR="00D84C89" w:rsidRPr="00D84C89" w:rsidRDefault="00D84C89" w:rsidP="00D84C89">
      <w:pPr>
        <w:rPr>
          <w:lang w:val="en-US"/>
        </w:rPr>
      </w:pPr>
    </w:p>
    <w:p w14:paraId="27228206" w14:textId="77777777" w:rsidR="00D84C89" w:rsidRPr="00D84C89" w:rsidRDefault="00D84C89" w:rsidP="00D84C89">
      <w:pPr>
        <w:rPr>
          <w:lang w:val="en-US"/>
        </w:rPr>
      </w:pPr>
      <w:r w:rsidRPr="00D84C89">
        <w:rPr>
          <w:lang w:val="en-US"/>
        </w:rPr>
        <w:t>```{r figcomparison, include=TRUE, warning = FALSE, message = FALSE, fig.width=5, fig.height=5, fig.cap=paste("Supplementary Figure. Percent of species with differently identified biogeographic areas in function of the overlap threshold (reference is an overlap threshold of ", geographicThresholdVector[2]/2,"%) | For a given species, a biogeographic area difference means that at least one biogeographic area considers absence/presence of the species while this was not the case with the ", geographicThresholdVector[2]/2, "% threshold. ", geographicThresholdVector[2]/2, "% was chosen as the reference since halfway to the chosen maximum of ", geographicThresholdVector[2], "%. ", geographicThresholdVector[2], "% was chosen as the maximum because based on current observations, a species occupied at best three different biogeographic areas.", sep="")}</w:t>
      </w:r>
    </w:p>
    <w:p w14:paraId="71E2F1D9" w14:textId="77777777" w:rsidR="00D84C89" w:rsidRPr="00D84C89" w:rsidRDefault="00D84C89" w:rsidP="00D84C89">
      <w:pPr>
        <w:rPr>
          <w:lang w:val="en-US"/>
        </w:rPr>
      </w:pPr>
    </w:p>
    <w:p w14:paraId="2A651196" w14:textId="77777777" w:rsidR="00D84C89" w:rsidRPr="00D84C89" w:rsidRDefault="00D84C89" w:rsidP="00D84C89">
      <w:pPr>
        <w:rPr>
          <w:lang w:val="en-US"/>
        </w:rPr>
      </w:pPr>
      <w:r w:rsidRPr="00D84C89">
        <w:rPr>
          <w:lang w:val="en-US"/>
        </w:rPr>
        <w:t>plot(</w:t>
      </w:r>
    </w:p>
    <w:p w14:paraId="026075CC" w14:textId="77777777" w:rsidR="00D84C89" w:rsidRPr="00D84C89" w:rsidRDefault="00D84C89" w:rsidP="00D84C89">
      <w:pPr>
        <w:rPr>
          <w:lang w:val="en-US"/>
        </w:rPr>
      </w:pPr>
      <w:r w:rsidRPr="00D84C89">
        <w:rPr>
          <w:lang w:val="en-US"/>
        </w:rPr>
        <w:t xml:space="preserve">  x=0, y=0, xlab="Overlap threshold", ylab="Variation percent (relative to 15%)", </w:t>
      </w:r>
    </w:p>
    <w:p w14:paraId="4993BF77" w14:textId="77777777" w:rsidR="00D84C89" w:rsidRPr="00D84C89" w:rsidRDefault="00D84C89" w:rsidP="00D84C89">
      <w:pPr>
        <w:rPr>
          <w:lang w:val="en-US"/>
        </w:rPr>
      </w:pPr>
      <w:r w:rsidRPr="00D84C89">
        <w:rPr>
          <w:lang w:val="en-US"/>
        </w:rPr>
        <w:t xml:space="preserve">  xlim=c(thresholdPresenceRange[1],thresholdPresenceRange[length(thresholdPresenceRange)]), ylim=c(0,0.4),</w:t>
      </w:r>
    </w:p>
    <w:p w14:paraId="44252674" w14:textId="77777777" w:rsidR="00D84C89" w:rsidRPr="00D84C89" w:rsidRDefault="00D84C89" w:rsidP="00D84C89">
      <w:pPr>
        <w:rPr>
          <w:lang w:val="en-US"/>
        </w:rPr>
      </w:pPr>
      <w:r w:rsidRPr="00D84C89">
        <w:rPr>
          <w:lang w:val="en-US"/>
        </w:rPr>
        <w:t xml:space="preserve">  las=1, type="n", tcl=-0.25, frame.plot=FALSE, </w:t>
      </w:r>
    </w:p>
    <w:p w14:paraId="60410209" w14:textId="77777777" w:rsidR="00D84C89" w:rsidRPr="00D84C89" w:rsidRDefault="00D84C89" w:rsidP="00D84C89">
      <w:pPr>
        <w:rPr>
          <w:lang w:val="en-US"/>
        </w:rPr>
      </w:pPr>
      <w:r w:rsidRPr="00D84C89">
        <w:rPr>
          <w:lang w:val="en-US"/>
        </w:rPr>
        <w:t xml:space="preserve">  xaxt="n",xaxs="i",yaxs="i", yaxt="n")</w:t>
      </w:r>
    </w:p>
    <w:p w14:paraId="38F80191" w14:textId="77777777" w:rsidR="00D84C89" w:rsidRPr="00D84C89" w:rsidRDefault="00D84C89" w:rsidP="00D84C89">
      <w:pPr>
        <w:rPr>
          <w:lang w:val="en-US"/>
        </w:rPr>
      </w:pPr>
    </w:p>
    <w:p w14:paraId="1D60D98A" w14:textId="77777777" w:rsidR="00D84C89" w:rsidRPr="00D84C89" w:rsidRDefault="00D84C89" w:rsidP="00D84C89">
      <w:pPr>
        <w:rPr>
          <w:lang w:val="en-US"/>
        </w:rPr>
      </w:pPr>
      <w:r w:rsidRPr="00D84C89">
        <w:rPr>
          <w:lang w:val="en-US"/>
        </w:rPr>
        <w:t>addGrid(xmin=5/100, xmax=30/100, xintsmall=2.5/200, xintbig=5/100, ymin=0, ymax=0.4, yintsmall=0.01, yintbig=0.1, axisPlot=FALSE)</w:t>
      </w:r>
    </w:p>
    <w:p w14:paraId="27865003" w14:textId="77777777" w:rsidR="00D84C89" w:rsidRPr="00D84C89" w:rsidRDefault="00D84C89" w:rsidP="00D84C89">
      <w:pPr>
        <w:rPr>
          <w:lang w:val="en-US"/>
        </w:rPr>
      </w:pPr>
      <w:r w:rsidRPr="00D84C89">
        <w:rPr>
          <w:lang w:val="en-US"/>
        </w:rPr>
        <w:t>axis(side=2, at=seq(from=0, to=1, by=0.2), labels=seq(from=0, to=1, by=0.2), las=1, tcl=-0.25)</w:t>
      </w:r>
    </w:p>
    <w:p w14:paraId="66B84480" w14:textId="77777777" w:rsidR="00D84C89" w:rsidRPr="00D84C89" w:rsidRDefault="00D84C89" w:rsidP="00D84C89">
      <w:pPr>
        <w:rPr>
          <w:lang w:val="en-US"/>
        </w:rPr>
      </w:pPr>
      <w:r w:rsidRPr="00D84C89">
        <w:rPr>
          <w:lang w:val="en-US"/>
        </w:rPr>
        <w:t>axis(side=1, at=thresholdPresenceRange, labels=thresholdPresenceRange, las=1, tcl=-0.25)</w:t>
      </w:r>
    </w:p>
    <w:p w14:paraId="4628D24B" w14:textId="77777777" w:rsidR="00D84C89" w:rsidRPr="00D84C89" w:rsidRDefault="00D84C89" w:rsidP="00D84C89">
      <w:pPr>
        <w:rPr>
          <w:lang w:val="en-US"/>
        </w:rPr>
      </w:pPr>
    </w:p>
    <w:p w14:paraId="27186163" w14:textId="77777777" w:rsidR="00D84C89" w:rsidRPr="00D84C89" w:rsidRDefault="00D84C89" w:rsidP="00D84C89">
      <w:pPr>
        <w:rPr>
          <w:lang w:val="en-US"/>
        </w:rPr>
      </w:pPr>
      <w:r w:rsidRPr="00D84C89">
        <w:rPr>
          <w:lang w:val="en-US"/>
        </w:rPr>
        <w:t>points(x=thresholdPresenceRange, y=howManyDifferent, pch=19, xpd=TRUE)</w:t>
      </w:r>
    </w:p>
    <w:p w14:paraId="6D5CDA25" w14:textId="77777777" w:rsidR="00D84C89" w:rsidRPr="00D84C89" w:rsidRDefault="00D84C89" w:rsidP="00D84C89">
      <w:pPr>
        <w:rPr>
          <w:lang w:val="en-US"/>
        </w:rPr>
      </w:pPr>
      <w:r w:rsidRPr="00D84C89">
        <w:rPr>
          <w:lang w:val="en-US"/>
        </w:rPr>
        <w:t>lines(x=thresholdPresenceRange, y=howManyDifferent)</w:t>
      </w:r>
    </w:p>
    <w:p w14:paraId="1E29ACB6" w14:textId="77777777" w:rsidR="00D84C89" w:rsidRPr="00D84C89" w:rsidRDefault="00D84C89" w:rsidP="00D84C89">
      <w:pPr>
        <w:rPr>
          <w:lang w:val="en-US"/>
        </w:rPr>
      </w:pPr>
    </w:p>
    <w:p w14:paraId="3FD391EB" w14:textId="77777777" w:rsidR="00D84C89" w:rsidRPr="00D84C89" w:rsidRDefault="00D84C89" w:rsidP="00D84C89">
      <w:pPr>
        <w:rPr>
          <w:lang w:val="en-US"/>
        </w:rPr>
      </w:pPr>
    </w:p>
    <w:p w14:paraId="3291A902" w14:textId="77777777" w:rsidR="00D84C89" w:rsidRDefault="00D84C89" w:rsidP="00D84C89">
      <w:r>
        <w:t>```</w:t>
      </w:r>
    </w:p>
    <w:p w14:paraId="190D73E4" w14:textId="77777777" w:rsidR="00D84C89" w:rsidRDefault="00D84C89" w:rsidP="00D84C89"/>
    <w:p w14:paraId="3423B437" w14:textId="77777777" w:rsidR="000C20CD" w:rsidRDefault="000C20CD"/>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Benoît Perez-Lamarque" w:date="2021-05-23T14:05:00Z" w:initials="BPL">
    <w:p w14:paraId="7CF7B600" w14:textId="77777777" w:rsidR="006A4868" w:rsidRDefault="006A4868">
      <w:pPr>
        <w:pStyle w:val="Commentaire"/>
      </w:pPr>
      <w:r>
        <w:rPr>
          <w:rStyle w:val="Marquedecommentaire"/>
        </w:rPr>
        <w:annotationRef/>
      </w:r>
      <w:r>
        <w:t xml:space="preserve">Je trouve l’expression un peu magique haha </w:t>
      </w:r>
    </w:p>
  </w:comment>
  <w:comment w:id="11" w:author="Benoît Perez-Lamarque" w:date="2021-05-23T14:05:00Z" w:initials="BPL">
    <w:p w14:paraId="460E21E0" w14:textId="77777777" w:rsidR="006A4868" w:rsidRDefault="006A4868">
      <w:pPr>
        <w:pStyle w:val="Commentaire"/>
      </w:pPr>
      <w:r>
        <w:rPr>
          <w:rStyle w:val="Marquedecommentaire"/>
        </w:rPr>
        <w:annotationRef/>
      </w:r>
      <w:r>
        <w:t xml:space="preserve">Competition alors ? mais la coopération prime quand même ? </w:t>
      </w:r>
    </w:p>
  </w:comment>
  <w:comment w:id="12" w:author="Benjamin ROBIRA" w:date="2021-05-24T10:41:00Z" w:initials="BR">
    <w:p w14:paraId="17FBB89D" w14:textId="59E16844" w:rsidR="004A4F19" w:rsidRDefault="004A4F19">
      <w:pPr>
        <w:pStyle w:val="Commentaire"/>
      </w:pPr>
      <w:r>
        <w:rPr>
          <w:rStyle w:val="Marquedecommentaire"/>
        </w:rPr>
        <w:annotationRef/>
      </w:r>
      <w:r>
        <w:t>Il s’agit des deux. L’esprit machiavellien est simplement une anticipation de ce que peuvent faire ou penser les autres, que cela soit coopératif ou (et c’est surtout développé dans ce sens) compétitif.</w:t>
      </w:r>
    </w:p>
  </w:comment>
  <w:comment w:id="13" w:author="Benoît Perez-Lamarque" w:date="2021-05-23T14:06:00Z" w:initials="BPL">
    <w:p w14:paraId="27365C3A" w14:textId="77777777" w:rsidR="006A4868" w:rsidRPr="00D27599" w:rsidRDefault="006A4868">
      <w:pPr>
        <w:pStyle w:val="Commentaire"/>
        <w:rPr>
          <w:lang w:val="en-GB"/>
        </w:rPr>
      </w:pPr>
      <w:r>
        <w:rPr>
          <w:rStyle w:val="Marquedecommentaire"/>
        </w:rPr>
        <w:annotationRef/>
      </w:r>
      <w:r w:rsidRPr="00D27599">
        <w:rPr>
          <w:lang w:val="en-GB"/>
        </w:rPr>
        <w:t xml:space="preserve">Basis ? </w:t>
      </w:r>
    </w:p>
  </w:comment>
  <w:comment w:id="15" w:author="Benoît Perez-Lamarque" w:date="2021-05-23T14:30:00Z" w:initials="BPL">
    <w:p w14:paraId="155EA661" w14:textId="5B0B608D" w:rsidR="006A4868" w:rsidRDefault="006A4868">
      <w:pPr>
        <w:pStyle w:val="Commentaire"/>
      </w:pPr>
      <w:r>
        <w:rPr>
          <w:rStyle w:val="Marquedecommentaire"/>
        </w:rPr>
        <w:annotationRef/>
      </w:r>
      <w:r>
        <w:t xml:space="preserve">Character displacement? </w:t>
      </w:r>
    </w:p>
  </w:comment>
  <w:comment w:id="16" w:author="Benjamin ROBIRA" w:date="2021-05-24T11:38:00Z" w:initials="BR">
    <w:p w14:paraId="2E8CD7A7" w14:textId="59774F55" w:rsidR="00572A81" w:rsidRDefault="00572A81">
      <w:pPr>
        <w:pStyle w:val="Commentaire"/>
      </w:pPr>
      <w:r>
        <w:rPr>
          <w:rStyle w:val="Marquedecommentaire"/>
        </w:rPr>
        <w:annotationRef/>
      </w:r>
      <w:r>
        <w:t>Je ne connais pas la nuance</w:t>
      </w:r>
      <w:r w:rsidR="00724F02">
        <w:t xml:space="preserve"> exacte alors, on en discutera</w:t>
      </w:r>
    </w:p>
  </w:comment>
  <w:comment w:id="17" w:author="Benoît Perez-Lamarque" w:date="2021-05-23T14:36:00Z" w:initials="BPL">
    <w:p w14:paraId="125CC801" w14:textId="6D80C4DB" w:rsidR="006A4868" w:rsidRPr="00F82420" w:rsidRDefault="006A4868">
      <w:pPr>
        <w:pStyle w:val="Commentaire"/>
      </w:pPr>
      <w:r>
        <w:rPr>
          <w:rStyle w:val="Marquedecommentaire"/>
        </w:rPr>
        <w:annotationRef/>
      </w:r>
      <w:r w:rsidRPr="00F82420">
        <w:t>Si MC model also selected, dire si le paramè</w:t>
      </w:r>
      <w:r>
        <w:t>tres correspond bien à de la compétition (et pas de la stabilisation…)</w:t>
      </w:r>
    </w:p>
  </w:comment>
  <w:comment w:id="18" w:author="Benoît Perez-Lamarque" w:date="2021-05-23T14:41:00Z" w:initials="BPL">
    <w:p w14:paraId="6D964099" w14:textId="7470DC68" w:rsidR="006A4868" w:rsidRDefault="006A4868">
      <w:pPr>
        <w:pStyle w:val="Commentaire"/>
      </w:pPr>
      <w:r>
        <w:rPr>
          <w:rStyle w:val="Marquedecommentaire"/>
        </w:rPr>
        <w:annotationRef/>
      </w:r>
      <w:r>
        <w:t xml:space="preserve">Quand tu prends l’exemple de proie-prédateur tu prends l’exemple d’un antagonisme ; alors que la fruguvorie c’est normalement plus du mutualisme («  seed dispersal ») donc je ne parlerai pas de systèmes proie-prédateur ici </w:t>
      </w:r>
    </w:p>
  </w:comment>
  <w:comment w:id="19" w:author="Benoît Perez-Lamarque" w:date="2021-05-23T14:51:00Z" w:initials="BPL">
    <w:p w14:paraId="07BE87E8" w14:textId="40100C61" w:rsidR="006A4868" w:rsidRDefault="006A4868">
      <w:pPr>
        <w:pStyle w:val="Commentaire"/>
      </w:pPr>
      <w:r>
        <w:rPr>
          <w:rStyle w:val="Marquedecommentaire"/>
        </w:rPr>
        <w:annotationRef/>
      </w:r>
      <w:r>
        <w:t xml:space="preserve">Je suis pas sûr de tout suivre dans ce paragraphe, faudra en rediscuter </w:t>
      </w:r>
    </w:p>
  </w:comment>
  <w:comment w:id="20" w:author="Benoît Perez-Lamarque" w:date="2021-05-23T14:49:00Z" w:initials="BPL">
    <w:p w14:paraId="546D4712" w14:textId="4AE32991" w:rsidR="006A4868" w:rsidRDefault="006A4868">
      <w:pPr>
        <w:pStyle w:val="Commentaire"/>
      </w:pPr>
      <w:r>
        <w:rPr>
          <w:rStyle w:val="Marquedecommentaire"/>
        </w:rPr>
        <w:annotationRef/>
      </w:r>
      <w:r>
        <w:t xml:space="preserve">En fait je ne sais pas si c’est pas aussi une forme de compétition… ou tout du moins de l’exploitation ? </w:t>
      </w:r>
    </w:p>
  </w:comment>
  <w:comment w:id="23" w:author="Benoît Perez-Lamarque" w:date="2021-05-23T14:46:00Z" w:initials="BPL">
    <w:p w14:paraId="2DAE2001" w14:textId="3FCB8252" w:rsidR="006A4868" w:rsidRDefault="006A4868">
      <w:pPr>
        <w:pStyle w:val="Commentaire"/>
      </w:pPr>
      <w:r>
        <w:rPr>
          <w:rStyle w:val="Marquedecommentaire"/>
        </w:rPr>
        <w:annotationRef/>
      </w:r>
      <w:r>
        <w:t xml:space="preserve">Si t’écris en anglais américain, il n’y a pas de « u » non ? </w:t>
      </w:r>
    </w:p>
  </w:comment>
  <w:comment w:id="29" w:author="Benoît Perez-Lamarque" w:date="2021-05-23T15:27:00Z" w:initials="BPL">
    <w:p w14:paraId="28CF391D" w14:textId="77573DF8" w:rsidR="006A4868" w:rsidRPr="00F4421D" w:rsidRDefault="006A4868">
      <w:pPr>
        <w:pStyle w:val="Commentaire"/>
      </w:pPr>
      <w:r>
        <w:rPr>
          <w:rStyle w:val="Marquedecommentaire"/>
        </w:rPr>
        <w:annotationRef/>
      </w:r>
      <w:r w:rsidRPr="00F4421D">
        <w:t>C’est linéaire ça ?...</w:t>
      </w:r>
    </w:p>
  </w:comment>
  <w:comment w:id="30" w:author="Benoît Perez-Lamarque" w:date="2021-05-23T15:13:00Z" w:initials="BPL">
    <w:p w14:paraId="77C2E251" w14:textId="3EC5883F" w:rsidR="006A4868" w:rsidRDefault="006A4868">
      <w:pPr>
        <w:pStyle w:val="Commentaire"/>
      </w:pPr>
      <w:r>
        <w:rPr>
          <w:rStyle w:val="Marquedecommentaire"/>
        </w:rPr>
        <w:annotationRef/>
      </w:r>
      <w:r>
        <w:t>Pas sûr que ça soit une proba ? ou alors « among the tested models »</w:t>
      </w:r>
    </w:p>
  </w:comment>
  <w:comment w:id="31" w:author="Benoît Perez-Lamarque" w:date="2021-05-23T15:19:00Z" w:initials="BPL">
    <w:p w14:paraId="05829EDF" w14:textId="77777777" w:rsidR="006A4868" w:rsidRDefault="006A4868">
      <w:pPr>
        <w:pStyle w:val="Commentaire"/>
      </w:pPr>
      <w:r>
        <w:rPr>
          <w:rStyle w:val="Marquedecommentaire"/>
        </w:rPr>
        <w:annotationRef/>
      </w:r>
      <w:r>
        <w:t xml:space="preserve">T’as le droit de tester les 2 en covariates en même temps ? ils ne sont pas corrélés ? </w:t>
      </w:r>
    </w:p>
    <w:p w14:paraId="4E1F6262" w14:textId="443BD601" w:rsidR="006A4868" w:rsidRDefault="006A4868">
      <w:pPr>
        <w:pStyle w:val="Commentaire"/>
      </w:pPr>
      <w:r>
        <w:t xml:space="preserve">-&gt; j’ai eu ma réponse plus bas, mais peut-être à dire ici ? </w:t>
      </w:r>
    </w:p>
  </w:comment>
  <w:comment w:id="32" w:author="Benoît Perez-Lamarque" w:date="2021-05-23T15:20:00Z" w:initials="BPL">
    <w:p w14:paraId="7EDAC175" w14:textId="28CEB12C" w:rsidR="006A4868" w:rsidRDefault="006A4868">
      <w:pPr>
        <w:pStyle w:val="Commentaire"/>
      </w:pPr>
      <w:r>
        <w:rPr>
          <w:rStyle w:val="Marquedecommentaire"/>
        </w:rPr>
        <w:annotationRef/>
      </w:r>
      <w:r>
        <w:t>Pas sûr de ça non plus ! je supprimerais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F7B600" w15:done="0"/>
  <w15:commentEx w15:paraId="460E21E0" w15:done="0"/>
  <w15:commentEx w15:paraId="17FBB89D" w15:paraIdParent="460E21E0" w15:done="0"/>
  <w15:commentEx w15:paraId="27365C3A" w15:done="0"/>
  <w15:commentEx w15:paraId="155EA661" w15:done="0"/>
  <w15:commentEx w15:paraId="2E8CD7A7" w15:paraIdParent="155EA661" w15:done="0"/>
  <w15:commentEx w15:paraId="125CC801" w15:done="0"/>
  <w15:commentEx w15:paraId="6D964099" w15:done="0"/>
  <w15:commentEx w15:paraId="07BE87E8" w15:done="0"/>
  <w15:commentEx w15:paraId="546D4712" w15:done="0"/>
  <w15:commentEx w15:paraId="2DAE2001" w15:done="0"/>
  <w15:commentEx w15:paraId="28CF391D" w15:done="0"/>
  <w15:commentEx w15:paraId="77C2E251" w15:done="0"/>
  <w15:commentEx w15:paraId="4E1F6262" w15:done="0"/>
  <w15:commentEx w15:paraId="7EDAC1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53AA3" w16cid:durableId="2454DA04"/>
  <w16cid:commentId w16cid:paraId="756FB7CB" w16cid:durableId="2454DA3E"/>
  <w16cid:commentId w16cid:paraId="59EAF03D" w16cid:durableId="2454DC1F"/>
  <w16cid:commentId w16cid:paraId="250F39FD" w16cid:durableId="2454DC3C"/>
  <w16cid:commentId w16cid:paraId="543072FB" w16cid:durableId="2454DCBF"/>
  <w16cid:commentId w16cid:paraId="61B7D961" w16cid:durableId="2454DCD6"/>
  <w16cid:commentId w16cid:paraId="651B420A" w16cid:durableId="2454DD1B"/>
  <w16cid:commentId w16cid:paraId="61C177BC" w16cid:durableId="2454DD69"/>
  <w16cid:commentId w16cid:paraId="561B5C09" w16cid:durableId="2454E0A6"/>
  <w16cid:commentId w16cid:paraId="72A69EF5" w16cid:durableId="2454DE46"/>
  <w16cid:commentId w16cid:paraId="7D2D0719" w16cid:durableId="2454DE5F"/>
  <w16cid:commentId w16cid:paraId="2D3796D1" w16cid:durableId="2454E027"/>
  <w16cid:commentId w16cid:paraId="48A1A9B1" w16cid:durableId="2454DF36"/>
  <w16cid:commentId w16cid:paraId="7CF7B600" w16cid:durableId="2454DF8C"/>
  <w16cid:commentId w16cid:paraId="460E21E0" w16cid:durableId="2454DFA9"/>
  <w16cid:commentId w16cid:paraId="27365C3A" w16cid:durableId="2454DFEF"/>
  <w16cid:commentId w16cid:paraId="2C8F86A5" w16cid:durableId="2454E2D4"/>
  <w16cid:commentId w16cid:paraId="2444863D" w16cid:durableId="2454E255"/>
  <w16cid:commentId w16cid:paraId="262FD76D" w16cid:durableId="2454E317"/>
  <w16cid:commentId w16cid:paraId="62BFF850" w16cid:durableId="2454E2FD"/>
  <w16cid:commentId w16cid:paraId="14BA2DA6" w16cid:durableId="2454E35F"/>
  <w16cid:commentId w16cid:paraId="155EA661" w16cid:durableId="2454E591"/>
  <w16cid:commentId w16cid:paraId="401F1DEC" w16cid:durableId="2454E48F"/>
  <w16cid:commentId w16cid:paraId="5E83F1EA" w16cid:durableId="2454E603"/>
  <w16cid:commentId w16cid:paraId="68F14BA7" w16cid:durableId="2454F356"/>
  <w16cid:commentId w16cid:paraId="125CC801" w16cid:durableId="2454E707"/>
  <w16cid:commentId w16cid:paraId="6D964099" w16cid:durableId="2454E831"/>
  <w16cid:commentId w16cid:paraId="07BE87E8" w16cid:durableId="2454EA5F"/>
  <w16cid:commentId w16cid:paraId="546D4712" w16cid:durableId="2454E9F2"/>
  <w16cid:commentId w16cid:paraId="2DAE2001" w16cid:durableId="2454E951"/>
  <w16cid:commentId w16cid:paraId="42B7AAFF" w16cid:durableId="2454EAA3"/>
  <w16cid:commentId w16cid:paraId="782AF2AD" w16cid:durableId="2454EC0D"/>
  <w16cid:commentId w16cid:paraId="11F6CF19" w16cid:durableId="2454ED47"/>
  <w16cid:commentId w16cid:paraId="10E77477" w16cid:durableId="2454ED8D"/>
  <w16cid:commentId w16cid:paraId="24C63D41" w16cid:durableId="2454ED75"/>
  <w16cid:commentId w16cid:paraId="4FD3DF4E" w16cid:durableId="2454EE98"/>
  <w16cid:commentId w16cid:paraId="28CF391D" w16cid:durableId="2454F2EC"/>
  <w16cid:commentId w16cid:paraId="64537FE8" w16cid:durableId="2454EF35"/>
  <w16cid:commentId w16cid:paraId="77C2E251" w16cid:durableId="2454EF9E"/>
  <w16cid:commentId w16cid:paraId="1C88B12D" w16cid:durableId="2454F041"/>
  <w16cid:commentId w16cid:paraId="5BAADB97" w16cid:durableId="2454F02E"/>
  <w16cid:commentId w16cid:paraId="45EF0C43" w16cid:durableId="2454F20E"/>
  <w16cid:commentId w16cid:paraId="26CD30F6" w16cid:durableId="2454F0F5"/>
  <w16cid:commentId w16cid:paraId="4E1F6262" w16cid:durableId="2454F119"/>
  <w16cid:commentId w16cid:paraId="7EDAC175" w16cid:durableId="2454F14C"/>
  <w16cid:commentId w16cid:paraId="11F2E05D" w16cid:durableId="2454F2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ROBIRA">
    <w15:presenceInfo w15:providerId="None" w15:userId="Benjamin ROB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89"/>
    <w:rsid w:val="00061FED"/>
    <w:rsid w:val="000A0EFD"/>
    <w:rsid w:val="000B6681"/>
    <w:rsid w:val="000C20CD"/>
    <w:rsid w:val="001B6F4F"/>
    <w:rsid w:val="001E5E51"/>
    <w:rsid w:val="00245FA3"/>
    <w:rsid w:val="00250B5E"/>
    <w:rsid w:val="0037223F"/>
    <w:rsid w:val="003B70E2"/>
    <w:rsid w:val="003D2E76"/>
    <w:rsid w:val="003E0601"/>
    <w:rsid w:val="0043715D"/>
    <w:rsid w:val="004539CB"/>
    <w:rsid w:val="00474A4E"/>
    <w:rsid w:val="004A4F19"/>
    <w:rsid w:val="00501A97"/>
    <w:rsid w:val="0050535C"/>
    <w:rsid w:val="00572A81"/>
    <w:rsid w:val="00591584"/>
    <w:rsid w:val="005946F4"/>
    <w:rsid w:val="00642255"/>
    <w:rsid w:val="00644ACE"/>
    <w:rsid w:val="00657A82"/>
    <w:rsid w:val="006639F8"/>
    <w:rsid w:val="006A4868"/>
    <w:rsid w:val="00722E8C"/>
    <w:rsid w:val="00724F02"/>
    <w:rsid w:val="00731794"/>
    <w:rsid w:val="00764BC7"/>
    <w:rsid w:val="007961E3"/>
    <w:rsid w:val="007A3910"/>
    <w:rsid w:val="007B6BF5"/>
    <w:rsid w:val="007C72C7"/>
    <w:rsid w:val="007E1E00"/>
    <w:rsid w:val="00805320"/>
    <w:rsid w:val="00820F9D"/>
    <w:rsid w:val="00861E8B"/>
    <w:rsid w:val="008C4927"/>
    <w:rsid w:val="008F1309"/>
    <w:rsid w:val="00917A6D"/>
    <w:rsid w:val="00937F04"/>
    <w:rsid w:val="00984BDF"/>
    <w:rsid w:val="009850ED"/>
    <w:rsid w:val="00A15192"/>
    <w:rsid w:val="00A867C3"/>
    <w:rsid w:val="00AE259B"/>
    <w:rsid w:val="00B33E4D"/>
    <w:rsid w:val="00B424B6"/>
    <w:rsid w:val="00B6671E"/>
    <w:rsid w:val="00B71007"/>
    <w:rsid w:val="00C06ECB"/>
    <w:rsid w:val="00C93FA7"/>
    <w:rsid w:val="00CA1303"/>
    <w:rsid w:val="00D17D52"/>
    <w:rsid w:val="00D24644"/>
    <w:rsid w:val="00D27599"/>
    <w:rsid w:val="00D84C89"/>
    <w:rsid w:val="00E23B5F"/>
    <w:rsid w:val="00E33757"/>
    <w:rsid w:val="00E371A5"/>
    <w:rsid w:val="00E97340"/>
    <w:rsid w:val="00EE5C59"/>
    <w:rsid w:val="00F4421D"/>
    <w:rsid w:val="00F75E4F"/>
    <w:rsid w:val="00F82420"/>
    <w:rsid w:val="00FC05B4"/>
    <w:rsid w:val="00FE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1C50"/>
  <w15:chartTrackingRefBased/>
  <w15:docId w15:val="{CEE60F53-997C-BD42-AB9A-1739CDD3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84C89"/>
    <w:rPr>
      <w:sz w:val="16"/>
      <w:szCs w:val="16"/>
    </w:rPr>
  </w:style>
  <w:style w:type="paragraph" w:styleId="Commentaire">
    <w:name w:val="annotation text"/>
    <w:basedOn w:val="Normal"/>
    <w:link w:val="CommentaireCar"/>
    <w:uiPriority w:val="99"/>
    <w:semiHidden/>
    <w:unhideWhenUsed/>
    <w:rsid w:val="00D84C89"/>
    <w:rPr>
      <w:sz w:val="20"/>
      <w:szCs w:val="20"/>
    </w:rPr>
  </w:style>
  <w:style w:type="character" w:customStyle="1" w:styleId="CommentaireCar">
    <w:name w:val="Commentaire Car"/>
    <w:basedOn w:val="Policepardfaut"/>
    <w:link w:val="Commentaire"/>
    <w:uiPriority w:val="99"/>
    <w:semiHidden/>
    <w:rsid w:val="00D84C89"/>
    <w:rPr>
      <w:sz w:val="20"/>
      <w:szCs w:val="20"/>
    </w:rPr>
  </w:style>
  <w:style w:type="paragraph" w:styleId="Objetducommentaire">
    <w:name w:val="annotation subject"/>
    <w:basedOn w:val="Commentaire"/>
    <w:next w:val="Commentaire"/>
    <w:link w:val="ObjetducommentaireCar"/>
    <w:uiPriority w:val="99"/>
    <w:semiHidden/>
    <w:unhideWhenUsed/>
    <w:rsid w:val="00D84C89"/>
    <w:rPr>
      <w:b/>
      <w:bCs/>
    </w:rPr>
  </w:style>
  <w:style w:type="character" w:customStyle="1" w:styleId="ObjetducommentaireCar">
    <w:name w:val="Objet du commentaire Car"/>
    <w:basedOn w:val="CommentaireCar"/>
    <w:link w:val="Objetducommentaire"/>
    <w:uiPriority w:val="99"/>
    <w:semiHidden/>
    <w:rsid w:val="00D84C89"/>
    <w:rPr>
      <w:b/>
      <w:bCs/>
      <w:sz w:val="20"/>
      <w:szCs w:val="20"/>
    </w:rPr>
  </w:style>
  <w:style w:type="paragraph" w:styleId="Textedebulles">
    <w:name w:val="Balloon Text"/>
    <w:basedOn w:val="Normal"/>
    <w:link w:val="TextedebullesCar"/>
    <w:uiPriority w:val="99"/>
    <w:semiHidden/>
    <w:unhideWhenUsed/>
    <w:rsid w:val="00D84C8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84C89"/>
    <w:rPr>
      <w:rFonts w:ascii="Times New Roman" w:hAnsi="Times New Roman" w:cs="Times New Roman"/>
      <w:sz w:val="18"/>
      <w:szCs w:val="18"/>
    </w:rPr>
  </w:style>
  <w:style w:type="paragraph" w:styleId="Paragraphedeliste">
    <w:name w:val="List Paragraph"/>
    <w:basedOn w:val="Normal"/>
    <w:uiPriority w:val="34"/>
    <w:qFormat/>
    <w:rsid w:val="000B6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36</Pages>
  <Words>12307</Words>
  <Characters>67689</Characters>
  <Application>Microsoft Office Word</Application>
  <DocSecurity>0</DocSecurity>
  <Lines>564</Lines>
  <Paragraphs>159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Benjamin ROBIRA</cp:lastModifiedBy>
  <cp:revision>43</cp:revision>
  <dcterms:created xsi:type="dcterms:W3CDTF">2021-05-23T11:37:00Z</dcterms:created>
  <dcterms:modified xsi:type="dcterms:W3CDTF">2021-05-24T10:06:00Z</dcterms:modified>
</cp:coreProperties>
</file>