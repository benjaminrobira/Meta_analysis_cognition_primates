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7801" w14:textId="77777777" w:rsidR="00651CB1" w:rsidRPr="00651CB1" w:rsidRDefault="00651CB1" w:rsidP="00651CB1">
      <w:pPr>
        <w:rPr>
          <w:lang w:val="en-US"/>
        </w:rPr>
      </w:pPr>
      <w:r w:rsidRPr="00651CB1">
        <w:rPr>
          <w:lang w:val="en-US"/>
        </w:rPr>
        <w:t>---</w:t>
      </w:r>
    </w:p>
    <w:p w14:paraId="349F7882" w14:textId="77777777" w:rsidR="00651CB1" w:rsidRPr="00651CB1" w:rsidRDefault="00651CB1" w:rsidP="00651CB1">
      <w:pPr>
        <w:rPr>
          <w:lang w:val="en-US"/>
        </w:rPr>
      </w:pPr>
      <w:r w:rsidRPr="00651CB1">
        <w:rPr>
          <w:lang w:val="en-US"/>
        </w:rPr>
        <w:t xml:space="preserve">output: </w:t>
      </w:r>
      <w:proofErr w:type="spellStart"/>
      <w:r w:rsidRPr="00651CB1">
        <w:rPr>
          <w:lang w:val="en-US"/>
        </w:rPr>
        <w:t>pdf_document</w:t>
      </w:r>
      <w:proofErr w:type="spellEnd"/>
    </w:p>
    <w:p w14:paraId="64DEEB44" w14:textId="77777777" w:rsidR="00651CB1" w:rsidRPr="00651CB1" w:rsidRDefault="00651CB1" w:rsidP="00651CB1">
      <w:pPr>
        <w:rPr>
          <w:lang w:val="en-US"/>
        </w:rPr>
      </w:pPr>
      <w:r w:rsidRPr="00651CB1">
        <w:rPr>
          <w:lang w:val="en-US"/>
        </w:rPr>
        <w:t>#</w:t>
      </w:r>
      <w:proofErr w:type="spellStart"/>
      <w:r w:rsidRPr="00651CB1">
        <w:rPr>
          <w:lang w:val="en-US"/>
        </w:rPr>
        <w:t>word_document</w:t>
      </w:r>
      <w:proofErr w:type="spellEnd"/>
    </w:p>
    <w:p w14:paraId="56F479F3" w14:textId="77777777" w:rsidR="00651CB1" w:rsidRPr="00651CB1" w:rsidRDefault="00651CB1" w:rsidP="00651CB1">
      <w:pPr>
        <w:rPr>
          <w:lang w:val="en-US"/>
        </w:rPr>
      </w:pPr>
    </w:p>
    <w:p w14:paraId="7BF74ED8" w14:textId="77777777" w:rsidR="00651CB1" w:rsidRPr="00651CB1" w:rsidRDefault="00651CB1" w:rsidP="00651CB1">
      <w:pPr>
        <w:rPr>
          <w:lang w:val="en-US"/>
        </w:rPr>
      </w:pPr>
      <w:r w:rsidRPr="00651CB1">
        <w:rPr>
          <w:lang w:val="en-US"/>
        </w:rPr>
        <w:t>header-includes:</w:t>
      </w:r>
    </w:p>
    <w:p w14:paraId="5998A011" w14:textId="77777777" w:rsidR="00651CB1" w:rsidRPr="00651CB1" w:rsidRDefault="00651CB1" w:rsidP="00651CB1">
      <w:pPr>
        <w:rPr>
          <w:lang w:val="en-US"/>
        </w:rPr>
      </w:pPr>
      <w:r w:rsidRPr="00651CB1">
        <w:rPr>
          <w:lang w:val="en-US"/>
        </w:rPr>
        <w:t xml:space="preserve">  - \</w:t>
      </w:r>
      <w:proofErr w:type="spellStart"/>
      <w:r w:rsidRPr="00651CB1">
        <w:rPr>
          <w:lang w:val="en-US"/>
        </w:rPr>
        <w:t>usepackage</w:t>
      </w:r>
      <w:proofErr w:type="spellEnd"/>
      <w:r w:rsidRPr="00651CB1">
        <w:rPr>
          <w:lang w:val="en-US"/>
        </w:rPr>
        <w:t>{fontawesome5}</w:t>
      </w:r>
    </w:p>
    <w:p w14:paraId="4F417FB8" w14:textId="77777777" w:rsidR="00651CB1" w:rsidRPr="00651CB1" w:rsidRDefault="00651CB1" w:rsidP="00651CB1">
      <w:pPr>
        <w:rPr>
          <w:lang w:val="en-US"/>
        </w:rPr>
      </w:pPr>
      <w:r w:rsidRPr="00651CB1">
        <w:rPr>
          <w:lang w:val="en-US"/>
        </w:rPr>
        <w:t xml:space="preserve">  - \</w:t>
      </w:r>
      <w:proofErr w:type="spellStart"/>
      <w:r w:rsidRPr="00651CB1">
        <w:rPr>
          <w:lang w:val="en-US"/>
        </w:rPr>
        <w:t>pagenumbering</w:t>
      </w:r>
      <w:proofErr w:type="spellEnd"/>
      <w:r w:rsidRPr="00651CB1">
        <w:rPr>
          <w:lang w:val="en-US"/>
        </w:rPr>
        <w:t>{gobble} #for no page numbering</w:t>
      </w:r>
    </w:p>
    <w:p w14:paraId="1ECDA3FE" w14:textId="77777777" w:rsidR="00651CB1" w:rsidRPr="00651CB1" w:rsidRDefault="00651CB1" w:rsidP="00651CB1">
      <w:pPr>
        <w:rPr>
          <w:lang w:val="en-US"/>
        </w:rPr>
      </w:pPr>
      <w:r w:rsidRPr="00651CB1">
        <w:rPr>
          <w:lang w:val="en-US"/>
        </w:rPr>
        <w:t>---</w:t>
      </w:r>
    </w:p>
    <w:p w14:paraId="5218FB33" w14:textId="77777777" w:rsidR="00651CB1" w:rsidRPr="00651CB1" w:rsidRDefault="00651CB1" w:rsidP="00651CB1">
      <w:pPr>
        <w:rPr>
          <w:lang w:val="en-US"/>
        </w:rPr>
      </w:pPr>
    </w:p>
    <w:p w14:paraId="2369A8A6" w14:textId="77777777" w:rsidR="00651CB1" w:rsidRPr="00651CB1" w:rsidRDefault="00651CB1" w:rsidP="00651CB1">
      <w:pPr>
        <w:rPr>
          <w:lang w:val="en-US"/>
        </w:rPr>
      </w:pPr>
      <w:r w:rsidRPr="00651CB1">
        <w:rPr>
          <w:lang w:val="en-US"/>
        </w:rPr>
        <w:t>``</w:t>
      </w:r>
      <w:proofErr w:type="gramStart"/>
      <w:r w:rsidRPr="00651CB1">
        <w:rPr>
          <w:lang w:val="en-US"/>
        </w:rPr>
        <w:t>`{</w:t>
      </w:r>
      <w:proofErr w:type="gramEnd"/>
      <w:r w:rsidRPr="00651CB1">
        <w:rPr>
          <w:lang w:val="en-US"/>
        </w:rPr>
        <w:t>r setup, include=FALSE}</w:t>
      </w:r>
    </w:p>
    <w:p w14:paraId="2777A8F8" w14:textId="77777777" w:rsidR="00651CB1" w:rsidRPr="00651CB1" w:rsidRDefault="00651CB1" w:rsidP="00651CB1">
      <w:pPr>
        <w:rPr>
          <w:lang w:val="en-US"/>
        </w:rPr>
      </w:pPr>
      <w:proofErr w:type="spellStart"/>
      <w:proofErr w:type="gramStart"/>
      <w:r w:rsidRPr="00651CB1">
        <w:rPr>
          <w:lang w:val="en-US"/>
        </w:rPr>
        <w:t>knitr</w:t>
      </w:r>
      <w:proofErr w:type="spellEnd"/>
      <w:r w:rsidRPr="00651CB1">
        <w:rPr>
          <w:lang w:val="en-US"/>
        </w:rPr>
        <w:t>::</w:t>
      </w:r>
      <w:proofErr w:type="spellStart"/>
      <w:proofErr w:type="gramEnd"/>
      <w:r w:rsidRPr="00651CB1">
        <w:rPr>
          <w:lang w:val="en-US"/>
        </w:rPr>
        <w:t>opts_chunk$set</w:t>
      </w:r>
      <w:proofErr w:type="spellEnd"/>
      <w:r w:rsidRPr="00651CB1">
        <w:rPr>
          <w:lang w:val="en-US"/>
        </w:rPr>
        <w:t>(echo = TRUE, include=FALSE, warning = FALSE)</w:t>
      </w:r>
    </w:p>
    <w:p w14:paraId="349A0291" w14:textId="77777777" w:rsidR="00651CB1" w:rsidRPr="00651CB1" w:rsidRDefault="00651CB1" w:rsidP="00651CB1">
      <w:pPr>
        <w:rPr>
          <w:lang w:val="en-US"/>
        </w:rPr>
      </w:pPr>
      <w:r w:rsidRPr="00651CB1">
        <w:rPr>
          <w:lang w:val="en-US"/>
        </w:rPr>
        <w:t>```</w:t>
      </w:r>
    </w:p>
    <w:p w14:paraId="136151AA" w14:textId="77777777" w:rsidR="00651CB1" w:rsidRPr="00651CB1" w:rsidRDefault="00651CB1" w:rsidP="00651CB1">
      <w:pPr>
        <w:rPr>
          <w:lang w:val="en-US"/>
        </w:rPr>
      </w:pPr>
      <w:r w:rsidRPr="00651CB1">
        <w:rPr>
          <w:lang w:val="en-US"/>
        </w:rPr>
        <w:t>```{r}</w:t>
      </w:r>
    </w:p>
    <w:p w14:paraId="1786AA32" w14:textId="77777777" w:rsidR="00651CB1" w:rsidRPr="00651CB1" w:rsidRDefault="00651CB1" w:rsidP="00651CB1">
      <w:pPr>
        <w:rPr>
          <w:lang w:val="en-US"/>
        </w:rPr>
      </w:pPr>
      <w:r w:rsidRPr="00651CB1">
        <w:rPr>
          <w:lang w:val="en-US"/>
        </w:rPr>
        <w:t>journal &lt;- "Nature Ecology \\&amp; Evolution"</w:t>
      </w:r>
    </w:p>
    <w:p w14:paraId="243C05ED" w14:textId="77777777" w:rsidR="00651CB1" w:rsidRPr="00651CB1" w:rsidRDefault="00651CB1" w:rsidP="00651CB1">
      <w:pPr>
        <w:rPr>
          <w:lang w:val="en-US"/>
        </w:rPr>
      </w:pPr>
      <w:r w:rsidRPr="00651CB1">
        <w:rPr>
          <w:lang w:val="en-US"/>
        </w:rPr>
        <w:t xml:space="preserve">editor &lt;- "Dr. Vera </w:t>
      </w:r>
      <w:proofErr w:type="spellStart"/>
      <w:r w:rsidRPr="00651CB1">
        <w:rPr>
          <w:lang w:val="en-US"/>
        </w:rPr>
        <w:t>Domingues</w:t>
      </w:r>
      <w:proofErr w:type="spellEnd"/>
      <w:r w:rsidRPr="00651CB1">
        <w:rPr>
          <w:lang w:val="en-US"/>
        </w:rPr>
        <w:t>"</w:t>
      </w:r>
    </w:p>
    <w:p w14:paraId="2DBC0CB2" w14:textId="77777777" w:rsidR="00651CB1" w:rsidRPr="00651CB1" w:rsidRDefault="00651CB1" w:rsidP="00651CB1">
      <w:pPr>
        <w:rPr>
          <w:lang w:val="en-US"/>
        </w:rPr>
      </w:pPr>
      <w:r w:rsidRPr="00651CB1">
        <w:rPr>
          <w:lang w:val="en-US"/>
        </w:rPr>
        <w:t>title &lt;- "Species sympatry shapes brain size evolution in Primates"</w:t>
      </w:r>
    </w:p>
    <w:p w14:paraId="223FD9F7" w14:textId="77777777" w:rsidR="00651CB1" w:rsidRPr="00651CB1" w:rsidRDefault="00651CB1" w:rsidP="00651CB1">
      <w:pPr>
        <w:rPr>
          <w:lang w:val="en-US"/>
        </w:rPr>
      </w:pPr>
      <w:proofErr w:type="spellStart"/>
      <w:r w:rsidRPr="00651CB1">
        <w:rPr>
          <w:lang w:val="en-US"/>
        </w:rPr>
        <w:t>listOfAuthors</w:t>
      </w:r>
      <w:proofErr w:type="spellEnd"/>
      <w:r w:rsidRPr="00651CB1">
        <w:rPr>
          <w:lang w:val="en-US"/>
        </w:rPr>
        <w:t xml:space="preserve"> &lt;- </w:t>
      </w:r>
      <w:proofErr w:type="gramStart"/>
      <w:r w:rsidRPr="00651CB1">
        <w:rPr>
          <w:lang w:val="en-US"/>
        </w:rPr>
        <w:t>paste(</w:t>
      </w:r>
      <w:proofErr w:type="gramEnd"/>
      <w:r w:rsidRPr="00651CB1">
        <w:rPr>
          <w:lang w:val="en-US"/>
        </w:rPr>
        <w:t xml:space="preserve">"Benjamin </w:t>
      </w:r>
      <w:proofErr w:type="spellStart"/>
      <w:r w:rsidRPr="00651CB1">
        <w:rPr>
          <w:lang w:val="en-US"/>
        </w:rPr>
        <w:t>Robira</w:t>
      </w:r>
      <w:proofErr w:type="spellEnd"/>
      <w:r w:rsidRPr="00651CB1">
        <w:rPr>
          <w:lang w:val="en-US"/>
        </w:rPr>
        <w:t>,", "and Benoît Perez-Lamarque", collapse=" ")</w:t>
      </w:r>
    </w:p>
    <w:p w14:paraId="06998F48" w14:textId="77777777" w:rsidR="00651CB1" w:rsidRPr="00651CB1" w:rsidRDefault="00651CB1" w:rsidP="00651CB1">
      <w:pPr>
        <w:rPr>
          <w:lang w:val="en-US"/>
        </w:rPr>
      </w:pPr>
      <w:r w:rsidRPr="00651CB1">
        <w:rPr>
          <w:lang w:val="en-US"/>
        </w:rPr>
        <w:t>```</w:t>
      </w:r>
    </w:p>
    <w:p w14:paraId="4C1A799F" w14:textId="77777777" w:rsidR="00651CB1" w:rsidRPr="00651CB1" w:rsidRDefault="00651CB1" w:rsidP="00651CB1">
      <w:pPr>
        <w:rPr>
          <w:lang w:val="en-US"/>
        </w:rPr>
      </w:pPr>
    </w:p>
    <w:p w14:paraId="2EB8B901" w14:textId="77777777" w:rsidR="00651CB1" w:rsidRPr="00651CB1" w:rsidRDefault="00651CB1" w:rsidP="00651CB1">
      <w:pPr>
        <w:rPr>
          <w:lang w:val="en-US"/>
        </w:rPr>
      </w:pPr>
    </w:p>
    <w:p w14:paraId="7F9E38F2" w14:textId="77777777" w:rsidR="00651CB1" w:rsidRPr="00651CB1" w:rsidRDefault="00651CB1" w:rsidP="00651CB1">
      <w:pPr>
        <w:rPr>
          <w:lang w:val="en-US"/>
        </w:rPr>
      </w:pPr>
      <w:r w:rsidRPr="00651CB1">
        <w:rPr>
          <w:lang w:val="en-US"/>
        </w:rPr>
        <w:t>\begin{</w:t>
      </w:r>
      <w:proofErr w:type="spellStart"/>
      <w:r w:rsidRPr="00651CB1">
        <w:rPr>
          <w:lang w:val="en-US"/>
        </w:rPr>
        <w:t>flushleft</w:t>
      </w:r>
      <w:proofErr w:type="spellEnd"/>
      <w:r w:rsidRPr="00651CB1">
        <w:rPr>
          <w:lang w:val="en-US"/>
        </w:rPr>
        <w:t>}</w:t>
      </w:r>
    </w:p>
    <w:p w14:paraId="73FB9718" w14:textId="77777777" w:rsidR="00651CB1" w:rsidRPr="00651CB1" w:rsidRDefault="00651CB1" w:rsidP="00651CB1">
      <w:pPr>
        <w:rPr>
          <w:lang w:val="en-US"/>
        </w:rPr>
      </w:pPr>
      <w:r w:rsidRPr="00651CB1">
        <w:rPr>
          <w:lang w:val="en-US"/>
        </w:rPr>
        <w:t>\rule[-0.15</w:t>
      </w:r>
      <w:proofErr w:type="gramStart"/>
      <w:r w:rsidRPr="00651CB1">
        <w:rPr>
          <w:lang w:val="en-US"/>
        </w:rPr>
        <w:t>in]{</w:t>
      </w:r>
      <w:proofErr w:type="gramEnd"/>
      <w:r w:rsidRPr="00651CB1">
        <w:rPr>
          <w:lang w:val="en-US"/>
        </w:rPr>
        <w:t>0.25\linewidth}{0.8ex}</w:t>
      </w:r>
    </w:p>
    <w:p w14:paraId="15E0653D" w14:textId="77777777" w:rsidR="00651CB1" w:rsidRPr="00651CB1" w:rsidRDefault="00651CB1" w:rsidP="00651CB1">
      <w:pPr>
        <w:rPr>
          <w:lang w:val="en-US"/>
        </w:rPr>
      </w:pPr>
      <w:r w:rsidRPr="00651CB1">
        <w:rPr>
          <w:lang w:val="en-US"/>
        </w:rPr>
        <w:t>\</w:t>
      </w:r>
      <w:proofErr w:type="spellStart"/>
      <w:r w:rsidRPr="00651CB1">
        <w:rPr>
          <w:lang w:val="en-US"/>
        </w:rPr>
        <w:t>vspace</w:t>
      </w:r>
      <w:proofErr w:type="spellEnd"/>
      <w:r w:rsidRPr="00651CB1">
        <w:rPr>
          <w:lang w:val="en-US"/>
        </w:rPr>
        <w:t>{-0.8ex}</w:t>
      </w:r>
    </w:p>
    <w:p w14:paraId="5C988FD4" w14:textId="77777777" w:rsidR="00651CB1" w:rsidRPr="00651CB1" w:rsidRDefault="00651CB1" w:rsidP="00651CB1">
      <w:pPr>
        <w:rPr>
          <w:lang w:val="en-US"/>
        </w:rPr>
      </w:pPr>
      <w:r w:rsidRPr="00651CB1">
        <w:rPr>
          <w:lang w:val="en-US"/>
        </w:rPr>
        <w:t>\</w:t>
      </w:r>
      <w:proofErr w:type="spellStart"/>
      <w:r w:rsidRPr="00651CB1">
        <w:rPr>
          <w:lang w:val="en-US"/>
        </w:rPr>
        <w:t>hrule</w:t>
      </w:r>
      <w:proofErr w:type="spellEnd"/>
    </w:p>
    <w:p w14:paraId="63D29A78" w14:textId="77777777" w:rsidR="00651CB1" w:rsidRPr="00651CB1" w:rsidRDefault="00651CB1" w:rsidP="00651CB1">
      <w:pPr>
        <w:rPr>
          <w:lang w:val="en-US"/>
        </w:rPr>
      </w:pPr>
      <w:r w:rsidRPr="00651CB1">
        <w:rPr>
          <w:lang w:val="en-US"/>
        </w:rPr>
        <w:t>\</w:t>
      </w:r>
      <w:proofErr w:type="spellStart"/>
      <w:r w:rsidRPr="00651CB1">
        <w:rPr>
          <w:lang w:val="en-US"/>
        </w:rPr>
        <w:t>vspace</w:t>
      </w:r>
      <w:proofErr w:type="spellEnd"/>
      <w:r w:rsidRPr="00651CB1">
        <w:rPr>
          <w:lang w:val="en-US"/>
        </w:rPr>
        <w:t>{0.1in}</w:t>
      </w:r>
    </w:p>
    <w:p w14:paraId="217CE15C" w14:textId="77777777" w:rsidR="00651CB1" w:rsidRPr="00651CB1" w:rsidRDefault="00651CB1" w:rsidP="00651CB1">
      <w:pPr>
        <w:rPr>
          <w:lang w:val="en-US"/>
        </w:rPr>
      </w:pPr>
      <w:r w:rsidRPr="00651CB1">
        <w:rPr>
          <w:lang w:val="en-US"/>
        </w:rPr>
        <w:t>To the Editorial Board of \</w:t>
      </w:r>
      <w:proofErr w:type="spellStart"/>
      <w:proofErr w:type="gramStart"/>
      <w:r w:rsidRPr="00651CB1">
        <w:rPr>
          <w:lang w:val="en-US"/>
        </w:rPr>
        <w:t>textit</w:t>
      </w:r>
      <w:proofErr w:type="spellEnd"/>
      <w:r w:rsidRPr="00651CB1">
        <w:rPr>
          <w:lang w:val="en-US"/>
        </w:rPr>
        <w:t>{</w:t>
      </w:r>
      <w:proofErr w:type="gramEnd"/>
      <w:r w:rsidRPr="00651CB1">
        <w:rPr>
          <w:lang w:val="en-US"/>
        </w:rPr>
        <w:t>`r journal`}</w:t>
      </w:r>
    </w:p>
    <w:p w14:paraId="4EDE5240" w14:textId="77777777" w:rsidR="00651CB1" w:rsidRPr="00651CB1" w:rsidRDefault="00651CB1" w:rsidP="00651CB1">
      <w:pPr>
        <w:rPr>
          <w:lang w:val="en-US"/>
        </w:rPr>
      </w:pPr>
      <w:r w:rsidRPr="00651CB1">
        <w:rPr>
          <w:lang w:val="en-US"/>
        </w:rPr>
        <w:t>\end{</w:t>
      </w:r>
      <w:proofErr w:type="spellStart"/>
      <w:r w:rsidRPr="00651CB1">
        <w:rPr>
          <w:lang w:val="en-US"/>
        </w:rPr>
        <w:t>flushleft</w:t>
      </w:r>
      <w:proofErr w:type="spellEnd"/>
      <w:r w:rsidRPr="00651CB1">
        <w:rPr>
          <w:lang w:val="en-US"/>
        </w:rPr>
        <w:t>}</w:t>
      </w:r>
    </w:p>
    <w:p w14:paraId="42063432" w14:textId="77777777" w:rsidR="00651CB1" w:rsidRPr="00651CB1" w:rsidRDefault="00651CB1" w:rsidP="00651CB1">
      <w:pPr>
        <w:rPr>
          <w:lang w:val="en-US"/>
        </w:rPr>
      </w:pPr>
    </w:p>
    <w:p w14:paraId="030D3EEE" w14:textId="77777777" w:rsidR="00651CB1" w:rsidRPr="00651CB1" w:rsidRDefault="00651CB1" w:rsidP="00651CB1">
      <w:pPr>
        <w:rPr>
          <w:lang w:val="en-US"/>
        </w:rPr>
      </w:pPr>
      <w:r w:rsidRPr="00651CB1">
        <w:rPr>
          <w:lang w:val="en-US"/>
        </w:rPr>
        <w:t>\begin{</w:t>
      </w:r>
      <w:proofErr w:type="spellStart"/>
      <w:r w:rsidRPr="00651CB1">
        <w:rPr>
          <w:lang w:val="en-US"/>
        </w:rPr>
        <w:t>flushright</w:t>
      </w:r>
      <w:proofErr w:type="spellEnd"/>
      <w:r w:rsidRPr="00651CB1">
        <w:rPr>
          <w:lang w:val="en-US"/>
        </w:rPr>
        <w:t>}</w:t>
      </w:r>
    </w:p>
    <w:p w14:paraId="2E33DEFE" w14:textId="77777777" w:rsidR="00651CB1" w:rsidRPr="00651CB1" w:rsidRDefault="00651CB1" w:rsidP="00651CB1">
      <w:pPr>
        <w:rPr>
          <w:lang w:val="en-US"/>
        </w:rPr>
      </w:pPr>
      <w:r w:rsidRPr="00651CB1">
        <w:rPr>
          <w:lang w:val="en-US"/>
        </w:rPr>
        <w:t xml:space="preserve">On the `r </w:t>
      </w:r>
      <w:proofErr w:type="spellStart"/>
      <w:r w:rsidRPr="00651CB1">
        <w:rPr>
          <w:lang w:val="en-US"/>
        </w:rPr>
        <w:t>Sys.Date</w:t>
      </w:r>
      <w:proofErr w:type="spellEnd"/>
      <w:proofErr w:type="gramStart"/>
      <w:r w:rsidRPr="00651CB1">
        <w:rPr>
          <w:lang w:val="en-US"/>
        </w:rPr>
        <w:t>()`</w:t>
      </w:r>
      <w:proofErr w:type="gramEnd"/>
    </w:p>
    <w:p w14:paraId="16FE8866" w14:textId="77777777" w:rsidR="00651CB1" w:rsidRPr="00651CB1" w:rsidRDefault="00651CB1" w:rsidP="00651CB1">
      <w:pPr>
        <w:rPr>
          <w:lang w:val="en-US"/>
        </w:rPr>
      </w:pPr>
      <w:r w:rsidRPr="00651CB1">
        <w:rPr>
          <w:lang w:val="en-US"/>
        </w:rPr>
        <w:t>\end{</w:t>
      </w:r>
      <w:proofErr w:type="spellStart"/>
      <w:r w:rsidRPr="00651CB1">
        <w:rPr>
          <w:lang w:val="en-US"/>
        </w:rPr>
        <w:t>flushright</w:t>
      </w:r>
      <w:proofErr w:type="spellEnd"/>
      <w:r w:rsidRPr="00651CB1">
        <w:rPr>
          <w:lang w:val="en-US"/>
        </w:rPr>
        <w:t>}</w:t>
      </w:r>
    </w:p>
    <w:p w14:paraId="3DC37E88" w14:textId="77777777" w:rsidR="00651CB1" w:rsidRPr="00651CB1" w:rsidRDefault="00651CB1" w:rsidP="00651CB1">
      <w:pPr>
        <w:rPr>
          <w:lang w:val="en-US"/>
        </w:rPr>
      </w:pPr>
    </w:p>
    <w:p w14:paraId="0FD9FA35" w14:textId="77777777" w:rsidR="00651CB1" w:rsidRPr="00651CB1" w:rsidRDefault="00651CB1" w:rsidP="00651CB1">
      <w:pPr>
        <w:rPr>
          <w:lang w:val="en-US"/>
        </w:rPr>
      </w:pPr>
      <w:r w:rsidRPr="00651CB1">
        <w:rPr>
          <w:lang w:val="en-US"/>
        </w:rPr>
        <w:t>\</w:t>
      </w:r>
      <w:proofErr w:type="spellStart"/>
      <w:r w:rsidRPr="00651CB1">
        <w:rPr>
          <w:lang w:val="en-US"/>
        </w:rPr>
        <w:t>hfill</w:t>
      </w:r>
      <w:proofErr w:type="spellEnd"/>
    </w:p>
    <w:p w14:paraId="38606BB7" w14:textId="77777777" w:rsidR="00651CB1" w:rsidRPr="00651CB1" w:rsidRDefault="00651CB1" w:rsidP="00651CB1">
      <w:pPr>
        <w:rPr>
          <w:lang w:val="en-US"/>
        </w:rPr>
      </w:pPr>
    </w:p>
    <w:p w14:paraId="6611289D" w14:textId="77777777" w:rsidR="00651CB1" w:rsidRPr="00651CB1" w:rsidRDefault="00651CB1" w:rsidP="00651CB1">
      <w:pPr>
        <w:rPr>
          <w:lang w:val="en-US"/>
        </w:rPr>
      </w:pPr>
      <w:r w:rsidRPr="00651CB1">
        <w:rPr>
          <w:lang w:val="en-US"/>
        </w:rPr>
        <w:t>\begin{center}</w:t>
      </w:r>
    </w:p>
    <w:p w14:paraId="3B5006C5" w14:textId="77777777" w:rsidR="00651CB1" w:rsidRPr="00651CB1" w:rsidRDefault="00651CB1" w:rsidP="00651CB1">
      <w:pPr>
        <w:rPr>
          <w:lang w:val="en-US"/>
        </w:rPr>
      </w:pPr>
      <w:r w:rsidRPr="00651CB1">
        <w:rPr>
          <w:lang w:val="en-US"/>
        </w:rPr>
        <w:t>Dear `r editor`,</w:t>
      </w:r>
    </w:p>
    <w:p w14:paraId="08209773" w14:textId="77777777" w:rsidR="00651CB1" w:rsidRPr="00651CB1" w:rsidRDefault="00651CB1" w:rsidP="00651CB1">
      <w:pPr>
        <w:rPr>
          <w:lang w:val="en-US"/>
        </w:rPr>
      </w:pPr>
      <w:r w:rsidRPr="00651CB1">
        <w:rPr>
          <w:lang w:val="en-US"/>
        </w:rPr>
        <w:t>\end{center}</w:t>
      </w:r>
    </w:p>
    <w:p w14:paraId="655ECF1F" w14:textId="77777777" w:rsidR="00651CB1" w:rsidRPr="00651CB1" w:rsidRDefault="00651CB1" w:rsidP="00651CB1">
      <w:pPr>
        <w:rPr>
          <w:lang w:val="en-US"/>
        </w:rPr>
      </w:pPr>
    </w:p>
    <w:p w14:paraId="013CC8E2" w14:textId="77777777" w:rsidR="00651CB1" w:rsidRPr="00651CB1" w:rsidRDefault="00651CB1" w:rsidP="00651CB1">
      <w:pPr>
        <w:rPr>
          <w:lang w:val="en-US"/>
        </w:rPr>
      </w:pPr>
      <w:r w:rsidRPr="00651CB1">
        <w:rPr>
          <w:lang w:val="en-US"/>
        </w:rPr>
        <w:t>\</w:t>
      </w:r>
      <w:proofErr w:type="spellStart"/>
      <w:r w:rsidRPr="00651CB1">
        <w:rPr>
          <w:lang w:val="en-US"/>
        </w:rPr>
        <w:t>hfill</w:t>
      </w:r>
      <w:proofErr w:type="spellEnd"/>
    </w:p>
    <w:p w14:paraId="13F339CE" w14:textId="77777777" w:rsidR="00651CB1" w:rsidRPr="00651CB1" w:rsidRDefault="00651CB1" w:rsidP="00651CB1">
      <w:pPr>
        <w:rPr>
          <w:lang w:val="en-US"/>
        </w:rPr>
      </w:pPr>
    </w:p>
    <w:p w14:paraId="74FD540C" w14:textId="77777777" w:rsidR="00651CB1" w:rsidRPr="00651CB1" w:rsidRDefault="00651CB1" w:rsidP="00651CB1">
      <w:pPr>
        <w:rPr>
          <w:lang w:val="en-US"/>
        </w:rPr>
      </w:pPr>
      <w:r w:rsidRPr="00651CB1">
        <w:rPr>
          <w:lang w:val="en-US"/>
        </w:rPr>
        <w:t xml:space="preserve">We hereby submit our manuscript entitled **"`r title`"**, by `r </w:t>
      </w:r>
      <w:proofErr w:type="spellStart"/>
      <w:r w:rsidRPr="00651CB1">
        <w:rPr>
          <w:lang w:val="en-US"/>
        </w:rPr>
        <w:t>listOfAuthors</w:t>
      </w:r>
      <w:proofErr w:type="spellEnd"/>
      <w:r w:rsidRPr="00651CB1">
        <w:rPr>
          <w:lang w:val="en-US"/>
        </w:rPr>
        <w:t xml:space="preserve">`, for consideration as a Research Article to *`r journal`*. </w:t>
      </w:r>
    </w:p>
    <w:p w14:paraId="358E4F40" w14:textId="77777777" w:rsidR="00651CB1" w:rsidRPr="00651CB1" w:rsidRDefault="00651CB1" w:rsidP="00651CB1">
      <w:pPr>
        <w:rPr>
          <w:lang w:val="en-US"/>
        </w:rPr>
      </w:pPr>
    </w:p>
    <w:p w14:paraId="2F832849" w14:textId="77777777" w:rsidR="00651CB1" w:rsidRPr="00651CB1" w:rsidRDefault="00651CB1" w:rsidP="00651CB1">
      <w:pPr>
        <w:rPr>
          <w:lang w:val="en-US"/>
        </w:rPr>
      </w:pPr>
      <w:r w:rsidRPr="00651CB1">
        <w:rPr>
          <w:lang w:val="en-US"/>
        </w:rPr>
        <w:t xml:space="preserve">|   The road to understanding the evolutionary history </w:t>
      </w:r>
      <w:del w:id="0" w:author="Benoît Perez-Lamarque" w:date="2021-10-03T19:29:00Z">
        <w:r w:rsidRPr="00651CB1" w:rsidDel="00651CB1">
          <w:rPr>
            <w:lang w:val="en-US"/>
          </w:rPr>
          <w:delText xml:space="preserve">and significance </w:delText>
        </w:r>
      </w:del>
      <w:r w:rsidRPr="00651CB1">
        <w:rPr>
          <w:lang w:val="en-US"/>
        </w:rPr>
        <w:t xml:space="preserve">of cognition is still little paved. Currently formulated theories generally oppose social </w:t>
      </w:r>
      <w:commentRangeStart w:id="1"/>
      <w:r w:rsidRPr="00651CB1">
        <w:rPr>
          <w:lang w:val="en-US"/>
        </w:rPr>
        <w:t xml:space="preserve">to </w:t>
      </w:r>
      <w:commentRangeEnd w:id="1"/>
      <w:r>
        <w:rPr>
          <w:rStyle w:val="Marquedecommentaire"/>
        </w:rPr>
        <w:commentReference w:id="1"/>
      </w:r>
      <w:r w:rsidRPr="00651CB1">
        <w:rPr>
          <w:lang w:val="en-US"/>
        </w:rPr>
        <w:t xml:space="preserve">ecological drivers of cognition and are </w:t>
      </w:r>
      <w:del w:id="2" w:author="Benoît Perez-Lamarque" w:date="2021-10-03T19:30:00Z">
        <w:r w:rsidRPr="00651CB1" w:rsidDel="00651CB1">
          <w:rPr>
            <w:lang w:val="en-US"/>
          </w:rPr>
          <w:delText>oten</w:delText>
        </w:r>
      </w:del>
      <w:ins w:id="3" w:author="Benoît Perez-Lamarque" w:date="2021-10-03T19:30:00Z">
        <w:r w:rsidRPr="00651CB1">
          <w:rPr>
            <w:lang w:val="en-US"/>
          </w:rPr>
          <w:t>often</w:t>
        </w:r>
      </w:ins>
      <w:r w:rsidRPr="00651CB1">
        <w:rPr>
          <w:lang w:val="en-US"/>
        </w:rPr>
        <w:t xml:space="preserve"> framed within a foraging-related context. These theories, nonetheless, </w:t>
      </w:r>
      <w:del w:id="4" w:author="Benoît Perez-Lamarque" w:date="2021-10-03T19:30:00Z">
        <w:r w:rsidRPr="00651CB1" w:rsidDel="00651CB1">
          <w:rPr>
            <w:lang w:val="en-US"/>
          </w:rPr>
          <w:delText>give a priority to</w:delText>
        </w:r>
      </w:del>
      <w:ins w:id="5" w:author="Benoît Perez-Lamarque" w:date="2021-10-03T19:31:00Z">
        <w:r>
          <w:rPr>
            <w:lang w:val="en-US"/>
          </w:rPr>
          <w:t>primarily</w:t>
        </w:r>
      </w:ins>
      <w:ins w:id="6" w:author="Benoît Perez-Lamarque" w:date="2021-10-03T19:30:00Z">
        <w:r>
          <w:rPr>
            <w:lang w:val="en-US"/>
          </w:rPr>
          <w:t xml:space="preserve"> focus on</w:t>
        </w:r>
      </w:ins>
      <w:r w:rsidRPr="00651CB1">
        <w:rPr>
          <w:lang w:val="en-US"/>
        </w:rPr>
        <w:t xml:space="preserve"> the challenges an individual face</w:t>
      </w:r>
      <w:del w:id="7" w:author="Benoît Perez-Lamarque" w:date="2021-10-03T19:31:00Z">
        <w:r w:rsidRPr="00651CB1" w:rsidDel="00651CB1">
          <w:rPr>
            <w:lang w:val="en-US"/>
          </w:rPr>
          <w:delText>s</w:delText>
        </w:r>
      </w:del>
      <w:r w:rsidRPr="00651CB1">
        <w:rPr>
          <w:lang w:val="en-US"/>
        </w:rPr>
        <w:t xml:space="preserve"> with regards to its </w:t>
      </w:r>
      <w:commentRangeStart w:id="8"/>
      <w:r w:rsidRPr="00651CB1">
        <w:rPr>
          <w:lang w:val="en-US"/>
        </w:rPr>
        <w:t xml:space="preserve">ecological </w:t>
      </w:r>
      <w:commentRangeEnd w:id="8"/>
      <w:r>
        <w:rPr>
          <w:rStyle w:val="Marquedecommentaire"/>
        </w:rPr>
        <w:commentReference w:id="8"/>
      </w:r>
      <w:r w:rsidRPr="00651CB1">
        <w:rPr>
          <w:lang w:val="en-US"/>
        </w:rPr>
        <w:t xml:space="preserve">environment, or its </w:t>
      </w:r>
      <w:r w:rsidRPr="00651CB1">
        <w:rPr>
          <w:lang w:val="en-US"/>
        </w:rPr>
        <w:lastRenderedPageBreak/>
        <w:t>conspecifics from a same group and/or species. Yet, space is also shared with other species</w:t>
      </w:r>
      <w:ins w:id="9" w:author="Benoît Perez-Lamarque" w:date="2021-10-03T19:33:00Z">
        <w:r>
          <w:rPr>
            <w:lang w:val="en-US"/>
          </w:rPr>
          <w:t xml:space="preserve"> with a similar ecological niche</w:t>
        </w:r>
      </w:ins>
      <w:r w:rsidRPr="00651CB1">
        <w:rPr>
          <w:lang w:val="en-US"/>
        </w:rPr>
        <w:t xml:space="preserve"> that might also shape the environment and be </w:t>
      </w:r>
      <w:commentRangeStart w:id="10"/>
      <w:r w:rsidRPr="00651CB1">
        <w:rPr>
          <w:lang w:val="en-US"/>
        </w:rPr>
        <w:t>competitors or cooperators</w:t>
      </w:r>
      <w:commentRangeEnd w:id="10"/>
      <w:r w:rsidR="000971D6">
        <w:rPr>
          <w:rStyle w:val="Marquedecommentaire"/>
        </w:rPr>
        <w:commentReference w:id="10"/>
      </w:r>
      <w:r w:rsidRPr="00651CB1">
        <w:rPr>
          <w:lang w:val="en-US"/>
        </w:rPr>
        <w:t xml:space="preserve">. Thus, it is likely that </w:t>
      </w:r>
      <w:commentRangeStart w:id="11"/>
      <w:r w:rsidRPr="00651CB1">
        <w:rPr>
          <w:lang w:val="en-US"/>
        </w:rPr>
        <w:t xml:space="preserve">cognate </w:t>
      </w:r>
      <w:commentRangeEnd w:id="11"/>
      <w:r>
        <w:rPr>
          <w:rStyle w:val="Marquedecommentaire"/>
        </w:rPr>
        <w:commentReference w:id="11"/>
      </w:r>
      <w:r w:rsidRPr="00651CB1">
        <w:rPr>
          <w:lang w:val="en-US"/>
        </w:rPr>
        <w:t>species</w:t>
      </w:r>
      <w:del w:id="12" w:author="Benoît Perez-Lamarque" w:date="2021-10-03T19:36:00Z">
        <w:r w:rsidRPr="00651CB1" w:rsidDel="00651CB1">
          <w:rPr>
            <w:lang w:val="en-US"/>
          </w:rPr>
          <w:delText xml:space="preserve">, with which </w:delText>
        </w:r>
      </w:del>
      <w:ins w:id="13" w:author="Benoît Perez-Lamarque" w:date="2021-10-03T19:36:00Z">
        <w:r>
          <w:rPr>
            <w:lang w:val="en-US"/>
          </w:rPr>
          <w:t xml:space="preserve"> that share </w:t>
        </w:r>
      </w:ins>
      <w:r w:rsidRPr="00651CB1">
        <w:rPr>
          <w:lang w:val="en-US"/>
        </w:rPr>
        <w:t>diet</w:t>
      </w:r>
      <w:del w:id="14" w:author="Benoît Perez-Lamarque" w:date="2021-10-03T19:36:00Z">
        <w:r w:rsidRPr="00651CB1" w:rsidDel="00651CB1">
          <w:rPr>
            <w:lang w:val="en-US"/>
          </w:rPr>
          <w:delText>ary overlap occurs,</w:delText>
        </w:r>
      </w:del>
      <w:r w:rsidRPr="00651CB1">
        <w:rPr>
          <w:lang w:val="en-US"/>
        </w:rPr>
        <w:t xml:space="preserve"> are likely to affect the social and ecological environment a species evolves in. This should</w:t>
      </w:r>
      <w:ins w:id="15" w:author="Benoît Perez-Lamarque" w:date="2021-10-03T19:37:00Z">
        <w:r>
          <w:rPr>
            <w:lang w:val="en-US"/>
          </w:rPr>
          <w:t xml:space="preserve"> </w:t>
        </w:r>
        <w:r>
          <w:rPr>
            <w:lang w:val="en-US"/>
          </w:rPr>
          <w:t>therefore</w:t>
        </w:r>
      </w:ins>
      <w:r w:rsidRPr="00651CB1">
        <w:rPr>
          <w:lang w:val="en-US"/>
        </w:rPr>
        <w:t xml:space="preserve"> loop onto the selective pressures that apply to cognition. This facet remained unexplored.</w:t>
      </w:r>
    </w:p>
    <w:p w14:paraId="55AD50C9" w14:textId="77777777" w:rsidR="00651CB1" w:rsidRPr="00651CB1" w:rsidRDefault="00651CB1" w:rsidP="00651CB1">
      <w:pPr>
        <w:rPr>
          <w:lang w:val="en-US"/>
        </w:rPr>
      </w:pPr>
    </w:p>
    <w:p w14:paraId="750107CF" w14:textId="77777777" w:rsidR="00651CB1" w:rsidRPr="00651CB1" w:rsidRDefault="00651CB1" w:rsidP="00651CB1">
      <w:pPr>
        <w:rPr>
          <w:lang w:val="en-US"/>
        </w:rPr>
      </w:pPr>
      <w:r w:rsidRPr="00651CB1">
        <w:rPr>
          <w:lang w:val="en-US"/>
        </w:rPr>
        <w:t xml:space="preserve">|   To help filling this gap, we </w:t>
      </w:r>
      <w:del w:id="16" w:author="Benoît Perez-Lamarque" w:date="2021-10-03T19:38:00Z">
        <w:r w:rsidRPr="00651CB1" w:rsidDel="00651CB1">
          <w:rPr>
            <w:lang w:val="en-US"/>
          </w:rPr>
          <w:delText xml:space="preserve">provide </w:delText>
        </w:r>
      </w:del>
      <w:ins w:id="17" w:author="Benoît Perez-Lamarque" w:date="2021-10-03T19:38:00Z">
        <w:r>
          <w:rPr>
            <w:lang w:val="en-US"/>
          </w:rPr>
          <w:t>perform</w:t>
        </w:r>
        <w:r w:rsidRPr="00651CB1">
          <w:rPr>
            <w:lang w:val="en-US"/>
          </w:rPr>
          <w:t xml:space="preserve"> </w:t>
        </w:r>
      </w:ins>
      <w:r w:rsidRPr="00651CB1">
        <w:rPr>
          <w:lang w:val="en-US"/>
        </w:rPr>
        <w:t xml:space="preserve">a </w:t>
      </w:r>
      <w:commentRangeStart w:id="18"/>
      <w:r w:rsidRPr="00651CB1">
        <w:rPr>
          <w:lang w:val="en-US"/>
        </w:rPr>
        <w:t xml:space="preserve">meta-analysis </w:t>
      </w:r>
      <w:commentRangeEnd w:id="18"/>
      <w:r>
        <w:rPr>
          <w:rStyle w:val="Marquedecommentaire"/>
        </w:rPr>
        <w:commentReference w:id="18"/>
      </w:r>
      <w:r w:rsidRPr="00651CB1">
        <w:rPr>
          <w:lang w:val="en-US"/>
        </w:rPr>
        <w:t>to investigate the role of</w:t>
      </w:r>
      <w:ins w:id="19" w:author="Benoît Perez-Lamarque" w:date="2021-10-03T19:38:00Z">
        <w:r w:rsidR="000971D6">
          <w:rPr>
            <w:lang w:val="en-US"/>
          </w:rPr>
          <w:t xml:space="preserve"> animal species</w:t>
        </w:r>
      </w:ins>
      <w:r w:rsidRPr="00651CB1">
        <w:rPr>
          <w:lang w:val="en-US"/>
        </w:rPr>
        <w:t xml:space="preserve"> sympatry in shaping </w:t>
      </w:r>
      <w:del w:id="20" w:author="Benoît Perez-Lamarque" w:date="2021-10-03T19:38:00Z">
        <w:r w:rsidRPr="00651CB1" w:rsidDel="000971D6">
          <w:rPr>
            <w:lang w:val="en-US"/>
          </w:rPr>
          <w:delText xml:space="preserve">animals' </w:delText>
        </w:r>
      </w:del>
      <w:r w:rsidRPr="00651CB1">
        <w:rPr>
          <w:lang w:val="en-US"/>
        </w:rPr>
        <w:t>the size of different brain areas</w:t>
      </w:r>
      <w:del w:id="21" w:author="Benoît Perez-Lamarque" w:date="2021-10-03T19:39:00Z">
        <w:r w:rsidRPr="00651CB1" w:rsidDel="000971D6">
          <w:rPr>
            <w:lang w:val="en-US"/>
          </w:rPr>
          <w:delText>,</w:delText>
        </w:r>
      </w:del>
      <w:r w:rsidRPr="00651CB1">
        <w:rPr>
          <w:lang w:val="en-US"/>
        </w:rPr>
        <w:t xml:space="preserve"> and animals' evolutionary success. In particular, we focus on frugivorous primates because the consumption of fruits is highly tightened to advanced cognitive skills. Using recently</w:t>
      </w:r>
      <w:ins w:id="22" w:author="Benoît Perez-Lamarque" w:date="2021-10-03T19:39:00Z">
        <w:r w:rsidR="000971D6">
          <w:rPr>
            <w:lang w:val="en-US"/>
          </w:rPr>
          <w:t>-</w:t>
        </w:r>
      </w:ins>
      <w:del w:id="23" w:author="Benoît Perez-Lamarque" w:date="2021-10-03T19:39:00Z">
        <w:r w:rsidRPr="00651CB1" w:rsidDel="000971D6">
          <w:rPr>
            <w:lang w:val="en-US"/>
          </w:rPr>
          <w:delText xml:space="preserve"> </w:delText>
        </w:r>
      </w:del>
      <w:r w:rsidRPr="00651CB1">
        <w:rPr>
          <w:lang w:val="en-US"/>
        </w:rPr>
        <w:t xml:space="preserve">developed </w:t>
      </w:r>
      <w:del w:id="24" w:author="Benoît Perez-Lamarque" w:date="2021-10-03T19:39:00Z">
        <w:r w:rsidRPr="00651CB1" w:rsidDel="000971D6">
          <w:rPr>
            <w:lang w:val="en-US"/>
          </w:rPr>
          <w:delText xml:space="preserve">evolutionary </w:delText>
        </w:r>
      </w:del>
      <w:r w:rsidRPr="00651CB1">
        <w:rPr>
          <w:lang w:val="en-US"/>
        </w:rPr>
        <w:t>phylogenetic models accounting for competition or not with sympatric species, we retrace the evolution of the size of brain areas related to foraging or note. We also correlate brain size, diversification rate (a proxy for evolutionary success), and sympatry intensity.</w:t>
      </w:r>
    </w:p>
    <w:p w14:paraId="43957368" w14:textId="77777777" w:rsidR="00651CB1" w:rsidRPr="00651CB1" w:rsidRDefault="00651CB1" w:rsidP="00651CB1">
      <w:pPr>
        <w:rPr>
          <w:lang w:val="en-US"/>
        </w:rPr>
      </w:pPr>
    </w:p>
    <w:p w14:paraId="57792323" w14:textId="54F2B974" w:rsidR="00651CB1" w:rsidRPr="00651CB1" w:rsidRDefault="00651CB1" w:rsidP="00651CB1">
      <w:pPr>
        <w:rPr>
          <w:lang w:val="en-US"/>
        </w:rPr>
      </w:pPr>
      <w:proofErr w:type="gramStart"/>
      <w:r w:rsidRPr="00651CB1">
        <w:rPr>
          <w:lang w:val="en-US"/>
        </w:rPr>
        <w:t>|  We</w:t>
      </w:r>
      <w:proofErr w:type="gramEnd"/>
      <w:r w:rsidRPr="00651CB1">
        <w:rPr>
          <w:lang w:val="en-US"/>
        </w:rPr>
        <w:t xml:space="preserve"> show that the evolutionary history of brain areas associated to foraging tasks is more accurately </w:t>
      </w:r>
      <w:del w:id="25" w:author="Benoît Perez-Lamarque" w:date="2021-10-03T19:40:00Z">
        <w:r w:rsidRPr="00651CB1" w:rsidDel="000971D6">
          <w:rPr>
            <w:lang w:val="en-US"/>
          </w:rPr>
          <w:delText>summarised when using</w:delText>
        </w:r>
      </w:del>
      <w:ins w:id="26" w:author="Benoît Perez-Lamarque" w:date="2021-10-03T19:40:00Z">
        <w:r w:rsidR="000971D6">
          <w:rPr>
            <w:lang w:val="en-US"/>
          </w:rPr>
          <w:t>described by</w:t>
        </w:r>
      </w:ins>
      <w:r w:rsidRPr="00651CB1">
        <w:rPr>
          <w:lang w:val="en-US"/>
        </w:rPr>
        <w:t xml:space="preserve"> competitive models. In particular, sympatry negatively affects their relative size. We additionally show that, </w:t>
      </w:r>
      <w:del w:id="27" w:author="Benoît Perez-Lamarque" w:date="2021-10-03T19:41:00Z">
        <w:r w:rsidRPr="00651CB1" w:rsidDel="000971D6">
          <w:rPr>
            <w:lang w:val="en-US"/>
          </w:rPr>
          <w:delText>despite</w:delText>
        </w:r>
      </w:del>
      <w:ins w:id="28" w:author="Benoît Perez-Lamarque" w:date="2021-10-03T19:41:00Z">
        <w:r w:rsidR="000971D6">
          <w:rPr>
            <w:lang w:val="en-US"/>
          </w:rPr>
          <w:t>even if</w:t>
        </w:r>
      </w:ins>
      <w:del w:id="29" w:author="Benoît Perez-Lamarque" w:date="2021-10-03T19:41:00Z">
        <w:r w:rsidRPr="00651CB1" w:rsidDel="000971D6">
          <w:rPr>
            <w:lang w:val="en-US"/>
          </w:rPr>
          <w:delText xml:space="preserve"> </w:delText>
        </w:r>
      </w:del>
      <w:ins w:id="30" w:author="Benoît Perez-Lamarque" w:date="2021-10-03T19:41:00Z">
        <w:r w:rsidR="000971D6" w:rsidRPr="00651CB1">
          <w:rPr>
            <w:lang w:val="en-US"/>
          </w:rPr>
          <w:t xml:space="preserve"> </w:t>
        </w:r>
      </w:ins>
      <w:r w:rsidRPr="00651CB1">
        <w:rPr>
          <w:lang w:val="en-US"/>
        </w:rPr>
        <w:t xml:space="preserve">these brain sizes are not related to diversification rate, this latter is reduced when sympatry rates </w:t>
      </w:r>
      <w:proofErr w:type="gramStart"/>
      <w:r w:rsidRPr="00651CB1">
        <w:rPr>
          <w:lang w:val="en-US"/>
        </w:rPr>
        <w:t>increases</w:t>
      </w:r>
      <w:proofErr w:type="gramEnd"/>
      <w:r w:rsidRPr="00651CB1">
        <w:rPr>
          <w:lang w:val="en-US"/>
        </w:rPr>
        <w:t>. Altogether, these findings suggest that sympatry is associated to a relaxed selection for bigger brain, or even a positive selection for smaller brain. We speculate that this is due to an over</w:t>
      </w:r>
      <w:ins w:id="31" w:author="Benoît Perez-Lamarque" w:date="2021-10-03T19:44:00Z">
        <w:r w:rsidR="00EF47C3">
          <w:rPr>
            <w:lang w:val="en-US"/>
          </w:rPr>
          <w:t>-</w:t>
        </w:r>
      </w:ins>
      <w:r w:rsidRPr="00651CB1">
        <w:rPr>
          <w:lang w:val="en-US"/>
        </w:rPr>
        <w:t>complexification of the environment</w:t>
      </w:r>
      <w:ins w:id="32" w:author="Benoît Perez-Lamarque" w:date="2021-10-03T19:42:00Z">
        <w:r w:rsidR="000971D6">
          <w:rPr>
            <w:lang w:val="en-US"/>
          </w:rPr>
          <w:t>, which make cognitive skills not advantageous anymore</w:t>
        </w:r>
      </w:ins>
      <w:r w:rsidRPr="00651CB1">
        <w:rPr>
          <w:lang w:val="en-US"/>
        </w:rPr>
        <w:t>.</w:t>
      </w:r>
      <w:bookmarkStart w:id="33" w:name="_GoBack"/>
      <w:bookmarkEnd w:id="33"/>
    </w:p>
    <w:p w14:paraId="5D45E50F" w14:textId="77777777" w:rsidR="00651CB1" w:rsidRPr="00651CB1" w:rsidRDefault="00651CB1" w:rsidP="00651CB1">
      <w:pPr>
        <w:rPr>
          <w:lang w:val="en-US"/>
        </w:rPr>
      </w:pPr>
    </w:p>
    <w:p w14:paraId="5D714724" w14:textId="77777777" w:rsidR="00651CB1" w:rsidRPr="00651CB1" w:rsidRDefault="00651CB1" w:rsidP="00651CB1">
      <w:pPr>
        <w:rPr>
          <w:lang w:val="en-US"/>
        </w:rPr>
      </w:pPr>
      <w:proofErr w:type="gramStart"/>
      <w:r w:rsidRPr="00651CB1">
        <w:rPr>
          <w:lang w:val="en-US"/>
        </w:rPr>
        <w:t>|  This</w:t>
      </w:r>
      <w:proofErr w:type="gramEnd"/>
      <w:r w:rsidRPr="00651CB1">
        <w:rPr>
          <w:lang w:val="en-US"/>
        </w:rPr>
        <w:t xml:space="preserve"> study enlarges our understanding on the effect of space use and</w:t>
      </w:r>
      <w:ins w:id="34" w:author="Benoît Perez-Lamarque" w:date="2021-10-03T19:42:00Z">
        <w:r w:rsidR="000971D6">
          <w:rPr>
            <w:lang w:val="en-US"/>
          </w:rPr>
          <w:t xml:space="preserve"> species</w:t>
        </w:r>
      </w:ins>
      <w:r w:rsidRPr="00651CB1">
        <w:rPr>
          <w:lang w:val="en-US"/>
        </w:rPr>
        <w:t xml:space="preserve"> distribution in animal cognition, and show unprecedent evidence of direct and/or </w:t>
      </w:r>
      <w:del w:id="35" w:author="Benoît Perez-Lamarque" w:date="2021-10-03T19:43:00Z">
        <w:r w:rsidRPr="00651CB1" w:rsidDel="000971D6">
          <w:rPr>
            <w:lang w:val="en-US"/>
          </w:rPr>
          <w:delText>inderect</w:delText>
        </w:r>
      </w:del>
      <w:ins w:id="36" w:author="Benoît Perez-Lamarque" w:date="2021-10-03T19:43:00Z">
        <w:r w:rsidR="000971D6" w:rsidRPr="00651CB1">
          <w:rPr>
            <w:lang w:val="en-US"/>
          </w:rPr>
          <w:t>indirect</w:t>
        </w:r>
      </w:ins>
      <w:r w:rsidRPr="00651CB1">
        <w:rPr>
          <w:lang w:val="en-US"/>
        </w:rPr>
        <w:t xml:space="preserve"> effect of competition on cognition evolution, questioning proximate mechanisms at play. We strongly </w:t>
      </w:r>
      <w:del w:id="37" w:author="Benoît Perez-Lamarque" w:date="2021-10-03T19:43:00Z">
        <w:r w:rsidRPr="00651CB1" w:rsidDel="000971D6">
          <w:rPr>
            <w:lang w:val="en-US"/>
          </w:rPr>
          <w:delText xml:space="preserve">believe </w:delText>
        </w:r>
      </w:del>
      <w:ins w:id="38" w:author="Benoît Perez-Lamarque" w:date="2021-10-03T19:43:00Z">
        <w:r w:rsidR="000971D6">
          <w:rPr>
            <w:lang w:val="en-US"/>
          </w:rPr>
          <w:t>think</w:t>
        </w:r>
        <w:r w:rsidR="000971D6" w:rsidRPr="00651CB1">
          <w:rPr>
            <w:lang w:val="en-US"/>
          </w:rPr>
          <w:t xml:space="preserve"> </w:t>
        </w:r>
      </w:ins>
      <w:r w:rsidRPr="00651CB1">
        <w:rPr>
          <w:lang w:val="en-US"/>
        </w:rPr>
        <w:t xml:space="preserve">that this stands as an important complementary piece of </w:t>
      </w:r>
      <w:commentRangeStart w:id="39"/>
      <w:r w:rsidRPr="00651CB1">
        <w:rPr>
          <w:lang w:val="en-US"/>
        </w:rPr>
        <w:t xml:space="preserve">meta-analyses </w:t>
      </w:r>
      <w:commentRangeEnd w:id="39"/>
      <w:r w:rsidR="000971D6">
        <w:rPr>
          <w:rStyle w:val="Marquedecommentaire"/>
        </w:rPr>
        <w:commentReference w:id="39"/>
      </w:r>
      <w:r w:rsidRPr="00651CB1">
        <w:rPr>
          <w:lang w:val="en-US"/>
        </w:rPr>
        <w:t>that were already published in your journal that will be of interest to empiricists and theoreticians from ecological and evolutionary fields. On behalf of all authors, I certify that this is a completely novel contribution that has not been submitted elsewhere, and that all authors approved the manuscript and its submission to *`r journal`*.</w:t>
      </w:r>
    </w:p>
    <w:p w14:paraId="5DC30FFC" w14:textId="77777777" w:rsidR="00651CB1" w:rsidRPr="00651CB1" w:rsidRDefault="00651CB1" w:rsidP="00651CB1">
      <w:pPr>
        <w:rPr>
          <w:lang w:val="en-US"/>
        </w:rPr>
      </w:pPr>
    </w:p>
    <w:p w14:paraId="1F492392" w14:textId="77777777" w:rsidR="00651CB1" w:rsidRPr="00651CB1" w:rsidRDefault="00651CB1" w:rsidP="00651CB1">
      <w:pPr>
        <w:rPr>
          <w:lang w:val="en-US"/>
        </w:rPr>
      </w:pPr>
      <w:r w:rsidRPr="00651CB1">
        <w:rPr>
          <w:lang w:val="en-US"/>
        </w:rPr>
        <w:t>\</w:t>
      </w:r>
      <w:proofErr w:type="spellStart"/>
      <w:r w:rsidRPr="00651CB1">
        <w:rPr>
          <w:lang w:val="en-US"/>
        </w:rPr>
        <w:t>hfill</w:t>
      </w:r>
      <w:proofErr w:type="spellEnd"/>
    </w:p>
    <w:p w14:paraId="53E65687" w14:textId="77777777" w:rsidR="00651CB1" w:rsidRPr="00651CB1" w:rsidRDefault="00651CB1" w:rsidP="00651CB1">
      <w:pPr>
        <w:rPr>
          <w:lang w:val="en-US"/>
        </w:rPr>
      </w:pPr>
    </w:p>
    <w:p w14:paraId="4692659D" w14:textId="77777777" w:rsidR="00651CB1" w:rsidRPr="00651CB1" w:rsidRDefault="00651CB1" w:rsidP="00651CB1">
      <w:pPr>
        <w:rPr>
          <w:lang w:val="en-US"/>
        </w:rPr>
      </w:pPr>
      <w:r w:rsidRPr="00651CB1">
        <w:rPr>
          <w:lang w:val="en-US"/>
        </w:rPr>
        <w:t>\begin{</w:t>
      </w:r>
      <w:proofErr w:type="spellStart"/>
      <w:r w:rsidRPr="00651CB1">
        <w:rPr>
          <w:lang w:val="en-US"/>
        </w:rPr>
        <w:t>flushright</w:t>
      </w:r>
      <w:proofErr w:type="spellEnd"/>
      <w:r w:rsidRPr="00651CB1">
        <w:rPr>
          <w:lang w:val="en-US"/>
        </w:rPr>
        <w:t>}</w:t>
      </w:r>
    </w:p>
    <w:p w14:paraId="79511970" w14:textId="77777777" w:rsidR="00651CB1" w:rsidRPr="00651CB1" w:rsidRDefault="00651CB1" w:rsidP="00651CB1">
      <w:pPr>
        <w:rPr>
          <w:lang w:val="en-US"/>
        </w:rPr>
      </w:pPr>
      <w:commentRangeStart w:id="40"/>
      <w:r w:rsidRPr="00651CB1">
        <w:rPr>
          <w:lang w:val="en-US"/>
        </w:rPr>
        <w:t xml:space="preserve">Benjamin </w:t>
      </w:r>
      <w:proofErr w:type="spellStart"/>
      <w:r w:rsidRPr="00651CB1">
        <w:rPr>
          <w:lang w:val="en-US"/>
        </w:rPr>
        <w:t>Robira</w:t>
      </w:r>
      <w:proofErr w:type="spellEnd"/>
      <w:r w:rsidRPr="00651CB1">
        <w:rPr>
          <w:lang w:val="en-US"/>
        </w:rPr>
        <w:t>, on behalf of all authors.\\</w:t>
      </w:r>
      <w:commentRangeEnd w:id="40"/>
      <w:r>
        <w:rPr>
          <w:rStyle w:val="Marquedecommentaire"/>
        </w:rPr>
        <w:commentReference w:id="40"/>
      </w:r>
    </w:p>
    <w:p w14:paraId="3749E2FC" w14:textId="77777777" w:rsidR="00651CB1" w:rsidRPr="00651CB1" w:rsidRDefault="00651CB1" w:rsidP="00651CB1">
      <w:pPr>
        <w:rPr>
          <w:lang w:val="en-US"/>
        </w:rPr>
      </w:pPr>
      <w:r w:rsidRPr="00651CB1">
        <w:rPr>
          <w:lang w:val="en-US"/>
        </w:rPr>
        <w:t>\</w:t>
      </w:r>
      <w:proofErr w:type="spellStart"/>
      <w:r w:rsidRPr="00651CB1">
        <w:rPr>
          <w:lang w:val="en-US"/>
        </w:rPr>
        <w:t>faEnvelope</w:t>
      </w:r>
      <w:proofErr w:type="spellEnd"/>
      <w:r w:rsidRPr="00651CB1">
        <w:rPr>
          <w:lang w:val="en-US"/>
        </w:rPr>
        <w:t xml:space="preserve"> \</w:t>
      </w:r>
      <w:proofErr w:type="spellStart"/>
      <w:r w:rsidRPr="00651CB1">
        <w:rPr>
          <w:lang w:val="en-US"/>
        </w:rPr>
        <w:t>hspace</w:t>
      </w:r>
      <w:proofErr w:type="spellEnd"/>
      <w:r w:rsidRPr="00651CB1">
        <w:rPr>
          <w:lang w:val="en-US"/>
        </w:rPr>
        <w:t>{0.01in} \href{mailto:benjamin.robira@normalesup.org</w:t>
      </w:r>
      <w:proofErr w:type="gramStart"/>
      <w:r w:rsidRPr="00651CB1">
        <w:rPr>
          <w:lang w:val="en-US"/>
        </w:rPr>
        <w:t>}{benjamin.robira@normalesup.org}\</w:t>
      </w:r>
      <w:proofErr w:type="gramEnd"/>
      <w:r w:rsidRPr="00651CB1">
        <w:rPr>
          <w:lang w:val="en-US"/>
        </w:rPr>
        <w:t>\</w:t>
      </w:r>
    </w:p>
    <w:p w14:paraId="2895BCC8" w14:textId="77777777" w:rsidR="00651CB1" w:rsidRPr="00651CB1" w:rsidRDefault="00651CB1" w:rsidP="00651CB1">
      <w:pPr>
        <w:rPr>
          <w:lang w:val="en-US"/>
        </w:rPr>
      </w:pPr>
      <w:r w:rsidRPr="00651CB1">
        <w:rPr>
          <w:lang w:val="en-US"/>
        </w:rPr>
        <w:t>\</w:t>
      </w:r>
      <w:proofErr w:type="spellStart"/>
      <w:r w:rsidRPr="00651CB1">
        <w:rPr>
          <w:lang w:val="en-US"/>
        </w:rPr>
        <w:t>vspace</w:t>
      </w:r>
      <w:proofErr w:type="spellEnd"/>
      <w:r w:rsidRPr="00651CB1">
        <w:rPr>
          <w:lang w:val="en-US"/>
        </w:rPr>
        <w:t>{0.1in}</w:t>
      </w:r>
    </w:p>
    <w:p w14:paraId="13781954" w14:textId="77777777" w:rsidR="00651CB1" w:rsidRPr="00651CB1" w:rsidRDefault="00651CB1" w:rsidP="00651CB1">
      <w:pPr>
        <w:rPr>
          <w:lang w:val="en-US"/>
        </w:rPr>
      </w:pPr>
      <w:r w:rsidRPr="00651CB1">
        <w:rPr>
          <w:lang w:val="en-US"/>
        </w:rPr>
        <w:t>\includegraphics[width=0.55\</w:t>
      </w:r>
      <w:proofErr w:type="gramStart"/>
      <w:r w:rsidRPr="00651CB1">
        <w:rPr>
          <w:lang w:val="en-US"/>
        </w:rPr>
        <w:t>textwidth]{</w:t>
      </w:r>
      <w:proofErr w:type="gramEnd"/>
      <w:r w:rsidRPr="00651CB1">
        <w:rPr>
          <w:lang w:val="en-US"/>
        </w:rPr>
        <w:t>T:/Saved_PhD/CV/signature.png}\\</w:t>
      </w:r>
    </w:p>
    <w:p w14:paraId="017068BC" w14:textId="77777777" w:rsidR="000C20CD" w:rsidRDefault="00651CB1" w:rsidP="00651CB1">
      <w:r>
        <w:t>\end{</w:t>
      </w:r>
      <w:proofErr w:type="spellStart"/>
      <w:r>
        <w:t>flushright</w:t>
      </w:r>
      <w:proofErr w:type="spellEnd"/>
      <w:r>
        <w: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oît Perez-Lamarque" w:date="2021-10-03T19:30:00Z" w:initials="BPL">
    <w:p w14:paraId="07B04C63" w14:textId="77777777" w:rsidR="00651CB1" w:rsidRDefault="00651CB1">
      <w:pPr>
        <w:pStyle w:val="Commentaire"/>
      </w:pPr>
      <w:r>
        <w:rPr>
          <w:rStyle w:val="Marquedecommentaire"/>
        </w:rPr>
        <w:annotationRef/>
      </w:r>
      <w:r>
        <w:t>And ?</w:t>
      </w:r>
    </w:p>
  </w:comment>
  <w:comment w:id="8" w:author="Benoît Perez-Lamarque" w:date="2021-10-03T19:31:00Z" w:initials="BPL">
    <w:p w14:paraId="116F3840" w14:textId="77777777" w:rsidR="00651CB1" w:rsidRDefault="00651CB1">
      <w:pPr>
        <w:pStyle w:val="Commentaire"/>
      </w:pPr>
      <w:r>
        <w:rPr>
          <w:rStyle w:val="Marquedecommentaire"/>
        </w:rPr>
        <w:annotationRef/>
      </w:r>
      <w:r>
        <w:t>En vrai quand tu dis « </w:t>
      </w:r>
      <w:proofErr w:type="spellStart"/>
      <w:r>
        <w:t>ecological</w:t>
      </w:r>
      <w:proofErr w:type="spellEnd"/>
      <w:r>
        <w:t xml:space="preserve"> » je penses aussi aux autres espèces… tu veux pas dire « in </w:t>
      </w:r>
      <w:proofErr w:type="spellStart"/>
      <w:r>
        <w:t>terms</w:t>
      </w:r>
      <w:proofErr w:type="spellEnd"/>
      <w:r>
        <w:t xml:space="preserve"> of </w:t>
      </w:r>
      <w:proofErr w:type="spellStart"/>
      <w:r>
        <w:t>food</w:t>
      </w:r>
      <w:proofErr w:type="spellEnd"/>
      <w:r>
        <w:t xml:space="preserve"> </w:t>
      </w:r>
      <w:proofErr w:type="spellStart"/>
      <w:r>
        <w:t>access</w:t>
      </w:r>
      <w:proofErr w:type="spellEnd"/>
      <w:r>
        <w:t xml:space="preserve"> » ou un truc du genre à la </w:t>
      </w:r>
      <w:proofErr w:type="spellStart"/>
      <w:r>
        <w:t>palce</w:t>
      </w:r>
      <w:proofErr w:type="spellEnd"/>
      <w:r>
        <w:t xml:space="preserve"> </w:t>
      </w:r>
      <w:proofErr w:type="gramStart"/>
      <w:r>
        <w:t>d’ «</w:t>
      </w:r>
      <w:proofErr w:type="gramEnd"/>
      <w:r>
        <w:t> </w:t>
      </w:r>
      <w:proofErr w:type="spellStart"/>
      <w:r>
        <w:t>ecological</w:t>
      </w:r>
      <w:proofErr w:type="spellEnd"/>
      <w:r>
        <w:t xml:space="preserve"> » ? </w:t>
      </w:r>
    </w:p>
  </w:comment>
  <w:comment w:id="10" w:author="Benoît Perez-Lamarque" w:date="2021-10-03T19:43:00Z" w:initials="BPL">
    <w:p w14:paraId="72CDB142" w14:textId="77777777" w:rsidR="000971D6" w:rsidRDefault="000971D6">
      <w:pPr>
        <w:pStyle w:val="Commentaire"/>
      </w:pPr>
      <w:r>
        <w:rPr>
          <w:rStyle w:val="Marquedecommentaire"/>
        </w:rPr>
        <w:annotationRef/>
      </w:r>
      <w:proofErr w:type="spellStart"/>
      <w:r>
        <w:t>Details</w:t>
      </w:r>
      <w:proofErr w:type="spellEnd"/>
      <w:r>
        <w:t xml:space="preserve"> ? </w:t>
      </w:r>
      <w:proofErr w:type="spellStart"/>
      <w:r>
        <w:t>surout</w:t>
      </w:r>
      <w:proofErr w:type="spellEnd"/>
      <w:r>
        <w:t xml:space="preserve"> qu’à la fin tu parles plus que de compétition </w:t>
      </w:r>
    </w:p>
  </w:comment>
  <w:comment w:id="11" w:author="Benoît Perez-Lamarque" w:date="2021-10-03T19:36:00Z" w:initials="BPL">
    <w:p w14:paraId="58163227" w14:textId="77777777" w:rsidR="00651CB1" w:rsidRDefault="00651CB1">
      <w:pPr>
        <w:pStyle w:val="Commentaire"/>
      </w:pPr>
      <w:r>
        <w:rPr>
          <w:rStyle w:val="Marquedecommentaire"/>
        </w:rPr>
        <w:annotationRef/>
      </w:r>
      <w:r>
        <w:t xml:space="preserve">C’est courant comme adjectif ? </w:t>
      </w:r>
    </w:p>
  </w:comment>
  <w:comment w:id="18" w:author="Benoît Perez-Lamarque" w:date="2021-10-03T19:37:00Z" w:initials="BPL">
    <w:p w14:paraId="668EE1B3" w14:textId="77777777" w:rsidR="00651CB1" w:rsidRDefault="00651CB1">
      <w:pPr>
        <w:pStyle w:val="Commentaire"/>
      </w:pPr>
      <w:r>
        <w:rPr>
          <w:rStyle w:val="Marquedecommentaire"/>
        </w:rPr>
        <w:annotationRef/>
      </w:r>
      <w:r>
        <w:t>Meta-</w:t>
      </w:r>
      <w:proofErr w:type="spellStart"/>
      <w:r>
        <w:t>analysis</w:t>
      </w:r>
      <w:proofErr w:type="spellEnd"/>
      <w:r>
        <w:t xml:space="preserve"> en général c’est prendre des articles et faire de la </w:t>
      </w:r>
      <w:proofErr w:type="spellStart"/>
      <w:r>
        <w:t>cusine</w:t>
      </w:r>
      <w:proofErr w:type="spellEnd"/>
      <w:r>
        <w:t xml:space="preserve"> avec ;) je dirais plutôt « a </w:t>
      </w:r>
      <w:proofErr w:type="spellStart"/>
      <w:r>
        <w:t>gloabl-scale</w:t>
      </w:r>
      <w:proofErr w:type="spellEnd"/>
      <w:r>
        <w:t xml:space="preserve"> </w:t>
      </w:r>
      <w:proofErr w:type="spellStart"/>
      <w:r>
        <w:t>analysis</w:t>
      </w:r>
      <w:proofErr w:type="spellEnd"/>
      <w:r>
        <w:t xml:space="preserve"> » </w:t>
      </w:r>
    </w:p>
  </w:comment>
  <w:comment w:id="39" w:author="Benoît Perez-Lamarque" w:date="2021-10-03T19:44:00Z" w:initials="BPL">
    <w:p w14:paraId="12758093" w14:textId="77777777" w:rsidR="000971D6" w:rsidRDefault="000971D6">
      <w:pPr>
        <w:pStyle w:val="Commentaire"/>
      </w:pPr>
      <w:r>
        <w:rPr>
          <w:rStyle w:val="Marquedecommentaire"/>
        </w:rPr>
        <w:annotationRef/>
      </w:r>
      <w:proofErr w:type="gramStart"/>
      <w:r>
        <w:t>idem</w:t>
      </w:r>
      <w:proofErr w:type="gramEnd"/>
    </w:p>
  </w:comment>
  <w:comment w:id="40" w:author="Benoît Perez-Lamarque" w:date="2021-10-03T19:28:00Z" w:initials="BPL">
    <w:p w14:paraId="40D23423" w14:textId="77777777" w:rsidR="00651CB1" w:rsidRDefault="00651CB1">
      <w:pPr>
        <w:pStyle w:val="Commentaire"/>
      </w:pPr>
      <w:r>
        <w:rPr>
          <w:rStyle w:val="Marquedecommentaire"/>
        </w:rPr>
        <w:annotationRef/>
      </w:r>
      <w:proofErr w:type="gramStart"/>
      <w:r>
        <w:t>Il faudrait pas</w:t>
      </w:r>
      <w:proofErr w:type="gramEnd"/>
      <w:r>
        <w:t xml:space="preserve"> que tu mettes ton </w:t>
      </w:r>
      <w:proofErr w:type="spellStart"/>
      <w:r>
        <w:t>affilitation</w:t>
      </w:r>
      <w:proofErr w:type="spellEnd"/>
      <w:r>
        <w:t xml:space="preserve"> ? genre ton adresse </w:t>
      </w:r>
      <w:proofErr w:type="spellStart"/>
      <w:r>
        <w:t>avce</w:t>
      </w:r>
      <w:proofErr w:type="spellEnd"/>
      <w:r>
        <w:t xml:space="preserve"> le nom de l’</w:t>
      </w:r>
      <w:proofErr w:type="spellStart"/>
      <w:r>
        <w:t>univeristé</w:t>
      </w:r>
      <w:proofErr w:type="spellEnd"/>
      <w:r>
        <w:t xml:space="preserve"> de </w:t>
      </w:r>
      <w:proofErr w:type="spellStart"/>
      <w:r>
        <w:t>montpellier</w:t>
      </w:r>
      <w:proofErr w:type="spellEnd"/>
      <w:r>
        <w:t xml:space="preserve"> au moins non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B04C63" w15:done="0"/>
  <w15:commentEx w15:paraId="116F3840" w15:done="0"/>
  <w15:commentEx w15:paraId="72CDB142" w15:done="0"/>
  <w15:commentEx w15:paraId="58163227" w15:done="0"/>
  <w15:commentEx w15:paraId="668EE1B3" w15:done="0"/>
  <w15:commentEx w15:paraId="12758093" w15:done="0"/>
  <w15:commentEx w15:paraId="40D234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B04C63" w16cid:durableId="25048344"/>
  <w16cid:commentId w16cid:paraId="116F3840" w16cid:durableId="250483AD"/>
  <w16cid:commentId w16cid:paraId="72CDB142" w16cid:durableId="2504865F"/>
  <w16cid:commentId w16cid:paraId="58163227" w16cid:durableId="250484A2"/>
  <w16cid:commentId w16cid:paraId="668EE1B3" w16cid:durableId="250484F3"/>
  <w16cid:commentId w16cid:paraId="12758093" w16cid:durableId="25048688"/>
  <w16cid:commentId w16cid:paraId="40D23423" w16cid:durableId="25048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B1"/>
    <w:rsid w:val="000971D6"/>
    <w:rsid w:val="000C20CD"/>
    <w:rsid w:val="003D2E76"/>
    <w:rsid w:val="004539CB"/>
    <w:rsid w:val="005946F4"/>
    <w:rsid w:val="00651CB1"/>
    <w:rsid w:val="00731794"/>
    <w:rsid w:val="007961E3"/>
    <w:rsid w:val="007A3910"/>
    <w:rsid w:val="00861E8B"/>
    <w:rsid w:val="008F1309"/>
    <w:rsid w:val="00B33E4D"/>
    <w:rsid w:val="00B424B6"/>
    <w:rsid w:val="00B94C3F"/>
    <w:rsid w:val="00C93FA7"/>
    <w:rsid w:val="00EF4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E6F7BF"/>
  <w15:chartTrackingRefBased/>
  <w15:docId w15:val="{C0A9C8A4-3A90-3A41-81AE-0BA85E917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651CB1"/>
    <w:rPr>
      <w:sz w:val="16"/>
      <w:szCs w:val="16"/>
    </w:rPr>
  </w:style>
  <w:style w:type="paragraph" w:styleId="Commentaire">
    <w:name w:val="annotation text"/>
    <w:basedOn w:val="Normal"/>
    <w:link w:val="CommentaireCar"/>
    <w:uiPriority w:val="99"/>
    <w:semiHidden/>
    <w:unhideWhenUsed/>
    <w:rsid w:val="00651CB1"/>
    <w:rPr>
      <w:sz w:val="20"/>
      <w:szCs w:val="20"/>
    </w:rPr>
  </w:style>
  <w:style w:type="character" w:customStyle="1" w:styleId="CommentaireCar">
    <w:name w:val="Commentaire Car"/>
    <w:basedOn w:val="Policepardfaut"/>
    <w:link w:val="Commentaire"/>
    <w:uiPriority w:val="99"/>
    <w:semiHidden/>
    <w:rsid w:val="00651CB1"/>
    <w:rPr>
      <w:sz w:val="20"/>
      <w:szCs w:val="20"/>
    </w:rPr>
  </w:style>
  <w:style w:type="paragraph" w:styleId="Objetducommentaire">
    <w:name w:val="annotation subject"/>
    <w:basedOn w:val="Commentaire"/>
    <w:next w:val="Commentaire"/>
    <w:link w:val="ObjetducommentaireCar"/>
    <w:uiPriority w:val="99"/>
    <w:semiHidden/>
    <w:unhideWhenUsed/>
    <w:rsid w:val="00651CB1"/>
    <w:rPr>
      <w:b/>
      <w:bCs/>
    </w:rPr>
  </w:style>
  <w:style w:type="character" w:customStyle="1" w:styleId="ObjetducommentaireCar">
    <w:name w:val="Objet du commentaire Car"/>
    <w:basedOn w:val="CommentaireCar"/>
    <w:link w:val="Objetducommentaire"/>
    <w:uiPriority w:val="99"/>
    <w:semiHidden/>
    <w:rsid w:val="00651CB1"/>
    <w:rPr>
      <w:b/>
      <w:bCs/>
      <w:sz w:val="20"/>
      <w:szCs w:val="20"/>
    </w:rPr>
  </w:style>
  <w:style w:type="paragraph" w:styleId="Textedebulles">
    <w:name w:val="Balloon Text"/>
    <w:basedOn w:val="Normal"/>
    <w:link w:val="TextedebullesCar"/>
    <w:uiPriority w:val="99"/>
    <w:semiHidden/>
    <w:unhideWhenUsed/>
    <w:rsid w:val="00651CB1"/>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651C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599</Words>
  <Characters>3500</Characters>
  <Application>Microsoft Office Word</Application>
  <DocSecurity>0</DocSecurity>
  <Lines>92</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2</cp:revision>
  <dcterms:created xsi:type="dcterms:W3CDTF">2021-10-03T17:28:00Z</dcterms:created>
  <dcterms:modified xsi:type="dcterms:W3CDTF">2021-10-03T17:44:00Z</dcterms:modified>
</cp:coreProperties>
</file>